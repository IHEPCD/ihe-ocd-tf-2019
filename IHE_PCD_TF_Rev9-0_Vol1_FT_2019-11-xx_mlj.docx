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F500A" w14:textId="677C9EB8" w:rsidR="00C2733D" w:rsidRPr="004F03EC" w:rsidRDefault="00C2733D">
      <w:pPr>
        <w:pStyle w:val="BodyText"/>
        <w:jc w:val="center"/>
        <w:rPr>
          <w:b/>
          <w:bCs/>
          <w:sz w:val="28"/>
          <w:szCs w:val="28"/>
        </w:rPr>
        <w:pPrChange w:id="3" w:author="Mary Jungers" w:date="2019-11-12T15:19:00Z">
          <w:pPr>
            <w:jc w:val="center"/>
          </w:pPr>
        </w:pPrChange>
      </w:pPr>
      <w:r w:rsidRPr="004F03EC">
        <w:rPr>
          <w:b/>
          <w:bCs/>
          <w:sz w:val="28"/>
          <w:szCs w:val="28"/>
        </w:rPr>
        <w:t>Integrating the Healthcare Enterprise</w:t>
      </w:r>
    </w:p>
    <w:p w14:paraId="535E4295" w14:textId="77777777" w:rsidR="007E0E4C" w:rsidRPr="00190000" w:rsidRDefault="007E0E4C" w:rsidP="00502B2C">
      <w:pPr>
        <w:pStyle w:val="BodyText"/>
      </w:pPr>
    </w:p>
    <w:p w14:paraId="622D3BBF" w14:textId="161447A4" w:rsidR="00C2733D" w:rsidRPr="004F03EC" w:rsidRDefault="008245D0">
      <w:pPr>
        <w:pStyle w:val="BodyText"/>
        <w:jc w:val="center"/>
        <w:pPrChange w:id="4" w:author="Mary Jungers" w:date="2019-11-12T15:20:00Z">
          <w:pPr>
            <w:jc w:val="center"/>
          </w:pPr>
        </w:pPrChange>
      </w:pPr>
      <w:r w:rsidRPr="00190000">
        <w:rPr>
          <w:rFonts w:ascii="Times New Roman" w:eastAsia="Times New Roman" w:hAnsi="Times New Roman" w:cs="Times New Roman"/>
          <w:noProof/>
          <w:szCs w:val="20"/>
          <w:rPrChange w:id="5" w:author="Mary Jungers" w:date="2019-11-12T12:29:00Z">
            <w:rPr>
              <w:noProof/>
              <w:sz w:val="22"/>
              <w:szCs w:val="22"/>
            </w:rPr>
          </w:rPrChange>
        </w:rPr>
        <w:drawing>
          <wp:inline distT="0" distB="0" distL="0" distR="0" wp14:anchorId="0AEFF678" wp14:editId="0F8901BC">
            <wp:extent cx="1633855" cy="841375"/>
            <wp:effectExtent l="0" t="0" r="4445" b="0"/>
            <wp:docPr id="3"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7C5A049F" w14:textId="77777777" w:rsidR="00C2733D" w:rsidRPr="00190000" w:rsidRDefault="00C2733D" w:rsidP="00D112BA">
      <w:pPr>
        <w:pStyle w:val="BodyText"/>
      </w:pPr>
    </w:p>
    <w:p w14:paraId="247039BB" w14:textId="77777777" w:rsidR="00C2733D" w:rsidRPr="004F03EC" w:rsidRDefault="00870779">
      <w:pPr>
        <w:pStyle w:val="BodyText"/>
        <w:jc w:val="center"/>
        <w:rPr>
          <w:b/>
          <w:bCs/>
          <w:sz w:val="44"/>
          <w:szCs w:val="44"/>
        </w:rPr>
        <w:pPrChange w:id="6" w:author="Mary Jungers" w:date="2019-11-12T15:19:00Z">
          <w:pPr>
            <w:jc w:val="center"/>
          </w:pPr>
        </w:pPrChange>
      </w:pPr>
      <w:r w:rsidRPr="004F03EC">
        <w:rPr>
          <w:b/>
          <w:bCs/>
          <w:sz w:val="44"/>
          <w:szCs w:val="44"/>
        </w:rPr>
        <w:t xml:space="preserve">IHE </w:t>
      </w:r>
      <w:r w:rsidR="00C444FE" w:rsidRPr="004F03EC">
        <w:rPr>
          <w:b/>
          <w:bCs/>
          <w:sz w:val="44"/>
          <w:szCs w:val="44"/>
        </w:rPr>
        <w:t>Patient Care Device</w:t>
      </w:r>
      <w:r w:rsidR="00056561" w:rsidRPr="004F03EC">
        <w:rPr>
          <w:b/>
          <w:bCs/>
          <w:sz w:val="44"/>
          <w:szCs w:val="44"/>
        </w:rPr>
        <w:t xml:space="preserve"> (</w:t>
      </w:r>
      <w:r w:rsidR="00B633F2" w:rsidRPr="004F03EC">
        <w:rPr>
          <w:b/>
          <w:bCs/>
          <w:sz w:val="44"/>
          <w:szCs w:val="44"/>
        </w:rPr>
        <w:t>PCD</w:t>
      </w:r>
      <w:r w:rsidRPr="004F03EC">
        <w:rPr>
          <w:b/>
          <w:bCs/>
          <w:sz w:val="44"/>
          <w:szCs w:val="44"/>
        </w:rPr>
        <w:t>)</w:t>
      </w:r>
    </w:p>
    <w:p w14:paraId="0063790E" w14:textId="77777777" w:rsidR="00C2733D" w:rsidRPr="004F03EC" w:rsidRDefault="00C2733D">
      <w:pPr>
        <w:pStyle w:val="BodyText"/>
        <w:jc w:val="center"/>
        <w:rPr>
          <w:b/>
          <w:bCs/>
          <w:sz w:val="44"/>
          <w:szCs w:val="44"/>
        </w:rPr>
        <w:pPrChange w:id="7" w:author="Mary Jungers" w:date="2019-11-12T15:19:00Z">
          <w:pPr>
            <w:jc w:val="center"/>
          </w:pPr>
        </w:pPrChange>
      </w:pPr>
      <w:r w:rsidRPr="004F03EC">
        <w:rPr>
          <w:b/>
          <w:bCs/>
          <w:sz w:val="44"/>
          <w:szCs w:val="44"/>
        </w:rPr>
        <w:t>Technical Framework</w:t>
      </w:r>
    </w:p>
    <w:p w14:paraId="0327B175" w14:textId="77777777" w:rsidR="00C2733D" w:rsidRPr="00190000" w:rsidRDefault="00C2733D" w:rsidP="00502B2C">
      <w:pPr>
        <w:pStyle w:val="BodyText"/>
      </w:pPr>
    </w:p>
    <w:p w14:paraId="24CF7ECB" w14:textId="77777777" w:rsidR="00433551" w:rsidRPr="00190000" w:rsidRDefault="00433551" w:rsidP="00502B2C">
      <w:pPr>
        <w:pStyle w:val="BodyText"/>
      </w:pPr>
    </w:p>
    <w:p w14:paraId="473FF6D1" w14:textId="2DABB397" w:rsidR="00C2733D" w:rsidRPr="004F03EC" w:rsidRDefault="00C2733D">
      <w:pPr>
        <w:pStyle w:val="BodyText"/>
        <w:jc w:val="center"/>
        <w:rPr>
          <w:b/>
          <w:bCs/>
          <w:sz w:val="44"/>
          <w:szCs w:val="44"/>
        </w:rPr>
        <w:pPrChange w:id="8" w:author="Mary Jungers" w:date="2019-11-12T15:19:00Z">
          <w:pPr>
            <w:jc w:val="center"/>
          </w:pPr>
        </w:pPrChange>
      </w:pPr>
      <w:r w:rsidRPr="004F03EC">
        <w:rPr>
          <w:b/>
          <w:bCs/>
          <w:sz w:val="44"/>
          <w:szCs w:val="44"/>
        </w:rPr>
        <w:t>Volume 1</w:t>
      </w:r>
    </w:p>
    <w:p w14:paraId="7BEC9C02" w14:textId="77777777" w:rsidR="00C2733D" w:rsidRPr="004F03EC" w:rsidRDefault="0055437C">
      <w:pPr>
        <w:pStyle w:val="BodyText"/>
        <w:jc w:val="center"/>
        <w:rPr>
          <w:b/>
          <w:bCs/>
          <w:sz w:val="44"/>
          <w:szCs w:val="44"/>
        </w:rPr>
        <w:pPrChange w:id="9" w:author="Mary Jungers" w:date="2019-11-12T15:19:00Z">
          <w:pPr>
            <w:jc w:val="center"/>
          </w:pPr>
        </w:pPrChange>
      </w:pPr>
      <w:r w:rsidRPr="004F03EC">
        <w:rPr>
          <w:b/>
          <w:bCs/>
          <w:sz w:val="44"/>
          <w:szCs w:val="44"/>
        </w:rPr>
        <w:t xml:space="preserve">IHE </w:t>
      </w:r>
      <w:r w:rsidR="00B633F2" w:rsidRPr="004F03EC">
        <w:rPr>
          <w:b/>
          <w:bCs/>
          <w:sz w:val="44"/>
          <w:szCs w:val="44"/>
        </w:rPr>
        <w:t>PCD</w:t>
      </w:r>
      <w:r w:rsidR="0086005C" w:rsidRPr="004F03EC">
        <w:rPr>
          <w:b/>
          <w:bCs/>
          <w:sz w:val="44"/>
          <w:szCs w:val="44"/>
        </w:rPr>
        <w:t xml:space="preserve"> TF-1</w:t>
      </w:r>
    </w:p>
    <w:p w14:paraId="3F29E66C" w14:textId="77777777" w:rsidR="00C2733D" w:rsidRPr="004F03EC" w:rsidRDefault="00C2733D">
      <w:pPr>
        <w:pStyle w:val="BodyText"/>
        <w:jc w:val="center"/>
        <w:rPr>
          <w:b/>
          <w:bCs/>
          <w:sz w:val="44"/>
          <w:szCs w:val="44"/>
        </w:rPr>
        <w:pPrChange w:id="10" w:author="Mary Jungers" w:date="2019-11-12T15:19:00Z">
          <w:pPr>
            <w:jc w:val="center"/>
          </w:pPr>
        </w:pPrChange>
      </w:pPr>
      <w:r w:rsidRPr="004F03EC">
        <w:rPr>
          <w:b/>
          <w:bCs/>
          <w:sz w:val="44"/>
          <w:szCs w:val="44"/>
        </w:rPr>
        <w:t>Profiles</w:t>
      </w:r>
    </w:p>
    <w:p w14:paraId="45799414" w14:textId="77777777" w:rsidR="00C2733D" w:rsidRPr="00190000" w:rsidRDefault="00C2733D" w:rsidP="00502B2C">
      <w:pPr>
        <w:pStyle w:val="BodyText"/>
      </w:pPr>
    </w:p>
    <w:p w14:paraId="64328ABF" w14:textId="77777777" w:rsidR="00C2733D" w:rsidRPr="00190000" w:rsidRDefault="00C2733D" w:rsidP="00502B2C">
      <w:pPr>
        <w:pStyle w:val="BodyText"/>
      </w:pPr>
    </w:p>
    <w:p w14:paraId="0201A62B" w14:textId="77777777" w:rsidR="00D112BA" w:rsidRPr="00190000" w:rsidRDefault="00D112BA" w:rsidP="00502B2C">
      <w:pPr>
        <w:pStyle w:val="BodyText"/>
      </w:pPr>
    </w:p>
    <w:p w14:paraId="14507EDD" w14:textId="77777777" w:rsidR="00D112BA" w:rsidRPr="00190000" w:rsidRDefault="00D112BA" w:rsidP="00502B2C">
      <w:pPr>
        <w:pStyle w:val="BodyText"/>
      </w:pPr>
    </w:p>
    <w:p w14:paraId="6F1FA373" w14:textId="77777777" w:rsidR="00D112BA" w:rsidRPr="00190000" w:rsidRDefault="00D112BA" w:rsidP="00502B2C">
      <w:pPr>
        <w:pStyle w:val="BodyText"/>
      </w:pPr>
    </w:p>
    <w:p w14:paraId="2BCE6857" w14:textId="77777777" w:rsidR="00176204" w:rsidRPr="00190000" w:rsidRDefault="00176204" w:rsidP="00502B2C">
      <w:pPr>
        <w:pStyle w:val="BodyText"/>
      </w:pPr>
    </w:p>
    <w:p w14:paraId="2885AB4C" w14:textId="77777777" w:rsidR="00176204" w:rsidRPr="00E331D5" w:rsidRDefault="00176204" w:rsidP="00502B2C">
      <w:pPr>
        <w:pStyle w:val="BodyText"/>
      </w:pPr>
    </w:p>
    <w:p w14:paraId="2B094659" w14:textId="77777777" w:rsidR="00C2733D" w:rsidRPr="00E331D5" w:rsidRDefault="00C2733D" w:rsidP="00502B2C">
      <w:pPr>
        <w:pStyle w:val="BodyText"/>
      </w:pPr>
    </w:p>
    <w:p w14:paraId="1DDC7F9A" w14:textId="16947391" w:rsidR="00C2733D" w:rsidRPr="004F03EC" w:rsidRDefault="00C2733D">
      <w:pPr>
        <w:pStyle w:val="BodyText"/>
        <w:jc w:val="center"/>
        <w:rPr>
          <w:b/>
          <w:bCs/>
          <w:sz w:val="28"/>
          <w:szCs w:val="28"/>
        </w:rPr>
        <w:pPrChange w:id="11" w:author="Mary Jungers" w:date="2019-11-12T15:19:00Z">
          <w:pPr>
            <w:jc w:val="center"/>
          </w:pPr>
        </w:pPrChange>
      </w:pPr>
      <w:r w:rsidRPr="004F03EC">
        <w:rPr>
          <w:b/>
          <w:bCs/>
          <w:sz w:val="28"/>
          <w:szCs w:val="28"/>
        </w:rPr>
        <w:t xml:space="preserve">Revision </w:t>
      </w:r>
      <w:ins w:id="12" w:author="Mary Jungers" w:date="2019-11-12T12:47:00Z">
        <w:r w:rsidR="00983C4C" w:rsidRPr="004F03EC">
          <w:rPr>
            <w:rFonts w:ascii="Times New Roman" w:eastAsia="Times New Roman" w:hAnsi="Times New Roman" w:cs="Times New Roman"/>
            <w:b/>
            <w:bCs/>
            <w:sz w:val="28"/>
            <w:szCs w:val="28"/>
            <w:rPrChange w:id="13" w:author="Mary Jungers" w:date="2019-11-12T15:19:00Z">
              <w:rPr>
                <w:sz w:val="22"/>
                <w:szCs w:val="22"/>
              </w:rPr>
            </w:rPrChange>
          </w:rPr>
          <w:t>9</w:t>
        </w:r>
      </w:ins>
      <w:del w:id="14" w:author="Mary Jungers" w:date="2019-11-12T12:47:00Z">
        <w:r w:rsidR="00495030" w:rsidRPr="004F03EC" w:rsidDel="00983C4C">
          <w:rPr>
            <w:b/>
            <w:bCs/>
            <w:sz w:val="28"/>
            <w:szCs w:val="28"/>
          </w:rPr>
          <w:delText>8</w:delText>
        </w:r>
      </w:del>
      <w:r w:rsidR="006A70C3" w:rsidRPr="004F03EC">
        <w:rPr>
          <w:b/>
          <w:bCs/>
          <w:sz w:val="28"/>
          <w:szCs w:val="28"/>
        </w:rPr>
        <w:t>.0</w:t>
      </w:r>
      <w:r w:rsidRPr="004F03EC">
        <w:rPr>
          <w:b/>
          <w:bCs/>
          <w:sz w:val="28"/>
          <w:szCs w:val="28"/>
        </w:rPr>
        <w:t xml:space="preserve"> </w:t>
      </w:r>
      <w:r w:rsidR="00113D85" w:rsidRPr="004F03EC">
        <w:rPr>
          <w:b/>
          <w:bCs/>
          <w:sz w:val="28"/>
          <w:szCs w:val="28"/>
        </w:rPr>
        <w:t>–</w:t>
      </w:r>
      <w:r w:rsidR="000923C6" w:rsidRPr="004F03EC">
        <w:rPr>
          <w:b/>
          <w:bCs/>
          <w:sz w:val="28"/>
          <w:szCs w:val="28"/>
        </w:rPr>
        <w:t xml:space="preserve"> </w:t>
      </w:r>
      <w:r w:rsidR="00113D85" w:rsidRPr="004F03EC">
        <w:rPr>
          <w:b/>
          <w:bCs/>
          <w:sz w:val="28"/>
          <w:szCs w:val="28"/>
        </w:rPr>
        <w:t>Final Text</w:t>
      </w:r>
    </w:p>
    <w:p w14:paraId="2F18046C" w14:textId="24662149" w:rsidR="00C2733D" w:rsidRPr="004F03EC" w:rsidRDefault="00495030">
      <w:pPr>
        <w:pStyle w:val="BodyText"/>
        <w:jc w:val="center"/>
        <w:rPr>
          <w:b/>
          <w:bCs/>
          <w:sz w:val="28"/>
          <w:szCs w:val="28"/>
        </w:rPr>
        <w:pPrChange w:id="15" w:author="Mary Jungers" w:date="2019-11-12T15:19:00Z">
          <w:pPr>
            <w:jc w:val="center"/>
          </w:pPr>
        </w:pPrChange>
      </w:pPr>
      <w:del w:id="16" w:author="Mary Jungers" w:date="2019-11-12T12:47:00Z">
        <w:r w:rsidRPr="004F03EC" w:rsidDel="00983C4C">
          <w:rPr>
            <w:b/>
            <w:bCs/>
            <w:sz w:val="28"/>
            <w:szCs w:val="28"/>
          </w:rPr>
          <w:delText xml:space="preserve">October </w:delText>
        </w:r>
        <w:r w:rsidR="00300293" w:rsidRPr="004F03EC" w:rsidDel="00983C4C">
          <w:rPr>
            <w:b/>
            <w:bCs/>
            <w:sz w:val="28"/>
            <w:szCs w:val="28"/>
          </w:rPr>
          <w:delText>23</w:delText>
        </w:r>
        <w:r w:rsidRPr="004F03EC" w:rsidDel="00983C4C">
          <w:rPr>
            <w:b/>
            <w:bCs/>
            <w:sz w:val="28"/>
            <w:szCs w:val="28"/>
          </w:rPr>
          <w:delText>, 2018</w:delText>
        </w:r>
      </w:del>
      <w:ins w:id="17" w:author="Mary Jungers" w:date="2019-11-12T12:47:00Z">
        <w:r w:rsidR="00983C4C" w:rsidRPr="004F03EC">
          <w:rPr>
            <w:rFonts w:ascii="Times New Roman" w:eastAsia="Times New Roman" w:hAnsi="Times New Roman" w:cs="Times New Roman"/>
            <w:b/>
            <w:bCs/>
            <w:sz w:val="28"/>
            <w:szCs w:val="28"/>
            <w:rPrChange w:id="18" w:author="Mary Jungers" w:date="2019-11-12T15:19:00Z">
              <w:rPr>
                <w:sz w:val="22"/>
                <w:szCs w:val="22"/>
              </w:rPr>
            </w:rPrChange>
          </w:rPr>
          <w:t>November xx, 2019</w:t>
        </w:r>
      </w:ins>
    </w:p>
    <w:p w14:paraId="476E7608" w14:textId="77777777" w:rsidR="00C2733D" w:rsidRPr="00190000" w:rsidRDefault="00C2733D">
      <w:pPr>
        <w:pStyle w:val="BodyText"/>
        <w:pPrChange w:id="19" w:author="Mary Jungers" w:date="2019-11-12T13:02:00Z">
          <w:pPr>
            <w:jc w:val="center"/>
          </w:pPr>
        </w:pPrChange>
      </w:pPr>
    </w:p>
    <w:p w14:paraId="73B2DFBA" w14:textId="77777777" w:rsidR="00176204" w:rsidRPr="00190000" w:rsidRDefault="00176204" w:rsidP="00502B2C">
      <w:pPr>
        <w:pStyle w:val="BodyText"/>
      </w:pPr>
    </w:p>
    <w:p w14:paraId="303DE612" w14:textId="77777777" w:rsidR="00433551" w:rsidRPr="00603764" w:rsidRDefault="00433551">
      <w:pPr>
        <w:pStyle w:val="BodyText"/>
        <w:pPrChange w:id="20" w:author="Mary Jungers" w:date="2019-11-12T14:27:00Z">
          <w:pPr/>
        </w:pPrChange>
      </w:pPr>
    </w:p>
    <w:p w14:paraId="51B011FC" w14:textId="77777777" w:rsidR="00433551" w:rsidRPr="00190000" w:rsidRDefault="00433551" w:rsidP="00433551">
      <w:pPr>
        <w:pStyle w:val="BodyText"/>
        <w:pBdr>
          <w:top w:val="single" w:sz="18" w:space="1" w:color="auto"/>
          <w:left w:val="single" w:sz="18" w:space="4" w:color="auto"/>
          <w:bottom w:val="single" w:sz="18" w:space="1" w:color="auto"/>
          <w:right w:val="single" w:sz="18" w:space="4" w:color="auto"/>
        </w:pBdr>
        <w:jc w:val="center"/>
      </w:pPr>
      <w:r w:rsidRPr="00190000">
        <w:rPr>
          <w:b/>
        </w:rPr>
        <w:t xml:space="preserve">Please verify you have the most recent version of this document, </w:t>
      </w:r>
      <w:r w:rsidRPr="00190000">
        <w:t xml:space="preserve">which is published </w:t>
      </w:r>
      <w:hyperlink r:id="rId9" w:history="1">
        <w:r w:rsidRPr="00190000">
          <w:rPr>
            <w:rStyle w:val="Hyperlink"/>
          </w:rPr>
          <w:t>here</w:t>
        </w:r>
      </w:hyperlink>
      <w:r w:rsidRPr="00190000">
        <w:t>.</w:t>
      </w:r>
    </w:p>
    <w:p w14:paraId="6AAEDB64" w14:textId="77777777" w:rsidR="00C2733D" w:rsidRPr="00190000" w:rsidRDefault="00433551" w:rsidP="00E331D5">
      <w:pPr>
        <w:pStyle w:val="TOCHeading1"/>
        <w:rPr>
          <w:szCs w:val="24"/>
          <w:rPrChange w:id="21" w:author="Mary Jungers" w:date="2019-11-12T13:02:00Z">
            <w:rPr/>
          </w:rPrChange>
        </w:rPr>
      </w:pPr>
      <w:r w:rsidRPr="00190000">
        <w:br w:type="page"/>
      </w:r>
      <w:r w:rsidR="0055437C" w:rsidRPr="00190000">
        <w:rPr>
          <w:szCs w:val="24"/>
          <w:rPrChange w:id="22" w:author="Mary Jungers" w:date="2019-11-12T13:02:00Z">
            <w:rPr/>
          </w:rPrChange>
        </w:rPr>
        <w:lastRenderedPageBreak/>
        <w:t>CONTENTS</w:t>
      </w:r>
    </w:p>
    <w:p w14:paraId="51238C47" w14:textId="77777777" w:rsidR="00F128A5" w:rsidRPr="00190000" w:rsidRDefault="00F128A5">
      <w:pPr>
        <w:pStyle w:val="BodyText"/>
        <w:pPrChange w:id="23" w:author="Mary Jungers" w:date="2019-11-12T13:09:00Z">
          <w:pPr/>
        </w:pPrChange>
      </w:pPr>
    </w:p>
    <w:bookmarkStart w:id="24" w:name="_Toc210747688"/>
    <w:bookmarkStart w:id="25" w:name="_Toc214425580"/>
    <w:p w14:paraId="6D3D036F" w14:textId="37361884" w:rsidR="00231C0B" w:rsidRDefault="00F128A5">
      <w:pPr>
        <w:pStyle w:val="TOC1"/>
        <w:rPr>
          <w:ins w:id="26" w:author="Mary Jungers" w:date="2019-11-12T15:55:00Z"/>
          <w:rFonts w:asciiTheme="minorHAnsi" w:eastAsiaTheme="minorEastAsia" w:hAnsiTheme="minorHAnsi" w:cstheme="minorBidi"/>
          <w:noProof/>
          <w:sz w:val="22"/>
          <w:szCs w:val="22"/>
        </w:rPr>
      </w:pPr>
      <w:r w:rsidRPr="00190000">
        <w:fldChar w:fldCharType="begin"/>
      </w:r>
      <w:r w:rsidRPr="00190000">
        <w:instrText xml:space="preserve"> TOC \o "2-6" \h \z \t "Heading 1,1,Appendix Heading 2,2,Appendix Heading 1,1,Appendix Heading 3,3,Glossary,1,Part Title,1" </w:instrText>
      </w:r>
      <w:r w:rsidRPr="00190000">
        <w:fldChar w:fldCharType="separate"/>
      </w:r>
      <w:ins w:id="27" w:author="Mary Jungers" w:date="2019-11-12T15:55:00Z">
        <w:r w:rsidR="00231C0B" w:rsidRPr="00B63AB0">
          <w:rPr>
            <w:rStyle w:val="Hyperlink"/>
            <w:noProof/>
          </w:rPr>
          <w:fldChar w:fldCharType="begin"/>
        </w:r>
        <w:r w:rsidR="00231C0B" w:rsidRPr="00B63AB0">
          <w:rPr>
            <w:rStyle w:val="Hyperlink"/>
            <w:noProof/>
          </w:rPr>
          <w:instrText xml:space="preserve"> </w:instrText>
        </w:r>
        <w:r w:rsidR="00231C0B">
          <w:rPr>
            <w:noProof/>
          </w:rPr>
          <w:instrText>HYPERLINK \l "_Toc24466529"</w:instrText>
        </w:r>
        <w:r w:rsidR="00231C0B" w:rsidRPr="00B63AB0">
          <w:rPr>
            <w:rStyle w:val="Hyperlink"/>
            <w:noProof/>
          </w:rPr>
          <w:instrText xml:space="preserve"> </w:instrText>
        </w:r>
        <w:r w:rsidR="00231C0B" w:rsidRPr="00B63AB0">
          <w:rPr>
            <w:rStyle w:val="Hyperlink"/>
            <w:noProof/>
          </w:rPr>
          <w:fldChar w:fldCharType="separate"/>
        </w:r>
        <w:r w:rsidR="00231C0B" w:rsidRPr="00B63AB0">
          <w:rPr>
            <w:rStyle w:val="Hyperlink"/>
            <w:noProof/>
          </w:rPr>
          <w:t>1 Introduction</w:t>
        </w:r>
        <w:r w:rsidR="00231C0B">
          <w:rPr>
            <w:noProof/>
            <w:webHidden/>
          </w:rPr>
          <w:tab/>
        </w:r>
        <w:r w:rsidR="00231C0B">
          <w:rPr>
            <w:noProof/>
            <w:webHidden/>
          </w:rPr>
          <w:fldChar w:fldCharType="begin"/>
        </w:r>
        <w:r w:rsidR="00231C0B">
          <w:rPr>
            <w:noProof/>
            <w:webHidden/>
          </w:rPr>
          <w:instrText xml:space="preserve"> PAGEREF _Toc24466529 \h </w:instrText>
        </w:r>
      </w:ins>
      <w:r w:rsidR="00231C0B">
        <w:rPr>
          <w:noProof/>
          <w:webHidden/>
        </w:rPr>
      </w:r>
      <w:r w:rsidR="00231C0B">
        <w:rPr>
          <w:noProof/>
          <w:webHidden/>
        </w:rPr>
        <w:fldChar w:fldCharType="separate"/>
      </w:r>
      <w:ins w:id="28" w:author="Mary Jungers" w:date="2019-11-12T15:55:00Z">
        <w:r w:rsidR="00231C0B">
          <w:rPr>
            <w:noProof/>
            <w:webHidden/>
          </w:rPr>
          <w:t>5</w:t>
        </w:r>
        <w:r w:rsidR="00231C0B">
          <w:rPr>
            <w:noProof/>
            <w:webHidden/>
          </w:rPr>
          <w:fldChar w:fldCharType="end"/>
        </w:r>
        <w:r w:rsidR="00231C0B" w:rsidRPr="00B63AB0">
          <w:rPr>
            <w:rStyle w:val="Hyperlink"/>
            <w:noProof/>
          </w:rPr>
          <w:fldChar w:fldCharType="end"/>
        </w:r>
      </w:ins>
    </w:p>
    <w:p w14:paraId="58B99855" w14:textId="2614195C" w:rsidR="00231C0B" w:rsidRDefault="00231C0B">
      <w:pPr>
        <w:pStyle w:val="TOC2"/>
        <w:rPr>
          <w:ins w:id="29" w:author="Mary Jungers" w:date="2019-11-12T15:55:00Z"/>
          <w:rFonts w:asciiTheme="minorHAnsi" w:eastAsiaTheme="minorEastAsia" w:hAnsiTheme="minorHAnsi" w:cstheme="minorBidi"/>
          <w:noProof/>
          <w:sz w:val="22"/>
          <w:szCs w:val="22"/>
        </w:rPr>
      </w:pPr>
      <w:ins w:id="3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"_Toc24466530"</w:instrText>
        </w:r>
        <w:r w:rsidRPr="00B63AB0">
          <w:rPr>
            <w:rStyle w:val="Hyperlink"/>
            <w:noProof/>
          </w:rPr>
          <w:instrText xml:space="preserve"> </w:instrText>
        </w:r>
        <w:r w:rsidRPr="00B63AB0">
          <w:rPr>
            <w:rStyle w:val="Hyperlink"/>
            <w:noProof/>
          </w:rPr>
          <w:fldChar w:fldCharType="separate"/>
        </w:r>
        <w:r w:rsidRPr="00B63AB0">
          <w:rPr>
            <w:rStyle w:val="Hyperlink"/>
            <w:noProof/>
          </w:rPr>
          <w:t>1.1 Introduction to IHE</w:t>
        </w:r>
        <w:r>
          <w:rPr>
            <w:noProof/>
            <w:webHidden/>
          </w:rPr>
          <w:tab/>
        </w:r>
        <w:r>
          <w:rPr>
            <w:noProof/>
            <w:webHidden/>
          </w:rPr>
          <w:fldChar w:fldCharType="begin"/>
        </w:r>
        <w:r>
          <w:rPr>
            <w:noProof/>
            <w:webHidden/>
          </w:rPr>
          <w:instrText xml:space="preserve"> PAGEREF _Toc24466530 \h </w:instrText>
        </w:r>
      </w:ins>
      <w:r>
        <w:rPr>
          <w:noProof/>
          <w:webHidden/>
        </w:rPr>
      </w:r>
      <w:r>
        <w:rPr>
          <w:noProof/>
          <w:webHidden/>
        </w:rPr>
        <w:fldChar w:fldCharType="separate"/>
      </w:r>
      <w:ins w:id="31" w:author="Mary Jungers" w:date="2019-11-12T15:55:00Z">
        <w:r>
          <w:rPr>
            <w:noProof/>
            <w:webHidden/>
          </w:rPr>
          <w:t>5</w:t>
        </w:r>
        <w:r>
          <w:rPr>
            <w:noProof/>
            <w:webHidden/>
          </w:rPr>
          <w:fldChar w:fldCharType="end"/>
        </w:r>
        <w:r w:rsidRPr="00B63AB0">
          <w:rPr>
            <w:rStyle w:val="Hyperlink"/>
            <w:noProof/>
          </w:rPr>
          <w:fldChar w:fldCharType="end"/>
        </w:r>
      </w:ins>
    </w:p>
    <w:p w14:paraId="6315DB01" w14:textId="3A93B510" w:rsidR="00231C0B" w:rsidRDefault="00231C0B">
      <w:pPr>
        <w:pStyle w:val="TOC2"/>
        <w:rPr>
          <w:ins w:id="32" w:author="Mary Jungers" w:date="2019-11-12T15:55:00Z"/>
          <w:rFonts w:asciiTheme="minorHAnsi" w:eastAsiaTheme="minorEastAsia" w:hAnsiTheme="minorHAnsi" w:cstheme="minorBidi"/>
          <w:noProof/>
          <w:sz w:val="22"/>
          <w:szCs w:val="22"/>
        </w:rPr>
      </w:pPr>
      <w:ins w:id="3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"_Toc24466531"</w:instrText>
        </w:r>
        <w:r w:rsidRPr="00B63AB0">
          <w:rPr>
            <w:rStyle w:val="Hyperlink"/>
            <w:noProof/>
          </w:rPr>
          <w:instrText xml:space="preserve"> </w:instrText>
        </w:r>
        <w:r w:rsidRPr="00B63AB0">
          <w:rPr>
            <w:rStyle w:val="Hyperlink"/>
            <w:noProof/>
          </w:rPr>
          <w:fldChar w:fldCharType="separate"/>
        </w:r>
        <w:r w:rsidRPr="00B63AB0">
          <w:rPr>
            <w:rStyle w:val="Hyperlink"/>
            <w:noProof/>
          </w:rPr>
          <w:t>1.2 Introduction to IHE Patient Care Device (PCD)</w:t>
        </w:r>
        <w:r>
          <w:rPr>
            <w:noProof/>
            <w:webHidden/>
          </w:rPr>
          <w:tab/>
        </w:r>
        <w:r>
          <w:rPr>
            <w:noProof/>
            <w:webHidden/>
          </w:rPr>
          <w:fldChar w:fldCharType="begin"/>
        </w:r>
        <w:r>
          <w:rPr>
            <w:noProof/>
            <w:webHidden/>
          </w:rPr>
          <w:instrText xml:space="preserve"> PAGEREF _Toc24466531 \h </w:instrText>
        </w:r>
      </w:ins>
      <w:r>
        <w:rPr>
          <w:noProof/>
          <w:webHidden/>
        </w:rPr>
      </w:r>
      <w:r>
        <w:rPr>
          <w:noProof/>
          <w:webHidden/>
        </w:rPr>
        <w:fldChar w:fldCharType="separate"/>
      </w:r>
      <w:ins w:id="34" w:author="Mary Jungers" w:date="2019-11-12T15:55:00Z">
        <w:r>
          <w:rPr>
            <w:noProof/>
            <w:webHidden/>
          </w:rPr>
          <w:t>5</w:t>
        </w:r>
        <w:r>
          <w:rPr>
            <w:noProof/>
            <w:webHidden/>
          </w:rPr>
          <w:fldChar w:fldCharType="end"/>
        </w:r>
        <w:r w:rsidRPr="00B63AB0">
          <w:rPr>
            <w:rStyle w:val="Hyperlink"/>
            <w:noProof/>
          </w:rPr>
          <w:fldChar w:fldCharType="end"/>
        </w:r>
      </w:ins>
    </w:p>
    <w:p w14:paraId="587FA54E" w14:textId="06CAE26A" w:rsidR="00231C0B" w:rsidRDefault="00231C0B">
      <w:pPr>
        <w:pStyle w:val="TOC2"/>
        <w:rPr>
          <w:ins w:id="35" w:author="Mary Jungers" w:date="2019-11-12T15:55:00Z"/>
          <w:rFonts w:asciiTheme="minorHAnsi" w:eastAsiaTheme="minorEastAsia" w:hAnsiTheme="minorHAnsi" w:cstheme="minorBidi"/>
          <w:noProof/>
          <w:sz w:val="22"/>
          <w:szCs w:val="22"/>
        </w:rPr>
      </w:pPr>
      <w:ins w:id="3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"_Toc24466532"</w:instrText>
        </w:r>
        <w:r w:rsidRPr="00B63AB0">
          <w:rPr>
            <w:rStyle w:val="Hyperlink"/>
            <w:noProof/>
          </w:rPr>
          <w:instrText xml:space="preserve"> </w:instrText>
        </w:r>
        <w:r w:rsidRPr="00B63AB0">
          <w:rPr>
            <w:rStyle w:val="Hyperlink"/>
            <w:noProof/>
          </w:rPr>
          <w:fldChar w:fldCharType="separate"/>
        </w:r>
        <w:r w:rsidRPr="00B63AB0">
          <w:rPr>
            <w:rStyle w:val="Hyperlink"/>
            <w:noProof/>
          </w:rPr>
          <w:t>1.3 Intended Audience</w:t>
        </w:r>
        <w:r>
          <w:rPr>
            <w:noProof/>
            <w:webHidden/>
          </w:rPr>
          <w:tab/>
        </w:r>
        <w:r>
          <w:rPr>
            <w:noProof/>
            <w:webHidden/>
          </w:rPr>
          <w:fldChar w:fldCharType="begin"/>
        </w:r>
        <w:r>
          <w:rPr>
            <w:noProof/>
            <w:webHidden/>
          </w:rPr>
          <w:instrText xml:space="preserve"> PAGEREF _Toc24466532 \h </w:instrText>
        </w:r>
      </w:ins>
      <w:r>
        <w:rPr>
          <w:noProof/>
          <w:webHidden/>
        </w:rPr>
      </w:r>
      <w:r>
        <w:rPr>
          <w:noProof/>
          <w:webHidden/>
        </w:rPr>
        <w:fldChar w:fldCharType="separate"/>
      </w:r>
      <w:ins w:id="37" w:author="Mary Jungers" w:date="2019-11-12T15:55:00Z">
        <w:r>
          <w:rPr>
            <w:noProof/>
            <w:webHidden/>
          </w:rPr>
          <w:t>6</w:t>
        </w:r>
        <w:r>
          <w:rPr>
            <w:noProof/>
            <w:webHidden/>
          </w:rPr>
          <w:fldChar w:fldCharType="end"/>
        </w:r>
        <w:r w:rsidRPr="00B63AB0">
          <w:rPr>
            <w:rStyle w:val="Hyperlink"/>
            <w:noProof/>
          </w:rPr>
          <w:fldChar w:fldCharType="end"/>
        </w:r>
      </w:ins>
    </w:p>
    <w:p w14:paraId="33F5896A" w14:textId="6F404C02" w:rsidR="00231C0B" w:rsidRDefault="00231C0B">
      <w:pPr>
        <w:pStyle w:val="TOC2"/>
        <w:rPr>
          <w:ins w:id="38" w:author="Mary Jungers" w:date="2019-11-12T15:55:00Z"/>
          <w:rFonts w:asciiTheme="minorHAnsi" w:eastAsiaTheme="minorEastAsia" w:hAnsiTheme="minorHAnsi" w:cstheme="minorBidi"/>
          <w:noProof/>
          <w:sz w:val="22"/>
          <w:szCs w:val="22"/>
        </w:rPr>
      </w:pPr>
      <w:ins w:id="3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"_Toc24466533"</w:instrText>
        </w:r>
        <w:r w:rsidRPr="00B63AB0">
          <w:rPr>
            <w:rStyle w:val="Hyperlink"/>
            <w:noProof/>
          </w:rPr>
          <w:instrText xml:space="preserve"> </w:instrText>
        </w:r>
        <w:r w:rsidRPr="00B63AB0">
          <w:rPr>
            <w:rStyle w:val="Hyperlink"/>
            <w:noProof/>
          </w:rPr>
          <w:fldChar w:fldCharType="separate"/>
        </w:r>
        <w:r w:rsidRPr="00B63AB0">
          <w:rPr>
            <w:rStyle w:val="Hyperlink"/>
            <w:noProof/>
          </w:rPr>
          <w:t>1.4 Pre-requisites and Reference Material</w:t>
        </w:r>
        <w:r>
          <w:rPr>
            <w:noProof/>
            <w:webHidden/>
          </w:rPr>
          <w:tab/>
        </w:r>
        <w:r>
          <w:rPr>
            <w:noProof/>
            <w:webHidden/>
          </w:rPr>
          <w:fldChar w:fldCharType="begin"/>
        </w:r>
        <w:r>
          <w:rPr>
            <w:noProof/>
            <w:webHidden/>
          </w:rPr>
          <w:instrText xml:space="preserve"> PAGEREF _Toc24466533 \h </w:instrText>
        </w:r>
      </w:ins>
      <w:r>
        <w:rPr>
          <w:noProof/>
          <w:webHidden/>
        </w:rPr>
      </w:r>
      <w:r>
        <w:rPr>
          <w:noProof/>
          <w:webHidden/>
        </w:rPr>
        <w:fldChar w:fldCharType="separate"/>
      </w:r>
      <w:ins w:id="40" w:author="Mary Jungers" w:date="2019-11-12T15:55:00Z">
        <w:r>
          <w:rPr>
            <w:noProof/>
            <w:webHidden/>
          </w:rPr>
          <w:t>6</w:t>
        </w:r>
        <w:r>
          <w:rPr>
            <w:noProof/>
            <w:webHidden/>
          </w:rPr>
          <w:fldChar w:fldCharType="end"/>
        </w:r>
        <w:r w:rsidRPr="00B63AB0">
          <w:rPr>
            <w:rStyle w:val="Hyperlink"/>
            <w:noProof/>
          </w:rPr>
          <w:fldChar w:fldCharType="end"/>
        </w:r>
      </w:ins>
    </w:p>
    <w:p w14:paraId="6DA56672" w14:textId="786E2193" w:rsidR="00231C0B" w:rsidRDefault="00231C0B">
      <w:pPr>
        <w:pStyle w:val="TOC3"/>
        <w:rPr>
          <w:ins w:id="41" w:author="Mary Jungers" w:date="2019-11-12T15:55:00Z"/>
          <w:rFonts w:asciiTheme="minorHAnsi" w:eastAsiaTheme="minorEastAsia" w:hAnsiTheme="minorHAnsi" w:cstheme="minorBidi"/>
          <w:noProof/>
          <w:sz w:val="22"/>
          <w:szCs w:val="22"/>
        </w:rPr>
      </w:pPr>
      <w:ins w:id="4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"_Toc24466534"</w:instrText>
        </w:r>
        <w:r w:rsidRPr="00B63AB0">
          <w:rPr>
            <w:rStyle w:val="Hyperlink"/>
            <w:noProof/>
          </w:rPr>
          <w:instrText xml:space="preserve"> </w:instrText>
        </w:r>
        <w:r w:rsidRPr="00B63AB0">
          <w:rPr>
            <w:rStyle w:val="Hyperlink"/>
            <w:noProof/>
          </w:rPr>
          <w:fldChar w:fldCharType="separate"/>
        </w:r>
        <w:r w:rsidRPr="00B63AB0">
          <w:rPr>
            <w:rStyle w:val="Hyperlink"/>
            <w:noProof/>
          </w:rPr>
          <w:t>1.4.1 Actor Descriptions</w:t>
        </w:r>
        <w:r>
          <w:rPr>
            <w:noProof/>
            <w:webHidden/>
          </w:rPr>
          <w:tab/>
        </w:r>
        <w:r>
          <w:rPr>
            <w:noProof/>
            <w:webHidden/>
          </w:rPr>
          <w:fldChar w:fldCharType="begin"/>
        </w:r>
        <w:r>
          <w:rPr>
            <w:noProof/>
            <w:webHidden/>
          </w:rPr>
          <w:instrText xml:space="preserve"> PAGEREF _Toc24466534 \h </w:instrText>
        </w:r>
      </w:ins>
      <w:r>
        <w:rPr>
          <w:noProof/>
          <w:webHidden/>
        </w:rPr>
      </w:r>
      <w:r>
        <w:rPr>
          <w:noProof/>
          <w:webHidden/>
        </w:rPr>
        <w:fldChar w:fldCharType="separate"/>
      </w:r>
      <w:ins w:id="43" w:author="Mary Jungers" w:date="2019-11-12T15:55:00Z">
        <w:r>
          <w:rPr>
            <w:noProof/>
            <w:webHidden/>
          </w:rPr>
          <w:t>6</w:t>
        </w:r>
        <w:r>
          <w:rPr>
            <w:noProof/>
            <w:webHidden/>
          </w:rPr>
          <w:fldChar w:fldCharType="end"/>
        </w:r>
        <w:r w:rsidRPr="00B63AB0">
          <w:rPr>
            <w:rStyle w:val="Hyperlink"/>
            <w:noProof/>
          </w:rPr>
          <w:fldChar w:fldCharType="end"/>
        </w:r>
      </w:ins>
    </w:p>
    <w:p w14:paraId="7D58136E" w14:textId="1FFEDC91" w:rsidR="00231C0B" w:rsidRDefault="00231C0B">
      <w:pPr>
        <w:pStyle w:val="TOC3"/>
        <w:rPr>
          <w:ins w:id="44" w:author="Mary Jungers" w:date="2019-11-12T15:55:00Z"/>
          <w:rFonts w:asciiTheme="minorHAnsi" w:eastAsiaTheme="minorEastAsia" w:hAnsiTheme="minorHAnsi" w:cstheme="minorBidi"/>
          <w:noProof/>
          <w:sz w:val="22"/>
          <w:szCs w:val="22"/>
        </w:rPr>
      </w:pPr>
      <w:ins w:id="4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"_Toc24466535"</w:instrText>
        </w:r>
        <w:r w:rsidRPr="00B63AB0">
          <w:rPr>
            <w:rStyle w:val="Hyperlink"/>
            <w:noProof/>
          </w:rPr>
          <w:instrText xml:space="preserve"> </w:instrText>
        </w:r>
        <w:r w:rsidRPr="00B63AB0">
          <w:rPr>
            <w:rStyle w:val="Hyperlink"/>
            <w:noProof/>
          </w:rPr>
          <w:fldChar w:fldCharType="separate"/>
        </w:r>
        <w:r w:rsidRPr="00B63AB0">
          <w:rPr>
            <w:rStyle w:val="Hyperlink"/>
            <w:noProof/>
          </w:rPr>
          <w:t>1.4.2 Transaction Descriptions</w:t>
        </w:r>
        <w:r>
          <w:rPr>
            <w:noProof/>
            <w:webHidden/>
          </w:rPr>
          <w:tab/>
        </w:r>
        <w:r>
          <w:rPr>
            <w:noProof/>
            <w:webHidden/>
          </w:rPr>
          <w:fldChar w:fldCharType="begin"/>
        </w:r>
        <w:r>
          <w:rPr>
            <w:noProof/>
            <w:webHidden/>
          </w:rPr>
          <w:instrText xml:space="preserve"> PAGEREF _Toc24466535 \h </w:instrText>
        </w:r>
      </w:ins>
      <w:r>
        <w:rPr>
          <w:noProof/>
          <w:webHidden/>
        </w:rPr>
      </w:r>
      <w:r>
        <w:rPr>
          <w:noProof/>
          <w:webHidden/>
        </w:rPr>
        <w:fldChar w:fldCharType="separate"/>
      </w:r>
      <w:ins w:id="46" w:author="Mary Jungers" w:date="2019-11-12T15:55:00Z">
        <w:r>
          <w:rPr>
            <w:noProof/>
            <w:webHidden/>
          </w:rPr>
          <w:t>6</w:t>
        </w:r>
        <w:r>
          <w:rPr>
            <w:noProof/>
            <w:webHidden/>
          </w:rPr>
          <w:fldChar w:fldCharType="end"/>
        </w:r>
        <w:r w:rsidRPr="00B63AB0">
          <w:rPr>
            <w:rStyle w:val="Hyperlink"/>
            <w:noProof/>
          </w:rPr>
          <w:fldChar w:fldCharType="end"/>
        </w:r>
      </w:ins>
    </w:p>
    <w:p w14:paraId="36EE5215" w14:textId="2C3E07BE" w:rsidR="00231C0B" w:rsidRDefault="00231C0B">
      <w:pPr>
        <w:pStyle w:val="TOC3"/>
        <w:rPr>
          <w:ins w:id="47" w:author="Mary Jungers" w:date="2019-11-12T15:55:00Z"/>
          <w:rFonts w:asciiTheme="minorHAnsi" w:eastAsiaTheme="minorEastAsia" w:hAnsiTheme="minorHAnsi" w:cstheme="minorBidi"/>
          <w:noProof/>
          <w:sz w:val="22"/>
          <w:szCs w:val="22"/>
        </w:rPr>
      </w:pPr>
      <w:ins w:id="4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"_Toc24466536"</w:instrText>
        </w:r>
        <w:r w:rsidRPr="00B63AB0">
          <w:rPr>
            <w:rStyle w:val="Hyperlink"/>
            <w:noProof/>
          </w:rPr>
          <w:instrText xml:space="preserve"> </w:instrText>
        </w:r>
        <w:r w:rsidRPr="00B63AB0">
          <w:rPr>
            <w:rStyle w:val="Hyperlink"/>
            <w:noProof/>
          </w:rPr>
          <w:fldChar w:fldCharType="separate"/>
        </w:r>
        <w:r w:rsidRPr="00B63AB0">
          <w:rPr>
            <w:rStyle w:val="Hyperlink"/>
            <w:noProof/>
          </w:rPr>
          <w:t>1.4.3 Content Modules</w:t>
        </w:r>
        <w:r>
          <w:rPr>
            <w:noProof/>
            <w:webHidden/>
          </w:rPr>
          <w:tab/>
        </w:r>
        <w:r>
          <w:rPr>
            <w:noProof/>
            <w:webHidden/>
          </w:rPr>
          <w:fldChar w:fldCharType="begin"/>
        </w:r>
        <w:r>
          <w:rPr>
            <w:noProof/>
            <w:webHidden/>
          </w:rPr>
          <w:instrText xml:space="preserve"> PAGEREF _Toc24466536 \h </w:instrText>
        </w:r>
      </w:ins>
      <w:r>
        <w:rPr>
          <w:noProof/>
          <w:webHidden/>
        </w:rPr>
      </w:r>
      <w:r>
        <w:rPr>
          <w:noProof/>
          <w:webHidden/>
        </w:rPr>
        <w:fldChar w:fldCharType="separate"/>
      </w:r>
      <w:ins w:id="49" w:author="Mary Jungers" w:date="2019-11-12T15:55:00Z">
        <w:r>
          <w:rPr>
            <w:noProof/>
            <w:webHidden/>
          </w:rPr>
          <w:t>6</w:t>
        </w:r>
        <w:r>
          <w:rPr>
            <w:noProof/>
            <w:webHidden/>
          </w:rPr>
          <w:fldChar w:fldCharType="end"/>
        </w:r>
        <w:r w:rsidRPr="00B63AB0">
          <w:rPr>
            <w:rStyle w:val="Hyperlink"/>
            <w:noProof/>
          </w:rPr>
          <w:fldChar w:fldCharType="end"/>
        </w:r>
      </w:ins>
    </w:p>
    <w:p w14:paraId="6FCFB17D" w14:textId="78BD9F2E" w:rsidR="00231C0B" w:rsidRDefault="00231C0B">
      <w:pPr>
        <w:pStyle w:val="TOC3"/>
        <w:rPr>
          <w:ins w:id="50" w:author="Mary Jungers" w:date="2019-11-12T15:55:00Z"/>
          <w:rFonts w:asciiTheme="minorHAnsi" w:eastAsiaTheme="minorEastAsia" w:hAnsiTheme="minorHAnsi" w:cstheme="minorBidi"/>
          <w:noProof/>
          <w:sz w:val="22"/>
          <w:szCs w:val="22"/>
        </w:rPr>
      </w:pPr>
      <w:ins w:id="5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"_Toc24466537"</w:instrText>
        </w:r>
        <w:r w:rsidRPr="00B63AB0">
          <w:rPr>
            <w:rStyle w:val="Hyperlink"/>
            <w:noProof/>
          </w:rPr>
          <w:instrText xml:space="preserve"> </w:instrText>
        </w:r>
        <w:r w:rsidRPr="00B63AB0">
          <w:rPr>
            <w:rStyle w:val="Hyperlink"/>
            <w:noProof/>
          </w:rPr>
          <w:fldChar w:fldCharType="separate"/>
        </w:r>
        <w:r w:rsidRPr="00B63AB0">
          <w:rPr>
            <w:rStyle w:val="Hyperlink"/>
            <w:noProof/>
          </w:rPr>
          <w:t>1.4.4 IHE Integration Statements</w:t>
        </w:r>
        <w:r>
          <w:rPr>
            <w:noProof/>
            <w:webHidden/>
          </w:rPr>
          <w:tab/>
        </w:r>
        <w:r>
          <w:rPr>
            <w:noProof/>
            <w:webHidden/>
          </w:rPr>
          <w:fldChar w:fldCharType="begin"/>
        </w:r>
        <w:r>
          <w:rPr>
            <w:noProof/>
            <w:webHidden/>
          </w:rPr>
          <w:instrText xml:space="preserve"> PAGEREF _Toc24466537 \h </w:instrText>
        </w:r>
      </w:ins>
      <w:r>
        <w:rPr>
          <w:noProof/>
          <w:webHidden/>
        </w:rPr>
      </w:r>
      <w:r>
        <w:rPr>
          <w:noProof/>
          <w:webHidden/>
        </w:rPr>
        <w:fldChar w:fldCharType="separate"/>
      </w:r>
      <w:ins w:id="52" w:author="Mary Jungers" w:date="2019-11-12T15:55:00Z">
        <w:r>
          <w:rPr>
            <w:noProof/>
            <w:webHidden/>
          </w:rPr>
          <w:t>6</w:t>
        </w:r>
        <w:r>
          <w:rPr>
            <w:noProof/>
            <w:webHidden/>
          </w:rPr>
          <w:fldChar w:fldCharType="end"/>
        </w:r>
        <w:r w:rsidRPr="00B63AB0">
          <w:rPr>
            <w:rStyle w:val="Hyperlink"/>
            <w:noProof/>
          </w:rPr>
          <w:fldChar w:fldCharType="end"/>
        </w:r>
      </w:ins>
    </w:p>
    <w:p w14:paraId="0DD8FBA7" w14:textId="2E30D663" w:rsidR="00231C0B" w:rsidRDefault="00231C0B">
      <w:pPr>
        <w:pStyle w:val="TOC2"/>
        <w:rPr>
          <w:ins w:id="53" w:author="Mary Jungers" w:date="2019-11-12T15:55:00Z"/>
          <w:rFonts w:asciiTheme="minorHAnsi" w:eastAsiaTheme="minorEastAsia" w:hAnsiTheme="minorHAnsi" w:cstheme="minorBidi"/>
          <w:noProof/>
          <w:sz w:val="22"/>
          <w:szCs w:val="22"/>
        </w:rPr>
      </w:pPr>
      <w:ins w:id="5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"_Toc24466538"</w:instrText>
        </w:r>
        <w:r w:rsidRPr="00B63AB0">
          <w:rPr>
            <w:rStyle w:val="Hyperlink"/>
            <w:noProof/>
          </w:rPr>
          <w:instrText xml:space="preserve"> </w:instrText>
        </w:r>
        <w:r w:rsidRPr="00B63AB0">
          <w:rPr>
            <w:rStyle w:val="Hyperlink"/>
            <w:noProof/>
          </w:rPr>
          <w:fldChar w:fldCharType="separate"/>
        </w:r>
        <w:r w:rsidRPr="00B63AB0">
          <w:rPr>
            <w:rStyle w:val="Hyperlink"/>
            <w:noProof/>
          </w:rPr>
          <w:t>1.5 Overview of Technical Framework Volume 1</w:t>
        </w:r>
        <w:r>
          <w:rPr>
            <w:noProof/>
            <w:webHidden/>
          </w:rPr>
          <w:tab/>
        </w:r>
        <w:r>
          <w:rPr>
            <w:noProof/>
            <w:webHidden/>
          </w:rPr>
          <w:fldChar w:fldCharType="begin"/>
        </w:r>
        <w:r>
          <w:rPr>
            <w:noProof/>
            <w:webHidden/>
          </w:rPr>
          <w:instrText xml:space="preserve"> PAGEREF _Toc24466538 \h </w:instrText>
        </w:r>
      </w:ins>
      <w:r>
        <w:rPr>
          <w:noProof/>
          <w:webHidden/>
        </w:rPr>
      </w:r>
      <w:r>
        <w:rPr>
          <w:noProof/>
          <w:webHidden/>
        </w:rPr>
        <w:fldChar w:fldCharType="separate"/>
      </w:r>
      <w:ins w:id="55" w:author="Mary Jungers" w:date="2019-11-12T15:55:00Z">
        <w:r>
          <w:rPr>
            <w:noProof/>
            <w:webHidden/>
          </w:rPr>
          <w:t>7</w:t>
        </w:r>
        <w:r>
          <w:rPr>
            <w:noProof/>
            <w:webHidden/>
          </w:rPr>
          <w:fldChar w:fldCharType="end"/>
        </w:r>
        <w:r w:rsidRPr="00B63AB0">
          <w:rPr>
            <w:rStyle w:val="Hyperlink"/>
            <w:noProof/>
          </w:rPr>
          <w:fldChar w:fldCharType="end"/>
        </w:r>
      </w:ins>
    </w:p>
    <w:p w14:paraId="583AF73B" w14:textId="09F1776B" w:rsidR="00231C0B" w:rsidRDefault="00231C0B">
      <w:pPr>
        <w:pStyle w:val="TOC2"/>
        <w:rPr>
          <w:ins w:id="56" w:author="Mary Jungers" w:date="2019-11-12T15:55:00Z"/>
          <w:rFonts w:asciiTheme="minorHAnsi" w:eastAsiaTheme="minorEastAsia" w:hAnsiTheme="minorHAnsi" w:cstheme="minorBidi"/>
          <w:noProof/>
          <w:sz w:val="22"/>
          <w:szCs w:val="22"/>
        </w:rPr>
      </w:pPr>
      <w:ins w:id="5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"_Toc24466539"</w:instrText>
        </w:r>
        <w:r w:rsidRPr="00B63AB0">
          <w:rPr>
            <w:rStyle w:val="Hyperlink"/>
            <w:noProof/>
          </w:rPr>
          <w:instrText xml:space="preserve"> </w:instrText>
        </w:r>
        <w:r w:rsidRPr="00B63AB0">
          <w:rPr>
            <w:rStyle w:val="Hyperlink"/>
            <w:noProof/>
          </w:rPr>
          <w:fldChar w:fldCharType="separate"/>
        </w:r>
        <w:r w:rsidRPr="00B63AB0">
          <w:rPr>
            <w:rStyle w:val="Hyperlink"/>
            <w:noProof/>
          </w:rPr>
          <w:t>1.6 Comment Process</w:t>
        </w:r>
        <w:r>
          <w:rPr>
            <w:noProof/>
            <w:webHidden/>
          </w:rPr>
          <w:tab/>
        </w:r>
        <w:r>
          <w:rPr>
            <w:noProof/>
            <w:webHidden/>
          </w:rPr>
          <w:fldChar w:fldCharType="begin"/>
        </w:r>
        <w:r>
          <w:rPr>
            <w:noProof/>
            <w:webHidden/>
          </w:rPr>
          <w:instrText xml:space="preserve"> PAGEREF _Toc24466539 \h </w:instrText>
        </w:r>
      </w:ins>
      <w:r>
        <w:rPr>
          <w:noProof/>
          <w:webHidden/>
        </w:rPr>
      </w:r>
      <w:r>
        <w:rPr>
          <w:noProof/>
          <w:webHidden/>
        </w:rPr>
        <w:fldChar w:fldCharType="separate"/>
      </w:r>
      <w:ins w:id="58" w:author="Mary Jungers" w:date="2019-11-12T15:55:00Z">
        <w:r>
          <w:rPr>
            <w:noProof/>
            <w:webHidden/>
          </w:rPr>
          <w:t>7</w:t>
        </w:r>
        <w:r>
          <w:rPr>
            <w:noProof/>
            <w:webHidden/>
          </w:rPr>
          <w:fldChar w:fldCharType="end"/>
        </w:r>
        <w:r w:rsidRPr="00B63AB0">
          <w:rPr>
            <w:rStyle w:val="Hyperlink"/>
            <w:noProof/>
          </w:rPr>
          <w:fldChar w:fldCharType="end"/>
        </w:r>
      </w:ins>
    </w:p>
    <w:p w14:paraId="692B69CC" w14:textId="22BCC88F" w:rsidR="00231C0B" w:rsidRDefault="00231C0B">
      <w:pPr>
        <w:pStyle w:val="TOC2"/>
        <w:rPr>
          <w:ins w:id="59" w:author="Mary Jungers" w:date="2019-11-12T15:55:00Z"/>
          <w:rFonts w:asciiTheme="minorHAnsi" w:eastAsiaTheme="minorEastAsia" w:hAnsiTheme="minorHAnsi" w:cstheme="minorBidi"/>
          <w:noProof/>
          <w:sz w:val="22"/>
          <w:szCs w:val="22"/>
        </w:rPr>
      </w:pPr>
      <w:ins w:id="6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"_Toc24466540"</w:instrText>
        </w:r>
        <w:r w:rsidRPr="00B63AB0">
          <w:rPr>
            <w:rStyle w:val="Hyperlink"/>
            <w:noProof/>
          </w:rPr>
          <w:instrText xml:space="preserve"> </w:instrText>
        </w:r>
        <w:r w:rsidRPr="00B63AB0">
          <w:rPr>
            <w:rStyle w:val="Hyperlink"/>
            <w:noProof/>
          </w:rPr>
          <w:fldChar w:fldCharType="separate"/>
        </w:r>
        <w:r w:rsidRPr="00B63AB0">
          <w:rPr>
            <w:rStyle w:val="Hyperlink"/>
            <w:noProof/>
          </w:rPr>
          <w:t>1.7 Copyright Licenses</w:t>
        </w:r>
        <w:r>
          <w:rPr>
            <w:noProof/>
            <w:webHidden/>
          </w:rPr>
          <w:tab/>
        </w:r>
        <w:r>
          <w:rPr>
            <w:noProof/>
            <w:webHidden/>
          </w:rPr>
          <w:fldChar w:fldCharType="begin"/>
        </w:r>
        <w:r>
          <w:rPr>
            <w:noProof/>
            <w:webHidden/>
          </w:rPr>
          <w:instrText xml:space="preserve"> PAGEREF _Toc24466540 \h </w:instrText>
        </w:r>
      </w:ins>
      <w:r>
        <w:rPr>
          <w:noProof/>
          <w:webHidden/>
        </w:rPr>
      </w:r>
      <w:r>
        <w:rPr>
          <w:noProof/>
          <w:webHidden/>
        </w:rPr>
        <w:fldChar w:fldCharType="separate"/>
      </w:r>
      <w:ins w:id="61" w:author="Mary Jungers" w:date="2019-11-12T15:55:00Z">
        <w:r>
          <w:rPr>
            <w:noProof/>
            <w:webHidden/>
          </w:rPr>
          <w:t>7</w:t>
        </w:r>
        <w:r>
          <w:rPr>
            <w:noProof/>
            <w:webHidden/>
          </w:rPr>
          <w:fldChar w:fldCharType="end"/>
        </w:r>
        <w:r w:rsidRPr="00B63AB0">
          <w:rPr>
            <w:rStyle w:val="Hyperlink"/>
            <w:noProof/>
          </w:rPr>
          <w:fldChar w:fldCharType="end"/>
        </w:r>
      </w:ins>
    </w:p>
    <w:p w14:paraId="4186AF5F" w14:textId="0882A8E4" w:rsidR="00231C0B" w:rsidRDefault="00231C0B">
      <w:pPr>
        <w:pStyle w:val="TOC3"/>
        <w:rPr>
          <w:ins w:id="62" w:author="Mary Jungers" w:date="2019-11-12T15:55:00Z"/>
          <w:rFonts w:asciiTheme="minorHAnsi" w:eastAsiaTheme="minorEastAsia" w:hAnsiTheme="minorHAnsi" w:cstheme="minorBidi"/>
          <w:noProof/>
          <w:sz w:val="22"/>
          <w:szCs w:val="22"/>
        </w:rPr>
      </w:pPr>
      <w:ins w:id="6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"_Toc24466541"</w:instrText>
        </w:r>
        <w:r w:rsidRPr="00B63AB0">
          <w:rPr>
            <w:rStyle w:val="Hyperlink"/>
            <w:noProof/>
          </w:rPr>
          <w:instrText xml:space="preserve"> </w:instrText>
        </w:r>
        <w:r w:rsidRPr="00B63AB0">
          <w:rPr>
            <w:rStyle w:val="Hyperlink"/>
            <w:noProof/>
          </w:rPr>
          <w:fldChar w:fldCharType="separate"/>
        </w:r>
        <w:r w:rsidRPr="00B63AB0">
          <w:rPr>
            <w:rStyle w:val="Hyperlink"/>
            <w:noProof/>
          </w:rPr>
          <w:t>1.7.1 Copyright of Base Standards</w:t>
        </w:r>
        <w:r>
          <w:rPr>
            <w:noProof/>
            <w:webHidden/>
          </w:rPr>
          <w:tab/>
        </w:r>
        <w:r>
          <w:rPr>
            <w:noProof/>
            <w:webHidden/>
          </w:rPr>
          <w:fldChar w:fldCharType="begin"/>
        </w:r>
        <w:r>
          <w:rPr>
            <w:noProof/>
            <w:webHidden/>
          </w:rPr>
          <w:instrText xml:space="preserve"> PAGEREF _Toc24466541 \h </w:instrText>
        </w:r>
      </w:ins>
      <w:r>
        <w:rPr>
          <w:noProof/>
          <w:webHidden/>
        </w:rPr>
      </w:r>
      <w:r>
        <w:rPr>
          <w:noProof/>
          <w:webHidden/>
        </w:rPr>
        <w:fldChar w:fldCharType="separate"/>
      </w:r>
      <w:ins w:id="64" w:author="Mary Jungers" w:date="2019-11-12T15:55:00Z">
        <w:r>
          <w:rPr>
            <w:noProof/>
            <w:webHidden/>
          </w:rPr>
          <w:t>7</w:t>
        </w:r>
        <w:r>
          <w:rPr>
            <w:noProof/>
            <w:webHidden/>
          </w:rPr>
          <w:fldChar w:fldCharType="end"/>
        </w:r>
        <w:r w:rsidRPr="00B63AB0">
          <w:rPr>
            <w:rStyle w:val="Hyperlink"/>
            <w:noProof/>
          </w:rPr>
          <w:fldChar w:fldCharType="end"/>
        </w:r>
      </w:ins>
    </w:p>
    <w:p w14:paraId="67029771" w14:textId="4CE0394C" w:rsidR="00231C0B" w:rsidRDefault="00231C0B">
      <w:pPr>
        <w:pStyle w:val="TOC2"/>
        <w:rPr>
          <w:ins w:id="65" w:author="Mary Jungers" w:date="2019-11-12T15:55:00Z"/>
          <w:rFonts w:asciiTheme="minorHAnsi" w:eastAsiaTheme="minorEastAsia" w:hAnsiTheme="minorHAnsi" w:cstheme="minorBidi"/>
          <w:noProof/>
          <w:sz w:val="22"/>
          <w:szCs w:val="22"/>
        </w:rPr>
      </w:pPr>
      <w:ins w:id="6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"_Toc24466542"</w:instrText>
        </w:r>
        <w:r w:rsidRPr="00B63AB0">
          <w:rPr>
            <w:rStyle w:val="Hyperlink"/>
            <w:noProof/>
          </w:rPr>
          <w:instrText xml:space="preserve"> </w:instrText>
        </w:r>
        <w:r w:rsidRPr="00B63AB0">
          <w:rPr>
            <w:rStyle w:val="Hyperlink"/>
            <w:noProof/>
          </w:rPr>
          <w:fldChar w:fldCharType="separate"/>
        </w:r>
        <w:r w:rsidRPr="00B63AB0">
          <w:rPr>
            <w:rStyle w:val="Hyperlink"/>
            <w:noProof/>
          </w:rPr>
          <w:t>1.8 Trademark</w:t>
        </w:r>
        <w:r>
          <w:rPr>
            <w:noProof/>
            <w:webHidden/>
          </w:rPr>
          <w:tab/>
        </w:r>
        <w:r>
          <w:rPr>
            <w:noProof/>
            <w:webHidden/>
          </w:rPr>
          <w:fldChar w:fldCharType="begin"/>
        </w:r>
        <w:r>
          <w:rPr>
            <w:noProof/>
            <w:webHidden/>
          </w:rPr>
          <w:instrText xml:space="preserve"> PAGEREF _Toc24466542 \h </w:instrText>
        </w:r>
      </w:ins>
      <w:r>
        <w:rPr>
          <w:noProof/>
          <w:webHidden/>
        </w:rPr>
      </w:r>
      <w:r>
        <w:rPr>
          <w:noProof/>
          <w:webHidden/>
        </w:rPr>
        <w:fldChar w:fldCharType="separate"/>
      </w:r>
      <w:ins w:id="67" w:author="Mary Jungers" w:date="2019-11-12T15:55:00Z">
        <w:r>
          <w:rPr>
            <w:noProof/>
            <w:webHidden/>
          </w:rPr>
          <w:t>8</w:t>
        </w:r>
        <w:r>
          <w:rPr>
            <w:noProof/>
            <w:webHidden/>
          </w:rPr>
          <w:fldChar w:fldCharType="end"/>
        </w:r>
        <w:r w:rsidRPr="00B63AB0">
          <w:rPr>
            <w:rStyle w:val="Hyperlink"/>
            <w:noProof/>
          </w:rPr>
          <w:fldChar w:fldCharType="end"/>
        </w:r>
      </w:ins>
    </w:p>
    <w:p w14:paraId="6978B246" w14:textId="4669D4A1" w:rsidR="00231C0B" w:rsidRDefault="00231C0B">
      <w:pPr>
        <w:pStyle w:val="TOC2"/>
        <w:rPr>
          <w:ins w:id="68" w:author="Mary Jungers" w:date="2019-11-12T15:55:00Z"/>
          <w:rFonts w:asciiTheme="minorHAnsi" w:eastAsiaTheme="minorEastAsia" w:hAnsiTheme="minorHAnsi" w:cstheme="minorBidi"/>
          <w:noProof/>
          <w:sz w:val="22"/>
          <w:szCs w:val="22"/>
        </w:rPr>
      </w:pPr>
      <w:ins w:id="6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"_Toc24466543"</w:instrText>
        </w:r>
        <w:r w:rsidRPr="00B63AB0">
          <w:rPr>
            <w:rStyle w:val="Hyperlink"/>
            <w:noProof/>
          </w:rPr>
          <w:instrText xml:space="preserve"> </w:instrText>
        </w:r>
        <w:r w:rsidRPr="00B63AB0">
          <w:rPr>
            <w:rStyle w:val="Hyperlink"/>
            <w:noProof/>
          </w:rPr>
          <w:fldChar w:fldCharType="separate"/>
        </w:r>
        <w:r w:rsidRPr="00B63AB0">
          <w:rPr>
            <w:rStyle w:val="Hyperlink"/>
            <w:noProof/>
          </w:rPr>
          <w:t>1.9 Disclaimer Regarding Patent Rights</w:t>
        </w:r>
        <w:r>
          <w:rPr>
            <w:noProof/>
            <w:webHidden/>
          </w:rPr>
          <w:tab/>
        </w:r>
        <w:r>
          <w:rPr>
            <w:noProof/>
            <w:webHidden/>
          </w:rPr>
          <w:fldChar w:fldCharType="begin"/>
        </w:r>
        <w:r>
          <w:rPr>
            <w:noProof/>
            <w:webHidden/>
          </w:rPr>
          <w:instrText xml:space="preserve"> PAGEREF _Toc24466543 \h </w:instrText>
        </w:r>
      </w:ins>
      <w:r>
        <w:rPr>
          <w:noProof/>
          <w:webHidden/>
        </w:rPr>
      </w:r>
      <w:r>
        <w:rPr>
          <w:noProof/>
          <w:webHidden/>
        </w:rPr>
        <w:fldChar w:fldCharType="separate"/>
      </w:r>
      <w:ins w:id="70" w:author="Mary Jungers" w:date="2019-11-12T15:55:00Z">
        <w:r>
          <w:rPr>
            <w:noProof/>
            <w:webHidden/>
          </w:rPr>
          <w:t>8</w:t>
        </w:r>
        <w:r>
          <w:rPr>
            <w:noProof/>
            <w:webHidden/>
          </w:rPr>
          <w:fldChar w:fldCharType="end"/>
        </w:r>
        <w:r w:rsidRPr="00B63AB0">
          <w:rPr>
            <w:rStyle w:val="Hyperlink"/>
            <w:noProof/>
          </w:rPr>
          <w:fldChar w:fldCharType="end"/>
        </w:r>
      </w:ins>
    </w:p>
    <w:p w14:paraId="565C1AAB" w14:textId="4ED16C82" w:rsidR="00231C0B" w:rsidRDefault="00231C0B">
      <w:pPr>
        <w:pStyle w:val="TOC2"/>
        <w:rPr>
          <w:ins w:id="71" w:author="Mary Jungers" w:date="2019-11-12T15:55:00Z"/>
          <w:rFonts w:asciiTheme="minorHAnsi" w:eastAsiaTheme="minorEastAsia" w:hAnsiTheme="minorHAnsi" w:cstheme="minorBidi"/>
          <w:noProof/>
          <w:sz w:val="22"/>
          <w:szCs w:val="22"/>
        </w:rPr>
      </w:pPr>
      <w:ins w:id="7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"_Toc24466544"</w:instrText>
        </w:r>
        <w:r w:rsidRPr="00B63AB0">
          <w:rPr>
            <w:rStyle w:val="Hyperlink"/>
            <w:noProof/>
          </w:rPr>
          <w:instrText xml:space="preserve"> </w:instrText>
        </w:r>
        <w:r w:rsidRPr="00B63AB0">
          <w:rPr>
            <w:rStyle w:val="Hyperlink"/>
            <w:noProof/>
          </w:rPr>
          <w:fldChar w:fldCharType="separate"/>
        </w:r>
        <w:r w:rsidRPr="00B63AB0">
          <w:rPr>
            <w:rStyle w:val="Hyperlink"/>
            <w:noProof/>
          </w:rPr>
          <w:t>1.10 History of Document Changes</w:t>
        </w:r>
        <w:r>
          <w:rPr>
            <w:noProof/>
            <w:webHidden/>
          </w:rPr>
          <w:tab/>
        </w:r>
        <w:r>
          <w:rPr>
            <w:noProof/>
            <w:webHidden/>
          </w:rPr>
          <w:fldChar w:fldCharType="begin"/>
        </w:r>
        <w:r>
          <w:rPr>
            <w:noProof/>
            <w:webHidden/>
          </w:rPr>
          <w:instrText xml:space="preserve"> PAGEREF _Toc24466544 \h </w:instrText>
        </w:r>
      </w:ins>
      <w:r>
        <w:rPr>
          <w:noProof/>
          <w:webHidden/>
        </w:rPr>
      </w:r>
      <w:r>
        <w:rPr>
          <w:noProof/>
          <w:webHidden/>
        </w:rPr>
        <w:fldChar w:fldCharType="separate"/>
      </w:r>
      <w:ins w:id="73" w:author="Mary Jungers" w:date="2019-11-12T15:55:00Z">
        <w:r>
          <w:rPr>
            <w:noProof/>
            <w:webHidden/>
          </w:rPr>
          <w:t>8</w:t>
        </w:r>
        <w:r>
          <w:rPr>
            <w:noProof/>
            <w:webHidden/>
          </w:rPr>
          <w:fldChar w:fldCharType="end"/>
        </w:r>
        <w:r w:rsidRPr="00B63AB0">
          <w:rPr>
            <w:rStyle w:val="Hyperlink"/>
            <w:noProof/>
          </w:rPr>
          <w:fldChar w:fldCharType="end"/>
        </w:r>
      </w:ins>
    </w:p>
    <w:p w14:paraId="2677F9E6" w14:textId="3BF4A08B" w:rsidR="00231C0B" w:rsidRDefault="00231C0B">
      <w:pPr>
        <w:pStyle w:val="TOC1"/>
        <w:rPr>
          <w:ins w:id="74" w:author="Mary Jungers" w:date="2019-11-12T15:55:00Z"/>
          <w:rFonts w:asciiTheme="minorHAnsi" w:eastAsiaTheme="minorEastAsia" w:hAnsiTheme="minorHAnsi" w:cstheme="minorBidi"/>
          <w:noProof/>
          <w:sz w:val="22"/>
          <w:szCs w:val="22"/>
        </w:rPr>
      </w:pPr>
      <w:ins w:id="7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"_Toc24466545"</w:instrText>
        </w:r>
        <w:r w:rsidRPr="00B63AB0">
          <w:rPr>
            <w:rStyle w:val="Hyperlink"/>
            <w:noProof/>
          </w:rPr>
          <w:instrText xml:space="preserve"> </w:instrText>
        </w:r>
        <w:r w:rsidRPr="00B63AB0">
          <w:rPr>
            <w:rStyle w:val="Hyperlink"/>
            <w:noProof/>
          </w:rPr>
          <w:fldChar w:fldCharType="separate"/>
        </w:r>
        <w:r w:rsidRPr="00B63AB0">
          <w:rPr>
            <w:rStyle w:val="Hyperlink"/>
            <w:noProof/>
          </w:rPr>
          <w:t>2 Patient Care Device Integration Profiles</w:t>
        </w:r>
        <w:r>
          <w:rPr>
            <w:noProof/>
            <w:webHidden/>
          </w:rPr>
          <w:tab/>
        </w:r>
        <w:r>
          <w:rPr>
            <w:noProof/>
            <w:webHidden/>
          </w:rPr>
          <w:fldChar w:fldCharType="begin"/>
        </w:r>
        <w:r>
          <w:rPr>
            <w:noProof/>
            <w:webHidden/>
          </w:rPr>
          <w:instrText xml:space="preserve"> PAGEREF _Toc24466545 \h </w:instrText>
        </w:r>
      </w:ins>
      <w:r>
        <w:rPr>
          <w:noProof/>
          <w:webHidden/>
        </w:rPr>
      </w:r>
      <w:r>
        <w:rPr>
          <w:noProof/>
          <w:webHidden/>
        </w:rPr>
        <w:fldChar w:fldCharType="separate"/>
      </w:r>
      <w:ins w:id="76" w:author="Mary Jungers" w:date="2019-11-12T15:55:00Z">
        <w:r>
          <w:rPr>
            <w:noProof/>
            <w:webHidden/>
          </w:rPr>
          <w:t>10</w:t>
        </w:r>
        <w:r>
          <w:rPr>
            <w:noProof/>
            <w:webHidden/>
          </w:rPr>
          <w:fldChar w:fldCharType="end"/>
        </w:r>
        <w:r w:rsidRPr="00B63AB0">
          <w:rPr>
            <w:rStyle w:val="Hyperlink"/>
            <w:noProof/>
          </w:rPr>
          <w:fldChar w:fldCharType="end"/>
        </w:r>
      </w:ins>
    </w:p>
    <w:p w14:paraId="63BAB5FC" w14:textId="1E5DBAE1" w:rsidR="00231C0B" w:rsidRDefault="00231C0B">
      <w:pPr>
        <w:pStyle w:val="TOC2"/>
        <w:rPr>
          <w:ins w:id="77" w:author="Mary Jungers" w:date="2019-11-12T15:55:00Z"/>
          <w:rFonts w:asciiTheme="minorHAnsi" w:eastAsiaTheme="minorEastAsia" w:hAnsiTheme="minorHAnsi" w:cstheme="minorBidi"/>
          <w:noProof/>
          <w:sz w:val="22"/>
          <w:szCs w:val="22"/>
        </w:rPr>
      </w:pPr>
      <w:ins w:id="7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"_Toc24466546"</w:instrText>
        </w:r>
        <w:r w:rsidRPr="00B63AB0">
          <w:rPr>
            <w:rStyle w:val="Hyperlink"/>
            <w:noProof/>
          </w:rPr>
          <w:instrText xml:space="preserve"> </w:instrText>
        </w:r>
        <w:r w:rsidRPr="00B63AB0">
          <w:rPr>
            <w:rStyle w:val="Hyperlink"/>
            <w:noProof/>
          </w:rPr>
          <w:fldChar w:fldCharType="separate"/>
        </w:r>
        <w:r w:rsidRPr="00B63AB0">
          <w:rPr>
            <w:rStyle w:val="Hyperlink"/>
            <w:noProof/>
          </w:rPr>
          <w:t>2.1 Required Actor Groupings and Bindings</w:t>
        </w:r>
        <w:r>
          <w:rPr>
            <w:noProof/>
            <w:webHidden/>
          </w:rPr>
          <w:tab/>
        </w:r>
        <w:r>
          <w:rPr>
            <w:noProof/>
            <w:webHidden/>
          </w:rPr>
          <w:fldChar w:fldCharType="begin"/>
        </w:r>
        <w:r>
          <w:rPr>
            <w:noProof/>
            <w:webHidden/>
          </w:rPr>
          <w:instrText xml:space="preserve"> PAGEREF _Toc24466546 \h </w:instrText>
        </w:r>
      </w:ins>
      <w:r>
        <w:rPr>
          <w:noProof/>
          <w:webHidden/>
        </w:rPr>
      </w:r>
      <w:r>
        <w:rPr>
          <w:noProof/>
          <w:webHidden/>
        </w:rPr>
        <w:fldChar w:fldCharType="separate"/>
      </w:r>
      <w:ins w:id="79" w:author="Mary Jungers" w:date="2019-11-12T15:55:00Z">
        <w:r>
          <w:rPr>
            <w:noProof/>
            <w:webHidden/>
          </w:rPr>
          <w:t>10</w:t>
        </w:r>
        <w:r>
          <w:rPr>
            <w:noProof/>
            <w:webHidden/>
          </w:rPr>
          <w:fldChar w:fldCharType="end"/>
        </w:r>
        <w:r w:rsidRPr="00B63AB0">
          <w:rPr>
            <w:rStyle w:val="Hyperlink"/>
            <w:noProof/>
          </w:rPr>
          <w:fldChar w:fldCharType="end"/>
        </w:r>
      </w:ins>
    </w:p>
    <w:p w14:paraId="0CE45EB0" w14:textId="58B9D1D7" w:rsidR="00231C0B" w:rsidRDefault="00231C0B">
      <w:pPr>
        <w:pStyle w:val="TOC2"/>
        <w:rPr>
          <w:ins w:id="80" w:author="Mary Jungers" w:date="2019-11-12T15:55:00Z"/>
          <w:rFonts w:asciiTheme="minorHAnsi" w:eastAsiaTheme="minorEastAsia" w:hAnsiTheme="minorHAnsi" w:cstheme="minorBidi"/>
          <w:noProof/>
          <w:sz w:val="22"/>
          <w:szCs w:val="22"/>
        </w:rPr>
      </w:pPr>
      <w:ins w:id="8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"_Toc24466547"</w:instrText>
        </w:r>
        <w:r w:rsidRPr="00B63AB0">
          <w:rPr>
            <w:rStyle w:val="Hyperlink"/>
            <w:noProof/>
          </w:rPr>
          <w:instrText xml:space="preserve"> </w:instrText>
        </w:r>
        <w:r w:rsidRPr="00B63AB0">
          <w:rPr>
            <w:rStyle w:val="Hyperlink"/>
            <w:noProof/>
          </w:rPr>
          <w:fldChar w:fldCharType="separate"/>
        </w:r>
        <w:r w:rsidRPr="00B63AB0">
          <w:rPr>
            <w:rStyle w:val="Hyperlink"/>
            <w:noProof/>
          </w:rPr>
          <w:t>2.2 Security Implications</w:t>
        </w:r>
        <w:r>
          <w:rPr>
            <w:noProof/>
            <w:webHidden/>
          </w:rPr>
          <w:tab/>
        </w:r>
        <w:r>
          <w:rPr>
            <w:noProof/>
            <w:webHidden/>
          </w:rPr>
          <w:fldChar w:fldCharType="begin"/>
        </w:r>
        <w:r>
          <w:rPr>
            <w:noProof/>
            <w:webHidden/>
          </w:rPr>
          <w:instrText xml:space="preserve"> PAGEREF _Toc24466547 \h </w:instrText>
        </w:r>
      </w:ins>
      <w:r>
        <w:rPr>
          <w:noProof/>
          <w:webHidden/>
        </w:rPr>
      </w:r>
      <w:r>
        <w:rPr>
          <w:noProof/>
          <w:webHidden/>
        </w:rPr>
        <w:fldChar w:fldCharType="separate"/>
      </w:r>
      <w:ins w:id="82" w:author="Mary Jungers" w:date="2019-11-12T15:55:00Z">
        <w:r>
          <w:rPr>
            <w:noProof/>
            <w:webHidden/>
          </w:rPr>
          <w:t>11</w:t>
        </w:r>
        <w:r>
          <w:rPr>
            <w:noProof/>
            <w:webHidden/>
          </w:rPr>
          <w:fldChar w:fldCharType="end"/>
        </w:r>
        <w:r w:rsidRPr="00B63AB0">
          <w:rPr>
            <w:rStyle w:val="Hyperlink"/>
            <w:noProof/>
          </w:rPr>
          <w:fldChar w:fldCharType="end"/>
        </w:r>
      </w:ins>
    </w:p>
    <w:p w14:paraId="30114D1F" w14:textId="1E3AC904" w:rsidR="00231C0B" w:rsidRDefault="00231C0B">
      <w:pPr>
        <w:pStyle w:val="TOC2"/>
        <w:rPr>
          <w:ins w:id="83" w:author="Mary Jungers" w:date="2019-11-12T15:55:00Z"/>
          <w:rFonts w:asciiTheme="minorHAnsi" w:eastAsiaTheme="minorEastAsia" w:hAnsiTheme="minorHAnsi" w:cstheme="minorBidi"/>
          <w:noProof/>
          <w:sz w:val="22"/>
          <w:szCs w:val="22"/>
        </w:rPr>
      </w:pPr>
      <w:ins w:id="8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"_Toc24466548"</w:instrText>
        </w:r>
        <w:r w:rsidRPr="00B63AB0">
          <w:rPr>
            <w:rStyle w:val="Hyperlink"/>
            <w:noProof/>
          </w:rPr>
          <w:instrText xml:space="preserve"> </w:instrText>
        </w:r>
        <w:r w:rsidRPr="00B63AB0">
          <w:rPr>
            <w:rStyle w:val="Hyperlink"/>
            <w:noProof/>
          </w:rPr>
          <w:fldChar w:fldCharType="separate"/>
        </w:r>
        <w:r w:rsidRPr="00B63AB0">
          <w:rPr>
            <w:rStyle w:val="Hyperlink"/>
            <w:noProof/>
          </w:rPr>
          <w:t>2.3 Integration Profiles Overview</w:t>
        </w:r>
        <w:r>
          <w:rPr>
            <w:noProof/>
            <w:webHidden/>
          </w:rPr>
          <w:tab/>
        </w:r>
        <w:r>
          <w:rPr>
            <w:noProof/>
            <w:webHidden/>
          </w:rPr>
          <w:fldChar w:fldCharType="begin"/>
        </w:r>
        <w:r>
          <w:rPr>
            <w:noProof/>
            <w:webHidden/>
          </w:rPr>
          <w:instrText xml:space="preserve"> PAGEREF _Toc24466548 \h </w:instrText>
        </w:r>
      </w:ins>
      <w:r>
        <w:rPr>
          <w:noProof/>
          <w:webHidden/>
        </w:rPr>
      </w:r>
      <w:r>
        <w:rPr>
          <w:noProof/>
          <w:webHidden/>
        </w:rPr>
        <w:fldChar w:fldCharType="separate"/>
      </w:r>
      <w:ins w:id="85" w:author="Mary Jungers" w:date="2019-11-12T15:55:00Z">
        <w:r>
          <w:rPr>
            <w:noProof/>
            <w:webHidden/>
          </w:rPr>
          <w:t>11</w:t>
        </w:r>
        <w:r>
          <w:rPr>
            <w:noProof/>
            <w:webHidden/>
          </w:rPr>
          <w:fldChar w:fldCharType="end"/>
        </w:r>
        <w:r w:rsidRPr="00B63AB0">
          <w:rPr>
            <w:rStyle w:val="Hyperlink"/>
            <w:noProof/>
          </w:rPr>
          <w:fldChar w:fldCharType="end"/>
        </w:r>
      </w:ins>
    </w:p>
    <w:p w14:paraId="22C8672B" w14:textId="113AD8D3" w:rsidR="00231C0B" w:rsidRDefault="00231C0B">
      <w:pPr>
        <w:pStyle w:val="TOC2"/>
        <w:rPr>
          <w:ins w:id="86" w:author="Mary Jungers" w:date="2019-11-12T15:55:00Z"/>
          <w:rFonts w:asciiTheme="minorHAnsi" w:eastAsiaTheme="minorEastAsia" w:hAnsiTheme="minorHAnsi" w:cstheme="minorBidi"/>
          <w:noProof/>
          <w:sz w:val="22"/>
          <w:szCs w:val="22"/>
        </w:rPr>
      </w:pPr>
      <w:ins w:id="8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"_Toc24466549"</w:instrText>
        </w:r>
        <w:r w:rsidRPr="00B63AB0">
          <w:rPr>
            <w:rStyle w:val="Hyperlink"/>
            <w:noProof/>
          </w:rPr>
          <w:instrText xml:space="preserve"> </w:instrText>
        </w:r>
        <w:r w:rsidRPr="00B63AB0">
          <w:rPr>
            <w:rStyle w:val="Hyperlink"/>
            <w:noProof/>
          </w:rPr>
          <w:fldChar w:fldCharType="separate"/>
        </w:r>
        <w:r w:rsidRPr="00B63AB0">
          <w:rPr>
            <w:rStyle w:val="Hyperlink"/>
            <w:noProof/>
          </w:rPr>
          <w:t>2.4 Product Implementations</w:t>
        </w:r>
        <w:r>
          <w:rPr>
            <w:noProof/>
            <w:webHidden/>
          </w:rPr>
          <w:tab/>
        </w:r>
        <w:r>
          <w:rPr>
            <w:noProof/>
            <w:webHidden/>
          </w:rPr>
          <w:fldChar w:fldCharType="begin"/>
        </w:r>
        <w:r>
          <w:rPr>
            <w:noProof/>
            <w:webHidden/>
          </w:rPr>
          <w:instrText xml:space="preserve"> PAGEREF _Toc24466549 \h </w:instrText>
        </w:r>
      </w:ins>
      <w:r>
        <w:rPr>
          <w:noProof/>
          <w:webHidden/>
        </w:rPr>
      </w:r>
      <w:r>
        <w:rPr>
          <w:noProof/>
          <w:webHidden/>
        </w:rPr>
        <w:fldChar w:fldCharType="separate"/>
      </w:r>
      <w:ins w:id="88" w:author="Mary Jungers" w:date="2019-11-12T15:55:00Z">
        <w:r>
          <w:rPr>
            <w:noProof/>
            <w:webHidden/>
          </w:rPr>
          <w:t>11</w:t>
        </w:r>
        <w:r>
          <w:rPr>
            <w:noProof/>
            <w:webHidden/>
          </w:rPr>
          <w:fldChar w:fldCharType="end"/>
        </w:r>
        <w:r w:rsidRPr="00B63AB0">
          <w:rPr>
            <w:rStyle w:val="Hyperlink"/>
            <w:noProof/>
          </w:rPr>
          <w:fldChar w:fldCharType="end"/>
        </w:r>
      </w:ins>
    </w:p>
    <w:p w14:paraId="7D2AAC57" w14:textId="7403AE56" w:rsidR="00231C0B" w:rsidRDefault="00231C0B">
      <w:pPr>
        <w:pStyle w:val="TOC2"/>
        <w:rPr>
          <w:ins w:id="89" w:author="Mary Jungers" w:date="2019-11-12T15:55:00Z"/>
          <w:rFonts w:asciiTheme="minorHAnsi" w:eastAsiaTheme="minorEastAsia" w:hAnsiTheme="minorHAnsi" w:cstheme="minorBidi"/>
          <w:noProof/>
          <w:sz w:val="22"/>
          <w:szCs w:val="22"/>
        </w:rPr>
      </w:pPr>
      <w:ins w:id="9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"_Toc24466550"</w:instrText>
        </w:r>
        <w:r w:rsidRPr="00B63AB0">
          <w:rPr>
            <w:rStyle w:val="Hyperlink"/>
            <w:noProof/>
          </w:rPr>
          <w:instrText xml:space="preserve"> </w:instrText>
        </w:r>
        <w:r w:rsidRPr="00B63AB0">
          <w:rPr>
            <w:rStyle w:val="Hyperlink"/>
            <w:noProof/>
          </w:rPr>
          <w:fldChar w:fldCharType="separate"/>
        </w:r>
        <w:r w:rsidRPr="00B63AB0">
          <w:rPr>
            <w:rStyle w:val="Hyperlink"/>
            <w:noProof/>
          </w:rPr>
          <w:t>2.5 Dependencies between Integration Profiles</w:t>
        </w:r>
        <w:r>
          <w:rPr>
            <w:noProof/>
            <w:webHidden/>
          </w:rPr>
          <w:tab/>
        </w:r>
        <w:r>
          <w:rPr>
            <w:noProof/>
            <w:webHidden/>
          </w:rPr>
          <w:fldChar w:fldCharType="begin"/>
        </w:r>
        <w:r>
          <w:rPr>
            <w:noProof/>
            <w:webHidden/>
          </w:rPr>
          <w:instrText xml:space="preserve"> PAGEREF _Toc24466550 \h </w:instrText>
        </w:r>
      </w:ins>
      <w:r>
        <w:rPr>
          <w:noProof/>
          <w:webHidden/>
        </w:rPr>
      </w:r>
      <w:r>
        <w:rPr>
          <w:noProof/>
          <w:webHidden/>
        </w:rPr>
        <w:fldChar w:fldCharType="separate"/>
      </w:r>
      <w:ins w:id="91" w:author="Mary Jungers" w:date="2019-11-12T15:55:00Z">
        <w:r>
          <w:rPr>
            <w:noProof/>
            <w:webHidden/>
          </w:rPr>
          <w:t>11</w:t>
        </w:r>
        <w:r>
          <w:rPr>
            <w:noProof/>
            <w:webHidden/>
          </w:rPr>
          <w:fldChar w:fldCharType="end"/>
        </w:r>
        <w:r w:rsidRPr="00B63AB0">
          <w:rPr>
            <w:rStyle w:val="Hyperlink"/>
            <w:noProof/>
          </w:rPr>
          <w:fldChar w:fldCharType="end"/>
        </w:r>
      </w:ins>
    </w:p>
    <w:p w14:paraId="69228FFF" w14:textId="5120933F" w:rsidR="00231C0B" w:rsidRDefault="00231C0B">
      <w:pPr>
        <w:pStyle w:val="TOC2"/>
        <w:rPr>
          <w:ins w:id="92" w:author="Mary Jungers" w:date="2019-11-12T15:55:00Z"/>
          <w:rFonts w:asciiTheme="minorHAnsi" w:eastAsiaTheme="minorEastAsia" w:hAnsiTheme="minorHAnsi" w:cstheme="minorBidi"/>
          <w:noProof/>
          <w:sz w:val="22"/>
          <w:szCs w:val="22"/>
        </w:rPr>
      </w:pPr>
      <w:ins w:id="9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"_Toc24466551"</w:instrText>
        </w:r>
        <w:r w:rsidRPr="00B63AB0">
          <w:rPr>
            <w:rStyle w:val="Hyperlink"/>
            <w:noProof/>
          </w:rPr>
          <w:instrText xml:space="preserve"> </w:instrText>
        </w:r>
        <w:r w:rsidRPr="00B63AB0">
          <w:rPr>
            <w:rStyle w:val="Hyperlink"/>
            <w:noProof/>
          </w:rPr>
          <w:fldChar w:fldCharType="separate"/>
        </w:r>
        <w:r w:rsidRPr="00B63AB0">
          <w:rPr>
            <w:rStyle w:val="Hyperlink"/>
            <w:noProof/>
          </w:rPr>
          <w:t>2.6 Rosetta Terminology Mapping (RTM)</w:t>
        </w:r>
        <w:r>
          <w:rPr>
            <w:noProof/>
            <w:webHidden/>
          </w:rPr>
          <w:tab/>
        </w:r>
        <w:r>
          <w:rPr>
            <w:noProof/>
            <w:webHidden/>
          </w:rPr>
          <w:fldChar w:fldCharType="begin"/>
        </w:r>
        <w:r>
          <w:rPr>
            <w:noProof/>
            <w:webHidden/>
          </w:rPr>
          <w:instrText xml:space="preserve"> PAGEREF _Toc24466551 \h </w:instrText>
        </w:r>
      </w:ins>
      <w:r>
        <w:rPr>
          <w:noProof/>
          <w:webHidden/>
        </w:rPr>
      </w:r>
      <w:r>
        <w:rPr>
          <w:noProof/>
          <w:webHidden/>
        </w:rPr>
        <w:fldChar w:fldCharType="separate"/>
      </w:r>
      <w:ins w:id="94" w:author="Mary Jungers" w:date="2019-11-12T15:55:00Z">
        <w:r>
          <w:rPr>
            <w:noProof/>
            <w:webHidden/>
          </w:rPr>
          <w:t>12</w:t>
        </w:r>
        <w:r>
          <w:rPr>
            <w:noProof/>
            <w:webHidden/>
          </w:rPr>
          <w:fldChar w:fldCharType="end"/>
        </w:r>
        <w:r w:rsidRPr="00B63AB0">
          <w:rPr>
            <w:rStyle w:val="Hyperlink"/>
            <w:noProof/>
          </w:rPr>
          <w:fldChar w:fldCharType="end"/>
        </w:r>
      </w:ins>
    </w:p>
    <w:p w14:paraId="6DFB165B" w14:textId="66C46568" w:rsidR="00231C0B" w:rsidRDefault="00231C0B">
      <w:pPr>
        <w:pStyle w:val="TOC1"/>
        <w:rPr>
          <w:ins w:id="95" w:author="Mary Jungers" w:date="2019-11-12T15:55:00Z"/>
          <w:rFonts w:asciiTheme="minorHAnsi" w:eastAsiaTheme="minorEastAsia" w:hAnsiTheme="minorHAnsi" w:cstheme="minorBidi"/>
          <w:noProof/>
          <w:sz w:val="22"/>
          <w:szCs w:val="22"/>
        </w:rPr>
      </w:pPr>
      <w:ins w:id="9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"_Toc24466552"</w:instrText>
        </w:r>
        <w:r w:rsidRPr="00B63AB0">
          <w:rPr>
            <w:rStyle w:val="Hyperlink"/>
            <w:noProof/>
          </w:rPr>
          <w:instrText xml:space="preserve"> </w:instrText>
        </w:r>
        <w:r w:rsidRPr="00B63AB0">
          <w:rPr>
            <w:rStyle w:val="Hyperlink"/>
            <w:noProof/>
          </w:rPr>
          <w:fldChar w:fldCharType="separate"/>
        </w:r>
        <w:r w:rsidRPr="00B63AB0">
          <w:rPr>
            <w:rStyle w:val="Hyperlink"/>
            <w:noProof/>
          </w:rPr>
          <w:t>3 Device Enterprise Communication (DEC) Profile</w:t>
        </w:r>
        <w:r>
          <w:rPr>
            <w:noProof/>
            <w:webHidden/>
          </w:rPr>
          <w:tab/>
        </w:r>
        <w:r>
          <w:rPr>
            <w:noProof/>
            <w:webHidden/>
          </w:rPr>
          <w:fldChar w:fldCharType="begin"/>
        </w:r>
        <w:r>
          <w:rPr>
            <w:noProof/>
            <w:webHidden/>
          </w:rPr>
          <w:instrText xml:space="preserve"> PAGEREF _Toc24466552 \h </w:instrText>
        </w:r>
      </w:ins>
      <w:r>
        <w:rPr>
          <w:noProof/>
          <w:webHidden/>
        </w:rPr>
      </w:r>
      <w:r>
        <w:rPr>
          <w:noProof/>
          <w:webHidden/>
        </w:rPr>
        <w:fldChar w:fldCharType="separate"/>
      </w:r>
      <w:ins w:id="97" w:author="Mary Jungers" w:date="2019-11-12T15:55:00Z">
        <w:r>
          <w:rPr>
            <w:noProof/>
            <w:webHidden/>
          </w:rPr>
          <w:t>14</w:t>
        </w:r>
        <w:r>
          <w:rPr>
            <w:noProof/>
            <w:webHidden/>
          </w:rPr>
          <w:fldChar w:fldCharType="end"/>
        </w:r>
        <w:r w:rsidRPr="00B63AB0">
          <w:rPr>
            <w:rStyle w:val="Hyperlink"/>
            <w:noProof/>
          </w:rPr>
          <w:fldChar w:fldCharType="end"/>
        </w:r>
      </w:ins>
    </w:p>
    <w:p w14:paraId="54959067" w14:textId="6342B4E8" w:rsidR="00231C0B" w:rsidRDefault="00231C0B">
      <w:pPr>
        <w:pStyle w:val="TOC2"/>
        <w:rPr>
          <w:ins w:id="98" w:author="Mary Jungers" w:date="2019-11-12T15:55:00Z"/>
          <w:rFonts w:asciiTheme="minorHAnsi" w:eastAsiaTheme="minorEastAsia" w:hAnsiTheme="minorHAnsi" w:cstheme="minorBidi"/>
          <w:noProof/>
          <w:sz w:val="22"/>
          <w:szCs w:val="22"/>
        </w:rPr>
      </w:pPr>
      <w:ins w:id="9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"_Toc24466553"</w:instrText>
        </w:r>
        <w:r w:rsidRPr="00B63AB0">
          <w:rPr>
            <w:rStyle w:val="Hyperlink"/>
            <w:noProof/>
          </w:rPr>
          <w:instrText xml:space="preserve"> </w:instrText>
        </w:r>
        <w:r w:rsidRPr="00B63AB0">
          <w:rPr>
            <w:rStyle w:val="Hyperlink"/>
            <w:noProof/>
          </w:rPr>
          <w:fldChar w:fldCharType="separate"/>
        </w:r>
        <w:r w:rsidRPr="00B63AB0">
          <w:rPr>
            <w:rStyle w:val="Hyperlink"/>
            <w:noProof/>
          </w:rPr>
          <w:t>3.1 DEC Actors and Transactions</w:t>
        </w:r>
        <w:r>
          <w:rPr>
            <w:noProof/>
            <w:webHidden/>
          </w:rPr>
          <w:tab/>
        </w:r>
        <w:r>
          <w:rPr>
            <w:noProof/>
            <w:webHidden/>
          </w:rPr>
          <w:fldChar w:fldCharType="begin"/>
        </w:r>
        <w:r>
          <w:rPr>
            <w:noProof/>
            <w:webHidden/>
          </w:rPr>
          <w:instrText xml:space="preserve"> PAGEREF _Toc24466553 \h </w:instrText>
        </w:r>
      </w:ins>
      <w:r>
        <w:rPr>
          <w:noProof/>
          <w:webHidden/>
        </w:rPr>
      </w:r>
      <w:r>
        <w:rPr>
          <w:noProof/>
          <w:webHidden/>
        </w:rPr>
        <w:fldChar w:fldCharType="separate"/>
      </w:r>
      <w:ins w:id="100" w:author="Mary Jungers" w:date="2019-11-12T15:55:00Z">
        <w:r>
          <w:rPr>
            <w:noProof/>
            <w:webHidden/>
          </w:rPr>
          <w:t>14</w:t>
        </w:r>
        <w:r>
          <w:rPr>
            <w:noProof/>
            <w:webHidden/>
          </w:rPr>
          <w:fldChar w:fldCharType="end"/>
        </w:r>
        <w:r w:rsidRPr="00B63AB0">
          <w:rPr>
            <w:rStyle w:val="Hyperlink"/>
            <w:noProof/>
          </w:rPr>
          <w:fldChar w:fldCharType="end"/>
        </w:r>
      </w:ins>
    </w:p>
    <w:p w14:paraId="08D19643" w14:textId="6194FDE2" w:rsidR="00231C0B" w:rsidRDefault="00231C0B">
      <w:pPr>
        <w:pStyle w:val="TOC3"/>
        <w:rPr>
          <w:ins w:id="101" w:author="Mary Jungers" w:date="2019-11-12T15:55:00Z"/>
          <w:rFonts w:asciiTheme="minorHAnsi" w:eastAsiaTheme="minorEastAsia" w:hAnsiTheme="minorHAnsi" w:cstheme="minorBidi"/>
          <w:noProof/>
          <w:sz w:val="22"/>
          <w:szCs w:val="22"/>
        </w:rPr>
      </w:pPr>
      <w:ins w:id="10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"_Toc24466554"</w:instrText>
        </w:r>
        <w:r w:rsidRPr="00B63AB0">
          <w:rPr>
            <w:rStyle w:val="Hyperlink"/>
            <w:noProof/>
          </w:rPr>
          <w:instrText xml:space="preserve"> </w:instrText>
        </w:r>
        <w:r w:rsidRPr="00B63AB0">
          <w:rPr>
            <w:rStyle w:val="Hyperlink"/>
            <w:noProof/>
          </w:rPr>
          <w:fldChar w:fldCharType="separate"/>
        </w:r>
        <w:r w:rsidRPr="00B63AB0">
          <w:rPr>
            <w:rStyle w:val="Hyperlink"/>
            <w:noProof/>
          </w:rPr>
          <w:t>3.1.1 Patient Demographics – Recommended Transactions</w:t>
        </w:r>
        <w:r>
          <w:rPr>
            <w:noProof/>
            <w:webHidden/>
          </w:rPr>
          <w:tab/>
        </w:r>
        <w:r>
          <w:rPr>
            <w:noProof/>
            <w:webHidden/>
          </w:rPr>
          <w:fldChar w:fldCharType="begin"/>
        </w:r>
        <w:r>
          <w:rPr>
            <w:noProof/>
            <w:webHidden/>
          </w:rPr>
          <w:instrText xml:space="preserve"> PAGEREF _Toc24466554 \h </w:instrText>
        </w:r>
      </w:ins>
      <w:r>
        <w:rPr>
          <w:noProof/>
          <w:webHidden/>
        </w:rPr>
      </w:r>
      <w:r>
        <w:rPr>
          <w:noProof/>
          <w:webHidden/>
        </w:rPr>
        <w:fldChar w:fldCharType="separate"/>
      </w:r>
      <w:ins w:id="103" w:author="Mary Jungers" w:date="2019-11-12T15:55:00Z">
        <w:r>
          <w:rPr>
            <w:noProof/>
            <w:webHidden/>
          </w:rPr>
          <w:t>15</w:t>
        </w:r>
        <w:r>
          <w:rPr>
            <w:noProof/>
            <w:webHidden/>
          </w:rPr>
          <w:fldChar w:fldCharType="end"/>
        </w:r>
        <w:r w:rsidRPr="00B63AB0">
          <w:rPr>
            <w:rStyle w:val="Hyperlink"/>
            <w:noProof/>
          </w:rPr>
          <w:fldChar w:fldCharType="end"/>
        </w:r>
      </w:ins>
    </w:p>
    <w:p w14:paraId="6B7E4FD2" w14:textId="4BD7A830" w:rsidR="00231C0B" w:rsidRDefault="00231C0B">
      <w:pPr>
        <w:pStyle w:val="TOC2"/>
        <w:rPr>
          <w:ins w:id="104" w:author="Mary Jungers" w:date="2019-11-12T15:55:00Z"/>
          <w:rFonts w:asciiTheme="minorHAnsi" w:eastAsiaTheme="minorEastAsia" w:hAnsiTheme="minorHAnsi" w:cstheme="minorBidi"/>
          <w:noProof/>
          <w:sz w:val="22"/>
          <w:szCs w:val="22"/>
        </w:rPr>
      </w:pPr>
      <w:ins w:id="10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"_Toc24466555"</w:instrText>
        </w:r>
        <w:r w:rsidRPr="00B63AB0">
          <w:rPr>
            <w:rStyle w:val="Hyperlink"/>
            <w:noProof/>
          </w:rPr>
          <w:instrText xml:space="preserve"> </w:instrText>
        </w:r>
        <w:r w:rsidRPr="00B63AB0">
          <w:rPr>
            <w:rStyle w:val="Hyperlink"/>
            <w:noProof/>
          </w:rPr>
          <w:fldChar w:fldCharType="separate"/>
        </w:r>
        <w:r w:rsidRPr="00B63AB0">
          <w:rPr>
            <w:rStyle w:val="Hyperlink"/>
            <w:noProof/>
          </w:rPr>
          <w:t>3.2 DEC Profile Options</w:t>
        </w:r>
        <w:r>
          <w:rPr>
            <w:noProof/>
            <w:webHidden/>
          </w:rPr>
          <w:tab/>
        </w:r>
        <w:r>
          <w:rPr>
            <w:noProof/>
            <w:webHidden/>
          </w:rPr>
          <w:fldChar w:fldCharType="begin"/>
        </w:r>
        <w:r>
          <w:rPr>
            <w:noProof/>
            <w:webHidden/>
          </w:rPr>
          <w:instrText xml:space="preserve"> PAGEREF _Toc24466555 \h </w:instrText>
        </w:r>
      </w:ins>
      <w:r>
        <w:rPr>
          <w:noProof/>
          <w:webHidden/>
        </w:rPr>
      </w:r>
      <w:r>
        <w:rPr>
          <w:noProof/>
          <w:webHidden/>
        </w:rPr>
        <w:fldChar w:fldCharType="separate"/>
      </w:r>
      <w:ins w:id="106" w:author="Mary Jungers" w:date="2019-11-12T15:55:00Z">
        <w:r>
          <w:rPr>
            <w:noProof/>
            <w:webHidden/>
          </w:rPr>
          <w:t>15</w:t>
        </w:r>
        <w:r>
          <w:rPr>
            <w:noProof/>
            <w:webHidden/>
          </w:rPr>
          <w:fldChar w:fldCharType="end"/>
        </w:r>
        <w:r w:rsidRPr="00B63AB0">
          <w:rPr>
            <w:rStyle w:val="Hyperlink"/>
            <w:noProof/>
          </w:rPr>
          <w:fldChar w:fldCharType="end"/>
        </w:r>
      </w:ins>
    </w:p>
    <w:p w14:paraId="67C91011" w14:textId="56174469" w:rsidR="00231C0B" w:rsidRDefault="00231C0B">
      <w:pPr>
        <w:pStyle w:val="TOC2"/>
        <w:rPr>
          <w:ins w:id="107" w:author="Mary Jungers" w:date="2019-11-12T15:55:00Z"/>
          <w:rFonts w:asciiTheme="minorHAnsi" w:eastAsiaTheme="minorEastAsia" w:hAnsiTheme="minorHAnsi" w:cstheme="minorBidi"/>
          <w:noProof/>
          <w:sz w:val="22"/>
          <w:szCs w:val="22"/>
        </w:rPr>
      </w:pPr>
      <w:ins w:id="10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"_Toc24466556"</w:instrText>
        </w:r>
        <w:r w:rsidRPr="00B63AB0">
          <w:rPr>
            <w:rStyle w:val="Hyperlink"/>
            <w:noProof/>
          </w:rPr>
          <w:instrText xml:space="preserve"> </w:instrText>
        </w:r>
        <w:r w:rsidRPr="00B63AB0">
          <w:rPr>
            <w:rStyle w:val="Hyperlink"/>
            <w:noProof/>
          </w:rPr>
          <w:fldChar w:fldCharType="separate"/>
        </w:r>
        <w:r w:rsidRPr="00B63AB0">
          <w:rPr>
            <w:rStyle w:val="Hyperlink"/>
            <w:noProof/>
          </w:rPr>
          <w:t>3.3 DEC Overview</w:t>
        </w:r>
        <w:r>
          <w:rPr>
            <w:noProof/>
            <w:webHidden/>
          </w:rPr>
          <w:tab/>
        </w:r>
        <w:r>
          <w:rPr>
            <w:noProof/>
            <w:webHidden/>
          </w:rPr>
          <w:fldChar w:fldCharType="begin"/>
        </w:r>
        <w:r>
          <w:rPr>
            <w:noProof/>
            <w:webHidden/>
          </w:rPr>
          <w:instrText xml:space="preserve"> PAGEREF _Toc24466556 \h </w:instrText>
        </w:r>
      </w:ins>
      <w:r>
        <w:rPr>
          <w:noProof/>
          <w:webHidden/>
        </w:rPr>
      </w:r>
      <w:r>
        <w:rPr>
          <w:noProof/>
          <w:webHidden/>
        </w:rPr>
        <w:fldChar w:fldCharType="separate"/>
      </w:r>
      <w:ins w:id="109" w:author="Mary Jungers" w:date="2019-11-12T15:55:00Z">
        <w:r>
          <w:rPr>
            <w:noProof/>
            <w:webHidden/>
          </w:rPr>
          <w:t>16</w:t>
        </w:r>
        <w:r>
          <w:rPr>
            <w:noProof/>
            <w:webHidden/>
          </w:rPr>
          <w:fldChar w:fldCharType="end"/>
        </w:r>
        <w:r w:rsidRPr="00B63AB0">
          <w:rPr>
            <w:rStyle w:val="Hyperlink"/>
            <w:noProof/>
          </w:rPr>
          <w:fldChar w:fldCharType="end"/>
        </w:r>
      </w:ins>
    </w:p>
    <w:p w14:paraId="277A41DB" w14:textId="0488213E" w:rsidR="00231C0B" w:rsidRDefault="00231C0B">
      <w:pPr>
        <w:pStyle w:val="TOC3"/>
        <w:rPr>
          <w:ins w:id="110" w:author="Mary Jungers" w:date="2019-11-12T15:55:00Z"/>
          <w:rFonts w:asciiTheme="minorHAnsi" w:eastAsiaTheme="minorEastAsia" w:hAnsiTheme="minorHAnsi" w:cstheme="minorBidi"/>
          <w:noProof/>
          <w:sz w:val="22"/>
          <w:szCs w:val="22"/>
        </w:rPr>
      </w:pPr>
      <w:ins w:id="11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"_Toc24466557"</w:instrText>
        </w:r>
        <w:r w:rsidRPr="00B63AB0">
          <w:rPr>
            <w:rStyle w:val="Hyperlink"/>
            <w:noProof/>
          </w:rPr>
          <w:instrText xml:space="preserve"> </w:instrText>
        </w:r>
        <w:r w:rsidRPr="00B63AB0">
          <w:rPr>
            <w:rStyle w:val="Hyperlink"/>
            <w:noProof/>
          </w:rPr>
          <w:fldChar w:fldCharType="separate"/>
        </w:r>
        <w:r w:rsidRPr="00B63AB0">
          <w:rPr>
            <w:rStyle w:val="Hyperlink"/>
            <w:noProof/>
          </w:rPr>
          <w:t>3.3.1 Note on Patient Identification</w:t>
        </w:r>
        <w:r>
          <w:rPr>
            <w:noProof/>
            <w:webHidden/>
          </w:rPr>
          <w:tab/>
        </w:r>
        <w:r>
          <w:rPr>
            <w:noProof/>
            <w:webHidden/>
          </w:rPr>
          <w:fldChar w:fldCharType="begin"/>
        </w:r>
        <w:r>
          <w:rPr>
            <w:noProof/>
            <w:webHidden/>
          </w:rPr>
          <w:instrText xml:space="preserve"> PAGEREF _Toc24466557 \h </w:instrText>
        </w:r>
      </w:ins>
      <w:r>
        <w:rPr>
          <w:noProof/>
          <w:webHidden/>
        </w:rPr>
      </w:r>
      <w:r>
        <w:rPr>
          <w:noProof/>
          <w:webHidden/>
        </w:rPr>
        <w:fldChar w:fldCharType="separate"/>
      </w:r>
      <w:ins w:id="112" w:author="Mary Jungers" w:date="2019-11-12T15:55:00Z">
        <w:r>
          <w:rPr>
            <w:noProof/>
            <w:webHidden/>
          </w:rPr>
          <w:t>17</w:t>
        </w:r>
        <w:r>
          <w:rPr>
            <w:noProof/>
            <w:webHidden/>
          </w:rPr>
          <w:fldChar w:fldCharType="end"/>
        </w:r>
        <w:r w:rsidRPr="00B63AB0">
          <w:rPr>
            <w:rStyle w:val="Hyperlink"/>
            <w:noProof/>
          </w:rPr>
          <w:fldChar w:fldCharType="end"/>
        </w:r>
      </w:ins>
    </w:p>
    <w:p w14:paraId="183D34B2" w14:textId="39E856EA" w:rsidR="00231C0B" w:rsidRDefault="00231C0B">
      <w:pPr>
        <w:pStyle w:val="TOC2"/>
        <w:rPr>
          <w:ins w:id="113" w:author="Mary Jungers" w:date="2019-11-12T15:55:00Z"/>
          <w:rFonts w:asciiTheme="minorHAnsi" w:eastAsiaTheme="minorEastAsia" w:hAnsiTheme="minorHAnsi" w:cstheme="minorBidi"/>
          <w:noProof/>
          <w:sz w:val="22"/>
          <w:szCs w:val="22"/>
        </w:rPr>
      </w:pPr>
      <w:ins w:id="11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"_Toc24466558"</w:instrText>
        </w:r>
        <w:r w:rsidRPr="00B63AB0">
          <w:rPr>
            <w:rStyle w:val="Hyperlink"/>
            <w:noProof/>
          </w:rPr>
          <w:instrText xml:space="preserve"> </w:instrText>
        </w:r>
        <w:r w:rsidRPr="00B63AB0">
          <w:rPr>
            <w:rStyle w:val="Hyperlink"/>
            <w:noProof/>
          </w:rPr>
          <w:fldChar w:fldCharType="separate"/>
        </w:r>
        <w:r w:rsidRPr="00B63AB0">
          <w:rPr>
            <w:rStyle w:val="Hyperlink"/>
            <w:noProof/>
          </w:rPr>
          <w:t>3.4 DEC Use Cases</w:t>
        </w:r>
        <w:r>
          <w:rPr>
            <w:noProof/>
            <w:webHidden/>
          </w:rPr>
          <w:tab/>
        </w:r>
        <w:r>
          <w:rPr>
            <w:noProof/>
            <w:webHidden/>
          </w:rPr>
          <w:fldChar w:fldCharType="begin"/>
        </w:r>
        <w:r>
          <w:rPr>
            <w:noProof/>
            <w:webHidden/>
          </w:rPr>
          <w:instrText xml:space="preserve"> PAGEREF _Toc24466558 \h </w:instrText>
        </w:r>
      </w:ins>
      <w:r>
        <w:rPr>
          <w:noProof/>
          <w:webHidden/>
        </w:rPr>
      </w:r>
      <w:r>
        <w:rPr>
          <w:noProof/>
          <w:webHidden/>
        </w:rPr>
        <w:fldChar w:fldCharType="separate"/>
      </w:r>
      <w:ins w:id="115" w:author="Mary Jungers" w:date="2019-11-12T15:55:00Z">
        <w:r>
          <w:rPr>
            <w:noProof/>
            <w:webHidden/>
          </w:rPr>
          <w:t>17</w:t>
        </w:r>
        <w:r>
          <w:rPr>
            <w:noProof/>
            <w:webHidden/>
          </w:rPr>
          <w:fldChar w:fldCharType="end"/>
        </w:r>
        <w:r w:rsidRPr="00B63AB0">
          <w:rPr>
            <w:rStyle w:val="Hyperlink"/>
            <w:noProof/>
          </w:rPr>
          <w:fldChar w:fldCharType="end"/>
        </w:r>
      </w:ins>
    </w:p>
    <w:p w14:paraId="7F1B44BC" w14:textId="44495BD2" w:rsidR="00231C0B" w:rsidRDefault="00231C0B">
      <w:pPr>
        <w:pStyle w:val="TOC3"/>
        <w:rPr>
          <w:ins w:id="116" w:author="Mary Jungers" w:date="2019-11-12T15:55:00Z"/>
          <w:rFonts w:asciiTheme="minorHAnsi" w:eastAsiaTheme="minorEastAsia" w:hAnsiTheme="minorHAnsi" w:cstheme="minorBidi"/>
          <w:noProof/>
          <w:sz w:val="22"/>
          <w:szCs w:val="22"/>
        </w:rPr>
      </w:pPr>
      <w:ins w:id="11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"_Toc24466559"</w:instrText>
        </w:r>
        <w:r w:rsidRPr="00B63AB0">
          <w:rPr>
            <w:rStyle w:val="Hyperlink"/>
            <w:noProof/>
          </w:rPr>
          <w:instrText xml:space="preserve"> </w:instrText>
        </w:r>
        <w:r w:rsidRPr="00B63AB0">
          <w:rPr>
            <w:rStyle w:val="Hyperlink"/>
            <w:noProof/>
          </w:rPr>
          <w:fldChar w:fldCharType="separate"/>
        </w:r>
        <w:r w:rsidRPr="00B63AB0">
          <w:rPr>
            <w:rStyle w:val="Hyperlink"/>
            <w:noProof/>
          </w:rPr>
          <w:t>3.4.1 Standard Use Cases</w:t>
        </w:r>
        <w:r>
          <w:rPr>
            <w:noProof/>
            <w:webHidden/>
          </w:rPr>
          <w:tab/>
        </w:r>
        <w:r>
          <w:rPr>
            <w:noProof/>
            <w:webHidden/>
          </w:rPr>
          <w:fldChar w:fldCharType="begin"/>
        </w:r>
        <w:r>
          <w:rPr>
            <w:noProof/>
            <w:webHidden/>
          </w:rPr>
          <w:instrText xml:space="preserve"> PAGEREF _Toc24466559 \h </w:instrText>
        </w:r>
      </w:ins>
      <w:r>
        <w:rPr>
          <w:noProof/>
          <w:webHidden/>
        </w:rPr>
      </w:r>
      <w:r>
        <w:rPr>
          <w:noProof/>
          <w:webHidden/>
        </w:rPr>
        <w:fldChar w:fldCharType="separate"/>
      </w:r>
      <w:ins w:id="118" w:author="Mary Jungers" w:date="2019-11-12T15:55:00Z">
        <w:r>
          <w:rPr>
            <w:noProof/>
            <w:webHidden/>
          </w:rPr>
          <w:t>17</w:t>
        </w:r>
        <w:r>
          <w:rPr>
            <w:noProof/>
            <w:webHidden/>
          </w:rPr>
          <w:fldChar w:fldCharType="end"/>
        </w:r>
        <w:r w:rsidRPr="00B63AB0">
          <w:rPr>
            <w:rStyle w:val="Hyperlink"/>
            <w:noProof/>
          </w:rPr>
          <w:fldChar w:fldCharType="end"/>
        </w:r>
      </w:ins>
    </w:p>
    <w:p w14:paraId="5428E9B7" w14:textId="6A3629EF" w:rsidR="00231C0B" w:rsidRDefault="00231C0B">
      <w:pPr>
        <w:pStyle w:val="TOC4"/>
        <w:rPr>
          <w:ins w:id="119" w:author="Mary Jungers" w:date="2019-11-12T15:55:00Z"/>
          <w:rFonts w:asciiTheme="minorHAnsi" w:eastAsiaTheme="minorEastAsia" w:hAnsiTheme="minorHAnsi" w:cstheme="minorBidi"/>
          <w:noProof/>
          <w:sz w:val="22"/>
          <w:szCs w:val="22"/>
        </w:rPr>
      </w:pPr>
      <w:ins w:id="12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"_Toc24466560"</w:instrText>
        </w:r>
        <w:r w:rsidRPr="00B63AB0">
          <w:rPr>
            <w:rStyle w:val="Hyperlink"/>
            <w:noProof/>
          </w:rPr>
          <w:instrText xml:space="preserve"> </w:instrText>
        </w:r>
        <w:r w:rsidRPr="00B63AB0">
          <w:rPr>
            <w:rStyle w:val="Hyperlink"/>
            <w:noProof/>
          </w:rPr>
          <w:fldChar w:fldCharType="separate"/>
        </w:r>
        <w:r w:rsidRPr="00B63AB0">
          <w:rPr>
            <w:rStyle w:val="Hyperlink"/>
            <w:noProof/>
          </w:rPr>
          <w:t>3.4.1.1 Case DEC-1: Communicate patient identified DEC data to EMR/EHR</w:t>
        </w:r>
        <w:r>
          <w:rPr>
            <w:noProof/>
            <w:webHidden/>
          </w:rPr>
          <w:tab/>
        </w:r>
        <w:r>
          <w:rPr>
            <w:noProof/>
            <w:webHidden/>
          </w:rPr>
          <w:fldChar w:fldCharType="begin"/>
        </w:r>
        <w:r>
          <w:rPr>
            <w:noProof/>
            <w:webHidden/>
          </w:rPr>
          <w:instrText xml:space="preserve"> PAGEREF _Toc24466560 \h </w:instrText>
        </w:r>
      </w:ins>
      <w:r>
        <w:rPr>
          <w:noProof/>
          <w:webHidden/>
        </w:rPr>
      </w:r>
      <w:r>
        <w:rPr>
          <w:noProof/>
          <w:webHidden/>
        </w:rPr>
        <w:fldChar w:fldCharType="separate"/>
      </w:r>
      <w:ins w:id="121" w:author="Mary Jungers" w:date="2019-11-12T15:55:00Z">
        <w:r>
          <w:rPr>
            <w:noProof/>
            <w:webHidden/>
          </w:rPr>
          <w:t>17</w:t>
        </w:r>
        <w:r>
          <w:rPr>
            <w:noProof/>
            <w:webHidden/>
          </w:rPr>
          <w:fldChar w:fldCharType="end"/>
        </w:r>
        <w:r w:rsidRPr="00B63AB0">
          <w:rPr>
            <w:rStyle w:val="Hyperlink"/>
            <w:noProof/>
          </w:rPr>
          <w:fldChar w:fldCharType="end"/>
        </w:r>
      </w:ins>
    </w:p>
    <w:p w14:paraId="409AF06A" w14:textId="26B3D31A" w:rsidR="00231C0B" w:rsidRDefault="00231C0B">
      <w:pPr>
        <w:pStyle w:val="TOC4"/>
        <w:rPr>
          <w:ins w:id="122" w:author="Mary Jungers" w:date="2019-11-12T15:55:00Z"/>
          <w:rFonts w:asciiTheme="minorHAnsi" w:eastAsiaTheme="minorEastAsia" w:hAnsiTheme="minorHAnsi" w:cstheme="minorBidi"/>
          <w:noProof/>
          <w:sz w:val="22"/>
          <w:szCs w:val="22"/>
        </w:rPr>
      </w:pPr>
      <w:ins w:id="12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"_Toc24466561"</w:instrText>
        </w:r>
        <w:r w:rsidRPr="00B63AB0">
          <w:rPr>
            <w:rStyle w:val="Hyperlink"/>
            <w:noProof/>
          </w:rPr>
          <w:instrText xml:space="preserve"> </w:instrText>
        </w:r>
        <w:r w:rsidRPr="00B63AB0">
          <w:rPr>
            <w:rStyle w:val="Hyperlink"/>
            <w:noProof/>
          </w:rPr>
          <w:fldChar w:fldCharType="separate"/>
        </w:r>
        <w:r w:rsidRPr="00B63AB0">
          <w:rPr>
            <w:rStyle w:val="Hyperlink"/>
            <w:noProof/>
          </w:rPr>
          <w:t>3.4.1.2 Case DEC-2: Communicate validated periodic DEC data to EMR/EHR</w:t>
        </w:r>
        <w:r>
          <w:rPr>
            <w:noProof/>
            <w:webHidden/>
          </w:rPr>
          <w:tab/>
        </w:r>
        <w:r>
          <w:rPr>
            <w:noProof/>
            <w:webHidden/>
          </w:rPr>
          <w:fldChar w:fldCharType="begin"/>
        </w:r>
        <w:r>
          <w:rPr>
            <w:noProof/>
            <w:webHidden/>
          </w:rPr>
          <w:instrText xml:space="preserve"> PAGEREF _Toc24466561 \h </w:instrText>
        </w:r>
      </w:ins>
      <w:r>
        <w:rPr>
          <w:noProof/>
          <w:webHidden/>
        </w:rPr>
      </w:r>
      <w:r>
        <w:rPr>
          <w:noProof/>
          <w:webHidden/>
        </w:rPr>
        <w:fldChar w:fldCharType="separate"/>
      </w:r>
      <w:ins w:id="124" w:author="Mary Jungers" w:date="2019-11-12T15:55:00Z">
        <w:r>
          <w:rPr>
            <w:noProof/>
            <w:webHidden/>
          </w:rPr>
          <w:t>17</w:t>
        </w:r>
        <w:r>
          <w:rPr>
            <w:noProof/>
            <w:webHidden/>
          </w:rPr>
          <w:fldChar w:fldCharType="end"/>
        </w:r>
        <w:r w:rsidRPr="00B63AB0">
          <w:rPr>
            <w:rStyle w:val="Hyperlink"/>
            <w:noProof/>
          </w:rPr>
          <w:fldChar w:fldCharType="end"/>
        </w:r>
      </w:ins>
    </w:p>
    <w:p w14:paraId="1305F1AB" w14:textId="540B8CA1" w:rsidR="00231C0B" w:rsidRDefault="00231C0B">
      <w:pPr>
        <w:pStyle w:val="TOC3"/>
        <w:rPr>
          <w:ins w:id="125" w:author="Mary Jungers" w:date="2019-11-12T15:55:00Z"/>
          <w:rFonts w:asciiTheme="minorHAnsi" w:eastAsiaTheme="minorEastAsia" w:hAnsiTheme="minorHAnsi" w:cstheme="minorBidi"/>
          <w:noProof/>
          <w:sz w:val="22"/>
          <w:szCs w:val="22"/>
        </w:rPr>
      </w:pPr>
      <w:ins w:id="12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"_Toc24466562"</w:instrText>
        </w:r>
        <w:r w:rsidRPr="00B63AB0">
          <w:rPr>
            <w:rStyle w:val="Hyperlink"/>
            <w:noProof/>
          </w:rPr>
          <w:instrText xml:space="preserve"> </w:instrText>
        </w:r>
        <w:r w:rsidRPr="00B63AB0">
          <w:rPr>
            <w:rStyle w:val="Hyperlink"/>
            <w:noProof/>
          </w:rPr>
          <w:fldChar w:fldCharType="separate"/>
        </w:r>
        <w:r w:rsidRPr="00B63AB0">
          <w:rPr>
            <w:rStyle w:val="Hyperlink"/>
            <w:noProof/>
          </w:rPr>
          <w:t>3.4.2 Optional Use Cases for Automatic Patient Demographics Acquisition</w:t>
        </w:r>
        <w:r>
          <w:rPr>
            <w:noProof/>
            <w:webHidden/>
          </w:rPr>
          <w:tab/>
        </w:r>
        <w:r>
          <w:rPr>
            <w:noProof/>
            <w:webHidden/>
          </w:rPr>
          <w:fldChar w:fldCharType="begin"/>
        </w:r>
        <w:r>
          <w:rPr>
            <w:noProof/>
            <w:webHidden/>
          </w:rPr>
          <w:instrText xml:space="preserve"> PAGEREF _Toc24466562 \h </w:instrText>
        </w:r>
      </w:ins>
      <w:r>
        <w:rPr>
          <w:noProof/>
          <w:webHidden/>
        </w:rPr>
      </w:r>
      <w:r>
        <w:rPr>
          <w:noProof/>
          <w:webHidden/>
        </w:rPr>
        <w:fldChar w:fldCharType="separate"/>
      </w:r>
      <w:ins w:id="127" w:author="Mary Jungers" w:date="2019-11-12T15:55:00Z">
        <w:r>
          <w:rPr>
            <w:noProof/>
            <w:webHidden/>
          </w:rPr>
          <w:t>18</w:t>
        </w:r>
        <w:r>
          <w:rPr>
            <w:noProof/>
            <w:webHidden/>
          </w:rPr>
          <w:fldChar w:fldCharType="end"/>
        </w:r>
        <w:r w:rsidRPr="00B63AB0">
          <w:rPr>
            <w:rStyle w:val="Hyperlink"/>
            <w:noProof/>
          </w:rPr>
          <w:fldChar w:fldCharType="end"/>
        </w:r>
      </w:ins>
    </w:p>
    <w:p w14:paraId="6614FAD2" w14:textId="2ED92243" w:rsidR="00231C0B" w:rsidRDefault="00231C0B">
      <w:pPr>
        <w:pStyle w:val="TOC4"/>
        <w:rPr>
          <w:ins w:id="128" w:author="Mary Jungers" w:date="2019-11-12T15:55:00Z"/>
          <w:rFonts w:asciiTheme="minorHAnsi" w:eastAsiaTheme="minorEastAsia" w:hAnsiTheme="minorHAnsi" w:cstheme="minorBidi"/>
          <w:noProof/>
          <w:sz w:val="22"/>
          <w:szCs w:val="22"/>
        </w:rPr>
      </w:pPr>
      <w:ins w:id="12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"_Toc24466563"</w:instrText>
        </w:r>
        <w:r w:rsidRPr="00B63AB0">
          <w:rPr>
            <w:rStyle w:val="Hyperlink"/>
            <w:noProof/>
          </w:rPr>
          <w:instrText xml:space="preserve"> </w:instrText>
        </w:r>
        <w:r w:rsidRPr="00B63AB0">
          <w:rPr>
            <w:rStyle w:val="Hyperlink"/>
            <w:noProof/>
          </w:rPr>
          <w:fldChar w:fldCharType="separate"/>
        </w:r>
        <w:r w:rsidRPr="00B63AB0">
          <w:rPr>
            <w:rStyle w:val="Hyperlink"/>
            <w:noProof/>
          </w:rPr>
          <w:t>3.4.2.1 Case DEC-ID-1: Patient ID known in ADT, locally available</w:t>
        </w:r>
        <w:r>
          <w:rPr>
            <w:noProof/>
            <w:webHidden/>
          </w:rPr>
          <w:tab/>
        </w:r>
        <w:r>
          <w:rPr>
            <w:noProof/>
            <w:webHidden/>
          </w:rPr>
          <w:fldChar w:fldCharType="begin"/>
        </w:r>
        <w:r>
          <w:rPr>
            <w:noProof/>
            <w:webHidden/>
          </w:rPr>
          <w:instrText xml:space="preserve"> PAGEREF _Toc24466563 \h </w:instrText>
        </w:r>
      </w:ins>
      <w:r>
        <w:rPr>
          <w:noProof/>
          <w:webHidden/>
        </w:rPr>
      </w:r>
      <w:r>
        <w:rPr>
          <w:noProof/>
          <w:webHidden/>
        </w:rPr>
        <w:fldChar w:fldCharType="separate"/>
      </w:r>
      <w:ins w:id="130" w:author="Mary Jungers" w:date="2019-11-12T15:55:00Z">
        <w:r>
          <w:rPr>
            <w:noProof/>
            <w:webHidden/>
          </w:rPr>
          <w:t>19</w:t>
        </w:r>
        <w:r>
          <w:rPr>
            <w:noProof/>
            <w:webHidden/>
          </w:rPr>
          <w:fldChar w:fldCharType="end"/>
        </w:r>
        <w:r w:rsidRPr="00B63AB0">
          <w:rPr>
            <w:rStyle w:val="Hyperlink"/>
            <w:noProof/>
          </w:rPr>
          <w:fldChar w:fldCharType="end"/>
        </w:r>
      </w:ins>
    </w:p>
    <w:p w14:paraId="4DE731FD" w14:textId="7B224663" w:rsidR="00231C0B" w:rsidRDefault="00231C0B">
      <w:pPr>
        <w:pStyle w:val="TOC4"/>
        <w:rPr>
          <w:ins w:id="131" w:author="Mary Jungers" w:date="2019-11-12T15:55:00Z"/>
          <w:rFonts w:asciiTheme="minorHAnsi" w:eastAsiaTheme="minorEastAsia" w:hAnsiTheme="minorHAnsi" w:cstheme="minorBidi"/>
          <w:noProof/>
          <w:sz w:val="22"/>
          <w:szCs w:val="22"/>
        </w:rPr>
      </w:pPr>
      <w:ins w:id="13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"_Toc24466564"</w:instrText>
        </w:r>
        <w:r w:rsidRPr="00B63AB0">
          <w:rPr>
            <w:rStyle w:val="Hyperlink"/>
            <w:noProof/>
          </w:rPr>
          <w:instrText xml:space="preserve"> </w:instrText>
        </w:r>
        <w:r w:rsidRPr="00B63AB0">
          <w:rPr>
            <w:rStyle w:val="Hyperlink"/>
            <w:noProof/>
          </w:rPr>
          <w:fldChar w:fldCharType="separate"/>
        </w:r>
        <w:r w:rsidRPr="00B63AB0">
          <w:rPr>
            <w:rStyle w:val="Hyperlink"/>
            <w:noProof/>
          </w:rPr>
          <w:t>3.4.2.2 Case DEC-ID-2: Patient ID known in ADT, not locally available</w:t>
        </w:r>
        <w:r>
          <w:rPr>
            <w:noProof/>
            <w:webHidden/>
          </w:rPr>
          <w:tab/>
        </w:r>
        <w:r>
          <w:rPr>
            <w:noProof/>
            <w:webHidden/>
          </w:rPr>
          <w:fldChar w:fldCharType="begin"/>
        </w:r>
        <w:r>
          <w:rPr>
            <w:noProof/>
            <w:webHidden/>
          </w:rPr>
          <w:instrText xml:space="preserve"> PAGEREF _Toc24466564 \h </w:instrText>
        </w:r>
      </w:ins>
      <w:r>
        <w:rPr>
          <w:noProof/>
          <w:webHidden/>
        </w:rPr>
      </w:r>
      <w:r>
        <w:rPr>
          <w:noProof/>
          <w:webHidden/>
        </w:rPr>
        <w:fldChar w:fldCharType="separate"/>
      </w:r>
      <w:ins w:id="133" w:author="Mary Jungers" w:date="2019-11-12T15:55:00Z">
        <w:r>
          <w:rPr>
            <w:noProof/>
            <w:webHidden/>
          </w:rPr>
          <w:t>19</w:t>
        </w:r>
        <w:r>
          <w:rPr>
            <w:noProof/>
            <w:webHidden/>
          </w:rPr>
          <w:fldChar w:fldCharType="end"/>
        </w:r>
        <w:r w:rsidRPr="00B63AB0">
          <w:rPr>
            <w:rStyle w:val="Hyperlink"/>
            <w:noProof/>
          </w:rPr>
          <w:fldChar w:fldCharType="end"/>
        </w:r>
      </w:ins>
    </w:p>
    <w:p w14:paraId="39759FBC" w14:textId="5B63074F" w:rsidR="00231C0B" w:rsidRDefault="00231C0B">
      <w:pPr>
        <w:pStyle w:val="TOC4"/>
        <w:rPr>
          <w:ins w:id="134" w:author="Mary Jungers" w:date="2019-11-12T15:55:00Z"/>
          <w:rFonts w:asciiTheme="minorHAnsi" w:eastAsiaTheme="minorEastAsia" w:hAnsiTheme="minorHAnsi" w:cstheme="minorBidi"/>
          <w:noProof/>
          <w:sz w:val="22"/>
          <w:szCs w:val="22"/>
        </w:rPr>
      </w:pPr>
      <w:ins w:id="13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"_Toc24466565"</w:instrText>
        </w:r>
        <w:r w:rsidRPr="00B63AB0">
          <w:rPr>
            <w:rStyle w:val="Hyperlink"/>
            <w:noProof/>
          </w:rPr>
          <w:instrText xml:space="preserve"> </w:instrText>
        </w:r>
        <w:r w:rsidRPr="00B63AB0">
          <w:rPr>
            <w:rStyle w:val="Hyperlink"/>
            <w:noProof/>
          </w:rPr>
          <w:fldChar w:fldCharType="separate"/>
        </w:r>
        <w:r w:rsidRPr="00B63AB0">
          <w:rPr>
            <w:rStyle w:val="Hyperlink"/>
            <w:noProof/>
          </w:rPr>
          <w:t>3.4.2.3 Case DEC-ID-3 Patient ID not known in ADT, locally available</w:t>
        </w:r>
        <w:r>
          <w:rPr>
            <w:noProof/>
            <w:webHidden/>
          </w:rPr>
          <w:tab/>
        </w:r>
        <w:r>
          <w:rPr>
            <w:noProof/>
            <w:webHidden/>
          </w:rPr>
          <w:fldChar w:fldCharType="begin"/>
        </w:r>
        <w:r>
          <w:rPr>
            <w:noProof/>
            <w:webHidden/>
          </w:rPr>
          <w:instrText xml:space="preserve"> PAGEREF _Toc24466565 \h </w:instrText>
        </w:r>
      </w:ins>
      <w:r>
        <w:rPr>
          <w:noProof/>
          <w:webHidden/>
        </w:rPr>
      </w:r>
      <w:r>
        <w:rPr>
          <w:noProof/>
          <w:webHidden/>
        </w:rPr>
        <w:fldChar w:fldCharType="separate"/>
      </w:r>
      <w:ins w:id="136" w:author="Mary Jungers" w:date="2019-11-12T15:55:00Z">
        <w:r>
          <w:rPr>
            <w:noProof/>
            <w:webHidden/>
          </w:rPr>
          <w:t>19</w:t>
        </w:r>
        <w:r>
          <w:rPr>
            <w:noProof/>
            <w:webHidden/>
          </w:rPr>
          <w:fldChar w:fldCharType="end"/>
        </w:r>
        <w:r w:rsidRPr="00B63AB0">
          <w:rPr>
            <w:rStyle w:val="Hyperlink"/>
            <w:noProof/>
          </w:rPr>
          <w:fldChar w:fldCharType="end"/>
        </w:r>
      </w:ins>
    </w:p>
    <w:p w14:paraId="707DCD8E" w14:textId="1592D85C" w:rsidR="00231C0B" w:rsidRDefault="00231C0B">
      <w:pPr>
        <w:pStyle w:val="TOC4"/>
        <w:rPr>
          <w:ins w:id="137" w:author="Mary Jungers" w:date="2019-11-12T15:55:00Z"/>
          <w:rFonts w:asciiTheme="minorHAnsi" w:eastAsiaTheme="minorEastAsia" w:hAnsiTheme="minorHAnsi" w:cstheme="minorBidi"/>
          <w:noProof/>
          <w:sz w:val="22"/>
          <w:szCs w:val="22"/>
        </w:rPr>
      </w:pPr>
      <w:ins w:id="13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"_Toc24466566"</w:instrText>
        </w:r>
        <w:r w:rsidRPr="00B63AB0">
          <w:rPr>
            <w:rStyle w:val="Hyperlink"/>
            <w:noProof/>
          </w:rPr>
          <w:instrText xml:space="preserve"> </w:instrText>
        </w:r>
        <w:r w:rsidRPr="00B63AB0">
          <w:rPr>
            <w:rStyle w:val="Hyperlink"/>
            <w:noProof/>
          </w:rPr>
          <w:fldChar w:fldCharType="separate"/>
        </w:r>
        <w:r w:rsidRPr="00B63AB0">
          <w:rPr>
            <w:rStyle w:val="Hyperlink"/>
            <w:noProof/>
          </w:rPr>
          <w:t>3.4.2.4 Case DEC-ID-4: Patient ID not known in ADT, not locally available.</w:t>
        </w:r>
        <w:r>
          <w:rPr>
            <w:noProof/>
            <w:webHidden/>
          </w:rPr>
          <w:tab/>
        </w:r>
        <w:r>
          <w:rPr>
            <w:noProof/>
            <w:webHidden/>
          </w:rPr>
          <w:fldChar w:fldCharType="begin"/>
        </w:r>
        <w:r>
          <w:rPr>
            <w:noProof/>
            <w:webHidden/>
          </w:rPr>
          <w:instrText xml:space="preserve"> PAGEREF _Toc24466566 \h </w:instrText>
        </w:r>
      </w:ins>
      <w:r>
        <w:rPr>
          <w:noProof/>
          <w:webHidden/>
        </w:rPr>
      </w:r>
      <w:r>
        <w:rPr>
          <w:noProof/>
          <w:webHidden/>
        </w:rPr>
        <w:fldChar w:fldCharType="separate"/>
      </w:r>
      <w:ins w:id="139" w:author="Mary Jungers" w:date="2019-11-12T15:55:00Z">
        <w:r>
          <w:rPr>
            <w:noProof/>
            <w:webHidden/>
          </w:rPr>
          <w:t>19</w:t>
        </w:r>
        <w:r>
          <w:rPr>
            <w:noProof/>
            <w:webHidden/>
          </w:rPr>
          <w:fldChar w:fldCharType="end"/>
        </w:r>
        <w:r w:rsidRPr="00B63AB0">
          <w:rPr>
            <w:rStyle w:val="Hyperlink"/>
            <w:noProof/>
          </w:rPr>
          <w:fldChar w:fldCharType="end"/>
        </w:r>
      </w:ins>
    </w:p>
    <w:p w14:paraId="2543ADC2" w14:textId="621E56CD" w:rsidR="00231C0B" w:rsidRDefault="00231C0B">
      <w:pPr>
        <w:pStyle w:val="TOC4"/>
        <w:rPr>
          <w:ins w:id="140" w:author="Mary Jungers" w:date="2019-11-12T15:55:00Z"/>
          <w:rFonts w:asciiTheme="minorHAnsi" w:eastAsiaTheme="minorEastAsia" w:hAnsiTheme="minorHAnsi" w:cstheme="minorBidi"/>
          <w:noProof/>
          <w:sz w:val="22"/>
          <w:szCs w:val="22"/>
        </w:rPr>
      </w:pPr>
      <w:ins w:id="14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"_Toc24466567"</w:instrText>
        </w:r>
        <w:r w:rsidRPr="00B63AB0">
          <w:rPr>
            <w:rStyle w:val="Hyperlink"/>
            <w:noProof/>
          </w:rPr>
          <w:instrText xml:space="preserve"> </w:instrText>
        </w:r>
        <w:r w:rsidRPr="00B63AB0">
          <w:rPr>
            <w:rStyle w:val="Hyperlink"/>
            <w:noProof/>
          </w:rPr>
          <w:fldChar w:fldCharType="separate"/>
        </w:r>
        <w:r w:rsidRPr="00B63AB0">
          <w:rPr>
            <w:rStyle w:val="Hyperlink"/>
            <w:noProof/>
          </w:rPr>
          <w:t>3.4.2.5 Other Clinical Examples</w:t>
        </w:r>
        <w:r>
          <w:rPr>
            <w:noProof/>
            <w:webHidden/>
          </w:rPr>
          <w:tab/>
        </w:r>
        <w:r>
          <w:rPr>
            <w:noProof/>
            <w:webHidden/>
          </w:rPr>
          <w:fldChar w:fldCharType="begin"/>
        </w:r>
        <w:r>
          <w:rPr>
            <w:noProof/>
            <w:webHidden/>
          </w:rPr>
          <w:instrText xml:space="preserve"> PAGEREF _Toc24466567 \h </w:instrText>
        </w:r>
      </w:ins>
      <w:r>
        <w:rPr>
          <w:noProof/>
          <w:webHidden/>
        </w:rPr>
      </w:r>
      <w:r>
        <w:rPr>
          <w:noProof/>
          <w:webHidden/>
        </w:rPr>
        <w:fldChar w:fldCharType="separate"/>
      </w:r>
      <w:ins w:id="142" w:author="Mary Jungers" w:date="2019-11-12T15:55:00Z">
        <w:r>
          <w:rPr>
            <w:noProof/>
            <w:webHidden/>
          </w:rPr>
          <w:t>20</w:t>
        </w:r>
        <w:r>
          <w:rPr>
            <w:noProof/>
            <w:webHidden/>
          </w:rPr>
          <w:fldChar w:fldCharType="end"/>
        </w:r>
        <w:r w:rsidRPr="00B63AB0">
          <w:rPr>
            <w:rStyle w:val="Hyperlink"/>
            <w:noProof/>
          </w:rPr>
          <w:fldChar w:fldCharType="end"/>
        </w:r>
      </w:ins>
    </w:p>
    <w:p w14:paraId="306DB7FB" w14:textId="4CE4D64B" w:rsidR="00231C0B" w:rsidRDefault="00231C0B">
      <w:pPr>
        <w:pStyle w:val="TOC1"/>
        <w:rPr>
          <w:ins w:id="143" w:author="Mary Jungers" w:date="2019-11-12T15:55:00Z"/>
          <w:rFonts w:asciiTheme="minorHAnsi" w:eastAsiaTheme="minorEastAsia" w:hAnsiTheme="minorHAnsi" w:cstheme="minorBidi"/>
          <w:noProof/>
          <w:sz w:val="22"/>
          <w:szCs w:val="22"/>
        </w:rPr>
      </w:pPr>
      <w:ins w:id="14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"_Toc24466568"</w:instrText>
        </w:r>
        <w:r w:rsidRPr="00B63AB0">
          <w:rPr>
            <w:rStyle w:val="Hyperlink"/>
            <w:noProof/>
          </w:rPr>
          <w:instrText xml:space="preserve"> </w:instrText>
        </w:r>
        <w:r w:rsidRPr="00B63AB0">
          <w:rPr>
            <w:rStyle w:val="Hyperlink"/>
            <w:noProof/>
          </w:rPr>
          <w:fldChar w:fldCharType="separate"/>
        </w:r>
        <w:r w:rsidRPr="00B63AB0">
          <w:rPr>
            <w:rStyle w:val="Hyperlink"/>
            <w:noProof/>
          </w:rPr>
          <w:t>4 Point-of-Care Infusion Verification (PIV) Profile</w:t>
        </w:r>
        <w:r>
          <w:rPr>
            <w:noProof/>
            <w:webHidden/>
          </w:rPr>
          <w:tab/>
        </w:r>
        <w:r>
          <w:rPr>
            <w:noProof/>
            <w:webHidden/>
          </w:rPr>
          <w:fldChar w:fldCharType="begin"/>
        </w:r>
        <w:r>
          <w:rPr>
            <w:noProof/>
            <w:webHidden/>
          </w:rPr>
          <w:instrText xml:space="preserve"> PAGEREF _Toc24466568 \h </w:instrText>
        </w:r>
      </w:ins>
      <w:r>
        <w:rPr>
          <w:noProof/>
          <w:webHidden/>
        </w:rPr>
      </w:r>
      <w:r>
        <w:rPr>
          <w:noProof/>
          <w:webHidden/>
        </w:rPr>
        <w:fldChar w:fldCharType="separate"/>
      </w:r>
      <w:ins w:id="145" w:author="Mary Jungers" w:date="2019-11-12T15:55:00Z">
        <w:r>
          <w:rPr>
            <w:noProof/>
            <w:webHidden/>
          </w:rPr>
          <w:t>21</w:t>
        </w:r>
        <w:r>
          <w:rPr>
            <w:noProof/>
            <w:webHidden/>
          </w:rPr>
          <w:fldChar w:fldCharType="end"/>
        </w:r>
        <w:r w:rsidRPr="00B63AB0">
          <w:rPr>
            <w:rStyle w:val="Hyperlink"/>
            <w:noProof/>
          </w:rPr>
          <w:fldChar w:fldCharType="end"/>
        </w:r>
      </w:ins>
    </w:p>
    <w:p w14:paraId="7C37DD1D" w14:textId="44D00084" w:rsidR="00231C0B" w:rsidRDefault="00231C0B">
      <w:pPr>
        <w:pStyle w:val="TOC2"/>
        <w:rPr>
          <w:ins w:id="146" w:author="Mary Jungers" w:date="2019-11-12T15:55:00Z"/>
          <w:rFonts w:asciiTheme="minorHAnsi" w:eastAsiaTheme="minorEastAsia" w:hAnsiTheme="minorHAnsi" w:cstheme="minorBidi"/>
          <w:noProof/>
          <w:sz w:val="22"/>
          <w:szCs w:val="22"/>
        </w:rPr>
      </w:pPr>
      <w:ins w:id="14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"_Toc24466569"</w:instrText>
        </w:r>
        <w:r w:rsidRPr="00B63AB0">
          <w:rPr>
            <w:rStyle w:val="Hyperlink"/>
            <w:noProof/>
          </w:rPr>
          <w:instrText xml:space="preserve"> </w:instrText>
        </w:r>
        <w:r w:rsidRPr="00B63AB0">
          <w:rPr>
            <w:rStyle w:val="Hyperlink"/>
            <w:noProof/>
          </w:rPr>
          <w:fldChar w:fldCharType="separate"/>
        </w:r>
        <w:r w:rsidRPr="00B63AB0">
          <w:rPr>
            <w:rStyle w:val="Hyperlink"/>
            <w:noProof/>
          </w:rPr>
          <w:t>4.1 PIV Actors and Transactions</w:t>
        </w:r>
        <w:r>
          <w:rPr>
            <w:noProof/>
            <w:webHidden/>
          </w:rPr>
          <w:tab/>
        </w:r>
        <w:r>
          <w:rPr>
            <w:noProof/>
            <w:webHidden/>
          </w:rPr>
          <w:fldChar w:fldCharType="begin"/>
        </w:r>
        <w:r>
          <w:rPr>
            <w:noProof/>
            <w:webHidden/>
          </w:rPr>
          <w:instrText xml:space="preserve"> PAGEREF _Toc24466569 \h </w:instrText>
        </w:r>
      </w:ins>
      <w:r>
        <w:rPr>
          <w:noProof/>
          <w:webHidden/>
        </w:rPr>
      </w:r>
      <w:r>
        <w:rPr>
          <w:noProof/>
          <w:webHidden/>
        </w:rPr>
        <w:fldChar w:fldCharType="separate"/>
      </w:r>
      <w:ins w:id="148" w:author="Mary Jungers" w:date="2019-11-12T15:55:00Z">
        <w:r>
          <w:rPr>
            <w:noProof/>
            <w:webHidden/>
          </w:rPr>
          <w:t>21</w:t>
        </w:r>
        <w:r>
          <w:rPr>
            <w:noProof/>
            <w:webHidden/>
          </w:rPr>
          <w:fldChar w:fldCharType="end"/>
        </w:r>
        <w:r w:rsidRPr="00B63AB0">
          <w:rPr>
            <w:rStyle w:val="Hyperlink"/>
            <w:noProof/>
          </w:rPr>
          <w:fldChar w:fldCharType="end"/>
        </w:r>
      </w:ins>
    </w:p>
    <w:p w14:paraId="062AA5F0" w14:textId="242EFEB0" w:rsidR="00231C0B" w:rsidRDefault="00231C0B">
      <w:pPr>
        <w:pStyle w:val="TOC2"/>
        <w:rPr>
          <w:ins w:id="149" w:author="Mary Jungers" w:date="2019-11-12T15:55:00Z"/>
          <w:rFonts w:asciiTheme="minorHAnsi" w:eastAsiaTheme="minorEastAsia" w:hAnsiTheme="minorHAnsi" w:cstheme="minorBidi"/>
          <w:noProof/>
          <w:sz w:val="22"/>
          <w:szCs w:val="22"/>
        </w:rPr>
      </w:pPr>
      <w:ins w:id="150" w:author="Mary Jungers" w:date="2019-11-12T15:55:00Z">
        <w:r w:rsidRPr="00B63AB0">
          <w:rPr>
            <w:rStyle w:val="Hyperlink"/>
            <w:noProof/>
          </w:rPr>
          <w:lastRenderedPageBreak/>
          <w:fldChar w:fldCharType="begin"/>
        </w:r>
        <w:r w:rsidRPr="00B63AB0">
          <w:rPr>
            <w:rStyle w:val="Hyperlink"/>
            <w:noProof/>
          </w:rPr>
          <w:instrText xml:space="preserve"> </w:instrText>
        </w:r>
        <w:r>
          <w:rPr>
            <w:noProof/>
          </w:rPr>
          <w:instrText>HYPERLINK \l "_Toc24466570"</w:instrText>
        </w:r>
        <w:r w:rsidRPr="00B63AB0">
          <w:rPr>
            <w:rStyle w:val="Hyperlink"/>
            <w:noProof/>
          </w:rPr>
          <w:instrText xml:space="preserve"> </w:instrText>
        </w:r>
        <w:r w:rsidRPr="00B63AB0">
          <w:rPr>
            <w:rStyle w:val="Hyperlink"/>
            <w:noProof/>
          </w:rPr>
          <w:fldChar w:fldCharType="separate"/>
        </w:r>
        <w:r w:rsidRPr="00B63AB0">
          <w:rPr>
            <w:rStyle w:val="Hyperlink"/>
            <w:rFonts w:eastAsia="Arial"/>
            <w:noProof/>
          </w:rPr>
          <w:t>4.2 Integration Profile Options</w:t>
        </w:r>
        <w:r>
          <w:rPr>
            <w:noProof/>
            <w:webHidden/>
          </w:rPr>
          <w:tab/>
        </w:r>
        <w:r>
          <w:rPr>
            <w:noProof/>
            <w:webHidden/>
          </w:rPr>
          <w:fldChar w:fldCharType="begin"/>
        </w:r>
        <w:r>
          <w:rPr>
            <w:noProof/>
            <w:webHidden/>
          </w:rPr>
          <w:instrText xml:space="preserve"> PAGEREF _Toc24466570 \h </w:instrText>
        </w:r>
      </w:ins>
      <w:r>
        <w:rPr>
          <w:noProof/>
          <w:webHidden/>
        </w:rPr>
      </w:r>
      <w:r>
        <w:rPr>
          <w:noProof/>
          <w:webHidden/>
        </w:rPr>
        <w:fldChar w:fldCharType="separate"/>
      </w:r>
      <w:ins w:id="151" w:author="Mary Jungers" w:date="2019-11-12T15:55:00Z">
        <w:r>
          <w:rPr>
            <w:noProof/>
            <w:webHidden/>
          </w:rPr>
          <w:t>22</w:t>
        </w:r>
        <w:r>
          <w:rPr>
            <w:noProof/>
            <w:webHidden/>
          </w:rPr>
          <w:fldChar w:fldCharType="end"/>
        </w:r>
        <w:r w:rsidRPr="00B63AB0">
          <w:rPr>
            <w:rStyle w:val="Hyperlink"/>
            <w:noProof/>
          </w:rPr>
          <w:fldChar w:fldCharType="end"/>
        </w:r>
      </w:ins>
    </w:p>
    <w:p w14:paraId="2D2C9A2B" w14:textId="28716E22" w:rsidR="00231C0B" w:rsidRDefault="00231C0B">
      <w:pPr>
        <w:pStyle w:val="TOC2"/>
        <w:rPr>
          <w:ins w:id="152" w:author="Mary Jungers" w:date="2019-11-12T15:55:00Z"/>
          <w:rFonts w:asciiTheme="minorHAnsi" w:eastAsiaTheme="minorEastAsia" w:hAnsiTheme="minorHAnsi" w:cstheme="minorBidi"/>
          <w:noProof/>
          <w:sz w:val="22"/>
          <w:szCs w:val="22"/>
        </w:rPr>
      </w:pPr>
      <w:ins w:id="15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"_Toc24466571"</w:instrText>
        </w:r>
        <w:r w:rsidRPr="00B63AB0">
          <w:rPr>
            <w:rStyle w:val="Hyperlink"/>
            <w:noProof/>
          </w:rPr>
          <w:instrText xml:space="preserve"> </w:instrText>
        </w:r>
        <w:r w:rsidRPr="00B63AB0">
          <w:rPr>
            <w:rStyle w:val="Hyperlink"/>
            <w:noProof/>
          </w:rPr>
          <w:fldChar w:fldCharType="separate"/>
        </w:r>
        <w:r w:rsidRPr="00B63AB0">
          <w:rPr>
            <w:rStyle w:val="Hyperlink"/>
            <w:noProof/>
          </w:rPr>
          <w:t>4.3</w:t>
        </w:r>
        <w:r w:rsidRPr="00B63AB0">
          <w:rPr>
            <w:rStyle w:val="Hyperlink"/>
            <w:rFonts w:eastAsia="Arial"/>
            <w:noProof/>
          </w:rPr>
          <w:t xml:space="preserve"> PIV Overview</w:t>
        </w:r>
        <w:r>
          <w:rPr>
            <w:noProof/>
            <w:webHidden/>
          </w:rPr>
          <w:tab/>
        </w:r>
        <w:r>
          <w:rPr>
            <w:noProof/>
            <w:webHidden/>
          </w:rPr>
          <w:fldChar w:fldCharType="begin"/>
        </w:r>
        <w:r>
          <w:rPr>
            <w:noProof/>
            <w:webHidden/>
          </w:rPr>
          <w:instrText xml:space="preserve"> PAGEREF _Toc24466571 \h </w:instrText>
        </w:r>
      </w:ins>
      <w:r>
        <w:rPr>
          <w:noProof/>
          <w:webHidden/>
        </w:rPr>
      </w:r>
      <w:r>
        <w:rPr>
          <w:noProof/>
          <w:webHidden/>
        </w:rPr>
        <w:fldChar w:fldCharType="separate"/>
      </w:r>
      <w:ins w:id="154" w:author="Mary Jungers" w:date="2019-11-12T15:55:00Z">
        <w:r>
          <w:rPr>
            <w:noProof/>
            <w:webHidden/>
          </w:rPr>
          <w:t>22</w:t>
        </w:r>
        <w:r>
          <w:rPr>
            <w:noProof/>
            <w:webHidden/>
          </w:rPr>
          <w:fldChar w:fldCharType="end"/>
        </w:r>
        <w:r w:rsidRPr="00B63AB0">
          <w:rPr>
            <w:rStyle w:val="Hyperlink"/>
            <w:noProof/>
          </w:rPr>
          <w:fldChar w:fldCharType="end"/>
        </w:r>
      </w:ins>
    </w:p>
    <w:p w14:paraId="23231D05" w14:textId="79948801" w:rsidR="00231C0B" w:rsidRDefault="00231C0B">
      <w:pPr>
        <w:pStyle w:val="TOC3"/>
        <w:rPr>
          <w:ins w:id="155" w:author="Mary Jungers" w:date="2019-11-12T15:55:00Z"/>
          <w:rFonts w:asciiTheme="minorHAnsi" w:eastAsiaTheme="minorEastAsia" w:hAnsiTheme="minorHAnsi" w:cstheme="minorBidi"/>
          <w:noProof/>
          <w:sz w:val="22"/>
          <w:szCs w:val="22"/>
        </w:rPr>
      </w:pPr>
      <w:ins w:id="15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"_Toc24466572"</w:instrText>
        </w:r>
        <w:r w:rsidRPr="00B63AB0">
          <w:rPr>
            <w:rStyle w:val="Hyperlink"/>
            <w:noProof/>
          </w:rPr>
          <w:instrText xml:space="preserve"> </w:instrText>
        </w:r>
        <w:r w:rsidRPr="00B63AB0">
          <w:rPr>
            <w:rStyle w:val="Hyperlink"/>
            <w:noProof/>
          </w:rPr>
          <w:fldChar w:fldCharType="separate"/>
        </w:r>
        <w:r w:rsidRPr="00B63AB0">
          <w:rPr>
            <w:rStyle w:val="Hyperlink"/>
            <w:noProof/>
          </w:rPr>
          <w:t>4.3.1</w:t>
        </w:r>
        <w:r w:rsidRPr="00B63AB0">
          <w:rPr>
            <w:rStyle w:val="Hyperlink"/>
            <w:rFonts w:eastAsia="Arial"/>
            <w:noProof/>
          </w:rPr>
          <w:t xml:space="preserve"> PIV Process Flow</w:t>
        </w:r>
        <w:r>
          <w:rPr>
            <w:noProof/>
            <w:webHidden/>
          </w:rPr>
          <w:tab/>
        </w:r>
        <w:r>
          <w:rPr>
            <w:noProof/>
            <w:webHidden/>
          </w:rPr>
          <w:fldChar w:fldCharType="begin"/>
        </w:r>
        <w:r>
          <w:rPr>
            <w:noProof/>
            <w:webHidden/>
          </w:rPr>
          <w:instrText xml:space="preserve"> PAGEREF _Toc24466572 \h </w:instrText>
        </w:r>
      </w:ins>
      <w:r>
        <w:rPr>
          <w:noProof/>
          <w:webHidden/>
        </w:rPr>
      </w:r>
      <w:r>
        <w:rPr>
          <w:noProof/>
          <w:webHidden/>
        </w:rPr>
        <w:fldChar w:fldCharType="separate"/>
      </w:r>
      <w:ins w:id="157" w:author="Mary Jungers" w:date="2019-11-12T15:55:00Z">
        <w:r>
          <w:rPr>
            <w:noProof/>
            <w:webHidden/>
          </w:rPr>
          <w:t>23</w:t>
        </w:r>
        <w:r>
          <w:rPr>
            <w:noProof/>
            <w:webHidden/>
          </w:rPr>
          <w:fldChar w:fldCharType="end"/>
        </w:r>
        <w:r w:rsidRPr="00B63AB0">
          <w:rPr>
            <w:rStyle w:val="Hyperlink"/>
            <w:noProof/>
          </w:rPr>
          <w:fldChar w:fldCharType="end"/>
        </w:r>
      </w:ins>
    </w:p>
    <w:p w14:paraId="151D018A" w14:textId="52657631" w:rsidR="00231C0B" w:rsidRDefault="00231C0B">
      <w:pPr>
        <w:pStyle w:val="TOC2"/>
        <w:rPr>
          <w:ins w:id="158" w:author="Mary Jungers" w:date="2019-11-12T15:55:00Z"/>
          <w:rFonts w:asciiTheme="minorHAnsi" w:eastAsiaTheme="minorEastAsia" w:hAnsiTheme="minorHAnsi" w:cstheme="minorBidi"/>
          <w:noProof/>
          <w:sz w:val="22"/>
          <w:szCs w:val="22"/>
        </w:rPr>
      </w:pPr>
      <w:ins w:id="15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"_Toc24466573"</w:instrText>
        </w:r>
        <w:r w:rsidRPr="00B63AB0">
          <w:rPr>
            <w:rStyle w:val="Hyperlink"/>
            <w:noProof/>
          </w:rPr>
          <w:instrText xml:space="preserve"> </w:instrText>
        </w:r>
        <w:r w:rsidRPr="00B63AB0">
          <w:rPr>
            <w:rStyle w:val="Hyperlink"/>
            <w:noProof/>
          </w:rPr>
          <w:fldChar w:fldCharType="separate"/>
        </w:r>
        <w:r w:rsidRPr="00B63AB0">
          <w:rPr>
            <w:rStyle w:val="Hyperlink"/>
            <w:noProof/>
          </w:rPr>
          <w:t>4.4</w:t>
        </w:r>
        <w:r w:rsidRPr="00B63AB0">
          <w:rPr>
            <w:rStyle w:val="Hyperlink"/>
            <w:rFonts w:eastAsia="Arial"/>
            <w:noProof/>
          </w:rPr>
          <w:t xml:space="preserve"> Use Cases</w:t>
        </w:r>
        <w:r>
          <w:rPr>
            <w:noProof/>
            <w:webHidden/>
          </w:rPr>
          <w:tab/>
        </w:r>
        <w:r>
          <w:rPr>
            <w:noProof/>
            <w:webHidden/>
          </w:rPr>
          <w:fldChar w:fldCharType="begin"/>
        </w:r>
        <w:r>
          <w:rPr>
            <w:noProof/>
            <w:webHidden/>
          </w:rPr>
          <w:instrText xml:space="preserve"> PAGEREF _Toc24466573 \h </w:instrText>
        </w:r>
      </w:ins>
      <w:r>
        <w:rPr>
          <w:noProof/>
          <w:webHidden/>
        </w:rPr>
      </w:r>
      <w:r>
        <w:rPr>
          <w:noProof/>
          <w:webHidden/>
        </w:rPr>
        <w:fldChar w:fldCharType="separate"/>
      </w:r>
      <w:ins w:id="160" w:author="Mary Jungers" w:date="2019-11-12T15:55:00Z">
        <w:r>
          <w:rPr>
            <w:noProof/>
            <w:webHidden/>
          </w:rPr>
          <w:t>24</w:t>
        </w:r>
        <w:r>
          <w:rPr>
            <w:noProof/>
            <w:webHidden/>
          </w:rPr>
          <w:fldChar w:fldCharType="end"/>
        </w:r>
        <w:r w:rsidRPr="00B63AB0">
          <w:rPr>
            <w:rStyle w:val="Hyperlink"/>
            <w:noProof/>
          </w:rPr>
          <w:fldChar w:fldCharType="end"/>
        </w:r>
      </w:ins>
    </w:p>
    <w:p w14:paraId="14D0D1DE" w14:textId="5661CE48" w:rsidR="00231C0B" w:rsidRDefault="00231C0B">
      <w:pPr>
        <w:pStyle w:val="TOC2"/>
        <w:rPr>
          <w:ins w:id="161" w:author="Mary Jungers" w:date="2019-11-12T15:55:00Z"/>
          <w:rFonts w:asciiTheme="minorHAnsi" w:eastAsiaTheme="minorEastAsia" w:hAnsiTheme="minorHAnsi" w:cstheme="minorBidi"/>
          <w:noProof/>
          <w:sz w:val="22"/>
          <w:szCs w:val="22"/>
        </w:rPr>
      </w:pPr>
      <w:ins w:id="16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"_Toc24466575"</w:instrText>
        </w:r>
        <w:r w:rsidRPr="00B63AB0">
          <w:rPr>
            <w:rStyle w:val="Hyperlink"/>
            <w:noProof/>
          </w:rPr>
          <w:instrText xml:space="preserve"> </w:instrText>
        </w:r>
        <w:r w:rsidRPr="00B63AB0">
          <w:rPr>
            <w:rStyle w:val="Hyperlink"/>
            <w:noProof/>
          </w:rPr>
          <w:fldChar w:fldCharType="separate"/>
        </w:r>
        <w:r w:rsidRPr="00B63AB0">
          <w:rPr>
            <w:rStyle w:val="Hyperlink"/>
            <w:noProof/>
          </w:rPr>
          <w:t>4.5 Integration Profile Safety and Security Considerations</w:t>
        </w:r>
        <w:r>
          <w:rPr>
            <w:noProof/>
            <w:webHidden/>
          </w:rPr>
          <w:tab/>
        </w:r>
        <w:r>
          <w:rPr>
            <w:noProof/>
            <w:webHidden/>
          </w:rPr>
          <w:fldChar w:fldCharType="begin"/>
        </w:r>
        <w:r>
          <w:rPr>
            <w:noProof/>
            <w:webHidden/>
          </w:rPr>
          <w:instrText xml:space="preserve"> PAGEREF _Toc24466575 \h </w:instrText>
        </w:r>
      </w:ins>
      <w:r>
        <w:rPr>
          <w:noProof/>
          <w:webHidden/>
        </w:rPr>
      </w:r>
      <w:r>
        <w:rPr>
          <w:noProof/>
          <w:webHidden/>
        </w:rPr>
        <w:fldChar w:fldCharType="separate"/>
      </w:r>
      <w:ins w:id="163" w:author="Mary Jungers" w:date="2019-11-12T15:55:00Z">
        <w:r>
          <w:rPr>
            <w:noProof/>
            <w:webHidden/>
          </w:rPr>
          <w:t>27</w:t>
        </w:r>
        <w:r>
          <w:rPr>
            <w:noProof/>
            <w:webHidden/>
          </w:rPr>
          <w:fldChar w:fldCharType="end"/>
        </w:r>
        <w:r w:rsidRPr="00B63AB0">
          <w:rPr>
            <w:rStyle w:val="Hyperlink"/>
            <w:noProof/>
          </w:rPr>
          <w:fldChar w:fldCharType="end"/>
        </w:r>
      </w:ins>
    </w:p>
    <w:p w14:paraId="2A0FF71C" w14:textId="4C1A73B9" w:rsidR="00231C0B" w:rsidRDefault="00231C0B">
      <w:pPr>
        <w:pStyle w:val="TOC1"/>
        <w:rPr>
          <w:ins w:id="164" w:author="Mary Jungers" w:date="2019-11-12T15:55:00Z"/>
          <w:rFonts w:asciiTheme="minorHAnsi" w:eastAsiaTheme="minorEastAsia" w:hAnsiTheme="minorHAnsi" w:cstheme="minorBidi"/>
          <w:noProof/>
          <w:sz w:val="22"/>
          <w:szCs w:val="22"/>
        </w:rPr>
      </w:pPr>
      <w:ins w:id="16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"_Toc24466576"</w:instrText>
        </w:r>
        <w:r w:rsidRPr="00B63AB0">
          <w:rPr>
            <w:rStyle w:val="Hyperlink"/>
            <w:noProof/>
          </w:rPr>
          <w:instrText xml:space="preserve"> </w:instrText>
        </w:r>
        <w:r w:rsidRPr="00B63AB0">
          <w:rPr>
            <w:rStyle w:val="Hyperlink"/>
            <w:noProof/>
          </w:rPr>
          <w:fldChar w:fldCharType="separate"/>
        </w:r>
        <w:r w:rsidRPr="00B63AB0">
          <w:rPr>
            <w:rStyle w:val="Hyperlink"/>
            <w:noProof/>
          </w:rPr>
          <w:t>5 Implantable Device – Cardiac – Observation (IDCO)</w:t>
        </w:r>
        <w:r>
          <w:rPr>
            <w:noProof/>
            <w:webHidden/>
          </w:rPr>
          <w:tab/>
        </w:r>
        <w:r>
          <w:rPr>
            <w:noProof/>
            <w:webHidden/>
          </w:rPr>
          <w:fldChar w:fldCharType="begin"/>
        </w:r>
        <w:r>
          <w:rPr>
            <w:noProof/>
            <w:webHidden/>
          </w:rPr>
          <w:instrText xml:space="preserve"> PAGEREF _Toc24466576 \h </w:instrText>
        </w:r>
      </w:ins>
      <w:r>
        <w:rPr>
          <w:noProof/>
          <w:webHidden/>
        </w:rPr>
      </w:r>
      <w:r>
        <w:rPr>
          <w:noProof/>
          <w:webHidden/>
        </w:rPr>
        <w:fldChar w:fldCharType="separate"/>
      </w:r>
      <w:ins w:id="166" w:author="Mary Jungers" w:date="2019-11-12T15:55:00Z">
        <w:r>
          <w:rPr>
            <w:noProof/>
            <w:webHidden/>
          </w:rPr>
          <w:t>27</w:t>
        </w:r>
        <w:r>
          <w:rPr>
            <w:noProof/>
            <w:webHidden/>
          </w:rPr>
          <w:fldChar w:fldCharType="end"/>
        </w:r>
        <w:r w:rsidRPr="00B63AB0">
          <w:rPr>
            <w:rStyle w:val="Hyperlink"/>
            <w:noProof/>
          </w:rPr>
          <w:fldChar w:fldCharType="end"/>
        </w:r>
      </w:ins>
    </w:p>
    <w:p w14:paraId="4187AF42" w14:textId="4DE4662D" w:rsidR="00231C0B" w:rsidRDefault="00231C0B">
      <w:pPr>
        <w:pStyle w:val="TOC2"/>
        <w:rPr>
          <w:ins w:id="167" w:author="Mary Jungers" w:date="2019-11-12T15:55:00Z"/>
          <w:rFonts w:asciiTheme="minorHAnsi" w:eastAsiaTheme="minorEastAsia" w:hAnsiTheme="minorHAnsi" w:cstheme="minorBidi"/>
          <w:noProof/>
          <w:sz w:val="22"/>
          <w:szCs w:val="22"/>
        </w:rPr>
      </w:pPr>
      <w:ins w:id="16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"_Toc24466577"</w:instrText>
        </w:r>
        <w:r w:rsidRPr="00B63AB0">
          <w:rPr>
            <w:rStyle w:val="Hyperlink"/>
            <w:noProof/>
          </w:rPr>
          <w:instrText xml:space="preserve"> </w:instrText>
        </w:r>
        <w:r w:rsidRPr="00B63AB0">
          <w:rPr>
            <w:rStyle w:val="Hyperlink"/>
            <w:noProof/>
          </w:rPr>
          <w:fldChar w:fldCharType="separate"/>
        </w:r>
        <w:r w:rsidRPr="00B63AB0">
          <w:rPr>
            <w:rStyle w:val="Hyperlink"/>
            <w:noProof/>
          </w:rPr>
          <w:t>5.1 IDCO Actors and Transactions</w:t>
        </w:r>
        <w:r>
          <w:rPr>
            <w:noProof/>
            <w:webHidden/>
          </w:rPr>
          <w:tab/>
        </w:r>
        <w:r>
          <w:rPr>
            <w:noProof/>
            <w:webHidden/>
          </w:rPr>
          <w:fldChar w:fldCharType="begin"/>
        </w:r>
        <w:r>
          <w:rPr>
            <w:noProof/>
            <w:webHidden/>
          </w:rPr>
          <w:instrText xml:space="preserve"> PAGEREF _Toc24466577 \h </w:instrText>
        </w:r>
      </w:ins>
      <w:r>
        <w:rPr>
          <w:noProof/>
          <w:webHidden/>
        </w:rPr>
      </w:r>
      <w:r>
        <w:rPr>
          <w:noProof/>
          <w:webHidden/>
        </w:rPr>
        <w:fldChar w:fldCharType="separate"/>
      </w:r>
      <w:ins w:id="169" w:author="Mary Jungers" w:date="2019-11-12T15:55:00Z">
        <w:r>
          <w:rPr>
            <w:noProof/>
            <w:webHidden/>
          </w:rPr>
          <w:t>28</w:t>
        </w:r>
        <w:r>
          <w:rPr>
            <w:noProof/>
            <w:webHidden/>
          </w:rPr>
          <w:fldChar w:fldCharType="end"/>
        </w:r>
        <w:r w:rsidRPr="00B63AB0">
          <w:rPr>
            <w:rStyle w:val="Hyperlink"/>
            <w:noProof/>
          </w:rPr>
          <w:fldChar w:fldCharType="end"/>
        </w:r>
      </w:ins>
    </w:p>
    <w:p w14:paraId="0D5B58C3" w14:textId="57979928" w:rsidR="00231C0B" w:rsidRDefault="00231C0B">
      <w:pPr>
        <w:pStyle w:val="TOC2"/>
        <w:rPr>
          <w:ins w:id="170" w:author="Mary Jungers" w:date="2019-11-12T15:55:00Z"/>
          <w:rFonts w:asciiTheme="minorHAnsi" w:eastAsiaTheme="minorEastAsia" w:hAnsiTheme="minorHAnsi" w:cstheme="minorBidi"/>
          <w:noProof/>
          <w:sz w:val="22"/>
          <w:szCs w:val="22"/>
        </w:rPr>
      </w:pPr>
      <w:ins w:id="17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"_Toc24466578"</w:instrText>
        </w:r>
        <w:r w:rsidRPr="00B63AB0">
          <w:rPr>
            <w:rStyle w:val="Hyperlink"/>
            <w:noProof/>
          </w:rPr>
          <w:instrText xml:space="preserve"> </w:instrText>
        </w:r>
        <w:r w:rsidRPr="00B63AB0">
          <w:rPr>
            <w:rStyle w:val="Hyperlink"/>
            <w:noProof/>
          </w:rPr>
          <w:fldChar w:fldCharType="separate"/>
        </w:r>
        <w:r w:rsidRPr="00B63AB0">
          <w:rPr>
            <w:rStyle w:val="Hyperlink"/>
            <w:noProof/>
          </w:rPr>
          <w:t>5.2 IDCO Integration Profile Options</w:t>
        </w:r>
        <w:r>
          <w:rPr>
            <w:noProof/>
            <w:webHidden/>
          </w:rPr>
          <w:tab/>
        </w:r>
        <w:r>
          <w:rPr>
            <w:noProof/>
            <w:webHidden/>
          </w:rPr>
          <w:fldChar w:fldCharType="begin"/>
        </w:r>
        <w:r>
          <w:rPr>
            <w:noProof/>
            <w:webHidden/>
          </w:rPr>
          <w:instrText xml:space="preserve"> PAGEREF _Toc24466578 \h </w:instrText>
        </w:r>
      </w:ins>
      <w:r>
        <w:rPr>
          <w:noProof/>
          <w:webHidden/>
        </w:rPr>
      </w:r>
      <w:r>
        <w:rPr>
          <w:noProof/>
          <w:webHidden/>
        </w:rPr>
        <w:fldChar w:fldCharType="separate"/>
      </w:r>
      <w:ins w:id="172" w:author="Mary Jungers" w:date="2019-11-12T15:55:00Z">
        <w:r>
          <w:rPr>
            <w:noProof/>
            <w:webHidden/>
          </w:rPr>
          <w:t>28</w:t>
        </w:r>
        <w:r>
          <w:rPr>
            <w:noProof/>
            <w:webHidden/>
          </w:rPr>
          <w:fldChar w:fldCharType="end"/>
        </w:r>
        <w:r w:rsidRPr="00B63AB0">
          <w:rPr>
            <w:rStyle w:val="Hyperlink"/>
            <w:noProof/>
          </w:rPr>
          <w:fldChar w:fldCharType="end"/>
        </w:r>
      </w:ins>
    </w:p>
    <w:p w14:paraId="0468E5E5" w14:textId="74C161F9" w:rsidR="00231C0B" w:rsidRDefault="00231C0B">
      <w:pPr>
        <w:pStyle w:val="TOC2"/>
        <w:rPr>
          <w:ins w:id="173" w:author="Mary Jungers" w:date="2019-11-12T15:55:00Z"/>
          <w:rFonts w:asciiTheme="minorHAnsi" w:eastAsiaTheme="minorEastAsia" w:hAnsiTheme="minorHAnsi" w:cstheme="minorBidi"/>
          <w:noProof/>
          <w:sz w:val="22"/>
          <w:szCs w:val="22"/>
        </w:rPr>
      </w:pPr>
      <w:ins w:id="17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"_Toc24466579"</w:instrText>
        </w:r>
        <w:r w:rsidRPr="00B63AB0">
          <w:rPr>
            <w:rStyle w:val="Hyperlink"/>
            <w:noProof/>
          </w:rPr>
          <w:instrText xml:space="preserve"> </w:instrText>
        </w:r>
        <w:r w:rsidRPr="00B63AB0">
          <w:rPr>
            <w:rStyle w:val="Hyperlink"/>
            <w:noProof/>
          </w:rPr>
          <w:fldChar w:fldCharType="separate"/>
        </w:r>
        <w:r w:rsidRPr="00B63AB0">
          <w:rPr>
            <w:rStyle w:val="Hyperlink"/>
            <w:noProof/>
          </w:rPr>
          <w:t>5.3 IDCO Use Cases</w:t>
        </w:r>
        <w:r>
          <w:rPr>
            <w:noProof/>
            <w:webHidden/>
          </w:rPr>
          <w:tab/>
        </w:r>
        <w:r>
          <w:rPr>
            <w:noProof/>
            <w:webHidden/>
          </w:rPr>
          <w:fldChar w:fldCharType="begin"/>
        </w:r>
        <w:r>
          <w:rPr>
            <w:noProof/>
            <w:webHidden/>
          </w:rPr>
          <w:instrText xml:space="preserve"> PAGEREF _Toc24466579 \h </w:instrText>
        </w:r>
      </w:ins>
      <w:r>
        <w:rPr>
          <w:noProof/>
          <w:webHidden/>
        </w:rPr>
      </w:r>
      <w:r>
        <w:rPr>
          <w:noProof/>
          <w:webHidden/>
        </w:rPr>
        <w:fldChar w:fldCharType="separate"/>
      </w:r>
      <w:ins w:id="175" w:author="Mary Jungers" w:date="2019-11-12T15:55:00Z">
        <w:r>
          <w:rPr>
            <w:noProof/>
            <w:webHidden/>
          </w:rPr>
          <w:t>29</w:t>
        </w:r>
        <w:r>
          <w:rPr>
            <w:noProof/>
            <w:webHidden/>
          </w:rPr>
          <w:fldChar w:fldCharType="end"/>
        </w:r>
        <w:r w:rsidRPr="00B63AB0">
          <w:rPr>
            <w:rStyle w:val="Hyperlink"/>
            <w:noProof/>
          </w:rPr>
          <w:fldChar w:fldCharType="end"/>
        </w:r>
      </w:ins>
    </w:p>
    <w:p w14:paraId="47482662" w14:textId="7DE32983" w:rsidR="00231C0B" w:rsidRDefault="00231C0B">
      <w:pPr>
        <w:pStyle w:val="TOC3"/>
        <w:rPr>
          <w:ins w:id="176" w:author="Mary Jungers" w:date="2019-11-12T15:55:00Z"/>
          <w:rFonts w:asciiTheme="minorHAnsi" w:eastAsiaTheme="minorEastAsia" w:hAnsiTheme="minorHAnsi" w:cstheme="minorBidi"/>
          <w:noProof/>
          <w:sz w:val="22"/>
          <w:szCs w:val="22"/>
        </w:rPr>
      </w:pPr>
      <w:ins w:id="17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"_Toc24466580"</w:instrText>
        </w:r>
        <w:r w:rsidRPr="00B63AB0">
          <w:rPr>
            <w:rStyle w:val="Hyperlink"/>
            <w:noProof/>
          </w:rPr>
          <w:instrText xml:space="preserve"> </w:instrText>
        </w:r>
        <w:r w:rsidRPr="00B63AB0">
          <w:rPr>
            <w:rStyle w:val="Hyperlink"/>
            <w:noProof/>
          </w:rPr>
          <w:fldChar w:fldCharType="separate"/>
        </w:r>
        <w:r w:rsidRPr="00B63AB0">
          <w:rPr>
            <w:rStyle w:val="Hyperlink"/>
            <w:noProof/>
          </w:rPr>
          <w:t>5.3.1 Use Case IDCO-1: Implantable Cardiac Device In-Clinic Follow-up</w:t>
        </w:r>
        <w:r>
          <w:rPr>
            <w:noProof/>
            <w:webHidden/>
          </w:rPr>
          <w:tab/>
        </w:r>
        <w:r>
          <w:rPr>
            <w:noProof/>
            <w:webHidden/>
          </w:rPr>
          <w:fldChar w:fldCharType="begin"/>
        </w:r>
        <w:r>
          <w:rPr>
            <w:noProof/>
            <w:webHidden/>
          </w:rPr>
          <w:instrText xml:space="preserve"> PAGEREF _Toc24466580 \h </w:instrText>
        </w:r>
      </w:ins>
      <w:r>
        <w:rPr>
          <w:noProof/>
          <w:webHidden/>
        </w:rPr>
      </w:r>
      <w:r>
        <w:rPr>
          <w:noProof/>
          <w:webHidden/>
        </w:rPr>
        <w:fldChar w:fldCharType="separate"/>
      </w:r>
      <w:ins w:id="178" w:author="Mary Jungers" w:date="2019-11-12T15:55:00Z">
        <w:r>
          <w:rPr>
            <w:noProof/>
            <w:webHidden/>
          </w:rPr>
          <w:t>29</w:t>
        </w:r>
        <w:r>
          <w:rPr>
            <w:noProof/>
            <w:webHidden/>
          </w:rPr>
          <w:fldChar w:fldCharType="end"/>
        </w:r>
        <w:r w:rsidRPr="00B63AB0">
          <w:rPr>
            <w:rStyle w:val="Hyperlink"/>
            <w:noProof/>
          </w:rPr>
          <w:fldChar w:fldCharType="end"/>
        </w:r>
      </w:ins>
    </w:p>
    <w:p w14:paraId="35F54D2D" w14:textId="2D97E685" w:rsidR="00231C0B" w:rsidRDefault="00231C0B">
      <w:pPr>
        <w:pStyle w:val="TOC3"/>
        <w:rPr>
          <w:ins w:id="179" w:author="Mary Jungers" w:date="2019-11-12T15:55:00Z"/>
          <w:rFonts w:asciiTheme="minorHAnsi" w:eastAsiaTheme="minorEastAsia" w:hAnsiTheme="minorHAnsi" w:cstheme="minorBidi"/>
          <w:noProof/>
          <w:sz w:val="22"/>
          <w:szCs w:val="22"/>
        </w:rPr>
      </w:pPr>
      <w:ins w:id="18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"_Toc24466581"</w:instrText>
        </w:r>
        <w:r w:rsidRPr="00B63AB0">
          <w:rPr>
            <w:rStyle w:val="Hyperlink"/>
            <w:noProof/>
          </w:rPr>
          <w:instrText xml:space="preserve"> </w:instrText>
        </w:r>
        <w:r w:rsidRPr="00B63AB0">
          <w:rPr>
            <w:rStyle w:val="Hyperlink"/>
            <w:noProof/>
          </w:rPr>
          <w:fldChar w:fldCharType="separate"/>
        </w:r>
        <w:r w:rsidRPr="00B63AB0">
          <w:rPr>
            <w:rStyle w:val="Hyperlink"/>
            <w:noProof/>
          </w:rPr>
          <w:t>5.3.2 Use Case IDCO2: Implantable Cardiac Device In-Clinic Follow-up with Networked Programmer that Translates Information</w:t>
        </w:r>
        <w:r>
          <w:rPr>
            <w:noProof/>
            <w:webHidden/>
          </w:rPr>
          <w:tab/>
        </w:r>
        <w:r>
          <w:rPr>
            <w:noProof/>
            <w:webHidden/>
          </w:rPr>
          <w:fldChar w:fldCharType="begin"/>
        </w:r>
        <w:r>
          <w:rPr>
            <w:noProof/>
            <w:webHidden/>
          </w:rPr>
          <w:instrText xml:space="preserve"> PAGEREF _Toc24466581 \h </w:instrText>
        </w:r>
      </w:ins>
      <w:r>
        <w:rPr>
          <w:noProof/>
          <w:webHidden/>
        </w:rPr>
      </w:r>
      <w:r>
        <w:rPr>
          <w:noProof/>
          <w:webHidden/>
        </w:rPr>
        <w:fldChar w:fldCharType="separate"/>
      </w:r>
      <w:ins w:id="181" w:author="Mary Jungers" w:date="2019-11-12T15:55:00Z">
        <w:r>
          <w:rPr>
            <w:noProof/>
            <w:webHidden/>
          </w:rPr>
          <w:t>30</w:t>
        </w:r>
        <w:r>
          <w:rPr>
            <w:noProof/>
            <w:webHidden/>
          </w:rPr>
          <w:fldChar w:fldCharType="end"/>
        </w:r>
        <w:r w:rsidRPr="00B63AB0">
          <w:rPr>
            <w:rStyle w:val="Hyperlink"/>
            <w:noProof/>
          </w:rPr>
          <w:fldChar w:fldCharType="end"/>
        </w:r>
      </w:ins>
    </w:p>
    <w:p w14:paraId="1E9E8D71" w14:textId="1818E87F" w:rsidR="00231C0B" w:rsidRDefault="00231C0B">
      <w:pPr>
        <w:pStyle w:val="TOC3"/>
        <w:rPr>
          <w:ins w:id="182" w:author="Mary Jungers" w:date="2019-11-12T15:55:00Z"/>
          <w:rFonts w:asciiTheme="minorHAnsi" w:eastAsiaTheme="minorEastAsia" w:hAnsiTheme="minorHAnsi" w:cstheme="minorBidi"/>
          <w:noProof/>
          <w:sz w:val="22"/>
          <w:szCs w:val="22"/>
        </w:rPr>
      </w:pPr>
      <w:ins w:id="18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"_Toc24466582"</w:instrText>
        </w:r>
        <w:r w:rsidRPr="00B63AB0">
          <w:rPr>
            <w:rStyle w:val="Hyperlink"/>
            <w:noProof/>
          </w:rPr>
          <w:instrText xml:space="preserve"> </w:instrText>
        </w:r>
        <w:r w:rsidRPr="00B63AB0">
          <w:rPr>
            <w:rStyle w:val="Hyperlink"/>
            <w:noProof/>
          </w:rPr>
          <w:fldChar w:fldCharType="separate"/>
        </w:r>
        <w:r w:rsidRPr="00B63AB0">
          <w:rPr>
            <w:rStyle w:val="Hyperlink"/>
            <w:noProof/>
          </w:rPr>
          <w:t>5.3.3 Use Case IDCO-3: Implantable Cardiac Device Remote Follow-up</w:t>
        </w:r>
        <w:r>
          <w:rPr>
            <w:noProof/>
            <w:webHidden/>
          </w:rPr>
          <w:tab/>
        </w:r>
        <w:r>
          <w:rPr>
            <w:noProof/>
            <w:webHidden/>
          </w:rPr>
          <w:fldChar w:fldCharType="begin"/>
        </w:r>
        <w:r>
          <w:rPr>
            <w:noProof/>
            <w:webHidden/>
          </w:rPr>
          <w:instrText xml:space="preserve"> PAGEREF _Toc24466582 \h </w:instrText>
        </w:r>
      </w:ins>
      <w:r>
        <w:rPr>
          <w:noProof/>
          <w:webHidden/>
        </w:rPr>
      </w:r>
      <w:r>
        <w:rPr>
          <w:noProof/>
          <w:webHidden/>
        </w:rPr>
        <w:fldChar w:fldCharType="separate"/>
      </w:r>
      <w:ins w:id="184" w:author="Mary Jungers" w:date="2019-11-12T15:55:00Z">
        <w:r>
          <w:rPr>
            <w:noProof/>
            <w:webHidden/>
          </w:rPr>
          <w:t>30</w:t>
        </w:r>
        <w:r>
          <w:rPr>
            <w:noProof/>
            <w:webHidden/>
          </w:rPr>
          <w:fldChar w:fldCharType="end"/>
        </w:r>
        <w:r w:rsidRPr="00B63AB0">
          <w:rPr>
            <w:rStyle w:val="Hyperlink"/>
            <w:noProof/>
          </w:rPr>
          <w:fldChar w:fldCharType="end"/>
        </w:r>
      </w:ins>
    </w:p>
    <w:p w14:paraId="43A4F693" w14:textId="369740FF" w:rsidR="00231C0B" w:rsidRDefault="00231C0B">
      <w:pPr>
        <w:pStyle w:val="TOC3"/>
        <w:rPr>
          <w:ins w:id="185" w:author="Mary Jungers" w:date="2019-11-12T15:55:00Z"/>
          <w:rFonts w:asciiTheme="minorHAnsi" w:eastAsiaTheme="minorEastAsia" w:hAnsiTheme="minorHAnsi" w:cstheme="minorBidi"/>
          <w:noProof/>
          <w:sz w:val="22"/>
          <w:szCs w:val="22"/>
        </w:rPr>
      </w:pPr>
      <w:ins w:id="18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"_Toc24466583"</w:instrText>
        </w:r>
        <w:r w:rsidRPr="00B63AB0">
          <w:rPr>
            <w:rStyle w:val="Hyperlink"/>
            <w:noProof/>
          </w:rPr>
          <w:instrText xml:space="preserve"> </w:instrText>
        </w:r>
        <w:r w:rsidRPr="00B63AB0">
          <w:rPr>
            <w:rStyle w:val="Hyperlink"/>
            <w:noProof/>
          </w:rPr>
          <w:fldChar w:fldCharType="separate"/>
        </w:r>
        <w:r w:rsidRPr="00B63AB0">
          <w:rPr>
            <w:rStyle w:val="Hyperlink"/>
            <w:noProof/>
          </w:rPr>
          <w:t>5.3.4 Use Case IDCO-4: Remote Monitoring of Implanted Cardiac Devices</w:t>
        </w:r>
        <w:r>
          <w:rPr>
            <w:noProof/>
            <w:webHidden/>
          </w:rPr>
          <w:tab/>
        </w:r>
        <w:r>
          <w:rPr>
            <w:noProof/>
            <w:webHidden/>
          </w:rPr>
          <w:fldChar w:fldCharType="begin"/>
        </w:r>
        <w:r>
          <w:rPr>
            <w:noProof/>
            <w:webHidden/>
          </w:rPr>
          <w:instrText xml:space="preserve"> PAGEREF _Toc24466583 \h </w:instrText>
        </w:r>
      </w:ins>
      <w:r>
        <w:rPr>
          <w:noProof/>
          <w:webHidden/>
        </w:rPr>
      </w:r>
      <w:r>
        <w:rPr>
          <w:noProof/>
          <w:webHidden/>
        </w:rPr>
        <w:fldChar w:fldCharType="separate"/>
      </w:r>
      <w:ins w:id="187" w:author="Mary Jungers" w:date="2019-11-12T15:55:00Z">
        <w:r>
          <w:rPr>
            <w:noProof/>
            <w:webHidden/>
          </w:rPr>
          <w:t>30</w:t>
        </w:r>
        <w:r>
          <w:rPr>
            <w:noProof/>
            <w:webHidden/>
          </w:rPr>
          <w:fldChar w:fldCharType="end"/>
        </w:r>
        <w:r w:rsidRPr="00B63AB0">
          <w:rPr>
            <w:rStyle w:val="Hyperlink"/>
            <w:noProof/>
          </w:rPr>
          <w:fldChar w:fldCharType="end"/>
        </w:r>
      </w:ins>
    </w:p>
    <w:p w14:paraId="2A944D08" w14:textId="0B623FB3" w:rsidR="00231C0B" w:rsidRDefault="00231C0B">
      <w:pPr>
        <w:pStyle w:val="TOC2"/>
        <w:rPr>
          <w:ins w:id="188" w:author="Mary Jungers" w:date="2019-11-12T15:55:00Z"/>
          <w:rFonts w:asciiTheme="minorHAnsi" w:eastAsiaTheme="minorEastAsia" w:hAnsiTheme="minorHAnsi" w:cstheme="minorBidi"/>
          <w:noProof/>
          <w:sz w:val="22"/>
          <w:szCs w:val="22"/>
        </w:rPr>
      </w:pPr>
      <w:ins w:id="18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"_Toc24466584"</w:instrText>
        </w:r>
        <w:r w:rsidRPr="00B63AB0">
          <w:rPr>
            <w:rStyle w:val="Hyperlink"/>
            <w:noProof/>
          </w:rPr>
          <w:instrText xml:space="preserve"> </w:instrText>
        </w:r>
        <w:r w:rsidRPr="00B63AB0">
          <w:rPr>
            <w:rStyle w:val="Hyperlink"/>
            <w:noProof/>
          </w:rPr>
          <w:fldChar w:fldCharType="separate"/>
        </w:r>
        <w:r w:rsidRPr="00B63AB0">
          <w:rPr>
            <w:rStyle w:val="Hyperlink"/>
            <w:noProof/>
          </w:rPr>
          <w:t>5.4 IDCO Process Flow</w:t>
        </w:r>
        <w:r>
          <w:rPr>
            <w:noProof/>
            <w:webHidden/>
          </w:rPr>
          <w:tab/>
        </w:r>
        <w:r>
          <w:rPr>
            <w:noProof/>
            <w:webHidden/>
          </w:rPr>
          <w:fldChar w:fldCharType="begin"/>
        </w:r>
        <w:r>
          <w:rPr>
            <w:noProof/>
            <w:webHidden/>
          </w:rPr>
          <w:instrText xml:space="preserve"> PAGEREF _Toc24466584 \h </w:instrText>
        </w:r>
      </w:ins>
      <w:r>
        <w:rPr>
          <w:noProof/>
          <w:webHidden/>
        </w:rPr>
      </w:r>
      <w:r>
        <w:rPr>
          <w:noProof/>
          <w:webHidden/>
        </w:rPr>
        <w:fldChar w:fldCharType="separate"/>
      </w:r>
      <w:ins w:id="190" w:author="Mary Jungers" w:date="2019-11-12T15:55:00Z">
        <w:r>
          <w:rPr>
            <w:noProof/>
            <w:webHidden/>
          </w:rPr>
          <w:t>31</w:t>
        </w:r>
        <w:r>
          <w:rPr>
            <w:noProof/>
            <w:webHidden/>
          </w:rPr>
          <w:fldChar w:fldCharType="end"/>
        </w:r>
        <w:r w:rsidRPr="00B63AB0">
          <w:rPr>
            <w:rStyle w:val="Hyperlink"/>
            <w:noProof/>
          </w:rPr>
          <w:fldChar w:fldCharType="end"/>
        </w:r>
      </w:ins>
    </w:p>
    <w:p w14:paraId="165BE767" w14:textId="350CAA04" w:rsidR="00231C0B" w:rsidRDefault="00231C0B">
      <w:pPr>
        <w:pStyle w:val="TOC2"/>
        <w:rPr>
          <w:ins w:id="191" w:author="Mary Jungers" w:date="2019-11-12T15:55:00Z"/>
          <w:rFonts w:asciiTheme="minorHAnsi" w:eastAsiaTheme="minorEastAsia" w:hAnsiTheme="minorHAnsi" w:cstheme="minorBidi"/>
          <w:noProof/>
          <w:sz w:val="22"/>
          <w:szCs w:val="22"/>
        </w:rPr>
      </w:pPr>
      <w:ins w:id="19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"_Toc24466585"</w:instrText>
        </w:r>
        <w:r w:rsidRPr="00B63AB0">
          <w:rPr>
            <w:rStyle w:val="Hyperlink"/>
            <w:noProof/>
          </w:rPr>
          <w:instrText xml:space="preserve"> </w:instrText>
        </w:r>
        <w:r w:rsidRPr="00B63AB0">
          <w:rPr>
            <w:rStyle w:val="Hyperlink"/>
            <w:noProof/>
          </w:rPr>
          <w:fldChar w:fldCharType="separate"/>
        </w:r>
        <w:r w:rsidRPr="00B63AB0">
          <w:rPr>
            <w:rStyle w:val="Hyperlink"/>
            <w:noProof/>
          </w:rPr>
          <w:t>5.5 IDCO Patient Identification Considerations</w:t>
        </w:r>
        <w:r>
          <w:rPr>
            <w:noProof/>
            <w:webHidden/>
          </w:rPr>
          <w:tab/>
        </w:r>
        <w:r>
          <w:rPr>
            <w:noProof/>
            <w:webHidden/>
          </w:rPr>
          <w:fldChar w:fldCharType="begin"/>
        </w:r>
        <w:r>
          <w:rPr>
            <w:noProof/>
            <w:webHidden/>
          </w:rPr>
          <w:instrText xml:space="preserve"> PAGEREF _Toc24466585 \h </w:instrText>
        </w:r>
      </w:ins>
      <w:r>
        <w:rPr>
          <w:noProof/>
          <w:webHidden/>
        </w:rPr>
      </w:r>
      <w:r>
        <w:rPr>
          <w:noProof/>
          <w:webHidden/>
        </w:rPr>
        <w:fldChar w:fldCharType="separate"/>
      </w:r>
      <w:ins w:id="193" w:author="Mary Jungers" w:date="2019-11-12T15:55:00Z">
        <w:r>
          <w:rPr>
            <w:noProof/>
            <w:webHidden/>
          </w:rPr>
          <w:t>32</w:t>
        </w:r>
        <w:r>
          <w:rPr>
            <w:noProof/>
            <w:webHidden/>
          </w:rPr>
          <w:fldChar w:fldCharType="end"/>
        </w:r>
        <w:r w:rsidRPr="00B63AB0">
          <w:rPr>
            <w:rStyle w:val="Hyperlink"/>
            <w:noProof/>
          </w:rPr>
          <w:fldChar w:fldCharType="end"/>
        </w:r>
      </w:ins>
    </w:p>
    <w:p w14:paraId="5EC9166F" w14:textId="5039CDB7" w:rsidR="00231C0B" w:rsidRDefault="00231C0B">
      <w:pPr>
        <w:pStyle w:val="TOC2"/>
        <w:rPr>
          <w:ins w:id="194" w:author="Mary Jungers" w:date="2019-11-12T15:55:00Z"/>
          <w:rFonts w:asciiTheme="minorHAnsi" w:eastAsiaTheme="minorEastAsia" w:hAnsiTheme="minorHAnsi" w:cstheme="minorBidi"/>
          <w:noProof/>
          <w:sz w:val="22"/>
          <w:szCs w:val="22"/>
        </w:rPr>
      </w:pPr>
      <w:ins w:id="19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"_Toc24466586"</w:instrText>
        </w:r>
        <w:r w:rsidRPr="00B63AB0">
          <w:rPr>
            <w:rStyle w:val="Hyperlink"/>
            <w:noProof/>
          </w:rPr>
          <w:instrText xml:space="preserve"> </w:instrText>
        </w:r>
        <w:r w:rsidRPr="00B63AB0">
          <w:rPr>
            <w:rStyle w:val="Hyperlink"/>
            <w:noProof/>
          </w:rPr>
          <w:fldChar w:fldCharType="separate"/>
        </w:r>
        <w:r w:rsidRPr="00B63AB0">
          <w:rPr>
            <w:rStyle w:val="Hyperlink"/>
            <w:noProof/>
          </w:rPr>
          <w:t>5.6 IDCO Security Considerations</w:t>
        </w:r>
        <w:r>
          <w:rPr>
            <w:noProof/>
            <w:webHidden/>
          </w:rPr>
          <w:tab/>
        </w:r>
        <w:r>
          <w:rPr>
            <w:noProof/>
            <w:webHidden/>
          </w:rPr>
          <w:fldChar w:fldCharType="begin"/>
        </w:r>
        <w:r>
          <w:rPr>
            <w:noProof/>
            <w:webHidden/>
          </w:rPr>
          <w:instrText xml:space="preserve"> PAGEREF _Toc24466586 \h </w:instrText>
        </w:r>
      </w:ins>
      <w:r>
        <w:rPr>
          <w:noProof/>
          <w:webHidden/>
        </w:rPr>
      </w:r>
      <w:r>
        <w:rPr>
          <w:noProof/>
          <w:webHidden/>
        </w:rPr>
        <w:fldChar w:fldCharType="separate"/>
      </w:r>
      <w:ins w:id="196" w:author="Mary Jungers" w:date="2019-11-12T15:55:00Z">
        <w:r>
          <w:rPr>
            <w:noProof/>
            <w:webHidden/>
          </w:rPr>
          <w:t>33</w:t>
        </w:r>
        <w:r>
          <w:rPr>
            <w:noProof/>
            <w:webHidden/>
          </w:rPr>
          <w:fldChar w:fldCharType="end"/>
        </w:r>
        <w:r w:rsidRPr="00B63AB0">
          <w:rPr>
            <w:rStyle w:val="Hyperlink"/>
            <w:noProof/>
          </w:rPr>
          <w:fldChar w:fldCharType="end"/>
        </w:r>
      </w:ins>
    </w:p>
    <w:p w14:paraId="636E8D1E" w14:textId="118CE0AE" w:rsidR="00231C0B" w:rsidRDefault="00231C0B">
      <w:pPr>
        <w:pStyle w:val="TOC1"/>
        <w:rPr>
          <w:ins w:id="197" w:author="Mary Jungers" w:date="2019-11-12T15:55:00Z"/>
          <w:rFonts w:asciiTheme="minorHAnsi" w:eastAsiaTheme="minorEastAsia" w:hAnsiTheme="minorHAnsi" w:cstheme="minorBidi"/>
          <w:noProof/>
          <w:sz w:val="22"/>
          <w:szCs w:val="22"/>
        </w:rPr>
      </w:pPr>
      <w:ins w:id="19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"_Toc24466587"</w:instrText>
        </w:r>
        <w:r w:rsidRPr="00B63AB0">
          <w:rPr>
            <w:rStyle w:val="Hyperlink"/>
            <w:noProof/>
          </w:rPr>
          <w:instrText xml:space="preserve"> </w:instrText>
        </w:r>
        <w:r w:rsidRPr="00B63AB0">
          <w:rPr>
            <w:rStyle w:val="Hyperlink"/>
            <w:noProof/>
          </w:rPr>
          <w:fldChar w:fldCharType="separate"/>
        </w:r>
        <w:r w:rsidRPr="00B63AB0">
          <w:rPr>
            <w:rStyle w:val="Hyperlink"/>
            <w:noProof/>
          </w:rPr>
          <w:t>6 Alert Communication Management (ACM) Integration Profile</w:t>
        </w:r>
        <w:r>
          <w:rPr>
            <w:noProof/>
            <w:webHidden/>
          </w:rPr>
          <w:tab/>
        </w:r>
        <w:r>
          <w:rPr>
            <w:noProof/>
            <w:webHidden/>
          </w:rPr>
          <w:fldChar w:fldCharType="begin"/>
        </w:r>
        <w:r>
          <w:rPr>
            <w:noProof/>
            <w:webHidden/>
          </w:rPr>
          <w:instrText xml:space="preserve"> PAGEREF _Toc24466587 \h </w:instrText>
        </w:r>
      </w:ins>
      <w:r>
        <w:rPr>
          <w:noProof/>
          <w:webHidden/>
        </w:rPr>
      </w:r>
      <w:r>
        <w:rPr>
          <w:noProof/>
          <w:webHidden/>
        </w:rPr>
        <w:fldChar w:fldCharType="separate"/>
      </w:r>
      <w:ins w:id="199" w:author="Mary Jungers" w:date="2019-11-12T15:55:00Z">
        <w:r>
          <w:rPr>
            <w:noProof/>
            <w:webHidden/>
          </w:rPr>
          <w:t>34</w:t>
        </w:r>
        <w:r>
          <w:rPr>
            <w:noProof/>
            <w:webHidden/>
          </w:rPr>
          <w:fldChar w:fldCharType="end"/>
        </w:r>
        <w:r w:rsidRPr="00B63AB0">
          <w:rPr>
            <w:rStyle w:val="Hyperlink"/>
            <w:noProof/>
          </w:rPr>
          <w:fldChar w:fldCharType="end"/>
        </w:r>
      </w:ins>
    </w:p>
    <w:p w14:paraId="2328AE36" w14:textId="383032C3" w:rsidR="00231C0B" w:rsidRDefault="00231C0B">
      <w:pPr>
        <w:pStyle w:val="TOC2"/>
        <w:rPr>
          <w:ins w:id="200" w:author="Mary Jungers" w:date="2019-11-12T15:55:00Z"/>
          <w:rFonts w:asciiTheme="minorHAnsi" w:eastAsiaTheme="minorEastAsia" w:hAnsiTheme="minorHAnsi" w:cstheme="minorBidi"/>
          <w:noProof/>
          <w:sz w:val="22"/>
          <w:szCs w:val="22"/>
        </w:rPr>
      </w:pPr>
      <w:ins w:id="20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"_Toc24466588"</w:instrText>
        </w:r>
        <w:r w:rsidRPr="00B63AB0">
          <w:rPr>
            <w:rStyle w:val="Hyperlink"/>
            <w:noProof/>
          </w:rPr>
          <w:instrText xml:space="preserve"> </w:instrText>
        </w:r>
        <w:r w:rsidRPr="00B63AB0">
          <w:rPr>
            <w:rStyle w:val="Hyperlink"/>
            <w:noProof/>
          </w:rPr>
          <w:fldChar w:fldCharType="separate"/>
        </w:r>
        <w:r w:rsidRPr="00B63AB0">
          <w:rPr>
            <w:rStyle w:val="Hyperlink"/>
            <w:noProof/>
          </w:rPr>
          <w:t>6.1 ACM Actors and Transactions</w:t>
        </w:r>
        <w:r>
          <w:rPr>
            <w:noProof/>
            <w:webHidden/>
          </w:rPr>
          <w:tab/>
        </w:r>
        <w:r>
          <w:rPr>
            <w:noProof/>
            <w:webHidden/>
          </w:rPr>
          <w:fldChar w:fldCharType="begin"/>
        </w:r>
        <w:r>
          <w:rPr>
            <w:noProof/>
            <w:webHidden/>
          </w:rPr>
          <w:instrText xml:space="preserve"> PAGEREF _Toc24466588 \h </w:instrText>
        </w:r>
      </w:ins>
      <w:r>
        <w:rPr>
          <w:noProof/>
          <w:webHidden/>
        </w:rPr>
      </w:r>
      <w:r>
        <w:rPr>
          <w:noProof/>
          <w:webHidden/>
        </w:rPr>
        <w:fldChar w:fldCharType="separate"/>
      </w:r>
      <w:ins w:id="202" w:author="Mary Jungers" w:date="2019-11-12T15:55:00Z">
        <w:r>
          <w:rPr>
            <w:noProof/>
            <w:webHidden/>
          </w:rPr>
          <w:t>35</w:t>
        </w:r>
        <w:r>
          <w:rPr>
            <w:noProof/>
            <w:webHidden/>
          </w:rPr>
          <w:fldChar w:fldCharType="end"/>
        </w:r>
        <w:r w:rsidRPr="00B63AB0">
          <w:rPr>
            <w:rStyle w:val="Hyperlink"/>
            <w:noProof/>
          </w:rPr>
          <w:fldChar w:fldCharType="end"/>
        </w:r>
      </w:ins>
    </w:p>
    <w:p w14:paraId="6AB02030" w14:textId="3048CA0F" w:rsidR="00231C0B" w:rsidRDefault="00231C0B">
      <w:pPr>
        <w:pStyle w:val="TOC2"/>
        <w:rPr>
          <w:ins w:id="203" w:author="Mary Jungers" w:date="2019-11-12T15:55:00Z"/>
          <w:rFonts w:asciiTheme="minorHAnsi" w:eastAsiaTheme="minorEastAsia" w:hAnsiTheme="minorHAnsi" w:cstheme="minorBidi"/>
          <w:noProof/>
          <w:sz w:val="22"/>
          <w:szCs w:val="22"/>
        </w:rPr>
      </w:pPr>
      <w:ins w:id="20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"_Toc24466589"</w:instrText>
        </w:r>
        <w:r w:rsidRPr="00B63AB0">
          <w:rPr>
            <w:rStyle w:val="Hyperlink"/>
            <w:noProof/>
          </w:rPr>
          <w:instrText xml:space="preserve"> </w:instrText>
        </w:r>
        <w:r w:rsidRPr="00B63AB0">
          <w:rPr>
            <w:rStyle w:val="Hyperlink"/>
            <w:noProof/>
          </w:rPr>
          <w:fldChar w:fldCharType="separate"/>
        </w:r>
        <w:r w:rsidRPr="00B63AB0">
          <w:rPr>
            <w:rStyle w:val="Hyperlink"/>
            <w:noProof/>
          </w:rPr>
          <w:t>6.2 ACM Integration Profile Options</w:t>
        </w:r>
        <w:r>
          <w:rPr>
            <w:noProof/>
            <w:webHidden/>
          </w:rPr>
          <w:tab/>
        </w:r>
        <w:r>
          <w:rPr>
            <w:noProof/>
            <w:webHidden/>
          </w:rPr>
          <w:fldChar w:fldCharType="begin"/>
        </w:r>
        <w:r>
          <w:rPr>
            <w:noProof/>
            <w:webHidden/>
          </w:rPr>
          <w:instrText xml:space="preserve"> PAGEREF _Toc24466589 \h </w:instrText>
        </w:r>
      </w:ins>
      <w:r>
        <w:rPr>
          <w:noProof/>
          <w:webHidden/>
        </w:rPr>
      </w:r>
      <w:r>
        <w:rPr>
          <w:noProof/>
          <w:webHidden/>
        </w:rPr>
        <w:fldChar w:fldCharType="separate"/>
      </w:r>
      <w:ins w:id="205" w:author="Mary Jungers" w:date="2019-11-12T15:55:00Z">
        <w:r>
          <w:rPr>
            <w:noProof/>
            <w:webHidden/>
          </w:rPr>
          <w:t>37</w:t>
        </w:r>
        <w:r>
          <w:rPr>
            <w:noProof/>
            <w:webHidden/>
          </w:rPr>
          <w:fldChar w:fldCharType="end"/>
        </w:r>
        <w:r w:rsidRPr="00B63AB0">
          <w:rPr>
            <w:rStyle w:val="Hyperlink"/>
            <w:noProof/>
          </w:rPr>
          <w:fldChar w:fldCharType="end"/>
        </w:r>
      </w:ins>
    </w:p>
    <w:p w14:paraId="01CFB1B9" w14:textId="21F003EB" w:rsidR="00231C0B" w:rsidRDefault="00231C0B">
      <w:pPr>
        <w:pStyle w:val="TOC2"/>
        <w:rPr>
          <w:ins w:id="206" w:author="Mary Jungers" w:date="2019-11-12T15:55:00Z"/>
          <w:rFonts w:asciiTheme="minorHAnsi" w:eastAsiaTheme="minorEastAsia" w:hAnsiTheme="minorHAnsi" w:cstheme="minorBidi"/>
          <w:noProof/>
          <w:sz w:val="22"/>
          <w:szCs w:val="22"/>
        </w:rPr>
      </w:pPr>
      <w:ins w:id="20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"_Toc24466590"</w:instrText>
        </w:r>
        <w:r w:rsidRPr="00B63AB0">
          <w:rPr>
            <w:rStyle w:val="Hyperlink"/>
            <w:noProof/>
          </w:rPr>
          <w:instrText xml:space="preserve"> </w:instrText>
        </w:r>
        <w:r w:rsidRPr="00B63AB0">
          <w:rPr>
            <w:rStyle w:val="Hyperlink"/>
            <w:noProof/>
          </w:rPr>
          <w:fldChar w:fldCharType="separate"/>
        </w:r>
        <w:r w:rsidRPr="00B63AB0">
          <w:rPr>
            <w:rStyle w:val="Hyperlink"/>
            <w:noProof/>
          </w:rPr>
          <w:t>6.3 Actor Descriptions</w:t>
        </w:r>
        <w:r>
          <w:rPr>
            <w:noProof/>
            <w:webHidden/>
          </w:rPr>
          <w:tab/>
        </w:r>
        <w:r>
          <w:rPr>
            <w:noProof/>
            <w:webHidden/>
          </w:rPr>
          <w:fldChar w:fldCharType="begin"/>
        </w:r>
        <w:r>
          <w:rPr>
            <w:noProof/>
            <w:webHidden/>
          </w:rPr>
          <w:instrText xml:space="preserve"> PAGEREF _Toc24466590 \h </w:instrText>
        </w:r>
      </w:ins>
      <w:r>
        <w:rPr>
          <w:noProof/>
          <w:webHidden/>
        </w:rPr>
      </w:r>
      <w:r>
        <w:rPr>
          <w:noProof/>
          <w:webHidden/>
        </w:rPr>
        <w:fldChar w:fldCharType="separate"/>
      </w:r>
      <w:ins w:id="208" w:author="Mary Jungers" w:date="2019-11-12T15:55:00Z">
        <w:r>
          <w:rPr>
            <w:noProof/>
            <w:webHidden/>
          </w:rPr>
          <w:t>37</w:t>
        </w:r>
        <w:r>
          <w:rPr>
            <w:noProof/>
            <w:webHidden/>
          </w:rPr>
          <w:fldChar w:fldCharType="end"/>
        </w:r>
        <w:r w:rsidRPr="00B63AB0">
          <w:rPr>
            <w:rStyle w:val="Hyperlink"/>
            <w:noProof/>
          </w:rPr>
          <w:fldChar w:fldCharType="end"/>
        </w:r>
      </w:ins>
    </w:p>
    <w:p w14:paraId="17E1C958" w14:textId="51254D4B" w:rsidR="00231C0B" w:rsidRDefault="00231C0B">
      <w:pPr>
        <w:pStyle w:val="TOC3"/>
        <w:rPr>
          <w:ins w:id="209" w:author="Mary Jungers" w:date="2019-11-12T15:55:00Z"/>
          <w:rFonts w:asciiTheme="minorHAnsi" w:eastAsiaTheme="minorEastAsia" w:hAnsiTheme="minorHAnsi" w:cstheme="minorBidi"/>
          <w:noProof/>
          <w:sz w:val="22"/>
          <w:szCs w:val="22"/>
        </w:rPr>
      </w:pPr>
      <w:ins w:id="21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"_Toc24466591"</w:instrText>
        </w:r>
        <w:r w:rsidRPr="00B63AB0">
          <w:rPr>
            <w:rStyle w:val="Hyperlink"/>
            <w:noProof/>
          </w:rPr>
          <w:instrText xml:space="preserve"> </w:instrText>
        </w:r>
        <w:r w:rsidRPr="00B63AB0">
          <w:rPr>
            <w:rStyle w:val="Hyperlink"/>
            <w:noProof/>
          </w:rPr>
          <w:fldChar w:fldCharType="separate"/>
        </w:r>
        <w:r w:rsidRPr="00B63AB0">
          <w:rPr>
            <w:rStyle w:val="Hyperlink"/>
            <w:noProof/>
          </w:rPr>
          <w:t>6.3.1 Alert Reporter (AR) Actor</w:t>
        </w:r>
        <w:r>
          <w:rPr>
            <w:noProof/>
            <w:webHidden/>
          </w:rPr>
          <w:tab/>
        </w:r>
        <w:r>
          <w:rPr>
            <w:noProof/>
            <w:webHidden/>
          </w:rPr>
          <w:fldChar w:fldCharType="begin"/>
        </w:r>
        <w:r>
          <w:rPr>
            <w:noProof/>
            <w:webHidden/>
          </w:rPr>
          <w:instrText xml:space="preserve"> PAGEREF _Toc24466591 \h </w:instrText>
        </w:r>
      </w:ins>
      <w:r>
        <w:rPr>
          <w:noProof/>
          <w:webHidden/>
        </w:rPr>
      </w:r>
      <w:r>
        <w:rPr>
          <w:noProof/>
          <w:webHidden/>
        </w:rPr>
        <w:fldChar w:fldCharType="separate"/>
      </w:r>
      <w:ins w:id="211" w:author="Mary Jungers" w:date="2019-11-12T15:55:00Z">
        <w:r>
          <w:rPr>
            <w:noProof/>
            <w:webHidden/>
          </w:rPr>
          <w:t>37</w:t>
        </w:r>
        <w:r>
          <w:rPr>
            <w:noProof/>
            <w:webHidden/>
          </w:rPr>
          <w:fldChar w:fldCharType="end"/>
        </w:r>
        <w:r w:rsidRPr="00B63AB0">
          <w:rPr>
            <w:rStyle w:val="Hyperlink"/>
            <w:noProof/>
          </w:rPr>
          <w:fldChar w:fldCharType="end"/>
        </w:r>
      </w:ins>
    </w:p>
    <w:p w14:paraId="4BF60538" w14:textId="6DD252E2" w:rsidR="00231C0B" w:rsidRDefault="00231C0B">
      <w:pPr>
        <w:pStyle w:val="TOC3"/>
        <w:rPr>
          <w:ins w:id="212" w:author="Mary Jungers" w:date="2019-11-12T15:55:00Z"/>
          <w:rFonts w:asciiTheme="minorHAnsi" w:eastAsiaTheme="minorEastAsia" w:hAnsiTheme="minorHAnsi" w:cstheme="minorBidi"/>
          <w:noProof/>
          <w:sz w:val="22"/>
          <w:szCs w:val="22"/>
        </w:rPr>
      </w:pPr>
      <w:ins w:id="21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"_Toc24466592"</w:instrText>
        </w:r>
        <w:r w:rsidRPr="00B63AB0">
          <w:rPr>
            <w:rStyle w:val="Hyperlink"/>
            <w:noProof/>
          </w:rPr>
          <w:instrText xml:space="preserve"> </w:instrText>
        </w:r>
        <w:r w:rsidRPr="00B63AB0">
          <w:rPr>
            <w:rStyle w:val="Hyperlink"/>
            <w:noProof/>
          </w:rPr>
          <w:fldChar w:fldCharType="separate"/>
        </w:r>
        <w:r w:rsidRPr="00B63AB0">
          <w:rPr>
            <w:rStyle w:val="Hyperlink"/>
            <w:noProof/>
          </w:rPr>
          <w:t>6.3.2 Alert Manager (AM) Actor</w:t>
        </w:r>
        <w:r>
          <w:rPr>
            <w:noProof/>
            <w:webHidden/>
          </w:rPr>
          <w:tab/>
        </w:r>
        <w:r>
          <w:rPr>
            <w:noProof/>
            <w:webHidden/>
          </w:rPr>
          <w:fldChar w:fldCharType="begin"/>
        </w:r>
        <w:r>
          <w:rPr>
            <w:noProof/>
            <w:webHidden/>
          </w:rPr>
          <w:instrText xml:space="preserve"> PAGEREF _Toc24466592 \h </w:instrText>
        </w:r>
      </w:ins>
      <w:r>
        <w:rPr>
          <w:noProof/>
          <w:webHidden/>
        </w:rPr>
      </w:r>
      <w:r>
        <w:rPr>
          <w:noProof/>
          <w:webHidden/>
        </w:rPr>
        <w:fldChar w:fldCharType="separate"/>
      </w:r>
      <w:ins w:id="214" w:author="Mary Jungers" w:date="2019-11-12T15:55:00Z">
        <w:r>
          <w:rPr>
            <w:noProof/>
            <w:webHidden/>
          </w:rPr>
          <w:t>38</w:t>
        </w:r>
        <w:r>
          <w:rPr>
            <w:noProof/>
            <w:webHidden/>
          </w:rPr>
          <w:fldChar w:fldCharType="end"/>
        </w:r>
        <w:r w:rsidRPr="00B63AB0">
          <w:rPr>
            <w:rStyle w:val="Hyperlink"/>
            <w:noProof/>
          </w:rPr>
          <w:fldChar w:fldCharType="end"/>
        </w:r>
      </w:ins>
    </w:p>
    <w:p w14:paraId="3833146E" w14:textId="50B2A528" w:rsidR="00231C0B" w:rsidRDefault="00231C0B">
      <w:pPr>
        <w:pStyle w:val="TOC3"/>
        <w:rPr>
          <w:ins w:id="215" w:author="Mary Jungers" w:date="2019-11-12T15:55:00Z"/>
          <w:rFonts w:asciiTheme="minorHAnsi" w:eastAsiaTheme="minorEastAsia" w:hAnsiTheme="minorHAnsi" w:cstheme="minorBidi"/>
          <w:noProof/>
          <w:sz w:val="22"/>
          <w:szCs w:val="22"/>
        </w:rPr>
      </w:pPr>
      <w:ins w:id="21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"_Toc24466593"</w:instrText>
        </w:r>
        <w:r w:rsidRPr="00B63AB0">
          <w:rPr>
            <w:rStyle w:val="Hyperlink"/>
            <w:noProof/>
          </w:rPr>
          <w:instrText xml:space="preserve"> </w:instrText>
        </w:r>
        <w:r w:rsidRPr="00B63AB0">
          <w:rPr>
            <w:rStyle w:val="Hyperlink"/>
            <w:noProof/>
          </w:rPr>
          <w:fldChar w:fldCharType="separate"/>
        </w:r>
        <w:r w:rsidRPr="00B63AB0">
          <w:rPr>
            <w:rStyle w:val="Hyperlink"/>
            <w:noProof/>
          </w:rPr>
          <w:t>6.3.3 Alert Consumer (ACON) Actor</w:t>
        </w:r>
        <w:r>
          <w:rPr>
            <w:noProof/>
            <w:webHidden/>
          </w:rPr>
          <w:tab/>
        </w:r>
        <w:r>
          <w:rPr>
            <w:noProof/>
            <w:webHidden/>
          </w:rPr>
          <w:fldChar w:fldCharType="begin"/>
        </w:r>
        <w:r>
          <w:rPr>
            <w:noProof/>
            <w:webHidden/>
          </w:rPr>
          <w:instrText xml:space="preserve"> PAGEREF _Toc24466593 \h </w:instrText>
        </w:r>
      </w:ins>
      <w:r>
        <w:rPr>
          <w:noProof/>
          <w:webHidden/>
        </w:rPr>
      </w:r>
      <w:r>
        <w:rPr>
          <w:noProof/>
          <w:webHidden/>
        </w:rPr>
        <w:fldChar w:fldCharType="separate"/>
      </w:r>
      <w:ins w:id="217" w:author="Mary Jungers" w:date="2019-11-12T15:55:00Z">
        <w:r>
          <w:rPr>
            <w:noProof/>
            <w:webHidden/>
          </w:rPr>
          <w:t>40</w:t>
        </w:r>
        <w:r>
          <w:rPr>
            <w:noProof/>
            <w:webHidden/>
          </w:rPr>
          <w:fldChar w:fldCharType="end"/>
        </w:r>
        <w:r w:rsidRPr="00B63AB0">
          <w:rPr>
            <w:rStyle w:val="Hyperlink"/>
            <w:noProof/>
          </w:rPr>
          <w:fldChar w:fldCharType="end"/>
        </w:r>
      </w:ins>
    </w:p>
    <w:p w14:paraId="1AA386B2" w14:textId="4F6FDEB3" w:rsidR="00231C0B" w:rsidRDefault="00231C0B">
      <w:pPr>
        <w:pStyle w:val="TOC3"/>
        <w:rPr>
          <w:ins w:id="218" w:author="Mary Jungers" w:date="2019-11-12T15:55:00Z"/>
          <w:rFonts w:asciiTheme="minorHAnsi" w:eastAsiaTheme="minorEastAsia" w:hAnsiTheme="minorHAnsi" w:cstheme="minorBidi"/>
          <w:noProof/>
          <w:sz w:val="22"/>
          <w:szCs w:val="22"/>
        </w:rPr>
      </w:pPr>
      <w:ins w:id="21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"_Toc24466594"</w:instrText>
        </w:r>
        <w:r w:rsidRPr="00B63AB0">
          <w:rPr>
            <w:rStyle w:val="Hyperlink"/>
            <w:noProof/>
          </w:rPr>
          <w:instrText xml:space="preserve"> </w:instrText>
        </w:r>
        <w:r w:rsidRPr="00B63AB0">
          <w:rPr>
            <w:rStyle w:val="Hyperlink"/>
            <w:noProof/>
          </w:rPr>
          <w:fldChar w:fldCharType="separate"/>
        </w:r>
        <w:r w:rsidRPr="00B63AB0">
          <w:rPr>
            <w:rStyle w:val="Hyperlink"/>
            <w:noProof/>
          </w:rPr>
          <w:t>6.3.4 Alert Communicator (AC) Actor</w:t>
        </w:r>
        <w:r>
          <w:rPr>
            <w:noProof/>
            <w:webHidden/>
          </w:rPr>
          <w:tab/>
        </w:r>
        <w:r>
          <w:rPr>
            <w:noProof/>
            <w:webHidden/>
          </w:rPr>
          <w:fldChar w:fldCharType="begin"/>
        </w:r>
        <w:r>
          <w:rPr>
            <w:noProof/>
            <w:webHidden/>
          </w:rPr>
          <w:instrText xml:space="preserve"> PAGEREF _Toc24466594 \h </w:instrText>
        </w:r>
      </w:ins>
      <w:r>
        <w:rPr>
          <w:noProof/>
          <w:webHidden/>
        </w:rPr>
      </w:r>
      <w:r>
        <w:rPr>
          <w:noProof/>
          <w:webHidden/>
        </w:rPr>
        <w:fldChar w:fldCharType="separate"/>
      </w:r>
      <w:ins w:id="220" w:author="Mary Jungers" w:date="2019-11-12T15:55:00Z">
        <w:r>
          <w:rPr>
            <w:noProof/>
            <w:webHidden/>
          </w:rPr>
          <w:t>40</w:t>
        </w:r>
        <w:r>
          <w:rPr>
            <w:noProof/>
            <w:webHidden/>
          </w:rPr>
          <w:fldChar w:fldCharType="end"/>
        </w:r>
        <w:r w:rsidRPr="00B63AB0">
          <w:rPr>
            <w:rStyle w:val="Hyperlink"/>
            <w:noProof/>
          </w:rPr>
          <w:fldChar w:fldCharType="end"/>
        </w:r>
      </w:ins>
    </w:p>
    <w:p w14:paraId="0E732020" w14:textId="69DBDBC5" w:rsidR="00231C0B" w:rsidRDefault="00231C0B">
      <w:pPr>
        <w:pStyle w:val="TOC2"/>
        <w:rPr>
          <w:ins w:id="221" w:author="Mary Jungers" w:date="2019-11-12T15:55:00Z"/>
          <w:rFonts w:asciiTheme="minorHAnsi" w:eastAsiaTheme="minorEastAsia" w:hAnsiTheme="minorHAnsi" w:cstheme="minorBidi"/>
          <w:noProof/>
          <w:sz w:val="22"/>
          <w:szCs w:val="22"/>
        </w:rPr>
      </w:pPr>
      <w:ins w:id="22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"_Toc24466595"</w:instrText>
        </w:r>
        <w:r w:rsidRPr="00B63AB0">
          <w:rPr>
            <w:rStyle w:val="Hyperlink"/>
            <w:noProof/>
          </w:rPr>
          <w:instrText xml:space="preserve"> </w:instrText>
        </w:r>
        <w:r w:rsidRPr="00B63AB0">
          <w:rPr>
            <w:rStyle w:val="Hyperlink"/>
            <w:noProof/>
          </w:rPr>
          <w:fldChar w:fldCharType="separate"/>
        </w:r>
        <w:r w:rsidRPr="00B63AB0">
          <w:rPr>
            <w:rStyle w:val="Hyperlink"/>
            <w:noProof/>
          </w:rPr>
          <w:t>6.4 ACM Use Cases</w:t>
        </w:r>
        <w:r>
          <w:rPr>
            <w:noProof/>
            <w:webHidden/>
          </w:rPr>
          <w:tab/>
        </w:r>
        <w:r>
          <w:rPr>
            <w:noProof/>
            <w:webHidden/>
          </w:rPr>
          <w:fldChar w:fldCharType="begin"/>
        </w:r>
        <w:r>
          <w:rPr>
            <w:noProof/>
            <w:webHidden/>
          </w:rPr>
          <w:instrText xml:space="preserve"> PAGEREF _Toc24466595 \h </w:instrText>
        </w:r>
      </w:ins>
      <w:r>
        <w:rPr>
          <w:noProof/>
          <w:webHidden/>
        </w:rPr>
      </w:r>
      <w:r>
        <w:rPr>
          <w:noProof/>
          <w:webHidden/>
        </w:rPr>
        <w:fldChar w:fldCharType="separate"/>
      </w:r>
      <w:ins w:id="223" w:author="Mary Jungers" w:date="2019-11-12T15:55:00Z">
        <w:r>
          <w:rPr>
            <w:noProof/>
            <w:webHidden/>
          </w:rPr>
          <w:t>41</w:t>
        </w:r>
        <w:r>
          <w:rPr>
            <w:noProof/>
            <w:webHidden/>
          </w:rPr>
          <w:fldChar w:fldCharType="end"/>
        </w:r>
        <w:r w:rsidRPr="00B63AB0">
          <w:rPr>
            <w:rStyle w:val="Hyperlink"/>
            <w:noProof/>
          </w:rPr>
          <w:fldChar w:fldCharType="end"/>
        </w:r>
      </w:ins>
    </w:p>
    <w:p w14:paraId="71A42DB6" w14:textId="4EB860E7" w:rsidR="00231C0B" w:rsidRDefault="00231C0B">
      <w:pPr>
        <w:pStyle w:val="TOC3"/>
        <w:rPr>
          <w:ins w:id="224" w:author="Mary Jungers" w:date="2019-11-12T15:55:00Z"/>
          <w:rFonts w:asciiTheme="minorHAnsi" w:eastAsiaTheme="minorEastAsia" w:hAnsiTheme="minorHAnsi" w:cstheme="minorBidi"/>
          <w:noProof/>
          <w:sz w:val="22"/>
          <w:szCs w:val="22"/>
        </w:rPr>
      </w:pPr>
      <w:ins w:id="22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"_Toc24466596"</w:instrText>
        </w:r>
        <w:r w:rsidRPr="00B63AB0">
          <w:rPr>
            <w:rStyle w:val="Hyperlink"/>
            <w:noProof/>
          </w:rPr>
          <w:instrText xml:space="preserve"> </w:instrText>
        </w:r>
        <w:r w:rsidRPr="00B63AB0">
          <w:rPr>
            <w:rStyle w:val="Hyperlink"/>
            <w:noProof/>
          </w:rPr>
          <w:fldChar w:fldCharType="separate"/>
        </w:r>
        <w:r w:rsidRPr="00B63AB0">
          <w:rPr>
            <w:rStyle w:val="Hyperlink"/>
            <w:noProof/>
          </w:rPr>
          <w:t>6.4.1 ACM Process Flow</w:t>
        </w:r>
        <w:r>
          <w:rPr>
            <w:noProof/>
            <w:webHidden/>
          </w:rPr>
          <w:tab/>
        </w:r>
        <w:r>
          <w:rPr>
            <w:noProof/>
            <w:webHidden/>
          </w:rPr>
          <w:fldChar w:fldCharType="begin"/>
        </w:r>
        <w:r>
          <w:rPr>
            <w:noProof/>
            <w:webHidden/>
          </w:rPr>
          <w:instrText xml:space="preserve"> PAGEREF _Toc24466596 \h </w:instrText>
        </w:r>
      </w:ins>
      <w:r>
        <w:rPr>
          <w:noProof/>
          <w:webHidden/>
        </w:rPr>
      </w:r>
      <w:r>
        <w:rPr>
          <w:noProof/>
          <w:webHidden/>
        </w:rPr>
        <w:fldChar w:fldCharType="separate"/>
      </w:r>
      <w:ins w:id="226" w:author="Mary Jungers" w:date="2019-11-12T15:55:00Z">
        <w:r>
          <w:rPr>
            <w:noProof/>
            <w:webHidden/>
          </w:rPr>
          <w:t>42</w:t>
        </w:r>
        <w:r>
          <w:rPr>
            <w:noProof/>
            <w:webHidden/>
          </w:rPr>
          <w:fldChar w:fldCharType="end"/>
        </w:r>
        <w:r w:rsidRPr="00B63AB0">
          <w:rPr>
            <w:rStyle w:val="Hyperlink"/>
            <w:noProof/>
          </w:rPr>
          <w:fldChar w:fldCharType="end"/>
        </w:r>
      </w:ins>
    </w:p>
    <w:p w14:paraId="427A80E6" w14:textId="73C1C881" w:rsidR="00231C0B" w:rsidRDefault="00231C0B">
      <w:pPr>
        <w:pStyle w:val="TOC3"/>
        <w:rPr>
          <w:ins w:id="227" w:author="Mary Jungers" w:date="2019-11-12T15:55:00Z"/>
          <w:rFonts w:asciiTheme="minorHAnsi" w:eastAsiaTheme="minorEastAsia" w:hAnsiTheme="minorHAnsi" w:cstheme="minorBidi"/>
          <w:noProof/>
          <w:sz w:val="22"/>
          <w:szCs w:val="22"/>
        </w:rPr>
      </w:pPr>
      <w:ins w:id="22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"_Toc24466597"</w:instrText>
        </w:r>
        <w:r w:rsidRPr="00B63AB0">
          <w:rPr>
            <w:rStyle w:val="Hyperlink"/>
            <w:noProof/>
          </w:rPr>
          <w:instrText xml:space="preserve"> </w:instrText>
        </w:r>
        <w:r w:rsidRPr="00B63AB0">
          <w:rPr>
            <w:rStyle w:val="Hyperlink"/>
            <w:noProof/>
          </w:rPr>
          <w:fldChar w:fldCharType="separate"/>
        </w:r>
        <w:r w:rsidRPr="00B63AB0">
          <w:rPr>
            <w:rStyle w:val="Hyperlink"/>
            <w:noProof/>
          </w:rPr>
          <w:t>6.4.2 ACM Use Cases</w:t>
        </w:r>
        <w:r>
          <w:rPr>
            <w:noProof/>
            <w:webHidden/>
          </w:rPr>
          <w:tab/>
        </w:r>
        <w:r>
          <w:rPr>
            <w:noProof/>
            <w:webHidden/>
          </w:rPr>
          <w:fldChar w:fldCharType="begin"/>
        </w:r>
        <w:r>
          <w:rPr>
            <w:noProof/>
            <w:webHidden/>
          </w:rPr>
          <w:instrText xml:space="preserve"> PAGEREF _Toc24466597 \h </w:instrText>
        </w:r>
      </w:ins>
      <w:r>
        <w:rPr>
          <w:noProof/>
          <w:webHidden/>
        </w:rPr>
      </w:r>
      <w:r>
        <w:rPr>
          <w:noProof/>
          <w:webHidden/>
        </w:rPr>
        <w:fldChar w:fldCharType="separate"/>
      </w:r>
      <w:ins w:id="229" w:author="Mary Jungers" w:date="2019-11-12T15:55:00Z">
        <w:r>
          <w:rPr>
            <w:noProof/>
            <w:webHidden/>
          </w:rPr>
          <w:t>42</w:t>
        </w:r>
        <w:r>
          <w:rPr>
            <w:noProof/>
            <w:webHidden/>
          </w:rPr>
          <w:fldChar w:fldCharType="end"/>
        </w:r>
        <w:r w:rsidRPr="00B63AB0">
          <w:rPr>
            <w:rStyle w:val="Hyperlink"/>
            <w:noProof/>
          </w:rPr>
          <w:fldChar w:fldCharType="end"/>
        </w:r>
      </w:ins>
    </w:p>
    <w:p w14:paraId="70AFD30A" w14:textId="0751312C" w:rsidR="00231C0B" w:rsidRDefault="00231C0B">
      <w:pPr>
        <w:pStyle w:val="TOC4"/>
        <w:rPr>
          <w:ins w:id="230" w:author="Mary Jungers" w:date="2019-11-12T15:55:00Z"/>
          <w:rFonts w:asciiTheme="minorHAnsi" w:eastAsiaTheme="minorEastAsia" w:hAnsiTheme="minorHAnsi" w:cstheme="minorBidi"/>
          <w:noProof/>
          <w:sz w:val="22"/>
          <w:szCs w:val="22"/>
        </w:rPr>
      </w:pPr>
      <w:ins w:id="23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"_Toc24466598"</w:instrText>
        </w:r>
        <w:r w:rsidRPr="00B63AB0">
          <w:rPr>
            <w:rStyle w:val="Hyperlink"/>
            <w:noProof/>
          </w:rPr>
          <w:instrText xml:space="preserve"> </w:instrText>
        </w:r>
        <w:r w:rsidRPr="00B63AB0">
          <w:rPr>
            <w:rStyle w:val="Hyperlink"/>
            <w:noProof/>
          </w:rPr>
          <w:fldChar w:fldCharType="separate"/>
        </w:r>
        <w:r w:rsidRPr="00B63AB0">
          <w:rPr>
            <w:rStyle w:val="Hyperlink"/>
            <w:noProof/>
          </w:rPr>
          <w:t>6.4.2.1 Case A1: Location Sourced</w:t>
        </w:r>
        <w:r>
          <w:rPr>
            <w:noProof/>
            <w:webHidden/>
          </w:rPr>
          <w:tab/>
        </w:r>
        <w:r>
          <w:rPr>
            <w:noProof/>
            <w:webHidden/>
          </w:rPr>
          <w:fldChar w:fldCharType="begin"/>
        </w:r>
        <w:r>
          <w:rPr>
            <w:noProof/>
            <w:webHidden/>
          </w:rPr>
          <w:instrText xml:space="preserve"> PAGEREF _Toc24466598 \h </w:instrText>
        </w:r>
      </w:ins>
      <w:r>
        <w:rPr>
          <w:noProof/>
          <w:webHidden/>
        </w:rPr>
      </w:r>
      <w:r>
        <w:rPr>
          <w:noProof/>
          <w:webHidden/>
        </w:rPr>
        <w:fldChar w:fldCharType="separate"/>
      </w:r>
      <w:ins w:id="232" w:author="Mary Jungers" w:date="2019-11-12T15:55:00Z">
        <w:r>
          <w:rPr>
            <w:noProof/>
            <w:webHidden/>
          </w:rPr>
          <w:t>42</w:t>
        </w:r>
        <w:r>
          <w:rPr>
            <w:noProof/>
            <w:webHidden/>
          </w:rPr>
          <w:fldChar w:fldCharType="end"/>
        </w:r>
        <w:r w:rsidRPr="00B63AB0">
          <w:rPr>
            <w:rStyle w:val="Hyperlink"/>
            <w:noProof/>
          </w:rPr>
          <w:fldChar w:fldCharType="end"/>
        </w:r>
      </w:ins>
    </w:p>
    <w:p w14:paraId="24401E85" w14:textId="114F277A" w:rsidR="00231C0B" w:rsidRDefault="00231C0B">
      <w:pPr>
        <w:pStyle w:val="TOC4"/>
        <w:rPr>
          <w:ins w:id="233" w:author="Mary Jungers" w:date="2019-11-12T15:55:00Z"/>
          <w:rFonts w:asciiTheme="minorHAnsi" w:eastAsiaTheme="minorEastAsia" w:hAnsiTheme="minorHAnsi" w:cstheme="minorBidi"/>
          <w:noProof/>
          <w:sz w:val="22"/>
          <w:szCs w:val="22"/>
        </w:rPr>
      </w:pPr>
      <w:ins w:id="23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"_Toc24466599"</w:instrText>
        </w:r>
        <w:r w:rsidRPr="00B63AB0">
          <w:rPr>
            <w:rStyle w:val="Hyperlink"/>
            <w:noProof/>
          </w:rPr>
          <w:instrText xml:space="preserve"> </w:instrText>
        </w:r>
        <w:r w:rsidRPr="00B63AB0">
          <w:rPr>
            <w:rStyle w:val="Hyperlink"/>
            <w:noProof/>
          </w:rPr>
          <w:fldChar w:fldCharType="separate"/>
        </w:r>
        <w:r w:rsidRPr="00B63AB0">
          <w:rPr>
            <w:rStyle w:val="Hyperlink"/>
            <w:noProof/>
          </w:rPr>
          <w:t>6.4.2.2 Case A2: Identified Patient Source</w:t>
        </w:r>
        <w:r>
          <w:rPr>
            <w:noProof/>
            <w:webHidden/>
          </w:rPr>
          <w:tab/>
        </w:r>
        <w:r>
          <w:rPr>
            <w:noProof/>
            <w:webHidden/>
          </w:rPr>
          <w:fldChar w:fldCharType="begin"/>
        </w:r>
        <w:r>
          <w:rPr>
            <w:noProof/>
            <w:webHidden/>
          </w:rPr>
          <w:instrText xml:space="preserve"> PAGEREF _Toc24466599 \h </w:instrText>
        </w:r>
      </w:ins>
      <w:r>
        <w:rPr>
          <w:noProof/>
          <w:webHidden/>
        </w:rPr>
      </w:r>
      <w:r>
        <w:rPr>
          <w:noProof/>
          <w:webHidden/>
        </w:rPr>
        <w:fldChar w:fldCharType="separate"/>
      </w:r>
      <w:ins w:id="235" w:author="Mary Jungers" w:date="2019-11-12T15:55:00Z">
        <w:r>
          <w:rPr>
            <w:noProof/>
            <w:webHidden/>
          </w:rPr>
          <w:t>44</w:t>
        </w:r>
        <w:r>
          <w:rPr>
            <w:noProof/>
            <w:webHidden/>
          </w:rPr>
          <w:fldChar w:fldCharType="end"/>
        </w:r>
        <w:r w:rsidRPr="00B63AB0">
          <w:rPr>
            <w:rStyle w:val="Hyperlink"/>
            <w:noProof/>
          </w:rPr>
          <w:fldChar w:fldCharType="end"/>
        </w:r>
      </w:ins>
    </w:p>
    <w:p w14:paraId="4ADF9FC5" w14:textId="2AE675EF" w:rsidR="00231C0B" w:rsidRDefault="00231C0B">
      <w:pPr>
        <w:pStyle w:val="TOC4"/>
        <w:rPr>
          <w:ins w:id="236" w:author="Mary Jungers" w:date="2019-11-12T15:55:00Z"/>
          <w:rFonts w:asciiTheme="minorHAnsi" w:eastAsiaTheme="minorEastAsia" w:hAnsiTheme="minorHAnsi" w:cstheme="minorBidi"/>
          <w:noProof/>
          <w:sz w:val="22"/>
          <w:szCs w:val="22"/>
        </w:rPr>
      </w:pPr>
      <w:ins w:id="23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"_Toc24466600"</w:instrText>
        </w:r>
        <w:r w:rsidRPr="00B63AB0">
          <w:rPr>
            <w:rStyle w:val="Hyperlink"/>
            <w:noProof/>
          </w:rPr>
          <w:instrText xml:space="preserve"> </w:instrText>
        </w:r>
        <w:r w:rsidRPr="00B63AB0">
          <w:rPr>
            <w:rStyle w:val="Hyperlink"/>
            <w:noProof/>
          </w:rPr>
          <w:fldChar w:fldCharType="separate"/>
        </w:r>
        <w:r w:rsidRPr="00B63AB0">
          <w:rPr>
            <w:rStyle w:val="Hyperlink"/>
            <w:noProof/>
          </w:rPr>
          <w:t>6.4.2.3 Case A3: Same as A1/A2 with Escalation with Cancel at Alert Source</w:t>
        </w:r>
        <w:r>
          <w:rPr>
            <w:noProof/>
            <w:webHidden/>
          </w:rPr>
          <w:tab/>
        </w:r>
        <w:r>
          <w:rPr>
            <w:noProof/>
            <w:webHidden/>
          </w:rPr>
          <w:fldChar w:fldCharType="begin"/>
        </w:r>
        <w:r>
          <w:rPr>
            <w:noProof/>
            <w:webHidden/>
          </w:rPr>
          <w:instrText xml:space="preserve"> PAGEREF _Toc24466600 \h </w:instrText>
        </w:r>
      </w:ins>
      <w:r>
        <w:rPr>
          <w:noProof/>
          <w:webHidden/>
        </w:rPr>
      </w:r>
      <w:r>
        <w:rPr>
          <w:noProof/>
          <w:webHidden/>
        </w:rPr>
        <w:fldChar w:fldCharType="separate"/>
      </w:r>
      <w:ins w:id="238" w:author="Mary Jungers" w:date="2019-11-12T15:55:00Z">
        <w:r>
          <w:rPr>
            <w:noProof/>
            <w:webHidden/>
          </w:rPr>
          <w:t>46</w:t>
        </w:r>
        <w:r>
          <w:rPr>
            <w:noProof/>
            <w:webHidden/>
          </w:rPr>
          <w:fldChar w:fldCharType="end"/>
        </w:r>
        <w:r w:rsidRPr="00B63AB0">
          <w:rPr>
            <w:rStyle w:val="Hyperlink"/>
            <w:noProof/>
          </w:rPr>
          <w:fldChar w:fldCharType="end"/>
        </w:r>
      </w:ins>
    </w:p>
    <w:p w14:paraId="00011F0A" w14:textId="2843D7E1" w:rsidR="00231C0B" w:rsidRDefault="00231C0B">
      <w:pPr>
        <w:pStyle w:val="TOC4"/>
        <w:rPr>
          <w:ins w:id="239" w:author="Mary Jungers" w:date="2019-11-12T15:55:00Z"/>
          <w:rFonts w:asciiTheme="minorHAnsi" w:eastAsiaTheme="minorEastAsia" w:hAnsiTheme="minorHAnsi" w:cstheme="minorBidi"/>
          <w:noProof/>
          <w:sz w:val="22"/>
          <w:szCs w:val="22"/>
        </w:rPr>
      </w:pPr>
      <w:ins w:id="24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"_Toc24466601"</w:instrText>
        </w:r>
        <w:r w:rsidRPr="00B63AB0">
          <w:rPr>
            <w:rStyle w:val="Hyperlink"/>
            <w:noProof/>
          </w:rPr>
          <w:instrText xml:space="preserve"> </w:instrText>
        </w:r>
        <w:r w:rsidRPr="00B63AB0">
          <w:rPr>
            <w:rStyle w:val="Hyperlink"/>
            <w:noProof/>
          </w:rPr>
          <w:fldChar w:fldCharType="separate"/>
        </w:r>
        <w:r w:rsidRPr="00B63AB0">
          <w:rPr>
            <w:rStyle w:val="Hyperlink"/>
            <w:noProof/>
          </w:rPr>
          <w:t>6.4.2.4 Case A4: Same as A1/A2 with Escalation with Cancel at Communication Endpoint</w:t>
        </w:r>
        <w:r>
          <w:rPr>
            <w:noProof/>
            <w:webHidden/>
          </w:rPr>
          <w:tab/>
        </w:r>
        <w:r>
          <w:rPr>
            <w:noProof/>
            <w:webHidden/>
          </w:rPr>
          <w:fldChar w:fldCharType="begin"/>
        </w:r>
        <w:r>
          <w:rPr>
            <w:noProof/>
            <w:webHidden/>
          </w:rPr>
          <w:instrText xml:space="preserve"> PAGEREF _Toc24466601 \h </w:instrText>
        </w:r>
      </w:ins>
      <w:r>
        <w:rPr>
          <w:noProof/>
          <w:webHidden/>
        </w:rPr>
      </w:r>
      <w:r>
        <w:rPr>
          <w:noProof/>
          <w:webHidden/>
        </w:rPr>
        <w:fldChar w:fldCharType="separate"/>
      </w:r>
      <w:ins w:id="241" w:author="Mary Jungers" w:date="2019-11-12T15:55:00Z">
        <w:r>
          <w:rPr>
            <w:noProof/>
            <w:webHidden/>
          </w:rPr>
          <w:t>46</w:t>
        </w:r>
        <w:r>
          <w:rPr>
            <w:noProof/>
            <w:webHidden/>
          </w:rPr>
          <w:fldChar w:fldCharType="end"/>
        </w:r>
        <w:r w:rsidRPr="00B63AB0">
          <w:rPr>
            <w:rStyle w:val="Hyperlink"/>
            <w:noProof/>
          </w:rPr>
          <w:fldChar w:fldCharType="end"/>
        </w:r>
      </w:ins>
    </w:p>
    <w:p w14:paraId="46106746" w14:textId="262B1790" w:rsidR="00231C0B" w:rsidRDefault="00231C0B">
      <w:pPr>
        <w:pStyle w:val="TOC4"/>
        <w:rPr>
          <w:ins w:id="242" w:author="Mary Jungers" w:date="2019-11-12T15:55:00Z"/>
          <w:rFonts w:asciiTheme="minorHAnsi" w:eastAsiaTheme="minorEastAsia" w:hAnsiTheme="minorHAnsi" w:cstheme="minorBidi"/>
          <w:noProof/>
          <w:sz w:val="22"/>
          <w:szCs w:val="22"/>
        </w:rPr>
      </w:pPr>
      <w:ins w:id="24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"_Toc24466602"</w:instrText>
        </w:r>
        <w:r w:rsidRPr="00B63AB0">
          <w:rPr>
            <w:rStyle w:val="Hyperlink"/>
            <w:noProof/>
          </w:rPr>
          <w:instrText xml:space="preserve"> </w:instrText>
        </w:r>
        <w:r w:rsidRPr="00B63AB0">
          <w:rPr>
            <w:rStyle w:val="Hyperlink"/>
            <w:noProof/>
          </w:rPr>
          <w:fldChar w:fldCharType="separate"/>
        </w:r>
        <w:r w:rsidRPr="00B63AB0">
          <w:rPr>
            <w:rStyle w:val="Hyperlink"/>
            <w:noProof/>
          </w:rPr>
          <w:t>6.4.2.5 Case A5: Same as A1/A2 with Escalation with Cancel at Alert Manager</w:t>
        </w:r>
        <w:r>
          <w:rPr>
            <w:noProof/>
            <w:webHidden/>
          </w:rPr>
          <w:tab/>
        </w:r>
        <w:r>
          <w:rPr>
            <w:noProof/>
            <w:webHidden/>
          </w:rPr>
          <w:fldChar w:fldCharType="begin"/>
        </w:r>
        <w:r>
          <w:rPr>
            <w:noProof/>
            <w:webHidden/>
          </w:rPr>
          <w:instrText xml:space="preserve"> PAGEREF _Toc24466602 \h </w:instrText>
        </w:r>
      </w:ins>
      <w:r>
        <w:rPr>
          <w:noProof/>
          <w:webHidden/>
        </w:rPr>
      </w:r>
      <w:r>
        <w:rPr>
          <w:noProof/>
          <w:webHidden/>
        </w:rPr>
        <w:fldChar w:fldCharType="separate"/>
      </w:r>
      <w:ins w:id="244" w:author="Mary Jungers" w:date="2019-11-12T15:55:00Z">
        <w:r>
          <w:rPr>
            <w:noProof/>
            <w:webHidden/>
          </w:rPr>
          <w:t>46</w:t>
        </w:r>
        <w:r>
          <w:rPr>
            <w:noProof/>
            <w:webHidden/>
          </w:rPr>
          <w:fldChar w:fldCharType="end"/>
        </w:r>
        <w:r w:rsidRPr="00B63AB0">
          <w:rPr>
            <w:rStyle w:val="Hyperlink"/>
            <w:noProof/>
          </w:rPr>
          <w:fldChar w:fldCharType="end"/>
        </w:r>
      </w:ins>
    </w:p>
    <w:p w14:paraId="7E56BB73" w14:textId="596D9603" w:rsidR="00231C0B" w:rsidRDefault="00231C0B">
      <w:pPr>
        <w:pStyle w:val="TOC4"/>
        <w:rPr>
          <w:ins w:id="245" w:author="Mary Jungers" w:date="2019-11-12T15:55:00Z"/>
          <w:rFonts w:asciiTheme="minorHAnsi" w:eastAsiaTheme="minorEastAsia" w:hAnsiTheme="minorHAnsi" w:cstheme="minorBidi"/>
          <w:noProof/>
          <w:sz w:val="22"/>
          <w:szCs w:val="22"/>
        </w:rPr>
      </w:pPr>
      <w:ins w:id="24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"_Toc24466603"</w:instrText>
        </w:r>
        <w:r w:rsidRPr="00B63AB0">
          <w:rPr>
            <w:rStyle w:val="Hyperlink"/>
            <w:noProof/>
          </w:rPr>
          <w:instrText xml:space="preserve"> </w:instrText>
        </w:r>
        <w:r w:rsidRPr="00B63AB0">
          <w:rPr>
            <w:rStyle w:val="Hyperlink"/>
            <w:noProof/>
          </w:rPr>
          <w:fldChar w:fldCharType="separate"/>
        </w:r>
        <w:r w:rsidRPr="00B63AB0">
          <w:rPr>
            <w:rStyle w:val="Hyperlink"/>
            <w:noProof/>
          </w:rPr>
          <w:t>6.4.2.6 Case A6: Information with no destination other than logging by the Alert Manager (AM) or Alert Consumer Actor</w:t>
        </w:r>
        <w:r>
          <w:rPr>
            <w:noProof/>
            <w:webHidden/>
          </w:rPr>
          <w:tab/>
        </w:r>
        <w:r>
          <w:rPr>
            <w:noProof/>
            <w:webHidden/>
          </w:rPr>
          <w:fldChar w:fldCharType="begin"/>
        </w:r>
        <w:r>
          <w:rPr>
            <w:noProof/>
            <w:webHidden/>
          </w:rPr>
          <w:instrText xml:space="preserve"> PAGEREF _Toc24466603 \h </w:instrText>
        </w:r>
      </w:ins>
      <w:r>
        <w:rPr>
          <w:noProof/>
          <w:webHidden/>
        </w:rPr>
      </w:r>
      <w:r>
        <w:rPr>
          <w:noProof/>
          <w:webHidden/>
        </w:rPr>
        <w:fldChar w:fldCharType="separate"/>
      </w:r>
      <w:ins w:id="247" w:author="Mary Jungers" w:date="2019-11-12T15:55:00Z">
        <w:r>
          <w:rPr>
            <w:noProof/>
            <w:webHidden/>
          </w:rPr>
          <w:t>46</w:t>
        </w:r>
        <w:r>
          <w:rPr>
            <w:noProof/>
            <w:webHidden/>
          </w:rPr>
          <w:fldChar w:fldCharType="end"/>
        </w:r>
        <w:r w:rsidRPr="00B63AB0">
          <w:rPr>
            <w:rStyle w:val="Hyperlink"/>
            <w:noProof/>
          </w:rPr>
          <w:fldChar w:fldCharType="end"/>
        </w:r>
      </w:ins>
    </w:p>
    <w:p w14:paraId="60621C5E" w14:textId="2D32E69F" w:rsidR="00231C0B" w:rsidRDefault="00231C0B">
      <w:pPr>
        <w:pStyle w:val="TOC4"/>
        <w:rPr>
          <w:ins w:id="248" w:author="Mary Jungers" w:date="2019-11-12T15:55:00Z"/>
          <w:rFonts w:asciiTheme="minorHAnsi" w:eastAsiaTheme="minorEastAsia" w:hAnsiTheme="minorHAnsi" w:cstheme="minorBidi"/>
          <w:noProof/>
          <w:sz w:val="22"/>
          <w:szCs w:val="22"/>
        </w:rPr>
      </w:pPr>
      <w:ins w:id="24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"_Toc24466604"</w:instrText>
        </w:r>
        <w:r w:rsidRPr="00B63AB0">
          <w:rPr>
            <w:rStyle w:val="Hyperlink"/>
            <w:noProof/>
          </w:rPr>
          <w:instrText xml:space="preserve"> </w:instrText>
        </w:r>
        <w:r w:rsidRPr="00B63AB0">
          <w:rPr>
            <w:rStyle w:val="Hyperlink"/>
            <w:noProof/>
          </w:rPr>
          <w:fldChar w:fldCharType="separate"/>
        </w:r>
        <w:r w:rsidRPr="00B63AB0">
          <w:rPr>
            <w:rStyle w:val="Hyperlink"/>
            <w:noProof/>
          </w:rPr>
          <w:t>6.4.2.7 Case A7: Equipment Sourced Alert</w:t>
        </w:r>
        <w:r>
          <w:rPr>
            <w:noProof/>
            <w:webHidden/>
          </w:rPr>
          <w:tab/>
        </w:r>
        <w:r>
          <w:rPr>
            <w:noProof/>
            <w:webHidden/>
          </w:rPr>
          <w:fldChar w:fldCharType="begin"/>
        </w:r>
        <w:r>
          <w:rPr>
            <w:noProof/>
            <w:webHidden/>
          </w:rPr>
          <w:instrText xml:space="preserve"> PAGEREF _Toc24466604 \h </w:instrText>
        </w:r>
      </w:ins>
      <w:r>
        <w:rPr>
          <w:noProof/>
          <w:webHidden/>
        </w:rPr>
      </w:r>
      <w:r>
        <w:rPr>
          <w:noProof/>
          <w:webHidden/>
        </w:rPr>
        <w:fldChar w:fldCharType="separate"/>
      </w:r>
      <w:ins w:id="250" w:author="Mary Jungers" w:date="2019-11-12T15:55:00Z">
        <w:r>
          <w:rPr>
            <w:noProof/>
            <w:webHidden/>
          </w:rPr>
          <w:t>47</w:t>
        </w:r>
        <w:r>
          <w:rPr>
            <w:noProof/>
            <w:webHidden/>
          </w:rPr>
          <w:fldChar w:fldCharType="end"/>
        </w:r>
        <w:r w:rsidRPr="00B63AB0">
          <w:rPr>
            <w:rStyle w:val="Hyperlink"/>
            <w:noProof/>
          </w:rPr>
          <w:fldChar w:fldCharType="end"/>
        </w:r>
      </w:ins>
    </w:p>
    <w:p w14:paraId="2EE72A13" w14:textId="33DA3637" w:rsidR="00231C0B" w:rsidRDefault="00231C0B">
      <w:pPr>
        <w:pStyle w:val="TOC2"/>
        <w:rPr>
          <w:ins w:id="251" w:author="Mary Jungers" w:date="2019-11-12T15:55:00Z"/>
          <w:rFonts w:asciiTheme="minorHAnsi" w:eastAsiaTheme="minorEastAsia" w:hAnsiTheme="minorHAnsi" w:cstheme="minorBidi"/>
          <w:noProof/>
          <w:sz w:val="22"/>
          <w:szCs w:val="22"/>
        </w:rPr>
      </w:pPr>
      <w:ins w:id="25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"_Toc24466605"</w:instrText>
        </w:r>
        <w:r w:rsidRPr="00B63AB0">
          <w:rPr>
            <w:rStyle w:val="Hyperlink"/>
            <w:noProof/>
          </w:rPr>
          <w:instrText xml:space="preserve"> </w:instrText>
        </w:r>
        <w:r w:rsidRPr="00B63AB0">
          <w:rPr>
            <w:rStyle w:val="Hyperlink"/>
            <w:noProof/>
          </w:rPr>
          <w:fldChar w:fldCharType="separate"/>
        </w:r>
        <w:r w:rsidRPr="00B63AB0">
          <w:rPr>
            <w:rStyle w:val="Hyperlink"/>
            <w:noProof/>
          </w:rPr>
          <w:t>6.5 ACM Security Considerations</w:t>
        </w:r>
        <w:r>
          <w:rPr>
            <w:noProof/>
            <w:webHidden/>
          </w:rPr>
          <w:tab/>
        </w:r>
        <w:r>
          <w:rPr>
            <w:noProof/>
            <w:webHidden/>
          </w:rPr>
          <w:fldChar w:fldCharType="begin"/>
        </w:r>
        <w:r>
          <w:rPr>
            <w:noProof/>
            <w:webHidden/>
          </w:rPr>
          <w:instrText xml:space="preserve"> PAGEREF _Toc24466605 \h </w:instrText>
        </w:r>
      </w:ins>
      <w:r>
        <w:rPr>
          <w:noProof/>
          <w:webHidden/>
        </w:rPr>
      </w:r>
      <w:r>
        <w:rPr>
          <w:noProof/>
          <w:webHidden/>
        </w:rPr>
        <w:fldChar w:fldCharType="separate"/>
      </w:r>
      <w:ins w:id="253" w:author="Mary Jungers" w:date="2019-11-12T15:55:00Z">
        <w:r>
          <w:rPr>
            <w:noProof/>
            <w:webHidden/>
          </w:rPr>
          <w:t>47</w:t>
        </w:r>
        <w:r>
          <w:rPr>
            <w:noProof/>
            <w:webHidden/>
          </w:rPr>
          <w:fldChar w:fldCharType="end"/>
        </w:r>
        <w:r w:rsidRPr="00B63AB0">
          <w:rPr>
            <w:rStyle w:val="Hyperlink"/>
            <w:noProof/>
          </w:rPr>
          <w:fldChar w:fldCharType="end"/>
        </w:r>
      </w:ins>
    </w:p>
    <w:p w14:paraId="7545F244" w14:textId="7824FC15" w:rsidR="00231C0B" w:rsidRDefault="00231C0B">
      <w:pPr>
        <w:pStyle w:val="TOC1"/>
        <w:rPr>
          <w:ins w:id="254" w:author="Mary Jungers" w:date="2019-11-12T15:55:00Z"/>
          <w:rFonts w:asciiTheme="minorHAnsi" w:eastAsiaTheme="minorEastAsia" w:hAnsiTheme="minorHAnsi" w:cstheme="minorBidi"/>
          <w:noProof/>
          <w:sz w:val="22"/>
          <w:szCs w:val="22"/>
        </w:rPr>
      </w:pPr>
      <w:ins w:id="25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"_Toc24466606"</w:instrText>
        </w:r>
        <w:r w:rsidRPr="00B63AB0">
          <w:rPr>
            <w:rStyle w:val="Hyperlink"/>
            <w:noProof/>
          </w:rPr>
          <w:instrText xml:space="preserve"> </w:instrText>
        </w:r>
        <w:r w:rsidRPr="00B63AB0">
          <w:rPr>
            <w:rStyle w:val="Hyperlink"/>
            <w:noProof/>
          </w:rPr>
          <w:fldChar w:fldCharType="separate"/>
        </w:r>
        <w:r w:rsidRPr="00B63AB0">
          <w:rPr>
            <w:rStyle w:val="Hyperlink"/>
            <w:noProof/>
          </w:rPr>
          <w:t>7 Infusion Pump Event Communication (IPEC) Integration Profile</w:t>
        </w:r>
        <w:r>
          <w:rPr>
            <w:noProof/>
            <w:webHidden/>
          </w:rPr>
          <w:tab/>
        </w:r>
        <w:r>
          <w:rPr>
            <w:noProof/>
            <w:webHidden/>
          </w:rPr>
          <w:fldChar w:fldCharType="begin"/>
        </w:r>
        <w:r>
          <w:rPr>
            <w:noProof/>
            <w:webHidden/>
          </w:rPr>
          <w:instrText xml:space="preserve"> PAGEREF _Toc24466606 \h </w:instrText>
        </w:r>
      </w:ins>
      <w:r>
        <w:rPr>
          <w:noProof/>
          <w:webHidden/>
        </w:rPr>
      </w:r>
      <w:r>
        <w:rPr>
          <w:noProof/>
          <w:webHidden/>
        </w:rPr>
        <w:fldChar w:fldCharType="separate"/>
      </w:r>
      <w:ins w:id="256" w:author="Mary Jungers" w:date="2019-11-12T15:55:00Z">
        <w:r>
          <w:rPr>
            <w:noProof/>
            <w:webHidden/>
          </w:rPr>
          <w:t>48</w:t>
        </w:r>
        <w:r>
          <w:rPr>
            <w:noProof/>
            <w:webHidden/>
          </w:rPr>
          <w:fldChar w:fldCharType="end"/>
        </w:r>
        <w:r w:rsidRPr="00B63AB0">
          <w:rPr>
            <w:rStyle w:val="Hyperlink"/>
            <w:noProof/>
          </w:rPr>
          <w:fldChar w:fldCharType="end"/>
        </w:r>
      </w:ins>
    </w:p>
    <w:p w14:paraId="176C12F7" w14:textId="01B812EF" w:rsidR="00231C0B" w:rsidRDefault="00231C0B">
      <w:pPr>
        <w:pStyle w:val="TOC2"/>
        <w:rPr>
          <w:ins w:id="257" w:author="Mary Jungers" w:date="2019-11-12T15:55:00Z"/>
          <w:rFonts w:asciiTheme="minorHAnsi" w:eastAsiaTheme="minorEastAsia" w:hAnsiTheme="minorHAnsi" w:cstheme="minorBidi"/>
          <w:noProof/>
          <w:sz w:val="22"/>
          <w:szCs w:val="22"/>
        </w:rPr>
      </w:pPr>
      <w:ins w:id="25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"_Toc24466607"</w:instrText>
        </w:r>
        <w:r w:rsidRPr="00B63AB0">
          <w:rPr>
            <w:rStyle w:val="Hyperlink"/>
            <w:noProof/>
          </w:rPr>
          <w:instrText xml:space="preserve"> </w:instrText>
        </w:r>
        <w:r w:rsidRPr="00B63AB0">
          <w:rPr>
            <w:rStyle w:val="Hyperlink"/>
            <w:noProof/>
          </w:rPr>
          <w:fldChar w:fldCharType="separate"/>
        </w:r>
        <w:r w:rsidRPr="00B63AB0">
          <w:rPr>
            <w:rStyle w:val="Hyperlink"/>
            <w:noProof/>
          </w:rPr>
          <w:t>7.1 Actors/Transactions</w:t>
        </w:r>
        <w:r>
          <w:rPr>
            <w:noProof/>
            <w:webHidden/>
          </w:rPr>
          <w:tab/>
        </w:r>
        <w:r>
          <w:rPr>
            <w:noProof/>
            <w:webHidden/>
          </w:rPr>
          <w:fldChar w:fldCharType="begin"/>
        </w:r>
        <w:r>
          <w:rPr>
            <w:noProof/>
            <w:webHidden/>
          </w:rPr>
          <w:instrText xml:space="preserve"> PAGEREF _Toc24466607 \h </w:instrText>
        </w:r>
      </w:ins>
      <w:r>
        <w:rPr>
          <w:noProof/>
          <w:webHidden/>
        </w:rPr>
      </w:r>
      <w:r>
        <w:rPr>
          <w:noProof/>
          <w:webHidden/>
        </w:rPr>
        <w:fldChar w:fldCharType="separate"/>
      </w:r>
      <w:ins w:id="259" w:author="Mary Jungers" w:date="2019-11-12T15:55:00Z">
        <w:r>
          <w:rPr>
            <w:noProof/>
            <w:webHidden/>
          </w:rPr>
          <w:t>49</w:t>
        </w:r>
        <w:r>
          <w:rPr>
            <w:noProof/>
            <w:webHidden/>
          </w:rPr>
          <w:fldChar w:fldCharType="end"/>
        </w:r>
        <w:r w:rsidRPr="00B63AB0">
          <w:rPr>
            <w:rStyle w:val="Hyperlink"/>
            <w:noProof/>
          </w:rPr>
          <w:fldChar w:fldCharType="end"/>
        </w:r>
      </w:ins>
    </w:p>
    <w:p w14:paraId="282055BD" w14:textId="3883B600" w:rsidR="00231C0B" w:rsidRDefault="00231C0B">
      <w:pPr>
        <w:pStyle w:val="TOC2"/>
        <w:rPr>
          <w:ins w:id="260" w:author="Mary Jungers" w:date="2019-11-12T15:55:00Z"/>
          <w:rFonts w:asciiTheme="minorHAnsi" w:eastAsiaTheme="minorEastAsia" w:hAnsiTheme="minorHAnsi" w:cstheme="minorBidi"/>
          <w:noProof/>
          <w:sz w:val="22"/>
          <w:szCs w:val="22"/>
        </w:rPr>
      </w:pPr>
      <w:ins w:id="26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"_Toc24466608"</w:instrText>
        </w:r>
        <w:r w:rsidRPr="00B63AB0">
          <w:rPr>
            <w:rStyle w:val="Hyperlink"/>
            <w:noProof/>
          </w:rPr>
          <w:instrText xml:space="preserve"> </w:instrText>
        </w:r>
        <w:r w:rsidRPr="00B63AB0">
          <w:rPr>
            <w:rStyle w:val="Hyperlink"/>
            <w:noProof/>
          </w:rPr>
          <w:fldChar w:fldCharType="separate"/>
        </w:r>
        <w:r w:rsidRPr="00B63AB0">
          <w:rPr>
            <w:rStyle w:val="Hyperlink"/>
            <w:noProof/>
          </w:rPr>
          <w:t>7.2 IPEC Options</w:t>
        </w:r>
        <w:r>
          <w:rPr>
            <w:noProof/>
            <w:webHidden/>
          </w:rPr>
          <w:tab/>
        </w:r>
        <w:r>
          <w:rPr>
            <w:noProof/>
            <w:webHidden/>
          </w:rPr>
          <w:fldChar w:fldCharType="begin"/>
        </w:r>
        <w:r>
          <w:rPr>
            <w:noProof/>
            <w:webHidden/>
          </w:rPr>
          <w:instrText xml:space="preserve"> PAGEREF _Toc24466608 \h </w:instrText>
        </w:r>
      </w:ins>
      <w:r>
        <w:rPr>
          <w:noProof/>
          <w:webHidden/>
        </w:rPr>
      </w:r>
      <w:r>
        <w:rPr>
          <w:noProof/>
          <w:webHidden/>
        </w:rPr>
        <w:fldChar w:fldCharType="separate"/>
      </w:r>
      <w:ins w:id="262" w:author="Mary Jungers" w:date="2019-11-12T15:55:00Z">
        <w:r>
          <w:rPr>
            <w:noProof/>
            <w:webHidden/>
          </w:rPr>
          <w:t>50</w:t>
        </w:r>
        <w:r>
          <w:rPr>
            <w:noProof/>
            <w:webHidden/>
          </w:rPr>
          <w:fldChar w:fldCharType="end"/>
        </w:r>
        <w:r w:rsidRPr="00B63AB0">
          <w:rPr>
            <w:rStyle w:val="Hyperlink"/>
            <w:noProof/>
          </w:rPr>
          <w:fldChar w:fldCharType="end"/>
        </w:r>
      </w:ins>
    </w:p>
    <w:p w14:paraId="7B85FC7D" w14:textId="0771B450" w:rsidR="00231C0B" w:rsidRDefault="00231C0B">
      <w:pPr>
        <w:pStyle w:val="TOC2"/>
        <w:rPr>
          <w:ins w:id="263" w:author="Mary Jungers" w:date="2019-11-12T15:55:00Z"/>
          <w:rFonts w:asciiTheme="minorHAnsi" w:eastAsiaTheme="minorEastAsia" w:hAnsiTheme="minorHAnsi" w:cstheme="minorBidi"/>
          <w:noProof/>
          <w:sz w:val="22"/>
          <w:szCs w:val="22"/>
        </w:rPr>
      </w:pPr>
      <w:ins w:id="26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"_Toc24466609"</w:instrText>
        </w:r>
        <w:r w:rsidRPr="00B63AB0">
          <w:rPr>
            <w:rStyle w:val="Hyperlink"/>
            <w:noProof/>
          </w:rPr>
          <w:instrText xml:space="preserve"> </w:instrText>
        </w:r>
        <w:r w:rsidRPr="00B63AB0">
          <w:rPr>
            <w:rStyle w:val="Hyperlink"/>
            <w:noProof/>
          </w:rPr>
          <w:fldChar w:fldCharType="separate"/>
        </w:r>
        <w:r w:rsidRPr="00B63AB0">
          <w:rPr>
            <w:rStyle w:val="Hyperlink"/>
            <w:noProof/>
          </w:rPr>
          <w:t>7.3 IPEC Actor Groupings and Profile Interactions</w:t>
        </w:r>
        <w:r>
          <w:rPr>
            <w:noProof/>
            <w:webHidden/>
          </w:rPr>
          <w:tab/>
        </w:r>
        <w:r>
          <w:rPr>
            <w:noProof/>
            <w:webHidden/>
          </w:rPr>
          <w:fldChar w:fldCharType="begin"/>
        </w:r>
        <w:r>
          <w:rPr>
            <w:noProof/>
            <w:webHidden/>
          </w:rPr>
          <w:instrText xml:space="preserve"> PAGEREF _Toc24466609 \h </w:instrText>
        </w:r>
      </w:ins>
      <w:r>
        <w:rPr>
          <w:noProof/>
          <w:webHidden/>
        </w:rPr>
      </w:r>
      <w:r>
        <w:rPr>
          <w:noProof/>
          <w:webHidden/>
        </w:rPr>
        <w:fldChar w:fldCharType="separate"/>
      </w:r>
      <w:ins w:id="265" w:author="Mary Jungers" w:date="2019-11-12T15:55:00Z">
        <w:r>
          <w:rPr>
            <w:noProof/>
            <w:webHidden/>
          </w:rPr>
          <w:t>50</w:t>
        </w:r>
        <w:r>
          <w:rPr>
            <w:noProof/>
            <w:webHidden/>
          </w:rPr>
          <w:fldChar w:fldCharType="end"/>
        </w:r>
        <w:r w:rsidRPr="00B63AB0">
          <w:rPr>
            <w:rStyle w:val="Hyperlink"/>
            <w:noProof/>
          </w:rPr>
          <w:fldChar w:fldCharType="end"/>
        </w:r>
      </w:ins>
    </w:p>
    <w:p w14:paraId="5E343687" w14:textId="7DF40C03" w:rsidR="00231C0B" w:rsidRDefault="00231C0B">
      <w:pPr>
        <w:pStyle w:val="TOC2"/>
        <w:rPr>
          <w:ins w:id="266" w:author="Mary Jungers" w:date="2019-11-12T15:55:00Z"/>
          <w:rFonts w:asciiTheme="minorHAnsi" w:eastAsiaTheme="minorEastAsia" w:hAnsiTheme="minorHAnsi" w:cstheme="minorBidi"/>
          <w:noProof/>
          <w:sz w:val="22"/>
          <w:szCs w:val="22"/>
        </w:rPr>
      </w:pPr>
      <w:ins w:id="26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"_Toc24466610"</w:instrText>
        </w:r>
        <w:r w:rsidRPr="00B63AB0">
          <w:rPr>
            <w:rStyle w:val="Hyperlink"/>
            <w:noProof/>
          </w:rPr>
          <w:instrText xml:space="preserve"> </w:instrText>
        </w:r>
        <w:r w:rsidRPr="00B63AB0">
          <w:rPr>
            <w:rStyle w:val="Hyperlink"/>
            <w:noProof/>
          </w:rPr>
          <w:fldChar w:fldCharType="separate"/>
        </w:r>
        <w:r w:rsidRPr="00B63AB0">
          <w:rPr>
            <w:rStyle w:val="Hyperlink"/>
            <w:noProof/>
          </w:rPr>
          <w:t>7.4 Infusion Pump Event Communication Process Flow</w:t>
        </w:r>
        <w:r>
          <w:rPr>
            <w:noProof/>
            <w:webHidden/>
          </w:rPr>
          <w:tab/>
        </w:r>
        <w:r>
          <w:rPr>
            <w:noProof/>
            <w:webHidden/>
          </w:rPr>
          <w:fldChar w:fldCharType="begin"/>
        </w:r>
        <w:r>
          <w:rPr>
            <w:noProof/>
            <w:webHidden/>
          </w:rPr>
          <w:instrText xml:space="preserve"> PAGEREF _Toc24466610 \h </w:instrText>
        </w:r>
      </w:ins>
      <w:r>
        <w:rPr>
          <w:noProof/>
          <w:webHidden/>
        </w:rPr>
      </w:r>
      <w:r>
        <w:rPr>
          <w:noProof/>
          <w:webHidden/>
        </w:rPr>
        <w:fldChar w:fldCharType="separate"/>
      </w:r>
      <w:ins w:id="268" w:author="Mary Jungers" w:date="2019-11-12T15:55:00Z">
        <w:r>
          <w:rPr>
            <w:noProof/>
            <w:webHidden/>
          </w:rPr>
          <w:t>51</w:t>
        </w:r>
        <w:r>
          <w:rPr>
            <w:noProof/>
            <w:webHidden/>
          </w:rPr>
          <w:fldChar w:fldCharType="end"/>
        </w:r>
        <w:r w:rsidRPr="00B63AB0">
          <w:rPr>
            <w:rStyle w:val="Hyperlink"/>
            <w:noProof/>
          </w:rPr>
          <w:fldChar w:fldCharType="end"/>
        </w:r>
      </w:ins>
    </w:p>
    <w:p w14:paraId="141CC145" w14:textId="0BDC96C7" w:rsidR="00231C0B" w:rsidRDefault="00231C0B">
      <w:pPr>
        <w:pStyle w:val="TOC3"/>
        <w:rPr>
          <w:ins w:id="269" w:author="Mary Jungers" w:date="2019-11-12T15:55:00Z"/>
          <w:rFonts w:asciiTheme="minorHAnsi" w:eastAsiaTheme="minorEastAsia" w:hAnsiTheme="minorHAnsi" w:cstheme="minorBidi"/>
          <w:noProof/>
          <w:sz w:val="22"/>
          <w:szCs w:val="22"/>
        </w:rPr>
      </w:pPr>
      <w:ins w:id="27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"_Toc24466611"</w:instrText>
        </w:r>
        <w:r w:rsidRPr="00B63AB0">
          <w:rPr>
            <w:rStyle w:val="Hyperlink"/>
            <w:noProof/>
          </w:rPr>
          <w:instrText xml:space="preserve"> </w:instrText>
        </w:r>
        <w:r w:rsidRPr="00B63AB0">
          <w:rPr>
            <w:rStyle w:val="Hyperlink"/>
            <w:noProof/>
          </w:rPr>
          <w:fldChar w:fldCharType="separate"/>
        </w:r>
        <w:r w:rsidRPr="00B63AB0">
          <w:rPr>
            <w:rStyle w:val="Hyperlink"/>
            <w:noProof/>
          </w:rPr>
          <w:t>7.4.1 Standard Use Cases</w:t>
        </w:r>
        <w:r>
          <w:rPr>
            <w:noProof/>
            <w:webHidden/>
          </w:rPr>
          <w:tab/>
        </w:r>
        <w:r>
          <w:rPr>
            <w:noProof/>
            <w:webHidden/>
          </w:rPr>
          <w:fldChar w:fldCharType="begin"/>
        </w:r>
        <w:r>
          <w:rPr>
            <w:noProof/>
            <w:webHidden/>
          </w:rPr>
          <w:instrText xml:space="preserve"> PAGEREF _Toc24466611 \h </w:instrText>
        </w:r>
      </w:ins>
      <w:r>
        <w:rPr>
          <w:noProof/>
          <w:webHidden/>
        </w:rPr>
      </w:r>
      <w:r>
        <w:rPr>
          <w:noProof/>
          <w:webHidden/>
        </w:rPr>
        <w:fldChar w:fldCharType="separate"/>
      </w:r>
      <w:ins w:id="271" w:author="Mary Jungers" w:date="2019-11-12T15:55:00Z">
        <w:r>
          <w:rPr>
            <w:noProof/>
            <w:webHidden/>
          </w:rPr>
          <w:t>51</w:t>
        </w:r>
        <w:r>
          <w:rPr>
            <w:noProof/>
            <w:webHidden/>
          </w:rPr>
          <w:fldChar w:fldCharType="end"/>
        </w:r>
        <w:r w:rsidRPr="00B63AB0">
          <w:rPr>
            <w:rStyle w:val="Hyperlink"/>
            <w:noProof/>
          </w:rPr>
          <w:fldChar w:fldCharType="end"/>
        </w:r>
      </w:ins>
    </w:p>
    <w:p w14:paraId="2E2F40F2" w14:textId="4A66DDDF" w:rsidR="00231C0B" w:rsidRDefault="00231C0B">
      <w:pPr>
        <w:pStyle w:val="TOC4"/>
        <w:rPr>
          <w:ins w:id="272" w:author="Mary Jungers" w:date="2019-11-12T15:55:00Z"/>
          <w:rFonts w:asciiTheme="minorHAnsi" w:eastAsiaTheme="minorEastAsia" w:hAnsiTheme="minorHAnsi" w:cstheme="minorBidi"/>
          <w:noProof/>
          <w:sz w:val="22"/>
          <w:szCs w:val="22"/>
        </w:rPr>
      </w:pPr>
      <w:ins w:id="273" w:author="Mary Jungers" w:date="2019-11-12T15:55:00Z">
        <w:r w:rsidRPr="00B63AB0">
          <w:rPr>
            <w:rStyle w:val="Hyperlink"/>
            <w:noProof/>
          </w:rPr>
          <w:lastRenderedPageBreak/>
          <w:fldChar w:fldCharType="begin"/>
        </w:r>
        <w:r w:rsidRPr="00B63AB0">
          <w:rPr>
            <w:rStyle w:val="Hyperlink"/>
            <w:noProof/>
          </w:rPr>
          <w:instrText xml:space="preserve"> </w:instrText>
        </w:r>
        <w:r>
          <w:rPr>
            <w:noProof/>
          </w:rPr>
          <w:instrText>HYPERLINK \l "_Toc24466612"</w:instrText>
        </w:r>
        <w:r w:rsidRPr="00B63AB0">
          <w:rPr>
            <w:rStyle w:val="Hyperlink"/>
            <w:noProof/>
          </w:rPr>
          <w:instrText xml:space="preserve"> </w:instrText>
        </w:r>
        <w:r w:rsidRPr="00B63AB0">
          <w:rPr>
            <w:rStyle w:val="Hyperlink"/>
            <w:noProof/>
          </w:rPr>
          <w:fldChar w:fldCharType="separate"/>
        </w:r>
        <w:r w:rsidRPr="00B63AB0">
          <w:rPr>
            <w:rStyle w:val="Hyperlink"/>
            <w:noProof/>
          </w:rPr>
          <w:t>7.4.1.1 Case IPEC-1: Communicate event data to EMR/EHR</w:t>
        </w:r>
        <w:r>
          <w:rPr>
            <w:noProof/>
            <w:webHidden/>
          </w:rPr>
          <w:tab/>
        </w:r>
        <w:r>
          <w:rPr>
            <w:noProof/>
            <w:webHidden/>
          </w:rPr>
          <w:fldChar w:fldCharType="begin"/>
        </w:r>
        <w:r>
          <w:rPr>
            <w:noProof/>
            <w:webHidden/>
          </w:rPr>
          <w:instrText xml:space="preserve"> PAGEREF _Toc24466612 \h </w:instrText>
        </w:r>
      </w:ins>
      <w:r>
        <w:rPr>
          <w:noProof/>
          <w:webHidden/>
        </w:rPr>
      </w:r>
      <w:r>
        <w:rPr>
          <w:noProof/>
          <w:webHidden/>
        </w:rPr>
        <w:fldChar w:fldCharType="separate"/>
      </w:r>
      <w:ins w:id="274" w:author="Mary Jungers" w:date="2019-11-12T15:55:00Z">
        <w:r>
          <w:rPr>
            <w:noProof/>
            <w:webHidden/>
          </w:rPr>
          <w:t>51</w:t>
        </w:r>
        <w:r>
          <w:rPr>
            <w:noProof/>
            <w:webHidden/>
          </w:rPr>
          <w:fldChar w:fldCharType="end"/>
        </w:r>
        <w:r w:rsidRPr="00B63AB0">
          <w:rPr>
            <w:rStyle w:val="Hyperlink"/>
            <w:noProof/>
          </w:rPr>
          <w:fldChar w:fldCharType="end"/>
        </w:r>
      </w:ins>
    </w:p>
    <w:p w14:paraId="65DB4553" w14:textId="5BCE28AD" w:rsidR="00231C0B" w:rsidRDefault="00231C0B">
      <w:pPr>
        <w:pStyle w:val="TOC2"/>
        <w:rPr>
          <w:ins w:id="275" w:author="Mary Jungers" w:date="2019-11-12T15:55:00Z"/>
          <w:rFonts w:asciiTheme="minorHAnsi" w:eastAsiaTheme="minorEastAsia" w:hAnsiTheme="minorHAnsi" w:cstheme="minorBidi"/>
          <w:noProof/>
          <w:sz w:val="22"/>
          <w:szCs w:val="22"/>
        </w:rPr>
      </w:pPr>
      <w:ins w:id="27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"_Toc24466613"</w:instrText>
        </w:r>
        <w:r w:rsidRPr="00B63AB0">
          <w:rPr>
            <w:rStyle w:val="Hyperlink"/>
            <w:noProof/>
          </w:rPr>
          <w:instrText xml:space="preserve"> </w:instrText>
        </w:r>
        <w:r w:rsidRPr="00B63AB0">
          <w:rPr>
            <w:rStyle w:val="Hyperlink"/>
            <w:noProof/>
          </w:rPr>
          <w:fldChar w:fldCharType="separate"/>
        </w:r>
        <w:r w:rsidRPr="00B63AB0">
          <w:rPr>
            <w:rStyle w:val="Hyperlink"/>
            <w:noProof/>
          </w:rPr>
          <w:t>7.5 IPEC Security Considerations</w:t>
        </w:r>
        <w:r>
          <w:rPr>
            <w:noProof/>
            <w:webHidden/>
          </w:rPr>
          <w:tab/>
        </w:r>
        <w:r>
          <w:rPr>
            <w:noProof/>
            <w:webHidden/>
          </w:rPr>
          <w:fldChar w:fldCharType="begin"/>
        </w:r>
        <w:r>
          <w:rPr>
            <w:noProof/>
            <w:webHidden/>
          </w:rPr>
          <w:instrText xml:space="preserve"> PAGEREF _Toc24466613 \h </w:instrText>
        </w:r>
      </w:ins>
      <w:r>
        <w:rPr>
          <w:noProof/>
          <w:webHidden/>
        </w:rPr>
      </w:r>
      <w:r>
        <w:rPr>
          <w:noProof/>
          <w:webHidden/>
        </w:rPr>
        <w:fldChar w:fldCharType="separate"/>
      </w:r>
      <w:ins w:id="277" w:author="Mary Jungers" w:date="2019-11-12T15:55:00Z">
        <w:r>
          <w:rPr>
            <w:noProof/>
            <w:webHidden/>
          </w:rPr>
          <w:t>52</w:t>
        </w:r>
        <w:r>
          <w:rPr>
            <w:noProof/>
            <w:webHidden/>
          </w:rPr>
          <w:fldChar w:fldCharType="end"/>
        </w:r>
        <w:r w:rsidRPr="00B63AB0">
          <w:rPr>
            <w:rStyle w:val="Hyperlink"/>
            <w:noProof/>
          </w:rPr>
          <w:fldChar w:fldCharType="end"/>
        </w:r>
      </w:ins>
    </w:p>
    <w:p w14:paraId="27FF70F2" w14:textId="2B4DF043" w:rsidR="00231C0B" w:rsidRDefault="00231C0B">
      <w:pPr>
        <w:pStyle w:val="TOC1"/>
        <w:rPr>
          <w:ins w:id="278" w:author="Mary Jungers" w:date="2019-11-12T15:55:00Z"/>
          <w:rFonts w:asciiTheme="minorHAnsi" w:eastAsiaTheme="minorEastAsia" w:hAnsiTheme="minorHAnsi" w:cstheme="minorBidi"/>
          <w:noProof/>
          <w:sz w:val="22"/>
          <w:szCs w:val="22"/>
        </w:rPr>
      </w:pPr>
      <w:ins w:id="27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"_Toc24466614"</w:instrText>
        </w:r>
        <w:r w:rsidRPr="00B63AB0">
          <w:rPr>
            <w:rStyle w:val="Hyperlink"/>
            <w:noProof/>
          </w:rPr>
          <w:instrText xml:space="preserve"> </w:instrText>
        </w:r>
        <w:r w:rsidRPr="00B63AB0">
          <w:rPr>
            <w:rStyle w:val="Hyperlink"/>
            <w:noProof/>
          </w:rPr>
          <w:fldChar w:fldCharType="separate"/>
        </w:r>
        <w:r w:rsidRPr="00B63AB0">
          <w:rPr>
            <w:rStyle w:val="Hyperlink"/>
            <w:noProof/>
          </w:rPr>
          <w:t>Appendices</w:t>
        </w:r>
        <w:r>
          <w:rPr>
            <w:noProof/>
            <w:webHidden/>
          </w:rPr>
          <w:tab/>
        </w:r>
        <w:r>
          <w:rPr>
            <w:noProof/>
            <w:webHidden/>
          </w:rPr>
          <w:fldChar w:fldCharType="begin"/>
        </w:r>
        <w:r>
          <w:rPr>
            <w:noProof/>
            <w:webHidden/>
          </w:rPr>
          <w:instrText xml:space="preserve"> PAGEREF _Toc24466614 \h </w:instrText>
        </w:r>
      </w:ins>
      <w:r>
        <w:rPr>
          <w:noProof/>
          <w:webHidden/>
        </w:rPr>
      </w:r>
      <w:r>
        <w:rPr>
          <w:noProof/>
          <w:webHidden/>
        </w:rPr>
        <w:fldChar w:fldCharType="separate"/>
      </w:r>
      <w:ins w:id="280" w:author="Mary Jungers" w:date="2019-11-12T15:55:00Z">
        <w:r>
          <w:rPr>
            <w:noProof/>
            <w:webHidden/>
          </w:rPr>
          <w:t>53</w:t>
        </w:r>
        <w:r>
          <w:rPr>
            <w:noProof/>
            <w:webHidden/>
          </w:rPr>
          <w:fldChar w:fldCharType="end"/>
        </w:r>
        <w:r w:rsidRPr="00B63AB0">
          <w:rPr>
            <w:rStyle w:val="Hyperlink"/>
            <w:noProof/>
          </w:rPr>
          <w:fldChar w:fldCharType="end"/>
        </w:r>
      </w:ins>
    </w:p>
    <w:p w14:paraId="0D9CCE0E" w14:textId="48C89F81" w:rsidR="00231C0B" w:rsidRDefault="00231C0B">
      <w:pPr>
        <w:pStyle w:val="TOC1"/>
        <w:rPr>
          <w:ins w:id="281" w:author="Mary Jungers" w:date="2019-11-12T15:55:00Z"/>
          <w:rFonts w:asciiTheme="minorHAnsi" w:eastAsiaTheme="minorEastAsia" w:hAnsiTheme="minorHAnsi" w:cstheme="minorBidi"/>
          <w:noProof/>
          <w:sz w:val="22"/>
          <w:szCs w:val="22"/>
        </w:rPr>
      </w:pPr>
      <w:ins w:id="28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"_Toc24466615"</w:instrText>
        </w:r>
        <w:r w:rsidRPr="00B63AB0">
          <w:rPr>
            <w:rStyle w:val="Hyperlink"/>
            <w:noProof/>
          </w:rPr>
          <w:instrText xml:space="preserve"> </w:instrText>
        </w:r>
        <w:r w:rsidRPr="00B63AB0">
          <w:rPr>
            <w:rStyle w:val="Hyperlink"/>
            <w:noProof/>
          </w:rPr>
          <w:fldChar w:fldCharType="separate"/>
        </w:r>
        <w:r w:rsidRPr="00B63AB0">
          <w:rPr>
            <w:rStyle w:val="Hyperlink"/>
            <w:noProof/>
          </w:rPr>
          <w:t>Appendix A Actor Summary Definitions</w:t>
        </w:r>
        <w:r>
          <w:rPr>
            <w:noProof/>
            <w:webHidden/>
          </w:rPr>
          <w:tab/>
        </w:r>
        <w:r>
          <w:rPr>
            <w:noProof/>
            <w:webHidden/>
          </w:rPr>
          <w:fldChar w:fldCharType="begin"/>
        </w:r>
        <w:r>
          <w:rPr>
            <w:noProof/>
            <w:webHidden/>
          </w:rPr>
          <w:instrText xml:space="preserve"> PAGEREF _Toc24466615 \h </w:instrText>
        </w:r>
      </w:ins>
      <w:r>
        <w:rPr>
          <w:noProof/>
          <w:webHidden/>
        </w:rPr>
      </w:r>
      <w:r>
        <w:rPr>
          <w:noProof/>
          <w:webHidden/>
        </w:rPr>
        <w:fldChar w:fldCharType="separate"/>
      </w:r>
      <w:ins w:id="283" w:author="Mary Jungers" w:date="2019-11-12T15:55:00Z">
        <w:r>
          <w:rPr>
            <w:noProof/>
            <w:webHidden/>
          </w:rPr>
          <w:t>53</w:t>
        </w:r>
        <w:r>
          <w:rPr>
            <w:noProof/>
            <w:webHidden/>
          </w:rPr>
          <w:fldChar w:fldCharType="end"/>
        </w:r>
        <w:r w:rsidRPr="00B63AB0">
          <w:rPr>
            <w:rStyle w:val="Hyperlink"/>
            <w:noProof/>
          </w:rPr>
          <w:fldChar w:fldCharType="end"/>
        </w:r>
      </w:ins>
    </w:p>
    <w:p w14:paraId="5399B644" w14:textId="7B00B926" w:rsidR="00231C0B" w:rsidRDefault="00231C0B">
      <w:pPr>
        <w:pStyle w:val="TOC1"/>
        <w:rPr>
          <w:ins w:id="284" w:author="Mary Jungers" w:date="2019-11-12T15:55:00Z"/>
          <w:rFonts w:asciiTheme="minorHAnsi" w:eastAsiaTheme="minorEastAsia" w:hAnsiTheme="minorHAnsi" w:cstheme="minorBidi"/>
          <w:noProof/>
          <w:sz w:val="22"/>
          <w:szCs w:val="22"/>
        </w:rPr>
      </w:pPr>
      <w:ins w:id="28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"_Toc24466616"</w:instrText>
        </w:r>
        <w:r w:rsidRPr="00B63AB0">
          <w:rPr>
            <w:rStyle w:val="Hyperlink"/>
            <w:noProof/>
          </w:rPr>
          <w:instrText xml:space="preserve"> </w:instrText>
        </w:r>
        <w:r w:rsidRPr="00B63AB0">
          <w:rPr>
            <w:rStyle w:val="Hyperlink"/>
            <w:noProof/>
          </w:rPr>
          <w:fldChar w:fldCharType="separate"/>
        </w:r>
        <w:r w:rsidRPr="00B63AB0">
          <w:rPr>
            <w:rStyle w:val="Hyperlink"/>
            <w:noProof/>
          </w:rPr>
          <w:t>Appendix B Transaction Summary Definitions</w:t>
        </w:r>
        <w:r>
          <w:rPr>
            <w:noProof/>
            <w:webHidden/>
          </w:rPr>
          <w:tab/>
        </w:r>
        <w:r>
          <w:rPr>
            <w:noProof/>
            <w:webHidden/>
          </w:rPr>
          <w:fldChar w:fldCharType="begin"/>
        </w:r>
        <w:r>
          <w:rPr>
            <w:noProof/>
            <w:webHidden/>
          </w:rPr>
          <w:instrText xml:space="preserve"> PAGEREF _Toc24466616 \h </w:instrText>
        </w:r>
      </w:ins>
      <w:r>
        <w:rPr>
          <w:noProof/>
          <w:webHidden/>
        </w:rPr>
      </w:r>
      <w:r>
        <w:rPr>
          <w:noProof/>
          <w:webHidden/>
        </w:rPr>
        <w:fldChar w:fldCharType="separate"/>
      </w:r>
      <w:ins w:id="286" w:author="Mary Jungers" w:date="2019-11-12T15:55:00Z">
        <w:r>
          <w:rPr>
            <w:noProof/>
            <w:webHidden/>
          </w:rPr>
          <w:t>53</w:t>
        </w:r>
        <w:r>
          <w:rPr>
            <w:noProof/>
            <w:webHidden/>
          </w:rPr>
          <w:fldChar w:fldCharType="end"/>
        </w:r>
        <w:r w:rsidRPr="00B63AB0">
          <w:rPr>
            <w:rStyle w:val="Hyperlink"/>
            <w:noProof/>
          </w:rPr>
          <w:fldChar w:fldCharType="end"/>
        </w:r>
      </w:ins>
    </w:p>
    <w:p w14:paraId="4AF23DF9" w14:textId="7472AD99" w:rsidR="00231C0B" w:rsidRDefault="00231C0B">
      <w:pPr>
        <w:pStyle w:val="TOC1"/>
        <w:rPr>
          <w:ins w:id="287" w:author="Mary Jungers" w:date="2019-11-12T15:55:00Z"/>
          <w:rFonts w:asciiTheme="minorHAnsi" w:eastAsiaTheme="minorEastAsia" w:hAnsiTheme="minorHAnsi" w:cstheme="minorBidi"/>
          <w:noProof/>
          <w:sz w:val="22"/>
          <w:szCs w:val="22"/>
        </w:rPr>
      </w:pPr>
      <w:ins w:id="28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"_Toc24466617"</w:instrText>
        </w:r>
        <w:r w:rsidRPr="00B63AB0">
          <w:rPr>
            <w:rStyle w:val="Hyperlink"/>
            <w:noProof/>
          </w:rPr>
          <w:instrText xml:space="preserve"> </w:instrText>
        </w:r>
        <w:r w:rsidRPr="00B63AB0">
          <w:rPr>
            <w:rStyle w:val="Hyperlink"/>
            <w:noProof/>
          </w:rPr>
          <w:fldChar w:fldCharType="separate"/>
        </w:r>
        <w:r w:rsidRPr="00B63AB0">
          <w:rPr>
            <w:rStyle w:val="Hyperlink"/>
            <w:noProof/>
          </w:rPr>
          <w:t>Appendix C Rosetta Terminology Mapping (RTM)</w:t>
        </w:r>
        <w:r>
          <w:rPr>
            <w:noProof/>
            <w:webHidden/>
          </w:rPr>
          <w:tab/>
        </w:r>
        <w:r>
          <w:rPr>
            <w:noProof/>
            <w:webHidden/>
          </w:rPr>
          <w:fldChar w:fldCharType="begin"/>
        </w:r>
        <w:r>
          <w:rPr>
            <w:noProof/>
            <w:webHidden/>
          </w:rPr>
          <w:instrText xml:space="preserve"> PAGEREF _Toc24466617 \h </w:instrText>
        </w:r>
      </w:ins>
      <w:r>
        <w:rPr>
          <w:noProof/>
          <w:webHidden/>
        </w:rPr>
      </w:r>
      <w:r>
        <w:rPr>
          <w:noProof/>
          <w:webHidden/>
        </w:rPr>
        <w:fldChar w:fldCharType="separate"/>
      </w:r>
      <w:ins w:id="289" w:author="Mary Jungers" w:date="2019-11-12T15:55:00Z">
        <w:r>
          <w:rPr>
            <w:noProof/>
            <w:webHidden/>
          </w:rPr>
          <w:t>53</w:t>
        </w:r>
        <w:r>
          <w:rPr>
            <w:noProof/>
            <w:webHidden/>
          </w:rPr>
          <w:fldChar w:fldCharType="end"/>
        </w:r>
        <w:r w:rsidRPr="00B63AB0">
          <w:rPr>
            <w:rStyle w:val="Hyperlink"/>
            <w:noProof/>
          </w:rPr>
          <w:fldChar w:fldCharType="end"/>
        </w:r>
      </w:ins>
    </w:p>
    <w:p w14:paraId="4A40492E" w14:textId="2BBA96A2" w:rsidR="00231C0B" w:rsidRDefault="00231C0B">
      <w:pPr>
        <w:pStyle w:val="TOC2"/>
        <w:rPr>
          <w:ins w:id="290" w:author="Mary Jungers" w:date="2019-11-12T15:55:00Z"/>
          <w:rFonts w:asciiTheme="minorHAnsi" w:eastAsiaTheme="minorEastAsia" w:hAnsiTheme="minorHAnsi" w:cstheme="minorBidi"/>
          <w:noProof/>
          <w:sz w:val="22"/>
          <w:szCs w:val="22"/>
        </w:rPr>
      </w:pPr>
      <w:ins w:id="29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"_Toc24466618"</w:instrText>
        </w:r>
        <w:r w:rsidRPr="00B63AB0">
          <w:rPr>
            <w:rStyle w:val="Hyperlink"/>
            <w:noProof/>
          </w:rPr>
          <w:instrText xml:space="preserve"> </w:instrText>
        </w:r>
        <w:r w:rsidRPr="00B63AB0">
          <w:rPr>
            <w:rStyle w:val="Hyperlink"/>
            <w:noProof/>
          </w:rPr>
          <w:fldChar w:fldCharType="separate"/>
        </w:r>
        <w:r w:rsidRPr="00B63AB0">
          <w:rPr>
            <w:rStyle w:val="Hyperlink"/>
            <w:noProof/>
          </w:rPr>
          <w:t>C.1 Problem Statement</w:t>
        </w:r>
        <w:r>
          <w:rPr>
            <w:noProof/>
            <w:webHidden/>
          </w:rPr>
          <w:tab/>
        </w:r>
        <w:r>
          <w:rPr>
            <w:noProof/>
            <w:webHidden/>
          </w:rPr>
          <w:fldChar w:fldCharType="begin"/>
        </w:r>
        <w:r>
          <w:rPr>
            <w:noProof/>
            <w:webHidden/>
          </w:rPr>
          <w:instrText xml:space="preserve"> PAGEREF _Toc24466618 \h </w:instrText>
        </w:r>
      </w:ins>
      <w:r>
        <w:rPr>
          <w:noProof/>
          <w:webHidden/>
        </w:rPr>
      </w:r>
      <w:r>
        <w:rPr>
          <w:noProof/>
          <w:webHidden/>
        </w:rPr>
        <w:fldChar w:fldCharType="separate"/>
      </w:r>
      <w:ins w:id="292" w:author="Mary Jungers" w:date="2019-11-12T15:55:00Z">
        <w:r>
          <w:rPr>
            <w:noProof/>
            <w:webHidden/>
          </w:rPr>
          <w:t>53</w:t>
        </w:r>
        <w:r>
          <w:rPr>
            <w:noProof/>
            <w:webHidden/>
          </w:rPr>
          <w:fldChar w:fldCharType="end"/>
        </w:r>
        <w:r w:rsidRPr="00B63AB0">
          <w:rPr>
            <w:rStyle w:val="Hyperlink"/>
            <w:noProof/>
          </w:rPr>
          <w:fldChar w:fldCharType="end"/>
        </w:r>
      </w:ins>
    </w:p>
    <w:p w14:paraId="1F444DBE" w14:textId="131EBB3E" w:rsidR="00231C0B" w:rsidRDefault="00231C0B">
      <w:pPr>
        <w:pStyle w:val="TOC2"/>
        <w:rPr>
          <w:ins w:id="293" w:author="Mary Jungers" w:date="2019-11-12T15:55:00Z"/>
          <w:rFonts w:asciiTheme="minorHAnsi" w:eastAsiaTheme="minorEastAsia" w:hAnsiTheme="minorHAnsi" w:cstheme="minorBidi"/>
          <w:noProof/>
          <w:sz w:val="22"/>
          <w:szCs w:val="22"/>
        </w:rPr>
      </w:pPr>
      <w:ins w:id="29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"_Toc24466619"</w:instrText>
        </w:r>
        <w:r w:rsidRPr="00B63AB0">
          <w:rPr>
            <w:rStyle w:val="Hyperlink"/>
            <w:noProof/>
          </w:rPr>
          <w:instrText xml:space="preserve"> </w:instrText>
        </w:r>
        <w:r w:rsidRPr="00B63AB0">
          <w:rPr>
            <w:rStyle w:val="Hyperlink"/>
            <w:noProof/>
          </w:rPr>
          <w:fldChar w:fldCharType="separate"/>
        </w:r>
        <w:r w:rsidRPr="00B63AB0">
          <w:rPr>
            <w:rStyle w:val="Hyperlink"/>
            <w:noProof/>
          </w:rPr>
          <w:t>C.2 Key Use Case</w:t>
        </w:r>
        <w:r>
          <w:rPr>
            <w:noProof/>
            <w:webHidden/>
          </w:rPr>
          <w:tab/>
        </w:r>
        <w:r>
          <w:rPr>
            <w:noProof/>
            <w:webHidden/>
          </w:rPr>
          <w:fldChar w:fldCharType="begin"/>
        </w:r>
        <w:r>
          <w:rPr>
            <w:noProof/>
            <w:webHidden/>
          </w:rPr>
          <w:instrText xml:space="preserve"> PAGEREF _Toc24466619 \h </w:instrText>
        </w:r>
      </w:ins>
      <w:r>
        <w:rPr>
          <w:noProof/>
          <w:webHidden/>
        </w:rPr>
      </w:r>
      <w:r>
        <w:rPr>
          <w:noProof/>
          <w:webHidden/>
        </w:rPr>
        <w:fldChar w:fldCharType="separate"/>
      </w:r>
      <w:ins w:id="295" w:author="Mary Jungers" w:date="2019-11-12T15:55:00Z">
        <w:r>
          <w:rPr>
            <w:noProof/>
            <w:webHidden/>
          </w:rPr>
          <w:t>54</w:t>
        </w:r>
        <w:r>
          <w:rPr>
            <w:noProof/>
            <w:webHidden/>
          </w:rPr>
          <w:fldChar w:fldCharType="end"/>
        </w:r>
        <w:r w:rsidRPr="00B63AB0">
          <w:rPr>
            <w:rStyle w:val="Hyperlink"/>
            <w:noProof/>
          </w:rPr>
          <w:fldChar w:fldCharType="end"/>
        </w:r>
      </w:ins>
    </w:p>
    <w:p w14:paraId="1A67384F" w14:textId="5D09B7DB" w:rsidR="00231C0B" w:rsidRDefault="00231C0B">
      <w:pPr>
        <w:pStyle w:val="TOC1"/>
        <w:rPr>
          <w:ins w:id="296" w:author="Mary Jungers" w:date="2019-11-12T15:55:00Z"/>
          <w:rFonts w:asciiTheme="minorHAnsi" w:eastAsiaTheme="minorEastAsia" w:hAnsiTheme="minorHAnsi" w:cstheme="minorBidi"/>
          <w:noProof/>
          <w:sz w:val="22"/>
          <w:szCs w:val="22"/>
        </w:rPr>
      </w:pPr>
      <w:ins w:id="29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"_Toc24466620"</w:instrText>
        </w:r>
        <w:r w:rsidRPr="00B63AB0">
          <w:rPr>
            <w:rStyle w:val="Hyperlink"/>
            <w:noProof/>
          </w:rPr>
          <w:instrText xml:space="preserve"> </w:instrText>
        </w:r>
        <w:r w:rsidRPr="00B63AB0">
          <w:rPr>
            <w:rStyle w:val="Hyperlink"/>
            <w:noProof/>
          </w:rPr>
          <w:fldChar w:fldCharType="separate"/>
        </w:r>
        <w:r w:rsidRPr="00B63AB0">
          <w:rPr>
            <w:rStyle w:val="Hyperlink"/>
            <w:noProof/>
          </w:rPr>
          <w:t>Glossary</w:t>
        </w:r>
        <w:r>
          <w:rPr>
            <w:noProof/>
            <w:webHidden/>
          </w:rPr>
          <w:tab/>
        </w:r>
        <w:r>
          <w:rPr>
            <w:noProof/>
            <w:webHidden/>
          </w:rPr>
          <w:fldChar w:fldCharType="begin"/>
        </w:r>
        <w:r>
          <w:rPr>
            <w:noProof/>
            <w:webHidden/>
          </w:rPr>
          <w:instrText xml:space="preserve"> PAGEREF _Toc24466620 \h </w:instrText>
        </w:r>
      </w:ins>
      <w:r>
        <w:rPr>
          <w:noProof/>
          <w:webHidden/>
        </w:rPr>
      </w:r>
      <w:r>
        <w:rPr>
          <w:noProof/>
          <w:webHidden/>
        </w:rPr>
        <w:fldChar w:fldCharType="separate"/>
      </w:r>
      <w:ins w:id="298" w:author="Mary Jungers" w:date="2019-11-12T15:55:00Z">
        <w:r>
          <w:rPr>
            <w:noProof/>
            <w:webHidden/>
          </w:rPr>
          <w:t>55</w:t>
        </w:r>
        <w:r>
          <w:rPr>
            <w:noProof/>
            <w:webHidden/>
          </w:rPr>
          <w:fldChar w:fldCharType="end"/>
        </w:r>
        <w:r w:rsidRPr="00B63AB0">
          <w:rPr>
            <w:rStyle w:val="Hyperlink"/>
            <w:noProof/>
          </w:rPr>
          <w:fldChar w:fldCharType="end"/>
        </w:r>
      </w:ins>
    </w:p>
    <w:p w14:paraId="758584FA" w14:textId="04E7F0B7" w:rsidR="0087052E" w:rsidRPr="00190000" w:rsidDel="00983C4C" w:rsidRDefault="0087052E">
      <w:pPr>
        <w:pStyle w:val="TOC1"/>
        <w:rPr>
          <w:del w:id="299" w:author="Mary Jungers" w:date="2019-11-12T12:47:00Z"/>
          <w:rFonts w:asciiTheme="minorHAnsi" w:eastAsiaTheme="minorEastAsia" w:hAnsiTheme="minorHAnsi" w:cstheme="minorBidi"/>
          <w:noProof/>
          <w:sz w:val="22"/>
          <w:szCs w:val="22"/>
        </w:rPr>
      </w:pPr>
      <w:del w:id="300" w:author="Mary Jungers" w:date="2019-11-12T12:47:00Z">
        <w:r w:rsidRPr="00190000" w:rsidDel="00983C4C">
          <w:rPr>
            <w:rPrChange w:id="301" w:author="Mary Jungers" w:date="2019-11-12T12:47:00Z">
              <w:rPr>
                <w:rStyle w:val="Hyperlink"/>
                <w:noProof/>
              </w:rPr>
            </w:rPrChange>
          </w:rPr>
          <w:delText>1 Introduction</w:delText>
        </w:r>
        <w:r w:rsidRPr="00190000" w:rsidDel="00983C4C">
          <w:rPr>
            <w:noProof/>
            <w:webHidden/>
          </w:rPr>
          <w:tab/>
          <w:delText>5</w:delText>
        </w:r>
      </w:del>
    </w:p>
    <w:p w14:paraId="1E4B6136" w14:textId="15A57607" w:rsidR="0087052E" w:rsidRPr="00190000" w:rsidDel="00983C4C" w:rsidRDefault="0087052E">
      <w:pPr>
        <w:pStyle w:val="TOC2"/>
        <w:rPr>
          <w:del w:id="302" w:author="Mary Jungers" w:date="2019-11-12T12:47:00Z"/>
          <w:rFonts w:asciiTheme="minorHAnsi" w:eastAsiaTheme="minorEastAsia" w:hAnsiTheme="minorHAnsi" w:cstheme="minorBidi"/>
          <w:noProof/>
          <w:sz w:val="22"/>
          <w:szCs w:val="22"/>
        </w:rPr>
      </w:pPr>
      <w:del w:id="303" w:author="Mary Jungers" w:date="2019-11-12T12:47:00Z">
        <w:r w:rsidRPr="00190000" w:rsidDel="00983C4C">
          <w:rPr>
            <w:rPrChange w:id="304" w:author="Mary Jungers" w:date="2019-11-12T12:47:00Z">
              <w:rPr>
                <w:rStyle w:val="Hyperlink"/>
                <w:noProof/>
              </w:rPr>
            </w:rPrChange>
          </w:rPr>
          <w:delText>1.1 Introduction to IHE</w:delText>
        </w:r>
        <w:r w:rsidRPr="00190000" w:rsidDel="00983C4C">
          <w:rPr>
            <w:noProof/>
            <w:webHidden/>
          </w:rPr>
          <w:tab/>
          <w:delText>5</w:delText>
        </w:r>
      </w:del>
    </w:p>
    <w:p w14:paraId="4CDD07CB" w14:textId="0FE2700E" w:rsidR="0087052E" w:rsidRPr="00190000" w:rsidDel="00983C4C" w:rsidRDefault="0087052E">
      <w:pPr>
        <w:pStyle w:val="TOC2"/>
        <w:rPr>
          <w:del w:id="305" w:author="Mary Jungers" w:date="2019-11-12T12:47:00Z"/>
          <w:rFonts w:asciiTheme="minorHAnsi" w:eastAsiaTheme="minorEastAsia" w:hAnsiTheme="minorHAnsi" w:cstheme="minorBidi"/>
          <w:noProof/>
          <w:sz w:val="22"/>
          <w:szCs w:val="22"/>
        </w:rPr>
      </w:pPr>
      <w:del w:id="306" w:author="Mary Jungers" w:date="2019-11-12T12:47:00Z">
        <w:r w:rsidRPr="00190000" w:rsidDel="00983C4C">
          <w:rPr>
            <w:rPrChange w:id="307" w:author="Mary Jungers" w:date="2019-11-12T12:47:00Z">
              <w:rPr>
                <w:rStyle w:val="Hyperlink"/>
                <w:noProof/>
              </w:rPr>
            </w:rPrChange>
          </w:rPr>
          <w:delText>1.2 Introduction to IHE Patient Care Device (PCD)</w:delText>
        </w:r>
        <w:r w:rsidRPr="00190000" w:rsidDel="00983C4C">
          <w:rPr>
            <w:noProof/>
            <w:webHidden/>
          </w:rPr>
          <w:tab/>
          <w:delText>5</w:delText>
        </w:r>
      </w:del>
    </w:p>
    <w:p w14:paraId="5680D2E8" w14:textId="1534CB5A" w:rsidR="0087052E" w:rsidRPr="00190000" w:rsidDel="00983C4C" w:rsidRDefault="0087052E">
      <w:pPr>
        <w:pStyle w:val="TOC2"/>
        <w:rPr>
          <w:del w:id="308" w:author="Mary Jungers" w:date="2019-11-12T12:47:00Z"/>
          <w:rFonts w:asciiTheme="minorHAnsi" w:eastAsiaTheme="minorEastAsia" w:hAnsiTheme="minorHAnsi" w:cstheme="minorBidi"/>
          <w:noProof/>
          <w:sz w:val="22"/>
          <w:szCs w:val="22"/>
        </w:rPr>
      </w:pPr>
      <w:del w:id="309" w:author="Mary Jungers" w:date="2019-11-12T12:47:00Z">
        <w:r w:rsidRPr="00190000" w:rsidDel="00983C4C">
          <w:rPr>
            <w:rPrChange w:id="310" w:author="Mary Jungers" w:date="2019-11-12T12:47:00Z">
              <w:rPr>
                <w:rStyle w:val="Hyperlink"/>
                <w:noProof/>
              </w:rPr>
            </w:rPrChange>
          </w:rPr>
          <w:delText>1.3 Intended Audience</w:delText>
        </w:r>
        <w:r w:rsidRPr="00190000" w:rsidDel="00983C4C">
          <w:rPr>
            <w:noProof/>
            <w:webHidden/>
          </w:rPr>
          <w:tab/>
          <w:delText>6</w:delText>
        </w:r>
      </w:del>
    </w:p>
    <w:p w14:paraId="2727F828" w14:textId="384D5A45" w:rsidR="0087052E" w:rsidRPr="00190000" w:rsidDel="00983C4C" w:rsidRDefault="0087052E">
      <w:pPr>
        <w:pStyle w:val="TOC2"/>
        <w:rPr>
          <w:del w:id="311" w:author="Mary Jungers" w:date="2019-11-12T12:47:00Z"/>
          <w:rFonts w:asciiTheme="minorHAnsi" w:eastAsiaTheme="minorEastAsia" w:hAnsiTheme="minorHAnsi" w:cstheme="minorBidi"/>
          <w:noProof/>
          <w:sz w:val="22"/>
          <w:szCs w:val="22"/>
        </w:rPr>
      </w:pPr>
      <w:del w:id="312" w:author="Mary Jungers" w:date="2019-11-12T12:47:00Z">
        <w:r w:rsidRPr="00190000" w:rsidDel="00983C4C">
          <w:rPr>
            <w:rPrChange w:id="313" w:author="Mary Jungers" w:date="2019-11-12T12:47:00Z">
              <w:rPr>
                <w:rStyle w:val="Hyperlink"/>
                <w:noProof/>
              </w:rPr>
            </w:rPrChange>
          </w:rPr>
          <w:delText>1.4 Pre-requisites and Reference Material</w:delText>
        </w:r>
        <w:r w:rsidRPr="00190000" w:rsidDel="00983C4C">
          <w:rPr>
            <w:noProof/>
            <w:webHidden/>
          </w:rPr>
          <w:tab/>
          <w:delText>6</w:delText>
        </w:r>
      </w:del>
    </w:p>
    <w:p w14:paraId="4367E342" w14:textId="0BEB25BC" w:rsidR="0087052E" w:rsidRPr="00190000" w:rsidDel="00983C4C" w:rsidRDefault="0087052E">
      <w:pPr>
        <w:pStyle w:val="TOC3"/>
        <w:rPr>
          <w:del w:id="314" w:author="Mary Jungers" w:date="2019-11-12T12:47:00Z"/>
          <w:rFonts w:asciiTheme="minorHAnsi" w:eastAsiaTheme="minorEastAsia" w:hAnsiTheme="minorHAnsi" w:cstheme="minorBidi"/>
          <w:noProof/>
          <w:sz w:val="22"/>
          <w:szCs w:val="22"/>
        </w:rPr>
      </w:pPr>
      <w:del w:id="315" w:author="Mary Jungers" w:date="2019-11-12T12:47:00Z">
        <w:r w:rsidRPr="00190000" w:rsidDel="00983C4C">
          <w:rPr>
            <w:rPrChange w:id="316" w:author="Mary Jungers" w:date="2019-11-12T12:47:00Z">
              <w:rPr>
                <w:rStyle w:val="Hyperlink"/>
                <w:noProof/>
              </w:rPr>
            </w:rPrChange>
          </w:rPr>
          <w:delText>1.4.1 Actor Descriptions</w:delText>
        </w:r>
        <w:r w:rsidRPr="00190000" w:rsidDel="00983C4C">
          <w:rPr>
            <w:noProof/>
            <w:webHidden/>
          </w:rPr>
          <w:tab/>
          <w:delText>6</w:delText>
        </w:r>
      </w:del>
    </w:p>
    <w:p w14:paraId="038634D2" w14:textId="3171445B" w:rsidR="0087052E" w:rsidRPr="00190000" w:rsidDel="00983C4C" w:rsidRDefault="0087052E">
      <w:pPr>
        <w:pStyle w:val="TOC3"/>
        <w:rPr>
          <w:del w:id="317" w:author="Mary Jungers" w:date="2019-11-12T12:47:00Z"/>
          <w:rFonts w:asciiTheme="minorHAnsi" w:eastAsiaTheme="minorEastAsia" w:hAnsiTheme="minorHAnsi" w:cstheme="minorBidi"/>
          <w:noProof/>
          <w:sz w:val="22"/>
          <w:szCs w:val="22"/>
        </w:rPr>
      </w:pPr>
      <w:del w:id="318" w:author="Mary Jungers" w:date="2019-11-12T12:47:00Z">
        <w:r w:rsidRPr="00190000" w:rsidDel="00983C4C">
          <w:rPr>
            <w:rPrChange w:id="319" w:author="Mary Jungers" w:date="2019-11-12T12:47:00Z">
              <w:rPr>
                <w:rStyle w:val="Hyperlink"/>
                <w:noProof/>
              </w:rPr>
            </w:rPrChange>
          </w:rPr>
          <w:delText>1.4.2 Transaction Descriptions</w:delText>
        </w:r>
        <w:r w:rsidRPr="00190000" w:rsidDel="00983C4C">
          <w:rPr>
            <w:noProof/>
            <w:webHidden/>
          </w:rPr>
          <w:tab/>
          <w:delText>6</w:delText>
        </w:r>
      </w:del>
    </w:p>
    <w:p w14:paraId="4EA50799" w14:textId="48D90860" w:rsidR="0087052E" w:rsidRPr="00190000" w:rsidDel="00983C4C" w:rsidRDefault="0087052E">
      <w:pPr>
        <w:pStyle w:val="TOC3"/>
        <w:rPr>
          <w:del w:id="320" w:author="Mary Jungers" w:date="2019-11-12T12:47:00Z"/>
          <w:rFonts w:asciiTheme="minorHAnsi" w:eastAsiaTheme="minorEastAsia" w:hAnsiTheme="minorHAnsi" w:cstheme="minorBidi"/>
          <w:noProof/>
          <w:sz w:val="22"/>
          <w:szCs w:val="22"/>
        </w:rPr>
      </w:pPr>
      <w:del w:id="321" w:author="Mary Jungers" w:date="2019-11-12T12:47:00Z">
        <w:r w:rsidRPr="00190000" w:rsidDel="00983C4C">
          <w:rPr>
            <w:rPrChange w:id="322" w:author="Mary Jungers" w:date="2019-11-12T12:47:00Z">
              <w:rPr>
                <w:rStyle w:val="Hyperlink"/>
                <w:noProof/>
              </w:rPr>
            </w:rPrChange>
          </w:rPr>
          <w:delText>1.4.3 Content Modules</w:delText>
        </w:r>
        <w:r w:rsidRPr="00190000" w:rsidDel="00983C4C">
          <w:rPr>
            <w:noProof/>
            <w:webHidden/>
          </w:rPr>
          <w:tab/>
          <w:delText>6</w:delText>
        </w:r>
      </w:del>
    </w:p>
    <w:p w14:paraId="2C2151F9" w14:textId="05C89DAB" w:rsidR="0087052E" w:rsidRPr="00190000" w:rsidDel="00983C4C" w:rsidRDefault="0087052E">
      <w:pPr>
        <w:pStyle w:val="TOC3"/>
        <w:rPr>
          <w:del w:id="323" w:author="Mary Jungers" w:date="2019-11-12T12:47:00Z"/>
          <w:rFonts w:asciiTheme="minorHAnsi" w:eastAsiaTheme="minorEastAsia" w:hAnsiTheme="minorHAnsi" w:cstheme="minorBidi"/>
          <w:noProof/>
          <w:sz w:val="22"/>
          <w:szCs w:val="22"/>
        </w:rPr>
      </w:pPr>
      <w:del w:id="324" w:author="Mary Jungers" w:date="2019-11-12T12:47:00Z">
        <w:r w:rsidRPr="00190000" w:rsidDel="00983C4C">
          <w:rPr>
            <w:rPrChange w:id="325" w:author="Mary Jungers" w:date="2019-11-12T12:47:00Z">
              <w:rPr>
                <w:rStyle w:val="Hyperlink"/>
                <w:noProof/>
              </w:rPr>
            </w:rPrChange>
          </w:rPr>
          <w:delText>1.4.4 IHE Integration Statements</w:delText>
        </w:r>
        <w:r w:rsidRPr="00190000" w:rsidDel="00983C4C">
          <w:rPr>
            <w:noProof/>
            <w:webHidden/>
          </w:rPr>
          <w:tab/>
          <w:delText>6</w:delText>
        </w:r>
      </w:del>
    </w:p>
    <w:p w14:paraId="15528BAF" w14:textId="53AF31A7" w:rsidR="0087052E" w:rsidRPr="00190000" w:rsidDel="00983C4C" w:rsidRDefault="0087052E">
      <w:pPr>
        <w:pStyle w:val="TOC2"/>
        <w:rPr>
          <w:del w:id="326" w:author="Mary Jungers" w:date="2019-11-12T12:47:00Z"/>
          <w:rFonts w:asciiTheme="minorHAnsi" w:eastAsiaTheme="minorEastAsia" w:hAnsiTheme="minorHAnsi" w:cstheme="minorBidi"/>
          <w:noProof/>
          <w:sz w:val="22"/>
          <w:szCs w:val="22"/>
        </w:rPr>
      </w:pPr>
      <w:del w:id="327" w:author="Mary Jungers" w:date="2019-11-12T12:47:00Z">
        <w:r w:rsidRPr="00190000" w:rsidDel="00983C4C">
          <w:rPr>
            <w:rPrChange w:id="328" w:author="Mary Jungers" w:date="2019-11-12T12:47:00Z">
              <w:rPr>
                <w:rStyle w:val="Hyperlink"/>
                <w:noProof/>
              </w:rPr>
            </w:rPrChange>
          </w:rPr>
          <w:delText>1.5 Overview of Technical Framework Volume 1</w:delText>
        </w:r>
        <w:r w:rsidRPr="00190000" w:rsidDel="00983C4C">
          <w:rPr>
            <w:noProof/>
            <w:webHidden/>
          </w:rPr>
          <w:tab/>
          <w:delText>7</w:delText>
        </w:r>
      </w:del>
    </w:p>
    <w:p w14:paraId="1AC58454" w14:textId="65C7D97C" w:rsidR="0087052E" w:rsidRPr="00190000" w:rsidDel="00983C4C" w:rsidRDefault="0087052E">
      <w:pPr>
        <w:pStyle w:val="TOC2"/>
        <w:rPr>
          <w:del w:id="329" w:author="Mary Jungers" w:date="2019-11-12T12:47:00Z"/>
          <w:rFonts w:asciiTheme="minorHAnsi" w:eastAsiaTheme="minorEastAsia" w:hAnsiTheme="minorHAnsi" w:cstheme="minorBidi"/>
          <w:noProof/>
          <w:sz w:val="22"/>
          <w:szCs w:val="22"/>
        </w:rPr>
      </w:pPr>
      <w:del w:id="330" w:author="Mary Jungers" w:date="2019-11-12T12:47:00Z">
        <w:r w:rsidRPr="00190000" w:rsidDel="00983C4C">
          <w:rPr>
            <w:rPrChange w:id="331" w:author="Mary Jungers" w:date="2019-11-12T12:47:00Z">
              <w:rPr>
                <w:rStyle w:val="Hyperlink"/>
                <w:noProof/>
              </w:rPr>
            </w:rPrChange>
          </w:rPr>
          <w:delText>1.6 Comment Process</w:delText>
        </w:r>
        <w:r w:rsidRPr="00190000" w:rsidDel="00983C4C">
          <w:rPr>
            <w:noProof/>
            <w:webHidden/>
          </w:rPr>
          <w:tab/>
          <w:delText>7</w:delText>
        </w:r>
      </w:del>
    </w:p>
    <w:p w14:paraId="2672567F" w14:textId="75ACD2F5" w:rsidR="0087052E" w:rsidRPr="00190000" w:rsidDel="00983C4C" w:rsidRDefault="0087052E">
      <w:pPr>
        <w:pStyle w:val="TOC2"/>
        <w:rPr>
          <w:del w:id="332" w:author="Mary Jungers" w:date="2019-11-12T12:47:00Z"/>
          <w:rFonts w:asciiTheme="minorHAnsi" w:eastAsiaTheme="minorEastAsia" w:hAnsiTheme="minorHAnsi" w:cstheme="minorBidi"/>
          <w:noProof/>
          <w:sz w:val="22"/>
          <w:szCs w:val="22"/>
        </w:rPr>
      </w:pPr>
      <w:del w:id="333" w:author="Mary Jungers" w:date="2019-11-12T12:47:00Z">
        <w:r w:rsidRPr="00190000" w:rsidDel="00983C4C">
          <w:rPr>
            <w:rPrChange w:id="334" w:author="Mary Jungers" w:date="2019-11-12T12:47:00Z">
              <w:rPr>
                <w:rStyle w:val="Hyperlink"/>
                <w:noProof/>
              </w:rPr>
            </w:rPrChange>
          </w:rPr>
          <w:delText>1.7 Copyright Licenses</w:delText>
        </w:r>
        <w:r w:rsidRPr="00190000" w:rsidDel="00983C4C">
          <w:rPr>
            <w:noProof/>
            <w:webHidden/>
          </w:rPr>
          <w:tab/>
          <w:delText>7</w:delText>
        </w:r>
      </w:del>
    </w:p>
    <w:p w14:paraId="0B6D00A9" w14:textId="5DE31DE0" w:rsidR="0087052E" w:rsidRPr="00190000" w:rsidDel="00983C4C" w:rsidRDefault="0087052E">
      <w:pPr>
        <w:pStyle w:val="TOC3"/>
        <w:rPr>
          <w:del w:id="335" w:author="Mary Jungers" w:date="2019-11-12T12:47:00Z"/>
          <w:rFonts w:asciiTheme="minorHAnsi" w:eastAsiaTheme="minorEastAsia" w:hAnsiTheme="minorHAnsi" w:cstheme="minorBidi"/>
          <w:noProof/>
          <w:sz w:val="22"/>
          <w:szCs w:val="22"/>
        </w:rPr>
      </w:pPr>
      <w:del w:id="336" w:author="Mary Jungers" w:date="2019-11-12T12:47:00Z">
        <w:r w:rsidRPr="00190000" w:rsidDel="00983C4C">
          <w:rPr>
            <w:rPrChange w:id="337" w:author="Mary Jungers" w:date="2019-11-12T12:47:00Z">
              <w:rPr>
                <w:rStyle w:val="Hyperlink"/>
                <w:noProof/>
              </w:rPr>
            </w:rPrChange>
          </w:rPr>
          <w:delText>1.7.1 Copyright of Base Standards</w:delText>
        </w:r>
        <w:r w:rsidRPr="00190000" w:rsidDel="00983C4C">
          <w:rPr>
            <w:noProof/>
            <w:webHidden/>
          </w:rPr>
          <w:tab/>
          <w:delText>7</w:delText>
        </w:r>
      </w:del>
    </w:p>
    <w:p w14:paraId="6FBF018C" w14:textId="07817827" w:rsidR="0087052E" w:rsidRPr="00190000" w:rsidDel="00983C4C" w:rsidRDefault="0087052E">
      <w:pPr>
        <w:pStyle w:val="TOC2"/>
        <w:rPr>
          <w:del w:id="338" w:author="Mary Jungers" w:date="2019-11-12T12:47:00Z"/>
          <w:rFonts w:asciiTheme="minorHAnsi" w:eastAsiaTheme="minorEastAsia" w:hAnsiTheme="minorHAnsi" w:cstheme="minorBidi"/>
          <w:noProof/>
          <w:sz w:val="22"/>
          <w:szCs w:val="22"/>
        </w:rPr>
      </w:pPr>
      <w:del w:id="339" w:author="Mary Jungers" w:date="2019-11-12T12:47:00Z">
        <w:r w:rsidRPr="00190000" w:rsidDel="00983C4C">
          <w:rPr>
            <w:rPrChange w:id="340" w:author="Mary Jungers" w:date="2019-11-12T12:47:00Z">
              <w:rPr>
                <w:rStyle w:val="Hyperlink"/>
                <w:noProof/>
              </w:rPr>
            </w:rPrChange>
          </w:rPr>
          <w:delText>1.8 Trademark</w:delText>
        </w:r>
        <w:r w:rsidRPr="00190000" w:rsidDel="00983C4C">
          <w:rPr>
            <w:noProof/>
            <w:webHidden/>
          </w:rPr>
          <w:tab/>
          <w:delText>8</w:delText>
        </w:r>
      </w:del>
    </w:p>
    <w:p w14:paraId="0DAB53DE" w14:textId="63153E1B" w:rsidR="0087052E" w:rsidRPr="00190000" w:rsidDel="00983C4C" w:rsidRDefault="0087052E">
      <w:pPr>
        <w:pStyle w:val="TOC2"/>
        <w:rPr>
          <w:del w:id="341" w:author="Mary Jungers" w:date="2019-11-12T12:47:00Z"/>
          <w:rFonts w:asciiTheme="minorHAnsi" w:eastAsiaTheme="minorEastAsia" w:hAnsiTheme="minorHAnsi" w:cstheme="minorBidi"/>
          <w:noProof/>
          <w:sz w:val="22"/>
          <w:szCs w:val="22"/>
        </w:rPr>
      </w:pPr>
      <w:del w:id="342" w:author="Mary Jungers" w:date="2019-11-12T12:47:00Z">
        <w:r w:rsidRPr="00190000" w:rsidDel="00983C4C">
          <w:rPr>
            <w:rPrChange w:id="343" w:author="Mary Jungers" w:date="2019-11-12T12:47:00Z">
              <w:rPr>
                <w:rStyle w:val="Hyperlink"/>
                <w:noProof/>
              </w:rPr>
            </w:rPrChange>
          </w:rPr>
          <w:delText>1.9 Disclaimer Regarding Patent Rights</w:delText>
        </w:r>
        <w:r w:rsidRPr="00190000" w:rsidDel="00983C4C">
          <w:rPr>
            <w:noProof/>
            <w:webHidden/>
          </w:rPr>
          <w:tab/>
          <w:delText>8</w:delText>
        </w:r>
      </w:del>
    </w:p>
    <w:p w14:paraId="00BD36CE" w14:textId="09E90C1A" w:rsidR="0087052E" w:rsidRPr="00190000" w:rsidDel="00983C4C" w:rsidRDefault="0087052E">
      <w:pPr>
        <w:pStyle w:val="TOC2"/>
        <w:rPr>
          <w:del w:id="344" w:author="Mary Jungers" w:date="2019-11-12T12:47:00Z"/>
          <w:rFonts w:asciiTheme="minorHAnsi" w:eastAsiaTheme="minorEastAsia" w:hAnsiTheme="minorHAnsi" w:cstheme="minorBidi"/>
          <w:noProof/>
          <w:sz w:val="22"/>
          <w:szCs w:val="22"/>
        </w:rPr>
      </w:pPr>
      <w:del w:id="345" w:author="Mary Jungers" w:date="2019-11-12T12:47:00Z">
        <w:r w:rsidRPr="00190000" w:rsidDel="00983C4C">
          <w:rPr>
            <w:rPrChange w:id="346" w:author="Mary Jungers" w:date="2019-11-12T12:47:00Z">
              <w:rPr>
                <w:rStyle w:val="Hyperlink"/>
                <w:noProof/>
              </w:rPr>
            </w:rPrChange>
          </w:rPr>
          <w:delText>1.10 History of Document Changes</w:delText>
        </w:r>
        <w:r w:rsidRPr="00190000" w:rsidDel="00983C4C">
          <w:rPr>
            <w:noProof/>
            <w:webHidden/>
          </w:rPr>
          <w:tab/>
          <w:delText>8</w:delText>
        </w:r>
      </w:del>
    </w:p>
    <w:p w14:paraId="75EC376D" w14:textId="036C563B" w:rsidR="0087052E" w:rsidRPr="00190000" w:rsidDel="00983C4C" w:rsidRDefault="0087052E">
      <w:pPr>
        <w:pStyle w:val="TOC1"/>
        <w:rPr>
          <w:del w:id="347" w:author="Mary Jungers" w:date="2019-11-12T12:47:00Z"/>
          <w:rFonts w:asciiTheme="minorHAnsi" w:eastAsiaTheme="minorEastAsia" w:hAnsiTheme="minorHAnsi" w:cstheme="minorBidi"/>
          <w:noProof/>
          <w:sz w:val="22"/>
          <w:szCs w:val="22"/>
        </w:rPr>
      </w:pPr>
      <w:del w:id="348" w:author="Mary Jungers" w:date="2019-11-12T12:47:00Z">
        <w:r w:rsidRPr="00190000" w:rsidDel="00983C4C">
          <w:rPr>
            <w:rPrChange w:id="349" w:author="Mary Jungers" w:date="2019-11-12T12:47:00Z">
              <w:rPr>
                <w:rStyle w:val="Hyperlink"/>
                <w:noProof/>
              </w:rPr>
            </w:rPrChange>
          </w:rPr>
          <w:delText>2 Patient Care Device Integration Profiles</w:delText>
        </w:r>
        <w:r w:rsidRPr="00190000" w:rsidDel="00983C4C">
          <w:rPr>
            <w:noProof/>
            <w:webHidden/>
          </w:rPr>
          <w:tab/>
          <w:delText>10</w:delText>
        </w:r>
      </w:del>
    </w:p>
    <w:p w14:paraId="02175274" w14:textId="115BC297" w:rsidR="0087052E" w:rsidRPr="00190000" w:rsidDel="00983C4C" w:rsidRDefault="0087052E">
      <w:pPr>
        <w:pStyle w:val="TOC2"/>
        <w:rPr>
          <w:del w:id="350" w:author="Mary Jungers" w:date="2019-11-12T12:47:00Z"/>
          <w:rFonts w:asciiTheme="minorHAnsi" w:eastAsiaTheme="minorEastAsia" w:hAnsiTheme="minorHAnsi" w:cstheme="minorBidi"/>
          <w:noProof/>
          <w:sz w:val="22"/>
          <w:szCs w:val="22"/>
        </w:rPr>
      </w:pPr>
      <w:del w:id="351" w:author="Mary Jungers" w:date="2019-11-12T12:47:00Z">
        <w:r w:rsidRPr="00190000" w:rsidDel="00983C4C">
          <w:rPr>
            <w:rPrChange w:id="352" w:author="Mary Jungers" w:date="2019-11-12T12:47:00Z">
              <w:rPr>
                <w:rStyle w:val="Hyperlink"/>
                <w:noProof/>
              </w:rPr>
            </w:rPrChange>
          </w:rPr>
          <w:delText>2.1 Required Actor Groupings and Bindings</w:delText>
        </w:r>
        <w:r w:rsidRPr="00190000" w:rsidDel="00983C4C">
          <w:rPr>
            <w:noProof/>
            <w:webHidden/>
          </w:rPr>
          <w:tab/>
          <w:delText>10</w:delText>
        </w:r>
      </w:del>
    </w:p>
    <w:p w14:paraId="53C2E2EA" w14:textId="046210E1" w:rsidR="0087052E" w:rsidRPr="00190000" w:rsidDel="00983C4C" w:rsidRDefault="0087052E">
      <w:pPr>
        <w:pStyle w:val="TOC2"/>
        <w:rPr>
          <w:del w:id="353" w:author="Mary Jungers" w:date="2019-11-12T12:47:00Z"/>
          <w:rFonts w:asciiTheme="minorHAnsi" w:eastAsiaTheme="minorEastAsia" w:hAnsiTheme="minorHAnsi" w:cstheme="minorBidi"/>
          <w:noProof/>
          <w:sz w:val="22"/>
          <w:szCs w:val="22"/>
        </w:rPr>
      </w:pPr>
      <w:del w:id="354" w:author="Mary Jungers" w:date="2019-11-12T12:47:00Z">
        <w:r w:rsidRPr="00190000" w:rsidDel="00983C4C">
          <w:rPr>
            <w:rPrChange w:id="355" w:author="Mary Jungers" w:date="2019-11-12T12:47:00Z">
              <w:rPr>
                <w:rStyle w:val="Hyperlink"/>
                <w:noProof/>
              </w:rPr>
            </w:rPrChange>
          </w:rPr>
          <w:delText>2.2 Security Implications</w:delText>
        </w:r>
        <w:r w:rsidRPr="00190000" w:rsidDel="00983C4C">
          <w:rPr>
            <w:noProof/>
            <w:webHidden/>
          </w:rPr>
          <w:tab/>
          <w:delText>11</w:delText>
        </w:r>
      </w:del>
    </w:p>
    <w:p w14:paraId="7687FC61" w14:textId="02CDB115" w:rsidR="0087052E" w:rsidRPr="00190000" w:rsidDel="00983C4C" w:rsidRDefault="0087052E">
      <w:pPr>
        <w:pStyle w:val="TOC2"/>
        <w:rPr>
          <w:del w:id="356" w:author="Mary Jungers" w:date="2019-11-12T12:47:00Z"/>
          <w:rFonts w:asciiTheme="minorHAnsi" w:eastAsiaTheme="minorEastAsia" w:hAnsiTheme="minorHAnsi" w:cstheme="minorBidi"/>
          <w:noProof/>
          <w:sz w:val="22"/>
          <w:szCs w:val="22"/>
        </w:rPr>
      </w:pPr>
      <w:del w:id="357" w:author="Mary Jungers" w:date="2019-11-12T12:47:00Z">
        <w:r w:rsidRPr="00190000" w:rsidDel="00983C4C">
          <w:rPr>
            <w:rPrChange w:id="358" w:author="Mary Jungers" w:date="2019-11-12T12:47:00Z">
              <w:rPr>
                <w:rStyle w:val="Hyperlink"/>
                <w:noProof/>
              </w:rPr>
            </w:rPrChange>
          </w:rPr>
          <w:delText>2.3 Integration Profiles Overview</w:delText>
        </w:r>
        <w:r w:rsidRPr="00190000" w:rsidDel="00983C4C">
          <w:rPr>
            <w:noProof/>
            <w:webHidden/>
          </w:rPr>
          <w:tab/>
          <w:delText>11</w:delText>
        </w:r>
      </w:del>
    </w:p>
    <w:p w14:paraId="59EA101F" w14:textId="4B1D676C" w:rsidR="0087052E" w:rsidRPr="00190000" w:rsidDel="00983C4C" w:rsidRDefault="0087052E">
      <w:pPr>
        <w:pStyle w:val="TOC2"/>
        <w:rPr>
          <w:del w:id="359" w:author="Mary Jungers" w:date="2019-11-12T12:47:00Z"/>
          <w:rFonts w:asciiTheme="minorHAnsi" w:eastAsiaTheme="minorEastAsia" w:hAnsiTheme="minorHAnsi" w:cstheme="minorBidi"/>
          <w:noProof/>
          <w:sz w:val="22"/>
          <w:szCs w:val="22"/>
        </w:rPr>
      </w:pPr>
      <w:del w:id="360" w:author="Mary Jungers" w:date="2019-11-12T12:47:00Z">
        <w:r w:rsidRPr="00190000" w:rsidDel="00983C4C">
          <w:rPr>
            <w:rPrChange w:id="361" w:author="Mary Jungers" w:date="2019-11-12T12:47:00Z">
              <w:rPr>
                <w:rStyle w:val="Hyperlink"/>
                <w:noProof/>
              </w:rPr>
            </w:rPrChange>
          </w:rPr>
          <w:delText>2.4 Product Implementations</w:delText>
        </w:r>
        <w:r w:rsidRPr="00190000" w:rsidDel="00983C4C">
          <w:rPr>
            <w:noProof/>
            <w:webHidden/>
          </w:rPr>
          <w:tab/>
          <w:delText>11</w:delText>
        </w:r>
      </w:del>
    </w:p>
    <w:p w14:paraId="03794AE9" w14:textId="5447BEDB" w:rsidR="0087052E" w:rsidRPr="00190000" w:rsidDel="00983C4C" w:rsidRDefault="0087052E">
      <w:pPr>
        <w:pStyle w:val="TOC2"/>
        <w:rPr>
          <w:del w:id="362" w:author="Mary Jungers" w:date="2019-11-12T12:47:00Z"/>
          <w:rFonts w:asciiTheme="minorHAnsi" w:eastAsiaTheme="minorEastAsia" w:hAnsiTheme="minorHAnsi" w:cstheme="minorBidi"/>
          <w:noProof/>
          <w:sz w:val="22"/>
          <w:szCs w:val="22"/>
        </w:rPr>
      </w:pPr>
      <w:del w:id="363" w:author="Mary Jungers" w:date="2019-11-12T12:47:00Z">
        <w:r w:rsidRPr="00190000" w:rsidDel="00983C4C">
          <w:rPr>
            <w:rPrChange w:id="364" w:author="Mary Jungers" w:date="2019-11-12T12:47:00Z">
              <w:rPr>
                <w:rStyle w:val="Hyperlink"/>
                <w:noProof/>
              </w:rPr>
            </w:rPrChange>
          </w:rPr>
          <w:delText>2.5 Dependencies between Integration Profiles</w:delText>
        </w:r>
        <w:r w:rsidRPr="00190000" w:rsidDel="00983C4C">
          <w:rPr>
            <w:noProof/>
            <w:webHidden/>
          </w:rPr>
          <w:tab/>
          <w:delText>11</w:delText>
        </w:r>
      </w:del>
    </w:p>
    <w:p w14:paraId="5F3B715C" w14:textId="0E26F43F" w:rsidR="0087052E" w:rsidRPr="00190000" w:rsidDel="00983C4C" w:rsidRDefault="0087052E">
      <w:pPr>
        <w:pStyle w:val="TOC2"/>
        <w:rPr>
          <w:del w:id="365" w:author="Mary Jungers" w:date="2019-11-12T12:47:00Z"/>
          <w:rFonts w:asciiTheme="minorHAnsi" w:eastAsiaTheme="minorEastAsia" w:hAnsiTheme="minorHAnsi" w:cstheme="minorBidi"/>
          <w:noProof/>
          <w:sz w:val="22"/>
          <w:szCs w:val="22"/>
        </w:rPr>
      </w:pPr>
      <w:del w:id="366" w:author="Mary Jungers" w:date="2019-11-12T12:47:00Z">
        <w:r w:rsidRPr="00190000" w:rsidDel="00983C4C">
          <w:rPr>
            <w:rPrChange w:id="367" w:author="Mary Jungers" w:date="2019-11-12T12:47:00Z">
              <w:rPr>
                <w:rStyle w:val="Hyperlink"/>
                <w:noProof/>
              </w:rPr>
            </w:rPrChange>
          </w:rPr>
          <w:delText>2.6 Rosetta Terminology Mapping (RTM)</w:delText>
        </w:r>
        <w:r w:rsidRPr="00190000" w:rsidDel="00983C4C">
          <w:rPr>
            <w:noProof/>
            <w:webHidden/>
          </w:rPr>
          <w:tab/>
          <w:delText>12</w:delText>
        </w:r>
      </w:del>
    </w:p>
    <w:p w14:paraId="0678B06A" w14:textId="6AF95E9D" w:rsidR="0087052E" w:rsidRPr="00190000" w:rsidDel="00983C4C" w:rsidRDefault="0087052E">
      <w:pPr>
        <w:pStyle w:val="TOC1"/>
        <w:rPr>
          <w:del w:id="368" w:author="Mary Jungers" w:date="2019-11-12T12:47:00Z"/>
          <w:rFonts w:asciiTheme="minorHAnsi" w:eastAsiaTheme="minorEastAsia" w:hAnsiTheme="minorHAnsi" w:cstheme="minorBidi"/>
          <w:noProof/>
          <w:sz w:val="22"/>
          <w:szCs w:val="22"/>
        </w:rPr>
      </w:pPr>
      <w:del w:id="369" w:author="Mary Jungers" w:date="2019-11-12T12:47:00Z">
        <w:r w:rsidRPr="00190000" w:rsidDel="00983C4C">
          <w:rPr>
            <w:rPrChange w:id="370" w:author="Mary Jungers" w:date="2019-11-12T12:47:00Z">
              <w:rPr>
                <w:rStyle w:val="Hyperlink"/>
                <w:noProof/>
              </w:rPr>
            </w:rPrChange>
          </w:rPr>
          <w:delText>3 Device Enterprise Communication (DEC) Profile</w:delText>
        </w:r>
        <w:r w:rsidRPr="00190000" w:rsidDel="00983C4C">
          <w:rPr>
            <w:noProof/>
            <w:webHidden/>
          </w:rPr>
          <w:tab/>
          <w:delText>14</w:delText>
        </w:r>
      </w:del>
    </w:p>
    <w:p w14:paraId="5F148BC0" w14:textId="0FBC8E36" w:rsidR="0087052E" w:rsidRPr="00190000" w:rsidDel="00983C4C" w:rsidRDefault="0087052E">
      <w:pPr>
        <w:pStyle w:val="TOC2"/>
        <w:rPr>
          <w:del w:id="371" w:author="Mary Jungers" w:date="2019-11-12T12:47:00Z"/>
          <w:rFonts w:asciiTheme="minorHAnsi" w:eastAsiaTheme="minorEastAsia" w:hAnsiTheme="minorHAnsi" w:cstheme="minorBidi"/>
          <w:noProof/>
          <w:sz w:val="22"/>
          <w:szCs w:val="22"/>
        </w:rPr>
      </w:pPr>
      <w:del w:id="372" w:author="Mary Jungers" w:date="2019-11-12T12:47:00Z">
        <w:r w:rsidRPr="00190000" w:rsidDel="00983C4C">
          <w:rPr>
            <w:rPrChange w:id="373" w:author="Mary Jungers" w:date="2019-11-12T12:47:00Z">
              <w:rPr>
                <w:rStyle w:val="Hyperlink"/>
                <w:noProof/>
              </w:rPr>
            </w:rPrChange>
          </w:rPr>
          <w:delText>3.1 DEC Actors and Transactions</w:delText>
        </w:r>
        <w:r w:rsidRPr="00190000" w:rsidDel="00983C4C">
          <w:rPr>
            <w:noProof/>
            <w:webHidden/>
          </w:rPr>
          <w:tab/>
          <w:delText>14</w:delText>
        </w:r>
      </w:del>
    </w:p>
    <w:p w14:paraId="32423C43" w14:textId="05C15077" w:rsidR="0087052E" w:rsidRPr="00190000" w:rsidDel="00983C4C" w:rsidRDefault="0087052E">
      <w:pPr>
        <w:pStyle w:val="TOC3"/>
        <w:rPr>
          <w:del w:id="374" w:author="Mary Jungers" w:date="2019-11-12T12:47:00Z"/>
          <w:rFonts w:asciiTheme="minorHAnsi" w:eastAsiaTheme="minorEastAsia" w:hAnsiTheme="minorHAnsi" w:cstheme="minorBidi"/>
          <w:noProof/>
          <w:sz w:val="22"/>
          <w:szCs w:val="22"/>
        </w:rPr>
      </w:pPr>
      <w:del w:id="375" w:author="Mary Jungers" w:date="2019-11-12T12:47:00Z">
        <w:r w:rsidRPr="00190000" w:rsidDel="00983C4C">
          <w:rPr>
            <w:rPrChange w:id="376" w:author="Mary Jungers" w:date="2019-11-12T12:47:00Z">
              <w:rPr>
                <w:rStyle w:val="Hyperlink"/>
                <w:noProof/>
              </w:rPr>
            </w:rPrChange>
          </w:rPr>
          <w:delText>3.1.1 Patient Demographics – Recommended Transactions</w:delText>
        </w:r>
        <w:r w:rsidRPr="00190000" w:rsidDel="00983C4C">
          <w:rPr>
            <w:noProof/>
            <w:webHidden/>
          </w:rPr>
          <w:tab/>
          <w:delText>15</w:delText>
        </w:r>
      </w:del>
    </w:p>
    <w:p w14:paraId="320EA551" w14:textId="0BBE4ACD" w:rsidR="0087052E" w:rsidRPr="00190000" w:rsidDel="00983C4C" w:rsidRDefault="0087052E">
      <w:pPr>
        <w:pStyle w:val="TOC2"/>
        <w:rPr>
          <w:del w:id="377" w:author="Mary Jungers" w:date="2019-11-12T12:47:00Z"/>
          <w:rFonts w:asciiTheme="minorHAnsi" w:eastAsiaTheme="minorEastAsia" w:hAnsiTheme="minorHAnsi" w:cstheme="minorBidi"/>
          <w:noProof/>
          <w:sz w:val="22"/>
          <w:szCs w:val="22"/>
        </w:rPr>
      </w:pPr>
      <w:del w:id="378" w:author="Mary Jungers" w:date="2019-11-12T12:47:00Z">
        <w:r w:rsidRPr="00190000" w:rsidDel="00983C4C">
          <w:rPr>
            <w:rPrChange w:id="379" w:author="Mary Jungers" w:date="2019-11-12T12:47:00Z">
              <w:rPr>
                <w:rStyle w:val="Hyperlink"/>
                <w:noProof/>
              </w:rPr>
            </w:rPrChange>
          </w:rPr>
          <w:delText>3.2 DEC Profile Options</w:delText>
        </w:r>
        <w:r w:rsidRPr="00190000" w:rsidDel="00983C4C">
          <w:rPr>
            <w:noProof/>
            <w:webHidden/>
          </w:rPr>
          <w:tab/>
          <w:delText>15</w:delText>
        </w:r>
      </w:del>
    </w:p>
    <w:p w14:paraId="76E8D922" w14:textId="5F6F99B2" w:rsidR="0087052E" w:rsidRPr="00190000" w:rsidDel="00983C4C" w:rsidRDefault="0087052E">
      <w:pPr>
        <w:pStyle w:val="TOC2"/>
        <w:rPr>
          <w:del w:id="380" w:author="Mary Jungers" w:date="2019-11-12T12:47:00Z"/>
          <w:rFonts w:asciiTheme="minorHAnsi" w:eastAsiaTheme="minorEastAsia" w:hAnsiTheme="minorHAnsi" w:cstheme="minorBidi"/>
          <w:noProof/>
          <w:sz w:val="22"/>
          <w:szCs w:val="22"/>
        </w:rPr>
      </w:pPr>
      <w:del w:id="381" w:author="Mary Jungers" w:date="2019-11-12T12:47:00Z">
        <w:r w:rsidRPr="00190000" w:rsidDel="00983C4C">
          <w:rPr>
            <w:rPrChange w:id="382" w:author="Mary Jungers" w:date="2019-11-12T12:47:00Z">
              <w:rPr>
                <w:rStyle w:val="Hyperlink"/>
                <w:noProof/>
              </w:rPr>
            </w:rPrChange>
          </w:rPr>
          <w:delText>3.3 DEC Overview</w:delText>
        </w:r>
        <w:r w:rsidRPr="00190000" w:rsidDel="00983C4C">
          <w:rPr>
            <w:noProof/>
            <w:webHidden/>
          </w:rPr>
          <w:tab/>
          <w:delText>16</w:delText>
        </w:r>
      </w:del>
    </w:p>
    <w:p w14:paraId="5DDEDCD8" w14:textId="4FB8BAE8" w:rsidR="0087052E" w:rsidRPr="00190000" w:rsidDel="00983C4C" w:rsidRDefault="0087052E">
      <w:pPr>
        <w:pStyle w:val="TOC3"/>
        <w:rPr>
          <w:del w:id="383" w:author="Mary Jungers" w:date="2019-11-12T12:47:00Z"/>
          <w:rFonts w:asciiTheme="minorHAnsi" w:eastAsiaTheme="minorEastAsia" w:hAnsiTheme="minorHAnsi" w:cstheme="minorBidi"/>
          <w:noProof/>
          <w:sz w:val="22"/>
          <w:szCs w:val="22"/>
        </w:rPr>
      </w:pPr>
      <w:del w:id="384" w:author="Mary Jungers" w:date="2019-11-12T12:47:00Z">
        <w:r w:rsidRPr="00190000" w:rsidDel="00983C4C">
          <w:rPr>
            <w:rPrChange w:id="385" w:author="Mary Jungers" w:date="2019-11-12T12:47:00Z">
              <w:rPr>
                <w:rStyle w:val="Hyperlink"/>
                <w:noProof/>
              </w:rPr>
            </w:rPrChange>
          </w:rPr>
          <w:delText>3.3.1 Note on Patient Identification</w:delText>
        </w:r>
        <w:r w:rsidRPr="00190000" w:rsidDel="00983C4C">
          <w:rPr>
            <w:noProof/>
            <w:webHidden/>
          </w:rPr>
          <w:tab/>
          <w:delText>17</w:delText>
        </w:r>
      </w:del>
    </w:p>
    <w:p w14:paraId="49CB2F19" w14:textId="0FC45055" w:rsidR="0087052E" w:rsidRPr="00190000" w:rsidDel="00983C4C" w:rsidRDefault="0087052E">
      <w:pPr>
        <w:pStyle w:val="TOC2"/>
        <w:rPr>
          <w:del w:id="386" w:author="Mary Jungers" w:date="2019-11-12T12:47:00Z"/>
          <w:rFonts w:asciiTheme="minorHAnsi" w:eastAsiaTheme="minorEastAsia" w:hAnsiTheme="minorHAnsi" w:cstheme="minorBidi"/>
          <w:noProof/>
          <w:sz w:val="22"/>
          <w:szCs w:val="22"/>
        </w:rPr>
      </w:pPr>
      <w:del w:id="387" w:author="Mary Jungers" w:date="2019-11-12T12:47:00Z">
        <w:r w:rsidRPr="00190000" w:rsidDel="00983C4C">
          <w:rPr>
            <w:rPrChange w:id="388" w:author="Mary Jungers" w:date="2019-11-12T12:47:00Z">
              <w:rPr>
                <w:rStyle w:val="Hyperlink"/>
                <w:noProof/>
              </w:rPr>
            </w:rPrChange>
          </w:rPr>
          <w:delText>3.4 DEC Use Cases</w:delText>
        </w:r>
        <w:r w:rsidRPr="00190000" w:rsidDel="00983C4C">
          <w:rPr>
            <w:noProof/>
            <w:webHidden/>
          </w:rPr>
          <w:tab/>
          <w:delText>17</w:delText>
        </w:r>
      </w:del>
    </w:p>
    <w:p w14:paraId="12DAA9C0" w14:textId="6FC73D32" w:rsidR="0087052E" w:rsidRPr="00190000" w:rsidDel="00983C4C" w:rsidRDefault="0087052E">
      <w:pPr>
        <w:pStyle w:val="TOC3"/>
        <w:rPr>
          <w:del w:id="389" w:author="Mary Jungers" w:date="2019-11-12T12:47:00Z"/>
          <w:rFonts w:asciiTheme="minorHAnsi" w:eastAsiaTheme="minorEastAsia" w:hAnsiTheme="minorHAnsi" w:cstheme="minorBidi"/>
          <w:noProof/>
          <w:sz w:val="22"/>
          <w:szCs w:val="22"/>
        </w:rPr>
      </w:pPr>
      <w:del w:id="390" w:author="Mary Jungers" w:date="2019-11-12T12:47:00Z">
        <w:r w:rsidRPr="00190000" w:rsidDel="00983C4C">
          <w:rPr>
            <w:rPrChange w:id="391" w:author="Mary Jungers" w:date="2019-11-12T12:47:00Z">
              <w:rPr>
                <w:rStyle w:val="Hyperlink"/>
                <w:noProof/>
              </w:rPr>
            </w:rPrChange>
          </w:rPr>
          <w:delText>3.4.1 Standard Use Cases</w:delText>
        </w:r>
        <w:r w:rsidRPr="00190000" w:rsidDel="00983C4C">
          <w:rPr>
            <w:noProof/>
            <w:webHidden/>
          </w:rPr>
          <w:tab/>
          <w:delText>17</w:delText>
        </w:r>
      </w:del>
    </w:p>
    <w:p w14:paraId="69AEF228" w14:textId="41FA33C5" w:rsidR="0087052E" w:rsidRPr="00190000" w:rsidDel="00983C4C" w:rsidRDefault="0087052E">
      <w:pPr>
        <w:pStyle w:val="TOC4"/>
        <w:rPr>
          <w:del w:id="392" w:author="Mary Jungers" w:date="2019-11-12T12:47:00Z"/>
          <w:rFonts w:asciiTheme="minorHAnsi" w:eastAsiaTheme="minorEastAsia" w:hAnsiTheme="minorHAnsi" w:cstheme="minorBidi"/>
          <w:noProof/>
          <w:sz w:val="22"/>
          <w:szCs w:val="22"/>
        </w:rPr>
      </w:pPr>
      <w:del w:id="393" w:author="Mary Jungers" w:date="2019-11-12T12:47:00Z">
        <w:r w:rsidRPr="00190000" w:rsidDel="00983C4C">
          <w:rPr>
            <w:rPrChange w:id="394" w:author="Mary Jungers" w:date="2019-11-12T12:47:00Z">
              <w:rPr>
                <w:rStyle w:val="Hyperlink"/>
                <w:noProof/>
              </w:rPr>
            </w:rPrChange>
          </w:rPr>
          <w:delText>3.4.1.1 Case DEC-1: Communicate patient identified DEC data to EMR/EHR</w:delText>
        </w:r>
        <w:r w:rsidRPr="00190000" w:rsidDel="00983C4C">
          <w:rPr>
            <w:noProof/>
            <w:webHidden/>
          </w:rPr>
          <w:tab/>
          <w:delText>17</w:delText>
        </w:r>
      </w:del>
    </w:p>
    <w:p w14:paraId="778CC657" w14:textId="095B4179" w:rsidR="0087052E" w:rsidRPr="00190000" w:rsidDel="00983C4C" w:rsidRDefault="0087052E">
      <w:pPr>
        <w:pStyle w:val="TOC4"/>
        <w:rPr>
          <w:del w:id="395" w:author="Mary Jungers" w:date="2019-11-12T12:47:00Z"/>
          <w:rFonts w:asciiTheme="minorHAnsi" w:eastAsiaTheme="minorEastAsia" w:hAnsiTheme="minorHAnsi" w:cstheme="minorBidi"/>
          <w:noProof/>
          <w:sz w:val="22"/>
          <w:szCs w:val="22"/>
        </w:rPr>
      </w:pPr>
      <w:del w:id="396" w:author="Mary Jungers" w:date="2019-11-12T12:47:00Z">
        <w:r w:rsidRPr="00190000" w:rsidDel="00983C4C">
          <w:rPr>
            <w:rPrChange w:id="397" w:author="Mary Jungers" w:date="2019-11-12T12:47:00Z">
              <w:rPr>
                <w:rStyle w:val="Hyperlink"/>
                <w:noProof/>
              </w:rPr>
            </w:rPrChange>
          </w:rPr>
          <w:delText>3.4.1.2 Case DEC-2: Communicate validated periodic DEC data to EMR/EHR</w:delText>
        </w:r>
        <w:r w:rsidRPr="00190000" w:rsidDel="00983C4C">
          <w:rPr>
            <w:noProof/>
            <w:webHidden/>
          </w:rPr>
          <w:tab/>
          <w:delText>17</w:delText>
        </w:r>
      </w:del>
    </w:p>
    <w:p w14:paraId="6EA1E154" w14:textId="4411E949" w:rsidR="0087052E" w:rsidRPr="00190000" w:rsidDel="00983C4C" w:rsidRDefault="0087052E">
      <w:pPr>
        <w:pStyle w:val="TOC3"/>
        <w:rPr>
          <w:del w:id="398" w:author="Mary Jungers" w:date="2019-11-12T12:47:00Z"/>
          <w:rFonts w:asciiTheme="minorHAnsi" w:eastAsiaTheme="minorEastAsia" w:hAnsiTheme="minorHAnsi" w:cstheme="minorBidi"/>
          <w:noProof/>
          <w:sz w:val="22"/>
          <w:szCs w:val="22"/>
        </w:rPr>
      </w:pPr>
      <w:del w:id="399" w:author="Mary Jungers" w:date="2019-11-12T12:47:00Z">
        <w:r w:rsidRPr="00190000" w:rsidDel="00983C4C">
          <w:rPr>
            <w:rPrChange w:id="400" w:author="Mary Jungers" w:date="2019-11-12T12:47:00Z">
              <w:rPr>
                <w:rStyle w:val="Hyperlink"/>
                <w:noProof/>
              </w:rPr>
            </w:rPrChange>
          </w:rPr>
          <w:delText>3.4.2 Optional Use Cases for Automatic Patient Demographics Acquisition</w:delText>
        </w:r>
        <w:r w:rsidRPr="00190000" w:rsidDel="00983C4C">
          <w:rPr>
            <w:noProof/>
            <w:webHidden/>
          </w:rPr>
          <w:tab/>
          <w:delText>18</w:delText>
        </w:r>
      </w:del>
    </w:p>
    <w:p w14:paraId="534E38BE" w14:textId="366A8A2F" w:rsidR="0087052E" w:rsidRPr="00190000" w:rsidDel="00983C4C" w:rsidRDefault="0087052E">
      <w:pPr>
        <w:pStyle w:val="TOC4"/>
        <w:rPr>
          <w:del w:id="401" w:author="Mary Jungers" w:date="2019-11-12T12:47:00Z"/>
          <w:rFonts w:asciiTheme="minorHAnsi" w:eastAsiaTheme="minorEastAsia" w:hAnsiTheme="minorHAnsi" w:cstheme="minorBidi"/>
          <w:noProof/>
          <w:sz w:val="22"/>
          <w:szCs w:val="22"/>
        </w:rPr>
      </w:pPr>
      <w:del w:id="402" w:author="Mary Jungers" w:date="2019-11-12T12:47:00Z">
        <w:r w:rsidRPr="00190000" w:rsidDel="00983C4C">
          <w:rPr>
            <w:rPrChange w:id="403" w:author="Mary Jungers" w:date="2019-11-12T12:47:00Z">
              <w:rPr>
                <w:rStyle w:val="Hyperlink"/>
                <w:noProof/>
              </w:rPr>
            </w:rPrChange>
          </w:rPr>
          <w:delText>3.4.2.1 Case DEC-ID-1: Patient ID known in ADT, locally available</w:delText>
        </w:r>
        <w:r w:rsidRPr="00190000" w:rsidDel="00983C4C">
          <w:rPr>
            <w:noProof/>
            <w:webHidden/>
          </w:rPr>
          <w:tab/>
          <w:delText>19</w:delText>
        </w:r>
      </w:del>
    </w:p>
    <w:p w14:paraId="7AE3BA25" w14:textId="32B126BD" w:rsidR="0087052E" w:rsidRPr="00190000" w:rsidDel="00983C4C" w:rsidRDefault="0087052E">
      <w:pPr>
        <w:pStyle w:val="TOC4"/>
        <w:rPr>
          <w:del w:id="404" w:author="Mary Jungers" w:date="2019-11-12T12:47:00Z"/>
          <w:rFonts w:asciiTheme="minorHAnsi" w:eastAsiaTheme="minorEastAsia" w:hAnsiTheme="minorHAnsi" w:cstheme="minorBidi"/>
          <w:noProof/>
          <w:sz w:val="22"/>
          <w:szCs w:val="22"/>
        </w:rPr>
      </w:pPr>
      <w:del w:id="405" w:author="Mary Jungers" w:date="2019-11-12T12:47:00Z">
        <w:r w:rsidRPr="00190000" w:rsidDel="00983C4C">
          <w:rPr>
            <w:rPrChange w:id="406" w:author="Mary Jungers" w:date="2019-11-12T12:47:00Z">
              <w:rPr>
                <w:rStyle w:val="Hyperlink"/>
                <w:noProof/>
              </w:rPr>
            </w:rPrChange>
          </w:rPr>
          <w:delText>3.4.2.2 Case DEC-ID-2: Patient ID known in ADT, not locally available</w:delText>
        </w:r>
        <w:r w:rsidRPr="00190000" w:rsidDel="00983C4C">
          <w:rPr>
            <w:noProof/>
            <w:webHidden/>
          </w:rPr>
          <w:tab/>
          <w:delText>19</w:delText>
        </w:r>
      </w:del>
    </w:p>
    <w:p w14:paraId="0D691794" w14:textId="1D3D8099" w:rsidR="0087052E" w:rsidRPr="00190000" w:rsidDel="00983C4C" w:rsidRDefault="0087052E">
      <w:pPr>
        <w:pStyle w:val="TOC4"/>
        <w:rPr>
          <w:del w:id="407" w:author="Mary Jungers" w:date="2019-11-12T12:47:00Z"/>
          <w:rFonts w:asciiTheme="minorHAnsi" w:eastAsiaTheme="minorEastAsia" w:hAnsiTheme="minorHAnsi" w:cstheme="minorBidi"/>
          <w:noProof/>
          <w:sz w:val="22"/>
          <w:szCs w:val="22"/>
        </w:rPr>
      </w:pPr>
      <w:del w:id="408" w:author="Mary Jungers" w:date="2019-11-12T12:47:00Z">
        <w:r w:rsidRPr="00190000" w:rsidDel="00983C4C">
          <w:rPr>
            <w:rPrChange w:id="409" w:author="Mary Jungers" w:date="2019-11-12T12:47:00Z">
              <w:rPr>
                <w:rStyle w:val="Hyperlink"/>
                <w:noProof/>
              </w:rPr>
            </w:rPrChange>
          </w:rPr>
          <w:delText>3.4.2.3 Case DEC-ID-3 Patient ID not known in ADT, locally available</w:delText>
        </w:r>
        <w:r w:rsidRPr="00190000" w:rsidDel="00983C4C">
          <w:rPr>
            <w:noProof/>
            <w:webHidden/>
          </w:rPr>
          <w:tab/>
          <w:delText>19</w:delText>
        </w:r>
      </w:del>
    </w:p>
    <w:p w14:paraId="13BA3F3E" w14:textId="43C18030" w:rsidR="0087052E" w:rsidRPr="00190000" w:rsidDel="00983C4C" w:rsidRDefault="0087052E">
      <w:pPr>
        <w:pStyle w:val="TOC4"/>
        <w:rPr>
          <w:del w:id="410" w:author="Mary Jungers" w:date="2019-11-12T12:47:00Z"/>
          <w:rFonts w:asciiTheme="minorHAnsi" w:eastAsiaTheme="minorEastAsia" w:hAnsiTheme="minorHAnsi" w:cstheme="minorBidi"/>
          <w:noProof/>
          <w:sz w:val="22"/>
          <w:szCs w:val="22"/>
        </w:rPr>
      </w:pPr>
      <w:del w:id="411" w:author="Mary Jungers" w:date="2019-11-12T12:47:00Z">
        <w:r w:rsidRPr="00190000" w:rsidDel="00983C4C">
          <w:rPr>
            <w:rPrChange w:id="412" w:author="Mary Jungers" w:date="2019-11-12T12:47:00Z">
              <w:rPr>
                <w:rStyle w:val="Hyperlink"/>
                <w:noProof/>
              </w:rPr>
            </w:rPrChange>
          </w:rPr>
          <w:delText>3.4.2.4 Case DEC-ID-4: Patient ID not known in ADT, not locally available.</w:delText>
        </w:r>
        <w:r w:rsidRPr="00190000" w:rsidDel="00983C4C">
          <w:rPr>
            <w:noProof/>
            <w:webHidden/>
          </w:rPr>
          <w:tab/>
          <w:delText>19</w:delText>
        </w:r>
      </w:del>
    </w:p>
    <w:p w14:paraId="6B18E305" w14:textId="6F692C34" w:rsidR="0087052E" w:rsidRPr="00190000" w:rsidDel="00983C4C" w:rsidRDefault="0087052E">
      <w:pPr>
        <w:pStyle w:val="TOC4"/>
        <w:rPr>
          <w:del w:id="413" w:author="Mary Jungers" w:date="2019-11-12T12:47:00Z"/>
          <w:rFonts w:asciiTheme="minorHAnsi" w:eastAsiaTheme="minorEastAsia" w:hAnsiTheme="minorHAnsi" w:cstheme="minorBidi"/>
          <w:noProof/>
          <w:sz w:val="22"/>
          <w:szCs w:val="22"/>
        </w:rPr>
      </w:pPr>
      <w:del w:id="414" w:author="Mary Jungers" w:date="2019-11-12T12:47:00Z">
        <w:r w:rsidRPr="00190000" w:rsidDel="00983C4C">
          <w:rPr>
            <w:rPrChange w:id="415" w:author="Mary Jungers" w:date="2019-11-12T12:47:00Z">
              <w:rPr>
                <w:rStyle w:val="Hyperlink"/>
                <w:noProof/>
              </w:rPr>
            </w:rPrChange>
          </w:rPr>
          <w:delText>3.4.2.5 Other Clinical Examples</w:delText>
        </w:r>
        <w:r w:rsidRPr="00190000" w:rsidDel="00983C4C">
          <w:rPr>
            <w:noProof/>
            <w:webHidden/>
          </w:rPr>
          <w:tab/>
          <w:delText>20</w:delText>
        </w:r>
      </w:del>
    </w:p>
    <w:p w14:paraId="34CA2B2E" w14:textId="1099D381" w:rsidR="0087052E" w:rsidRPr="00190000" w:rsidDel="00983C4C" w:rsidRDefault="0087052E">
      <w:pPr>
        <w:pStyle w:val="TOC1"/>
        <w:rPr>
          <w:del w:id="416" w:author="Mary Jungers" w:date="2019-11-12T12:47:00Z"/>
          <w:rFonts w:asciiTheme="minorHAnsi" w:eastAsiaTheme="minorEastAsia" w:hAnsiTheme="minorHAnsi" w:cstheme="minorBidi"/>
          <w:noProof/>
          <w:sz w:val="22"/>
          <w:szCs w:val="22"/>
        </w:rPr>
      </w:pPr>
      <w:del w:id="417" w:author="Mary Jungers" w:date="2019-11-12T12:47:00Z">
        <w:r w:rsidRPr="00190000" w:rsidDel="00983C4C">
          <w:rPr>
            <w:rPrChange w:id="418" w:author="Mary Jungers" w:date="2019-11-12T12:47:00Z">
              <w:rPr>
                <w:rStyle w:val="Hyperlink"/>
                <w:noProof/>
              </w:rPr>
            </w:rPrChange>
          </w:rPr>
          <w:delText>4 Point-of-Care Infusion Verification (PIV) Profile</w:delText>
        </w:r>
        <w:r w:rsidRPr="00190000" w:rsidDel="00983C4C">
          <w:rPr>
            <w:noProof/>
            <w:webHidden/>
          </w:rPr>
          <w:tab/>
          <w:delText>21</w:delText>
        </w:r>
      </w:del>
    </w:p>
    <w:p w14:paraId="4AE760FF" w14:textId="4447BC0C" w:rsidR="0087052E" w:rsidRPr="00190000" w:rsidDel="00983C4C" w:rsidRDefault="0087052E">
      <w:pPr>
        <w:pStyle w:val="TOC2"/>
        <w:rPr>
          <w:del w:id="419" w:author="Mary Jungers" w:date="2019-11-12T12:47:00Z"/>
          <w:rFonts w:asciiTheme="minorHAnsi" w:eastAsiaTheme="minorEastAsia" w:hAnsiTheme="minorHAnsi" w:cstheme="minorBidi"/>
          <w:noProof/>
          <w:sz w:val="22"/>
          <w:szCs w:val="22"/>
        </w:rPr>
      </w:pPr>
      <w:del w:id="420" w:author="Mary Jungers" w:date="2019-11-12T12:47:00Z">
        <w:r w:rsidRPr="00190000" w:rsidDel="00983C4C">
          <w:rPr>
            <w:rPrChange w:id="421" w:author="Mary Jungers" w:date="2019-11-12T12:47:00Z">
              <w:rPr>
                <w:rStyle w:val="Hyperlink"/>
                <w:noProof/>
              </w:rPr>
            </w:rPrChange>
          </w:rPr>
          <w:delText>4.1 PIV Actors and Transactions</w:delText>
        </w:r>
        <w:r w:rsidRPr="00190000" w:rsidDel="00983C4C">
          <w:rPr>
            <w:noProof/>
            <w:webHidden/>
          </w:rPr>
          <w:tab/>
          <w:delText>21</w:delText>
        </w:r>
      </w:del>
    </w:p>
    <w:p w14:paraId="2980F5F2" w14:textId="25D5EBA0" w:rsidR="0087052E" w:rsidRPr="00190000" w:rsidDel="00983C4C" w:rsidRDefault="0087052E">
      <w:pPr>
        <w:pStyle w:val="TOC2"/>
        <w:rPr>
          <w:del w:id="422" w:author="Mary Jungers" w:date="2019-11-12T12:47:00Z"/>
          <w:rFonts w:asciiTheme="minorHAnsi" w:eastAsiaTheme="minorEastAsia" w:hAnsiTheme="minorHAnsi" w:cstheme="minorBidi"/>
          <w:noProof/>
          <w:sz w:val="22"/>
          <w:szCs w:val="22"/>
        </w:rPr>
      </w:pPr>
      <w:del w:id="423" w:author="Mary Jungers" w:date="2019-11-12T12:47:00Z">
        <w:r w:rsidRPr="00190000" w:rsidDel="00983C4C">
          <w:rPr>
            <w:rPrChange w:id="424" w:author="Mary Jungers" w:date="2019-11-12T12:47:00Z">
              <w:rPr>
                <w:rStyle w:val="Hyperlink"/>
                <w:noProof/>
              </w:rPr>
            </w:rPrChange>
          </w:rPr>
          <w:delText>4.2</w:delText>
        </w:r>
        <w:r w:rsidRPr="00190000" w:rsidDel="00983C4C">
          <w:rPr>
            <w:rFonts w:eastAsia="Arial"/>
            <w:rPrChange w:id="425" w:author="Mary Jungers" w:date="2019-11-12T12:47:00Z">
              <w:rPr>
                <w:rStyle w:val="Hyperlink"/>
                <w:rFonts w:eastAsia="Arial"/>
                <w:noProof/>
              </w:rPr>
            </w:rPrChange>
          </w:rPr>
          <w:delText xml:space="preserve"> Integration Profile Options</w:delText>
        </w:r>
        <w:r w:rsidRPr="00190000" w:rsidDel="00983C4C">
          <w:rPr>
            <w:noProof/>
            <w:webHidden/>
          </w:rPr>
          <w:tab/>
          <w:delText>22</w:delText>
        </w:r>
      </w:del>
    </w:p>
    <w:p w14:paraId="5368208D" w14:textId="02260FDF" w:rsidR="0087052E" w:rsidRPr="00190000" w:rsidDel="00983C4C" w:rsidRDefault="0087052E">
      <w:pPr>
        <w:pStyle w:val="TOC2"/>
        <w:rPr>
          <w:del w:id="426" w:author="Mary Jungers" w:date="2019-11-12T12:47:00Z"/>
          <w:rFonts w:asciiTheme="minorHAnsi" w:eastAsiaTheme="minorEastAsia" w:hAnsiTheme="minorHAnsi" w:cstheme="minorBidi"/>
          <w:noProof/>
          <w:sz w:val="22"/>
          <w:szCs w:val="22"/>
        </w:rPr>
      </w:pPr>
      <w:del w:id="427" w:author="Mary Jungers" w:date="2019-11-12T12:47:00Z">
        <w:r w:rsidRPr="00190000" w:rsidDel="00983C4C">
          <w:rPr>
            <w:rPrChange w:id="428" w:author="Mary Jungers" w:date="2019-11-12T12:47:00Z">
              <w:rPr>
                <w:rStyle w:val="Hyperlink"/>
                <w:noProof/>
              </w:rPr>
            </w:rPrChange>
          </w:rPr>
          <w:delText>4.3</w:delText>
        </w:r>
        <w:r w:rsidRPr="00190000" w:rsidDel="00983C4C">
          <w:rPr>
            <w:rFonts w:eastAsia="Arial"/>
            <w:rPrChange w:id="429" w:author="Mary Jungers" w:date="2019-11-12T12:47:00Z">
              <w:rPr>
                <w:rStyle w:val="Hyperlink"/>
                <w:rFonts w:eastAsia="Arial"/>
                <w:noProof/>
              </w:rPr>
            </w:rPrChange>
          </w:rPr>
          <w:delText xml:space="preserve"> PIV Overview</w:delText>
        </w:r>
        <w:r w:rsidRPr="00190000" w:rsidDel="00983C4C">
          <w:rPr>
            <w:noProof/>
            <w:webHidden/>
          </w:rPr>
          <w:tab/>
          <w:delText>22</w:delText>
        </w:r>
      </w:del>
    </w:p>
    <w:p w14:paraId="5CB5A0AE" w14:textId="4C7DEFF4" w:rsidR="0087052E" w:rsidRPr="00190000" w:rsidDel="00983C4C" w:rsidRDefault="0087052E">
      <w:pPr>
        <w:pStyle w:val="TOC3"/>
        <w:rPr>
          <w:del w:id="430" w:author="Mary Jungers" w:date="2019-11-12T12:47:00Z"/>
          <w:rFonts w:asciiTheme="minorHAnsi" w:eastAsiaTheme="minorEastAsia" w:hAnsiTheme="minorHAnsi" w:cstheme="minorBidi"/>
          <w:noProof/>
          <w:sz w:val="22"/>
          <w:szCs w:val="22"/>
        </w:rPr>
      </w:pPr>
      <w:del w:id="431" w:author="Mary Jungers" w:date="2019-11-12T12:47:00Z">
        <w:r w:rsidRPr="00190000" w:rsidDel="00983C4C">
          <w:rPr>
            <w:rPrChange w:id="432" w:author="Mary Jungers" w:date="2019-11-12T12:47:00Z">
              <w:rPr>
                <w:rStyle w:val="Hyperlink"/>
                <w:noProof/>
              </w:rPr>
            </w:rPrChange>
          </w:rPr>
          <w:delText>4.3.1</w:delText>
        </w:r>
        <w:r w:rsidRPr="00190000" w:rsidDel="00983C4C">
          <w:rPr>
            <w:rFonts w:eastAsia="Arial"/>
            <w:rPrChange w:id="433" w:author="Mary Jungers" w:date="2019-11-12T12:47:00Z">
              <w:rPr>
                <w:rStyle w:val="Hyperlink"/>
                <w:rFonts w:eastAsia="Arial"/>
                <w:noProof/>
              </w:rPr>
            </w:rPrChange>
          </w:rPr>
          <w:delText xml:space="preserve"> PIV Process Flow</w:delText>
        </w:r>
        <w:r w:rsidRPr="00190000" w:rsidDel="00983C4C">
          <w:rPr>
            <w:noProof/>
            <w:webHidden/>
          </w:rPr>
          <w:tab/>
          <w:delText>23</w:delText>
        </w:r>
      </w:del>
    </w:p>
    <w:p w14:paraId="3EE21CC9" w14:textId="64E01F67" w:rsidR="0087052E" w:rsidRPr="00190000" w:rsidDel="00983C4C" w:rsidRDefault="0087052E">
      <w:pPr>
        <w:pStyle w:val="TOC2"/>
        <w:rPr>
          <w:del w:id="434" w:author="Mary Jungers" w:date="2019-11-12T12:47:00Z"/>
          <w:rFonts w:asciiTheme="minorHAnsi" w:eastAsiaTheme="minorEastAsia" w:hAnsiTheme="minorHAnsi" w:cstheme="minorBidi"/>
          <w:noProof/>
          <w:sz w:val="22"/>
          <w:szCs w:val="22"/>
        </w:rPr>
      </w:pPr>
      <w:del w:id="435" w:author="Mary Jungers" w:date="2019-11-12T12:47:00Z">
        <w:r w:rsidRPr="00190000" w:rsidDel="00983C4C">
          <w:rPr>
            <w:rPrChange w:id="436" w:author="Mary Jungers" w:date="2019-11-12T12:47:00Z">
              <w:rPr>
                <w:rStyle w:val="Hyperlink"/>
                <w:noProof/>
              </w:rPr>
            </w:rPrChange>
          </w:rPr>
          <w:delText>4.4</w:delText>
        </w:r>
        <w:r w:rsidRPr="00190000" w:rsidDel="00983C4C">
          <w:rPr>
            <w:rFonts w:eastAsia="Arial"/>
            <w:rPrChange w:id="437" w:author="Mary Jungers" w:date="2019-11-12T12:47:00Z">
              <w:rPr>
                <w:rStyle w:val="Hyperlink"/>
                <w:rFonts w:eastAsia="Arial"/>
                <w:noProof/>
              </w:rPr>
            </w:rPrChange>
          </w:rPr>
          <w:delText xml:space="preserve"> Use Cases</w:delText>
        </w:r>
        <w:r w:rsidRPr="00190000" w:rsidDel="00983C4C">
          <w:rPr>
            <w:noProof/>
            <w:webHidden/>
          </w:rPr>
          <w:tab/>
          <w:delText>25</w:delText>
        </w:r>
      </w:del>
    </w:p>
    <w:p w14:paraId="0377223D" w14:textId="4F7ED4B5" w:rsidR="0087052E" w:rsidRPr="00190000" w:rsidDel="00983C4C" w:rsidRDefault="0087052E">
      <w:pPr>
        <w:pStyle w:val="TOC2"/>
        <w:rPr>
          <w:del w:id="438" w:author="Mary Jungers" w:date="2019-11-12T12:47:00Z"/>
          <w:rFonts w:asciiTheme="minorHAnsi" w:eastAsiaTheme="minorEastAsia" w:hAnsiTheme="minorHAnsi" w:cstheme="minorBidi"/>
          <w:noProof/>
          <w:sz w:val="22"/>
          <w:szCs w:val="22"/>
        </w:rPr>
      </w:pPr>
      <w:del w:id="439" w:author="Mary Jungers" w:date="2019-11-12T12:47:00Z">
        <w:r w:rsidRPr="00190000" w:rsidDel="00983C4C">
          <w:rPr>
            <w:rPrChange w:id="440" w:author="Mary Jungers" w:date="2019-11-12T12:47:00Z">
              <w:rPr>
                <w:rStyle w:val="Hyperlink"/>
                <w:noProof/>
              </w:rPr>
            </w:rPrChange>
          </w:rPr>
          <w:delText>4.5 Integration Profile Safety and Security Considerations</w:delText>
        </w:r>
        <w:r w:rsidRPr="00190000" w:rsidDel="00983C4C">
          <w:rPr>
            <w:noProof/>
            <w:webHidden/>
          </w:rPr>
          <w:tab/>
          <w:delText>27</w:delText>
        </w:r>
      </w:del>
    </w:p>
    <w:p w14:paraId="0C694220" w14:textId="054F5EBC" w:rsidR="0087052E" w:rsidRPr="00190000" w:rsidDel="00983C4C" w:rsidRDefault="0087052E">
      <w:pPr>
        <w:pStyle w:val="TOC1"/>
        <w:rPr>
          <w:del w:id="441" w:author="Mary Jungers" w:date="2019-11-12T12:47:00Z"/>
          <w:rFonts w:asciiTheme="minorHAnsi" w:eastAsiaTheme="minorEastAsia" w:hAnsiTheme="minorHAnsi" w:cstheme="minorBidi"/>
          <w:noProof/>
          <w:sz w:val="22"/>
          <w:szCs w:val="22"/>
        </w:rPr>
      </w:pPr>
      <w:del w:id="442" w:author="Mary Jungers" w:date="2019-11-12T12:47:00Z">
        <w:r w:rsidRPr="00190000" w:rsidDel="00983C4C">
          <w:rPr>
            <w:rPrChange w:id="443" w:author="Mary Jungers" w:date="2019-11-12T12:47:00Z">
              <w:rPr>
                <w:rStyle w:val="Hyperlink"/>
                <w:noProof/>
              </w:rPr>
            </w:rPrChange>
          </w:rPr>
          <w:delText>5 Implantable Device – Cardiac – Observation (IDCO)</w:delText>
        </w:r>
        <w:r w:rsidRPr="00190000" w:rsidDel="00983C4C">
          <w:rPr>
            <w:noProof/>
            <w:webHidden/>
          </w:rPr>
          <w:tab/>
          <w:delText>27</w:delText>
        </w:r>
      </w:del>
    </w:p>
    <w:p w14:paraId="3D1A6F6F" w14:textId="5334AFE2" w:rsidR="0087052E" w:rsidRPr="00190000" w:rsidDel="00983C4C" w:rsidRDefault="0087052E">
      <w:pPr>
        <w:pStyle w:val="TOC2"/>
        <w:rPr>
          <w:del w:id="444" w:author="Mary Jungers" w:date="2019-11-12T12:47:00Z"/>
          <w:rFonts w:asciiTheme="minorHAnsi" w:eastAsiaTheme="minorEastAsia" w:hAnsiTheme="minorHAnsi" w:cstheme="minorBidi"/>
          <w:noProof/>
          <w:sz w:val="22"/>
          <w:szCs w:val="22"/>
        </w:rPr>
      </w:pPr>
      <w:del w:id="445" w:author="Mary Jungers" w:date="2019-11-12T12:47:00Z">
        <w:r w:rsidRPr="00190000" w:rsidDel="00983C4C">
          <w:rPr>
            <w:rPrChange w:id="446" w:author="Mary Jungers" w:date="2019-11-12T12:47:00Z">
              <w:rPr>
                <w:rStyle w:val="Hyperlink"/>
                <w:noProof/>
              </w:rPr>
            </w:rPrChange>
          </w:rPr>
          <w:delText>5.1 IDCO Actors and Transactions</w:delText>
        </w:r>
        <w:r w:rsidRPr="00190000" w:rsidDel="00983C4C">
          <w:rPr>
            <w:noProof/>
            <w:webHidden/>
          </w:rPr>
          <w:tab/>
          <w:delText>28</w:delText>
        </w:r>
      </w:del>
    </w:p>
    <w:p w14:paraId="3A31DCCD" w14:textId="6657C89B" w:rsidR="0087052E" w:rsidRPr="00190000" w:rsidDel="00983C4C" w:rsidRDefault="0087052E">
      <w:pPr>
        <w:pStyle w:val="TOC2"/>
        <w:rPr>
          <w:del w:id="447" w:author="Mary Jungers" w:date="2019-11-12T12:47:00Z"/>
          <w:rFonts w:asciiTheme="minorHAnsi" w:eastAsiaTheme="minorEastAsia" w:hAnsiTheme="minorHAnsi" w:cstheme="minorBidi"/>
          <w:noProof/>
          <w:sz w:val="22"/>
          <w:szCs w:val="22"/>
        </w:rPr>
      </w:pPr>
      <w:del w:id="448" w:author="Mary Jungers" w:date="2019-11-12T12:47:00Z">
        <w:r w:rsidRPr="00190000" w:rsidDel="00983C4C">
          <w:rPr>
            <w:rPrChange w:id="449" w:author="Mary Jungers" w:date="2019-11-12T12:47:00Z">
              <w:rPr>
                <w:rStyle w:val="Hyperlink"/>
                <w:noProof/>
              </w:rPr>
            </w:rPrChange>
          </w:rPr>
          <w:delText>5.2 IDCO Integration Profile Options</w:delText>
        </w:r>
        <w:r w:rsidRPr="00190000" w:rsidDel="00983C4C">
          <w:rPr>
            <w:noProof/>
            <w:webHidden/>
          </w:rPr>
          <w:tab/>
          <w:delText>28</w:delText>
        </w:r>
      </w:del>
    </w:p>
    <w:p w14:paraId="25F07865" w14:textId="66C712C7" w:rsidR="0087052E" w:rsidRPr="00190000" w:rsidDel="00983C4C" w:rsidRDefault="0087052E">
      <w:pPr>
        <w:pStyle w:val="TOC2"/>
        <w:rPr>
          <w:del w:id="450" w:author="Mary Jungers" w:date="2019-11-12T12:47:00Z"/>
          <w:rFonts w:asciiTheme="minorHAnsi" w:eastAsiaTheme="minorEastAsia" w:hAnsiTheme="minorHAnsi" w:cstheme="minorBidi"/>
          <w:noProof/>
          <w:sz w:val="22"/>
          <w:szCs w:val="22"/>
        </w:rPr>
      </w:pPr>
      <w:del w:id="451" w:author="Mary Jungers" w:date="2019-11-12T12:47:00Z">
        <w:r w:rsidRPr="00190000" w:rsidDel="00983C4C">
          <w:rPr>
            <w:rPrChange w:id="452" w:author="Mary Jungers" w:date="2019-11-12T12:47:00Z">
              <w:rPr>
                <w:rStyle w:val="Hyperlink"/>
                <w:noProof/>
              </w:rPr>
            </w:rPrChange>
          </w:rPr>
          <w:delText>5.3 IDCO Use Cases</w:delText>
        </w:r>
        <w:r w:rsidRPr="00190000" w:rsidDel="00983C4C">
          <w:rPr>
            <w:noProof/>
            <w:webHidden/>
          </w:rPr>
          <w:tab/>
          <w:delText>29</w:delText>
        </w:r>
      </w:del>
    </w:p>
    <w:p w14:paraId="15477EF4" w14:textId="02FBE86E" w:rsidR="0087052E" w:rsidRPr="00190000" w:rsidDel="00983C4C" w:rsidRDefault="0087052E">
      <w:pPr>
        <w:pStyle w:val="TOC3"/>
        <w:rPr>
          <w:del w:id="453" w:author="Mary Jungers" w:date="2019-11-12T12:47:00Z"/>
          <w:rFonts w:asciiTheme="minorHAnsi" w:eastAsiaTheme="minorEastAsia" w:hAnsiTheme="minorHAnsi" w:cstheme="minorBidi"/>
          <w:noProof/>
          <w:sz w:val="22"/>
          <w:szCs w:val="22"/>
        </w:rPr>
      </w:pPr>
      <w:del w:id="454" w:author="Mary Jungers" w:date="2019-11-12T12:47:00Z">
        <w:r w:rsidRPr="00190000" w:rsidDel="00983C4C">
          <w:rPr>
            <w:rPrChange w:id="455" w:author="Mary Jungers" w:date="2019-11-12T12:47:00Z">
              <w:rPr>
                <w:rStyle w:val="Hyperlink"/>
                <w:noProof/>
              </w:rPr>
            </w:rPrChange>
          </w:rPr>
          <w:delText>5.3.1 Use Case IDCO-1: Implantable Cardiac Device In-Clinic Follow-up</w:delText>
        </w:r>
        <w:r w:rsidRPr="00190000" w:rsidDel="00983C4C">
          <w:rPr>
            <w:noProof/>
            <w:webHidden/>
          </w:rPr>
          <w:tab/>
          <w:delText>29</w:delText>
        </w:r>
      </w:del>
    </w:p>
    <w:p w14:paraId="72DE1C52" w14:textId="09C52813" w:rsidR="0087052E" w:rsidRPr="00190000" w:rsidDel="00983C4C" w:rsidRDefault="0087052E">
      <w:pPr>
        <w:pStyle w:val="TOC3"/>
        <w:rPr>
          <w:del w:id="456" w:author="Mary Jungers" w:date="2019-11-12T12:47:00Z"/>
          <w:rFonts w:asciiTheme="minorHAnsi" w:eastAsiaTheme="minorEastAsia" w:hAnsiTheme="minorHAnsi" w:cstheme="minorBidi"/>
          <w:noProof/>
          <w:sz w:val="22"/>
          <w:szCs w:val="22"/>
        </w:rPr>
      </w:pPr>
      <w:del w:id="457" w:author="Mary Jungers" w:date="2019-11-12T12:47:00Z">
        <w:r w:rsidRPr="00190000" w:rsidDel="00983C4C">
          <w:rPr>
            <w:rPrChange w:id="458" w:author="Mary Jungers" w:date="2019-11-12T12:47:00Z">
              <w:rPr>
                <w:rStyle w:val="Hyperlink"/>
                <w:noProof/>
              </w:rPr>
            </w:rPrChange>
          </w:rPr>
          <w:delText>5.3.2 Use Case IDCO2: Implantable Cardiac Device In-Clinic Follow-up with Networked Programmer that Translates Information</w:delText>
        </w:r>
        <w:r w:rsidRPr="00190000" w:rsidDel="00983C4C">
          <w:rPr>
            <w:noProof/>
            <w:webHidden/>
          </w:rPr>
          <w:tab/>
          <w:delText>30</w:delText>
        </w:r>
      </w:del>
    </w:p>
    <w:p w14:paraId="4DF17325" w14:textId="05595664" w:rsidR="0087052E" w:rsidRPr="00190000" w:rsidDel="00983C4C" w:rsidRDefault="0087052E">
      <w:pPr>
        <w:pStyle w:val="TOC3"/>
        <w:rPr>
          <w:del w:id="459" w:author="Mary Jungers" w:date="2019-11-12T12:47:00Z"/>
          <w:rFonts w:asciiTheme="minorHAnsi" w:eastAsiaTheme="minorEastAsia" w:hAnsiTheme="minorHAnsi" w:cstheme="minorBidi"/>
          <w:noProof/>
          <w:sz w:val="22"/>
          <w:szCs w:val="22"/>
        </w:rPr>
      </w:pPr>
      <w:del w:id="460" w:author="Mary Jungers" w:date="2019-11-12T12:47:00Z">
        <w:r w:rsidRPr="00190000" w:rsidDel="00983C4C">
          <w:rPr>
            <w:rPrChange w:id="461" w:author="Mary Jungers" w:date="2019-11-12T12:47:00Z">
              <w:rPr>
                <w:rStyle w:val="Hyperlink"/>
                <w:noProof/>
              </w:rPr>
            </w:rPrChange>
          </w:rPr>
          <w:delText>5.3.3 Use Case IDCO-3: Implantable Cardiac Device Remote Follow-up</w:delText>
        </w:r>
        <w:r w:rsidRPr="00190000" w:rsidDel="00983C4C">
          <w:rPr>
            <w:noProof/>
            <w:webHidden/>
          </w:rPr>
          <w:tab/>
          <w:delText>30</w:delText>
        </w:r>
      </w:del>
    </w:p>
    <w:p w14:paraId="42DB27EF" w14:textId="54DC90FB" w:rsidR="0087052E" w:rsidRPr="00190000" w:rsidDel="00983C4C" w:rsidRDefault="0087052E">
      <w:pPr>
        <w:pStyle w:val="TOC3"/>
        <w:rPr>
          <w:del w:id="462" w:author="Mary Jungers" w:date="2019-11-12T12:47:00Z"/>
          <w:rFonts w:asciiTheme="minorHAnsi" w:eastAsiaTheme="minorEastAsia" w:hAnsiTheme="minorHAnsi" w:cstheme="minorBidi"/>
          <w:noProof/>
          <w:sz w:val="22"/>
          <w:szCs w:val="22"/>
        </w:rPr>
      </w:pPr>
      <w:del w:id="463" w:author="Mary Jungers" w:date="2019-11-12T12:47:00Z">
        <w:r w:rsidRPr="00190000" w:rsidDel="00983C4C">
          <w:rPr>
            <w:rPrChange w:id="464" w:author="Mary Jungers" w:date="2019-11-12T12:47:00Z">
              <w:rPr>
                <w:rStyle w:val="Hyperlink"/>
                <w:noProof/>
              </w:rPr>
            </w:rPrChange>
          </w:rPr>
          <w:delText>5.3.4 Use Case IDCO-4: Remote Monitoring of Implanted Cardiac Devices</w:delText>
        </w:r>
        <w:r w:rsidRPr="00190000" w:rsidDel="00983C4C">
          <w:rPr>
            <w:noProof/>
            <w:webHidden/>
          </w:rPr>
          <w:tab/>
          <w:delText>30</w:delText>
        </w:r>
      </w:del>
    </w:p>
    <w:p w14:paraId="6C97DF54" w14:textId="3A672060" w:rsidR="0087052E" w:rsidRPr="00190000" w:rsidDel="00983C4C" w:rsidRDefault="0087052E">
      <w:pPr>
        <w:pStyle w:val="TOC2"/>
        <w:rPr>
          <w:del w:id="465" w:author="Mary Jungers" w:date="2019-11-12T12:47:00Z"/>
          <w:rFonts w:asciiTheme="minorHAnsi" w:eastAsiaTheme="minorEastAsia" w:hAnsiTheme="minorHAnsi" w:cstheme="minorBidi"/>
          <w:noProof/>
          <w:sz w:val="22"/>
          <w:szCs w:val="22"/>
        </w:rPr>
      </w:pPr>
      <w:del w:id="466" w:author="Mary Jungers" w:date="2019-11-12T12:47:00Z">
        <w:r w:rsidRPr="00190000" w:rsidDel="00983C4C">
          <w:rPr>
            <w:rPrChange w:id="467" w:author="Mary Jungers" w:date="2019-11-12T12:47:00Z">
              <w:rPr>
                <w:rStyle w:val="Hyperlink"/>
                <w:noProof/>
              </w:rPr>
            </w:rPrChange>
          </w:rPr>
          <w:delText>5.4 IDCO Process Flow</w:delText>
        </w:r>
        <w:r w:rsidRPr="00190000" w:rsidDel="00983C4C">
          <w:rPr>
            <w:noProof/>
            <w:webHidden/>
          </w:rPr>
          <w:tab/>
          <w:delText>31</w:delText>
        </w:r>
      </w:del>
    </w:p>
    <w:p w14:paraId="195F7BC0" w14:textId="4AA105C2" w:rsidR="0087052E" w:rsidRPr="00190000" w:rsidDel="00983C4C" w:rsidRDefault="0087052E">
      <w:pPr>
        <w:pStyle w:val="TOC2"/>
        <w:rPr>
          <w:del w:id="468" w:author="Mary Jungers" w:date="2019-11-12T12:47:00Z"/>
          <w:rFonts w:asciiTheme="minorHAnsi" w:eastAsiaTheme="minorEastAsia" w:hAnsiTheme="minorHAnsi" w:cstheme="minorBidi"/>
          <w:noProof/>
          <w:sz w:val="22"/>
          <w:szCs w:val="22"/>
        </w:rPr>
      </w:pPr>
      <w:del w:id="469" w:author="Mary Jungers" w:date="2019-11-12T12:47:00Z">
        <w:r w:rsidRPr="00190000" w:rsidDel="00983C4C">
          <w:rPr>
            <w:rPrChange w:id="470" w:author="Mary Jungers" w:date="2019-11-12T12:47:00Z">
              <w:rPr>
                <w:rStyle w:val="Hyperlink"/>
                <w:noProof/>
              </w:rPr>
            </w:rPrChange>
          </w:rPr>
          <w:delText>5.5 IDCO Patient Identification Considerations</w:delText>
        </w:r>
        <w:r w:rsidRPr="00190000" w:rsidDel="00983C4C">
          <w:rPr>
            <w:noProof/>
            <w:webHidden/>
          </w:rPr>
          <w:tab/>
          <w:delText>32</w:delText>
        </w:r>
      </w:del>
    </w:p>
    <w:p w14:paraId="7F1B2D51" w14:textId="23DA95F4" w:rsidR="0087052E" w:rsidRPr="00190000" w:rsidDel="00983C4C" w:rsidRDefault="0087052E">
      <w:pPr>
        <w:pStyle w:val="TOC2"/>
        <w:rPr>
          <w:del w:id="471" w:author="Mary Jungers" w:date="2019-11-12T12:47:00Z"/>
          <w:rFonts w:asciiTheme="minorHAnsi" w:eastAsiaTheme="minorEastAsia" w:hAnsiTheme="minorHAnsi" w:cstheme="minorBidi"/>
          <w:noProof/>
          <w:sz w:val="22"/>
          <w:szCs w:val="22"/>
        </w:rPr>
      </w:pPr>
      <w:del w:id="472" w:author="Mary Jungers" w:date="2019-11-12T12:47:00Z">
        <w:r w:rsidRPr="00190000" w:rsidDel="00983C4C">
          <w:rPr>
            <w:rPrChange w:id="473" w:author="Mary Jungers" w:date="2019-11-12T12:47:00Z">
              <w:rPr>
                <w:rStyle w:val="Hyperlink"/>
                <w:noProof/>
              </w:rPr>
            </w:rPrChange>
          </w:rPr>
          <w:delText>5.6 IDCO Security Considerations</w:delText>
        </w:r>
        <w:r w:rsidRPr="00190000" w:rsidDel="00983C4C">
          <w:rPr>
            <w:noProof/>
            <w:webHidden/>
          </w:rPr>
          <w:tab/>
          <w:delText>33</w:delText>
        </w:r>
      </w:del>
    </w:p>
    <w:p w14:paraId="50A681F3" w14:textId="6633EE15" w:rsidR="0087052E" w:rsidRPr="00190000" w:rsidDel="00983C4C" w:rsidRDefault="0087052E">
      <w:pPr>
        <w:pStyle w:val="TOC1"/>
        <w:rPr>
          <w:del w:id="474" w:author="Mary Jungers" w:date="2019-11-12T12:47:00Z"/>
          <w:rFonts w:asciiTheme="minorHAnsi" w:eastAsiaTheme="minorEastAsia" w:hAnsiTheme="minorHAnsi" w:cstheme="minorBidi"/>
          <w:noProof/>
          <w:sz w:val="22"/>
          <w:szCs w:val="22"/>
        </w:rPr>
      </w:pPr>
      <w:del w:id="475" w:author="Mary Jungers" w:date="2019-11-12T12:47:00Z">
        <w:r w:rsidRPr="00190000" w:rsidDel="00983C4C">
          <w:rPr>
            <w:rPrChange w:id="476" w:author="Mary Jungers" w:date="2019-11-12T12:47:00Z">
              <w:rPr>
                <w:rStyle w:val="Hyperlink"/>
                <w:noProof/>
              </w:rPr>
            </w:rPrChange>
          </w:rPr>
          <w:delText>6 Alert Communication Management (ACM) Integration Profile</w:delText>
        </w:r>
        <w:r w:rsidRPr="00190000" w:rsidDel="00983C4C">
          <w:rPr>
            <w:noProof/>
            <w:webHidden/>
          </w:rPr>
          <w:tab/>
          <w:delText>34</w:delText>
        </w:r>
      </w:del>
    </w:p>
    <w:p w14:paraId="1ED41521" w14:textId="1C6E9987" w:rsidR="0087052E" w:rsidRPr="00190000" w:rsidDel="00983C4C" w:rsidRDefault="0087052E">
      <w:pPr>
        <w:pStyle w:val="TOC2"/>
        <w:rPr>
          <w:del w:id="477" w:author="Mary Jungers" w:date="2019-11-12T12:47:00Z"/>
          <w:rFonts w:asciiTheme="minorHAnsi" w:eastAsiaTheme="minorEastAsia" w:hAnsiTheme="minorHAnsi" w:cstheme="minorBidi"/>
          <w:noProof/>
          <w:sz w:val="22"/>
          <w:szCs w:val="22"/>
        </w:rPr>
      </w:pPr>
      <w:del w:id="478" w:author="Mary Jungers" w:date="2019-11-12T12:47:00Z">
        <w:r w:rsidRPr="00190000" w:rsidDel="00983C4C">
          <w:rPr>
            <w:rPrChange w:id="479" w:author="Mary Jungers" w:date="2019-11-12T12:47:00Z">
              <w:rPr>
                <w:rStyle w:val="Hyperlink"/>
                <w:noProof/>
              </w:rPr>
            </w:rPrChange>
          </w:rPr>
          <w:delText>6.1 ACM Actors and Transactions</w:delText>
        </w:r>
        <w:r w:rsidRPr="00190000" w:rsidDel="00983C4C">
          <w:rPr>
            <w:noProof/>
            <w:webHidden/>
          </w:rPr>
          <w:tab/>
          <w:delText>35</w:delText>
        </w:r>
      </w:del>
    </w:p>
    <w:p w14:paraId="493B6243" w14:textId="52E99EAE" w:rsidR="0087052E" w:rsidRPr="00190000" w:rsidDel="00983C4C" w:rsidRDefault="0087052E">
      <w:pPr>
        <w:pStyle w:val="TOC2"/>
        <w:rPr>
          <w:del w:id="480" w:author="Mary Jungers" w:date="2019-11-12T12:47:00Z"/>
          <w:rFonts w:asciiTheme="minorHAnsi" w:eastAsiaTheme="minorEastAsia" w:hAnsiTheme="minorHAnsi" w:cstheme="minorBidi"/>
          <w:noProof/>
          <w:sz w:val="22"/>
          <w:szCs w:val="22"/>
        </w:rPr>
      </w:pPr>
      <w:del w:id="481" w:author="Mary Jungers" w:date="2019-11-12T12:47:00Z">
        <w:r w:rsidRPr="00190000" w:rsidDel="00983C4C">
          <w:rPr>
            <w:rPrChange w:id="482" w:author="Mary Jungers" w:date="2019-11-12T12:47:00Z">
              <w:rPr>
                <w:rStyle w:val="Hyperlink"/>
                <w:noProof/>
              </w:rPr>
            </w:rPrChange>
          </w:rPr>
          <w:delText>6.2 ACM Integration Profile Options</w:delText>
        </w:r>
        <w:r w:rsidRPr="00190000" w:rsidDel="00983C4C">
          <w:rPr>
            <w:noProof/>
            <w:webHidden/>
          </w:rPr>
          <w:tab/>
          <w:delText>37</w:delText>
        </w:r>
      </w:del>
    </w:p>
    <w:p w14:paraId="063584ED" w14:textId="02377BCC" w:rsidR="0087052E" w:rsidRPr="00190000" w:rsidDel="00983C4C" w:rsidRDefault="0087052E">
      <w:pPr>
        <w:pStyle w:val="TOC2"/>
        <w:rPr>
          <w:del w:id="483" w:author="Mary Jungers" w:date="2019-11-12T12:47:00Z"/>
          <w:rFonts w:asciiTheme="minorHAnsi" w:eastAsiaTheme="minorEastAsia" w:hAnsiTheme="minorHAnsi" w:cstheme="minorBidi"/>
          <w:noProof/>
          <w:sz w:val="22"/>
          <w:szCs w:val="22"/>
        </w:rPr>
      </w:pPr>
      <w:del w:id="484" w:author="Mary Jungers" w:date="2019-11-12T12:47:00Z">
        <w:r w:rsidRPr="00190000" w:rsidDel="00983C4C">
          <w:rPr>
            <w:rPrChange w:id="485" w:author="Mary Jungers" w:date="2019-11-12T12:47:00Z">
              <w:rPr>
                <w:rStyle w:val="Hyperlink"/>
                <w:noProof/>
              </w:rPr>
            </w:rPrChange>
          </w:rPr>
          <w:delText>6.3 Actor Descriptions</w:delText>
        </w:r>
        <w:r w:rsidRPr="00190000" w:rsidDel="00983C4C">
          <w:rPr>
            <w:noProof/>
            <w:webHidden/>
          </w:rPr>
          <w:tab/>
          <w:delText>37</w:delText>
        </w:r>
      </w:del>
    </w:p>
    <w:p w14:paraId="4E3930BE" w14:textId="713F684E" w:rsidR="0087052E" w:rsidRPr="00190000" w:rsidDel="00983C4C" w:rsidRDefault="0087052E">
      <w:pPr>
        <w:pStyle w:val="TOC3"/>
        <w:rPr>
          <w:del w:id="486" w:author="Mary Jungers" w:date="2019-11-12T12:47:00Z"/>
          <w:rFonts w:asciiTheme="minorHAnsi" w:eastAsiaTheme="minorEastAsia" w:hAnsiTheme="minorHAnsi" w:cstheme="minorBidi"/>
          <w:noProof/>
          <w:sz w:val="22"/>
          <w:szCs w:val="22"/>
        </w:rPr>
      </w:pPr>
      <w:del w:id="487" w:author="Mary Jungers" w:date="2019-11-12T12:47:00Z">
        <w:r w:rsidRPr="00190000" w:rsidDel="00983C4C">
          <w:rPr>
            <w:rPrChange w:id="488" w:author="Mary Jungers" w:date="2019-11-12T12:47:00Z">
              <w:rPr>
                <w:rStyle w:val="Hyperlink"/>
                <w:noProof/>
              </w:rPr>
            </w:rPrChange>
          </w:rPr>
          <w:delText>6.3.1 Alert Reporter (AR) Actor</w:delText>
        </w:r>
        <w:r w:rsidRPr="00190000" w:rsidDel="00983C4C">
          <w:rPr>
            <w:noProof/>
            <w:webHidden/>
          </w:rPr>
          <w:tab/>
          <w:delText>37</w:delText>
        </w:r>
      </w:del>
    </w:p>
    <w:p w14:paraId="030FCF28" w14:textId="7FAE08F2" w:rsidR="0087052E" w:rsidRPr="00190000" w:rsidDel="00983C4C" w:rsidRDefault="0087052E">
      <w:pPr>
        <w:pStyle w:val="TOC3"/>
        <w:rPr>
          <w:del w:id="489" w:author="Mary Jungers" w:date="2019-11-12T12:47:00Z"/>
          <w:rFonts w:asciiTheme="minorHAnsi" w:eastAsiaTheme="minorEastAsia" w:hAnsiTheme="minorHAnsi" w:cstheme="minorBidi"/>
          <w:noProof/>
          <w:sz w:val="22"/>
          <w:szCs w:val="22"/>
        </w:rPr>
      </w:pPr>
      <w:del w:id="490" w:author="Mary Jungers" w:date="2019-11-12T12:47:00Z">
        <w:r w:rsidRPr="00190000" w:rsidDel="00983C4C">
          <w:rPr>
            <w:rPrChange w:id="491" w:author="Mary Jungers" w:date="2019-11-12T12:47:00Z">
              <w:rPr>
                <w:rStyle w:val="Hyperlink"/>
                <w:noProof/>
              </w:rPr>
            </w:rPrChange>
          </w:rPr>
          <w:delText>6.3.2 Alert Manager (AM) Actor</w:delText>
        </w:r>
        <w:r w:rsidRPr="00190000" w:rsidDel="00983C4C">
          <w:rPr>
            <w:noProof/>
            <w:webHidden/>
          </w:rPr>
          <w:tab/>
          <w:delText>38</w:delText>
        </w:r>
      </w:del>
    </w:p>
    <w:p w14:paraId="108AD4C0" w14:textId="797BDFE4" w:rsidR="0087052E" w:rsidRPr="00190000" w:rsidDel="00983C4C" w:rsidRDefault="0087052E">
      <w:pPr>
        <w:pStyle w:val="TOC3"/>
        <w:rPr>
          <w:del w:id="492" w:author="Mary Jungers" w:date="2019-11-12T12:47:00Z"/>
          <w:rFonts w:asciiTheme="minorHAnsi" w:eastAsiaTheme="minorEastAsia" w:hAnsiTheme="minorHAnsi" w:cstheme="minorBidi"/>
          <w:noProof/>
          <w:sz w:val="22"/>
          <w:szCs w:val="22"/>
        </w:rPr>
      </w:pPr>
      <w:del w:id="493" w:author="Mary Jungers" w:date="2019-11-12T12:47:00Z">
        <w:r w:rsidRPr="00190000" w:rsidDel="00983C4C">
          <w:rPr>
            <w:rPrChange w:id="494" w:author="Mary Jungers" w:date="2019-11-12T12:47:00Z">
              <w:rPr>
                <w:rStyle w:val="Hyperlink"/>
                <w:noProof/>
              </w:rPr>
            </w:rPrChange>
          </w:rPr>
          <w:delText>6.3.3 Alert Consumer (ACON) Actor</w:delText>
        </w:r>
        <w:r w:rsidRPr="00190000" w:rsidDel="00983C4C">
          <w:rPr>
            <w:noProof/>
            <w:webHidden/>
          </w:rPr>
          <w:tab/>
          <w:delText>40</w:delText>
        </w:r>
      </w:del>
    </w:p>
    <w:p w14:paraId="39108B77" w14:textId="2553A3C8" w:rsidR="0087052E" w:rsidRPr="00190000" w:rsidDel="00983C4C" w:rsidRDefault="0087052E">
      <w:pPr>
        <w:pStyle w:val="TOC3"/>
        <w:rPr>
          <w:del w:id="495" w:author="Mary Jungers" w:date="2019-11-12T12:47:00Z"/>
          <w:rFonts w:asciiTheme="minorHAnsi" w:eastAsiaTheme="minorEastAsia" w:hAnsiTheme="minorHAnsi" w:cstheme="minorBidi"/>
          <w:noProof/>
          <w:sz w:val="22"/>
          <w:szCs w:val="22"/>
        </w:rPr>
      </w:pPr>
      <w:del w:id="496" w:author="Mary Jungers" w:date="2019-11-12T12:47:00Z">
        <w:r w:rsidRPr="00190000" w:rsidDel="00983C4C">
          <w:rPr>
            <w:rPrChange w:id="497" w:author="Mary Jungers" w:date="2019-11-12T12:47:00Z">
              <w:rPr>
                <w:rStyle w:val="Hyperlink"/>
                <w:noProof/>
              </w:rPr>
            </w:rPrChange>
          </w:rPr>
          <w:delText>6.3.4 Alert Communicator (AC) Actor</w:delText>
        </w:r>
        <w:r w:rsidRPr="00190000" w:rsidDel="00983C4C">
          <w:rPr>
            <w:noProof/>
            <w:webHidden/>
          </w:rPr>
          <w:tab/>
          <w:delText>40</w:delText>
        </w:r>
      </w:del>
    </w:p>
    <w:p w14:paraId="4AC32A2C" w14:textId="0997772F" w:rsidR="0087052E" w:rsidRPr="00190000" w:rsidDel="00983C4C" w:rsidRDefault="0087052E">
      <w:pPr>
        <w:pStyle w:val="TOC2"/>
        <w:rPr>
          <w:del w:id="498" w:author="Mary Jungers" w:date="2019-11-12T12:47:00Z"/>
          <w:rFonts w:asciiTheme="minorHAnsi" w:eastAsiaTheme="minorEastAsia" w:hAnsiTheme="minorHAnsi" w:cstheme="minorBidi"/>
          <w:noProof/>
          <w:sz w:val="22"/>
          <w:szCs w:val="22"/>
        </w:rPr>
      </w:pPr>
      <w:del w:id="499" w:author="Mary Jungers" w:date="2019-11-12T12:47:00Z">
        <w:r w:rsidRPr="00190000" w:rsidDel="00983C4C">
          <w:rPr>
            <w:rPrChange w:id="500" w:author="Mary Jungers" w:date="2019-11-12T12:47:00Z">
              <w:rPr>
                <w:rStyle w:val="Hyperlink"/>
                <w:noProof/>
              </w:rPr>
            </w:rPrChange>
          </w:rPr>
          <w:delText>6.4 ACM Use Cases</w:delText>
        </w:r>
        <w:r w:rsidRPr="00190000" w:rsidDel="00983C4C">
          <w:rPr>
            <w:noProof/>
            <w:webHidden/>
          </w:rPr>
          <w:tab/>
          <w:delText>41</w:delText>
        </w:r>
      </w:del>
    </w:p>
    <w:p w14:paraId="3C35C0F0" w14:textId="19B342D8" w:rsidR="0087052E" w:rsidRPr="00190000" w:rsidDel="00983C4C" w:rsidRDefault="0087052E">
      <w:pPr>
        <w:pStyle w:val="TOC3"/>
        <w:rPr>
          <w:del w:id="501" w:author="Mary Jungers" w:date="2019-11-12T12:47:00Z"/>
          <w:rFonts w:asciiTheme="minorHAnsi" w:eastAsiaTheme="minorEastAsia" w:hAnsiTheme="minorHAnsi" w:cstheme="minorBidi"/>
          <w:noProof/>
          <w:sz w:val="22"/>
          <w:szCs w:val="22"/>
        </w:rPr>
      </w:pPr>
      <w:del w:id="502" w:author="Mary Jungers" w:date="2019-11-12T12:47:00Z">
        <w:r w:rsidRPr="00190000" w:rsidDel="00983C4C">
          <w:rPr>
            <w:rPrChange w:id="503" w:author="Mary Jungers" w:date="2019-11-12T12:47:00Z">
              <w:rPr>
                <w:rStyle w:val="Hyperlink"/>
                <w:noProof/>
              </w:rPr>
            </w:rPrChange>
          </w:rPr>
          <w:delText>6.4.1 ACM Process Flow</w:delText>
        </w:r>
        <w:r w:rsidRPr="00190000" w:rsidDel="00983C4C">
          <w:rPr>
            <w:noProof/>
            <w:webHidden/>
          </w:rPr>
          <w:tab/>
          <w:delText>42</w:delText>
        </w:r>
      </w:del>
    </w:p>
    <w:p w14:paraId="753780B0" w14:textId="478D4D0A" w:rsidR="0087052E" w:rsidRPr="00190000" w:rsidDel="00983C4C" w:rsidRDefault="0087052E">
      <w:pPr>
        <w:pStyle w:val="TOC3"/>
        <w:rPr>
          <w:del w:id="504" w:author="Mary Jungers" w:date="2019-11-12T12:47:00Z"/>
          <w:rFonts w:asciiTheme="minorHAnsi" w:eastAsiaTheme="minorEastAsia" w:hAnsiTheme="minorHAnsi" w:cstheme="minorBidi"/>
          <w:noProof/>
          <w:sz w:val="22"/>
          <w:szCs w:val="22"/>
        </w:rPr>
      </w:pPr>
      <w:del w:id="505" w:author="Mary Jungers" w:date="2019-11-12T12:47:00Z">
        <w:r w:rsidRPr="00190000" w:rsidDel="00983C4C">
          <w:rPr>
            <w:rPrChange w:id="506" w:author="Mary Jungers" w:date="2019-11-12T12:47:00Z">
              <w:rPr>
                <w:rStyle w:val="Hyperlink"/>
                <w:noProof/>
              </w:rPr>
            </w:rPrChange>
          </w:rPr>
          <w:delText>6.4.2 ACM Use Cases</w:delText>
        </w:r>
        <w:r w:rsidRPr="00190000" w:rsidDel="00983C4C">
          <w:rPr>
            <w:noProof/>
            <w:webHidden/>
          </w:rPr>
          <w:tab/>
          <w:delText>42</w:delText>
        </w:r>
      </w:del>
    </w:p>
    <w:p w14:paraId="6D50E768" w14:textId="1338784E" w:rsidR="0087052E" w:rsidRPr="00190000" w:rsidDel="00983C4C" w:rsidRDefault="0087052E">
      <w:pPr>
        <w:pStyle w:val="TOC4"/>
        <w:rPr>
          <w:del w:id="507" w:author="Mary Jungers" w:date="2019-11-12T12:47:00Z"/>
          <w:rFonts w:asciiTheme="minorHAnsi" w:eastAsiaTheme="minorEastAsia" w:hAnsiTheme="minorHAnsi" w:cstheme="minorBidi"/>
          <w:noProof/>
          <w:sz w:val="22"/>
          <w:szCs w:val="22"/>
        </w:rPr>
      </w:pPr>
      <w:del w:id="508" w:author="Mary Jungers" w:date="2019-11-12T12:47:00Z">
        <w:r w:rsidRPr="00190000" w:rsidDel="00983C4C">
          <w:rPr>
            <w:rPrChange w:id="509" w:author="Mary Jungers" w:date="2019-11-12T12:47:00Z">
              <w:rPr>
                <w:rStyle w:val="Hyperlink"/>
                <w:noProof/>
              </w:rPr>
            </w:rPrChange>
          </w:rPr>
          <w:delText>6.4.2.1 Case A1: Location Sourced</w:delText>
        </w:r>
        <w:r w:rsidRPr="00190000" w:rsidDel="00983C4C">
          <w:rPr>
            <w:noProof/>
            <w:webHidden/>
          </w:rPr>
          <w:tab/>
          <w:delText>42</w:delText>
        </w:r>
      </w:del>
    </w:p>
    <w:p w14:paraId="53CA6A34" w14:textId="3A399B6A" w:rsidR="0087052E" w:rsidRPr="00190000" w:rsidDel="00983C4C" w:rsidRDefault="0087052E">
      <w:pPr>
        <w:pStyle w:val="TOC4"/>
        <w:rPr>
          <w:del w:id="510" w:author="Mary Jungers" w:date="2019-11-12T12:47:00Z"/>
          <w:rFonts w:asciiTheme="minorHAnsi" w:eastAsiaTheme="minorEastAsia" w:hAnsiTheme="minorHAnsi" w:cstheme="minorBidi"/>
          <w:noProof/>
          <w:sz w:val="22"/>
          <w:szCs w:val="22"/>
        </w:rPr>
      </w:pPr>
      <w:del w:id="511" w:author="Mary Jungers" w:date="2019-11-12T12:47:00Z">
        <w:r w:rsidRPr="00190000" w:rsidDel="00983C4C">
          <w:rPr>
            <w:rPrChange w:id="512" w:author="Mary Jungers" w:date="2019-11-12T12:47:00Z">
              <w:rPr>
                <w:rStyle w:val="Hyperlink"/>
                <w:noProof/>
              </w:rPr>
            </w:rPrChange>
          </w:rPr>
          <w:delText>6.4.2.2 Case A2: Identified Patient Source</w:delText>
        </w:r>
        <w:r w:rsidRPr="00190000" w:rsidDel="00983C4C">
          <w:rPr>
            <w:noProof/>
            <w:webHidden/>
          </w:rPr>
          <w:tab/>
          <w:delText>44</w:delText>
        </w:r>
      </w:del>
    </w:p>
    <w:p w14:paraId="17593C9D" w14:textId="09CA2AB9" w:rsidR="0087052E" w:rsidRPr="00190000" w:rsidDel="00983C4C" w:rsidRDefault="0087052E">
      <w:pPr>
        <w:pStyle w:val="TOC4"/>
        <w:rPr>
          <w:del w:id="513" w:author="Mary Jungers" w:date="2019-11-12T12:47:00Z"/>
          <w:rFonts w:asciiTheme="minorHAnsi" w:eastAsiaTheme="minorEastAsia" w:hAnsiTheme="minorHAnsi" w:cstheme="minorBidi"/>
          <w:noProof/>
          <w:sz w:val="22"/>
          <w:szCs w:val="22"/>
        </w:rPr>
      </w:pPr>
      <w:del w:id="514" w:author="Mary Jungers" w:date="2019-11-12T12:47:00Z">
        <w:r w:rsidRPr="00190000" w:rsidDel="00983C4C">
          <w:rPr>
            <w:rPrChange w:id="515" w:author="Mary Jungers" w:date="2019-11-12T12:47:00Z">
              <w:rPr>
                <w:rStyle w:val="Hyperlink"/>
                <w:noProof/>
              </w:rPr>
            </w:rPrChange>
          </w:rPr>
          <w:delText>6.4.2.3 Case A3: Same as A1/A2 with Escalation with Cancel at Alert Source</w:delText>
        </w:r>
        <w:r w:rsidRPr="00190000" w:rsidDel="00983C4C">
          <w:rPr>
            <w:noProof/>
            <w:webHidden/>
          </w:rPr>
          <w:tab/>
          <w:delText>46</w:delText>
        </w:r>
      </w:del>
    </w:p>
    <w:p w14:paraId="5576FFD7" w14:textId="7093699E" w:rsidR="0087052E" w:rsidRPr="00190000" w:rsidDel="00983C4C" w:rsidRDefault="0087052E">
      <w:pPr>
        <w:pStyle w:val="TOC4"/>
        <w:rPr>
          <w:del w:id="516" w:author="Mary Jungers" w:date="2019-11-12T12:47:00Z"/>
          <w:rFonts w:asciiTheme="minorHAnsi" w:eastAsiaTheme="minorEastAsia" w:hAnsiTheme="minorHAnsi" w:cstheme="minorBidi"/>
          <w:noProof/>
          <w:sz w:val="22"/>
          <w:szCs w:val="22"/>
        </w:rPr>
      </w:pPr>
      <w:del w:id="517" w:author="Mary Jungers" w:date="2019-11-12T12:47:00Z">
        <w:r w:rsidRPr="00190000" w:rsidDel="00983C4C">
          <w:rPr>
            <w:rPrChange w:id="518" w:author="Mary Jungers" w:date="2019-11-12T12:47:00Z">
              <w:rPr>
                <w:rStyle w:val="Hyperlink"/>
                <w:noProof/>
              </w:rPr>
            </w:rPrChange>
          </w:rPr>
          <w:delText>6.4.2.4 Case A4: Same as A1/A2 with Escalation with Cancel at Communication Endpoint</w:delText>
        </w:r>
        <w:r w:rsidRPr="00190000" w:rsidDel="00983C4C">
          <w:rPr>
            <w:noProof/>
            <w:webHidden/>
          </w:rPr>
          <w:tab/>
          <w:delText>46</w:delText>
        </w:r>
      </w:del>
    </w:p>
    <w:p w14:paraId="5141CCC5" w14:textId="3EC01FF3" w:rsidR="0087052E" w:rsidRPr="00190000" w:rsidDel="00983C4C" w:rsidRDefault="0087052E">
      <w:pPr>
        <w:pStyle w:val="TOC4"/>
        <w:rPr>
          <w:del w:id="519" w:author="Mary Jungers" w:date="2019-11-12T12:47:00Z"/>
          <w:rFonts w:asciiTheme="minorHAnsi" w:eastAsiaTheme="minorEastAsia" w:hAnsiTheme="minorHAnsi" w:cstheme="minorBidi"/>
          <w:noProof/>
          <w:sz w:val="22"/>
          <w:szCs w:val="22"/>
        </w:rPr>
      </w:pPr>
      <w:del w:id="520" w:author="Mary Jungers" w:date="2019-11-12T12:47:00Z">
        <w:r w:rsidRPr="00190000" w:rsidDel="00983C4C">
          <w:rPr>
            <w:rPrChange w:id="521" w:author="Mary Jungers" w:date="2019-11-12T12:47:00Z">
              <w:rPr>
                <w:rStyle w:val="Hyperlink"/>
                <w:noProof/>
              </w:rPr>
            </w:rPrChange>
          </w:rPr>
          <w:delText>6.4.2.5 Case A5: Same as A1/A2 with Escalation with Cancel at Alert Manager</w:delText>
        </w:r>
        <w:r w:rsidRPr="00190000" w:rsidDel="00983C4C">
          <w:rPr>
            <w:noProof/>
            <w:webHidden/>
          </w:rPr>
          <w:tab/>
          <w:delText>46</w:delText>
        </w:r>
      </w:del>
    </w:p>
    <w:p w14:paraId="64599075" w14:textId="1018CEE9" w:rsidR="0087052E" w:rsidRPr="00190000" w:rsidDel="00983C4C" w:rsidRDefault="0087052E">
      <w:pPr>
        <w:pStyle w:val="TOC4"/>
        <w:rPr>
          <w:del w:id="522" w:author="Mary Jungers" w:date="2019-11-12T12:47:00Z"/>
          <w:rFonts w:asciiTheme="minorHAnsi" w:eastAsiaTheme="minorEastAsia" w:hAnsiTheme="minorHAnsi" w:cstheme="minorBidi"/>
          <w:noProof/>
          <w:sz w:val="22"/>
          <w:szCs w:val="22"/>
        </w:rPr>
      </w:pPr>
      <w:del w:id="523" w:author="Mary Jungers" w:date="2019-11-12T12:47:00Z">
        <w:r w:rsidRPr="00190000" w:rsidDel="00983C4C">
          <w:rPr>
            <w:rPrChange w:id="524" w:author="Mary Jungers" w:date="2019-11-12T12:47:00Z">
              <w:rPr>
                <w:rStyle w:val="Hyperlink"/>
                <w:noProof/>
              </w:rPr>
            </w:rPrChange>
          </w:rPr>
          <w:delText>6.4.2.6 Case A6: Information with no destination other than logging by the Alert Manager (AM) or Alert Consumer Actor</w:delText>
        </w:r>
        <w:r w:rsidRPr="00190000" w:rsidDel="00983C4C">
          <w:rPr>
            <w:noProof/>
            <w:webHidden/>
          </w:rPr>
          <w:tab/>
          <w:delText>46</w:delText>
        </w:r>
      </w:del>
    </w:p>
    <w:p w14:paraId="5B07D21C" w14:textId="123B1E19" w:rsidR="0087052E" w:rsidRPr="00190000" w:rsidDel="00983C4C" w:rsidRDefault="0087052E">
      <w:pPr>
        <w:pStyle w:val="TOC4"/>
        <w:rPr>
          <w:del w:id="525" w:author="Mary Jungers" w:date="2019-11-12T12:47:00Z"/>
          <w:rFonts w:asciiTheme="minorHAnsi" w:eastAsiaTheme="minorEastAsia" w:hAnsiTheme="minorHAnsi" w:cstheme="minorBidi"/>
          <w:noProof/>
          <w:sz w:val="22"/>
          <w:szCs w:val="22"/>
        </w:rPr>
      </w:pPr>
      <w:del w:id="526" w:author="Mary Jungers" w:date="2019-11-12T12:47:00Z">
        <w:r w:rsidRPr="00190000" w:rsidDel="00983C4C">
          <w:rPr>
            <w:rPrChange w:id="527" w:author="Mary Jungers" w:date="2019-11-12T12:47:00Z">
              <w:rPr>
                <w:rStyle w:val="Hyperlink"/>
                <w:noProof/>
              </w:rPr>
            </w:rPrChange>
          </w:rPr>
          <w:delText>6.4.2.7 Case A7: Equipment Sourced Alert</w:delText>
        </w:r>
        <w:r w:rsidRPr="00190000" w:rsidDel="00983C4C">
          <w:rPr>
            <w:noProof/>
            <w:webHidden/>
          </w:rPr>
          <w:tab/>
          <w:delText>47</w:delText>
        </w:r>
      </w:del>
    </w:p>
    <w:p w14:paraId="561474CE" w14:textId="01DADA29" w:rsidR="0087052E" w:rsidRPr="00190000" w:rsidDel="00983C4C" w:rsidRDefault="0087052E">
      <w:pPr>
        <w:pStyle w:val="TOC2"/>
        <w:rPr>
          <w:del w:id="528" w:author="Mary Jungers" w:date="2019-11-12T12:47:00Z"/>
          <w:rFonts w:asciiTheme="minorHAnsi" w:eastAsiaTheme="minorEastAsia" w:hAnsiTheme="minorHAnsi" w:cstheme="minorBidi"/>
          <w:noProof/>
          <w:sz w:val="22"/>
          <w:szCs w:val="22"/>
        </w:rPr>
      </w:pPr>
      <w:del w:id="529" w:author="Mary Jungers" w:date="2019-11-12T12:47:00Z">
        <w:r w:rsidRPr="00190000" w:rsidDel="00983C4C">
          <w:rPr>
            <w:rPrChange w:id="530" w:author="Mary Jungers" w:date="2019-11-12T12:47:00Z">
              <w:rPr>
                <w:rStyle w:val="Hyperlink"/>
                <w:noProof/>
              </w:rPr>
            </w:rPrChange>
          </w:rPr>
          <w:delText>6.5 ACM Security Considerations</w:delText>
        </w:r>
        <w:r w:rsidRPr="00190000" w:rsidDel="00983C4C">
          <w:rPr>
            <w:noProof/>
            <w:webHidden/>
          </w:rPr>
          <w:tab/>
          <w:delText>47</w:delText>
        </w:r>
      </w:del>
    </w:p>
    <w:p w14:paraId="69D1ED9B" w14:textId="71BDA4DD" w:rsidR="0087052E" w:rsidRPr="00190000" w:rsidDel="00983C4C" w:rsidRDefault="0087052E">
      <w:pPr>
        <w:pStyle w:val="TOC1"/>
        <w:rPr>
          <w:del w:id="531" w:author="Mary Jungers" w:date="2019-11-12T12:47:00Z"/>
          <w:rFonts w:asciiTheme="minorHAnsi" w:eastAsiaTheme="minorEastAsia" w:hAnsiTheme="minorHAnsi" w:cstheme="minorBidi"/>
          <w:noProof/>
          <w:sz w:val="22"/>
          <w:szCs w:val="22"/>
        </w:rPr>
      </w:pPr>
      <w:del w:id="532" w:author="Mary Jungers" w:date="2019-11-12T12:47:00Z">
        <w:r w:rsidRPr="00190000" w:rsidDel="00983C4C">
          <w:rPr>
            <w:rPrChange w:id="533" w:author="Mary Jungers" w:date="2019-11-12T12:47:00Z">
              <w:rPr>
                <w:rStyle w:val="Hyperlink"/>
                <w:noProof/>
              </w:rPr>
            </w:rPrChange>
          </w:rPr>
          <w:delText>7 Infusion Pump Event Communication (IPEC) Integration Profile</w:delText>
        </w:r>
        <w:r w:rsidRPr="00190000" w:rsidDel="00983C4C">
          <w:rPr>
            <w:noProof/>
            <w:webHidden/>
          </w:rPr>
          <w:tab/>
          <w:delText>48</w:delText>
        </w:r>
      </w:del>
    </w:p>
    <w:p w14:paraId="35954D4B" w14:textId="0EF34D70" w:rsidR="0087052E" w:rsidRPr="00190000" w:rsidDel="00983C4C" w:rsidRDefault="0087052E">
      <w:pPr>
        <w:pStyle w:val="TOC2"/>
        <w:rPr>
          <w:del w:id="534" w:author="Mary Jungers" w:date="2019-11-12T12:47:00Z"/>
          <w:rFonts w:asciiTheme="minorHAnsi" w:eastAsiaTheme="minorEastAsia" w:hAnsiTheme="minorHAnsi" w:cstheme="minorBidi"/>
          <w:noProof/>
          <w:sz w:val="22"/>
          <w:szCs w:val="22"/>
        </w:rPr>
      </w:pPr>
      <w:del w:id="535" w:author="Mary Jungers" w:date="2019-11-12T12:47:00Z">
        <w:r w:rsidRPr="00190000" w:rsidDel="00983C4C">
          <w:rPr>
            <w:rPrChange w:id="536" w:author="Mary Jungers" w:date="2019-11-12T12:47:00Z">
              <w:rPr>
                <w:rStyle w:val="Hyperlink"/>
                <w:noProof/>
              </w:rPr>
            </w:rPrChange>
          </w:rPr>
          <w:delText>7.1 Actors/Transactions</w:delText>
        </w:r>
        <w:r w:rsidRPr="00190000" w:rsidDel="00983C4C">
          <w:rPr>
            <w:noProof/>
            <w:webHidden/>
          </w:rPr>
          <w:tab/>
          <w:delText>49</w:delText>
        </w:r>
      </w:del>
    </w:p>
    <w:p w14:paraId="3BC304FF" w14:textId="499074ED" w:rsidR="0087052E" w:rsidRPr="00190000" w:rsidDel="00983C4C" w:rsidRDefault="0087052E">
      <w:pPr>
        <w:pStyle w:val="TOC2"/>
        <w:rPr>
          <w:del w:id="537" w:author="Mary Jungers" w:date="2019-11-12T12:47:00Z"/>
          <w:rFonts w:asciiTheme="minorHAnsi" w:eastAsiaTheme="minorEastAsia" w:hAnsiTheme="minorHAnsi" w:cstheme="minorBidi"/>
          <w:noProof/>
          <w:sz w:val="22"/>
          <w:szCs w:val="22"/>
        </w:rPr>
      </w:pPr>
      <w:del w:id="538" w:author="Mary Jungers" w:date="2019-11-12T12:47:00Z">
        <w:r w:rsidRPr="00190000" w:rsidDel="00983C4C">
          <w:rPr>
            <w:rPrChange w:id="539" w:author="Mary Jungers" w:date="2019-11-12T12:47:00Z">
              <w:rPr>
                <w:rStyle w:val="Hyperlink"/>
                <w:noProof/>
              </w:rPr>
            </w:rPrChange>
          </w:rPr>
          <w:delText>7.2 IPEC Options</w:delText>
        </w:r>
        <w:r w:rsidRPr="00190000" w:rsidDel="00983C4C">
          <w:rPr>
            <w:noProof/>
            <w:webHidden/>
          </w:rPr>
          <w:tab/>
          <w:delText>50</w:delText>
        </w:r>
      </w:del>
    </w:p>
    <w:p w14:paraId="43A380CE" w14:textId="552818DF" w:rsidR="0087052E" w:rsidRPr="00190000" w:rsidDel="00983C4C" w:rsidRDefault="0087052E">
      <w:pPr>
        <w:pStyle w:val="TOC2"/>
        <w:rPr>
          <w:del w:id="540" w:author="Mary Jungers" w:date="2019-11-12T12:47:00Z"/>
          <w:rFonts w:asciiTheme="minorHAnsi" w:eastAsiaTheme="minorEastAsia" w:hAnsiTheme="minorHAnsi" w:cstheme="minorBidi"/>
          <w:noProof/>
          <w:sz w:val="22"/>
          <w:szCs w:val="22"/>
        </w:rPr>
      </w:pPr>
      <w:del w:id="541" w:author="Mary Jungers" w:date="2019-11-12T12:47:00Z">
        <w:r w:rsidRPr="00190000" w:rsidDel="00983C4C">
          <w:rPr>
            <w:rPrChange w:id="542" w:author="Mary Jungers" w:date="2019-11-12T12:47:00Z">
              <w:rPr>
                <w:rStyle w:val="Hyperlink"/>
                <w:noProof/>
              </w:rPr>
            </w:rPrChange>
          </w:rPr>
          <w:delText>7.3 IPEC Actor Groupings and Profile Interactions</w:delText>
        </w:r>
        <w:r w:rsidRPr="00190000" w:rsidDel="00983C4C">
          <w:rPr>
            <w:noProof/>
            <w:webHidden/>
          </w:rPr>
          <w:tab/>
          <w:delText>51</w:delText>
        </w:r>
      </w:del>
    </w:p>
    <w:p w14:paraId="72913454" w14:textId="70F03711" w:rsidR="0087052E" w:rsidRPr="00190000" w:rsidDel="00983C4C" w:rsidRDefault="0087052E">
      <w:pPr>
        <w:pStyle w:val="TOC2"/>
        <w:rPr>
          <w:del w:id="543" w:author="Mary Jungers" w:date="2019-11-12T12:47:00Z"/>
          <w:rFonts w:asciiTheme="minorHAnsi" w:eastAsiaTheme="minorEastAsia" w:hAnsiTheme="minorHAnsi" w:cstheme="minorBidi"/>
          <w:noProof/>
          <w:sz w:val="22"/>
          <w:szCs w:val="22"/>
        </w:rPr>
      </w:pPr>
      <w:del w:id="544" w:author="Mary Jungers" w:date="2019-11-12T12:47:00Z">
        <w:r w:rsidRPr="00190000" w:rsidDel="00983C4C">
          <w:rPr>
            <w:rPrChange w:id="545" w:author="Mary Jungers" w:date="2019-11-12T12:47:00Z">
              <w:rPr>
                <w:rStyle w:val="Hyperlink"/>
                <w:noProof/>
              </w:rPr>
            </w:rPrChange>
          </w:rPr>
          <w:delText>7.4 Infusion Pump Event Communication Process Flow</w:delText>
        </w:r>
        <w:r w:rsidRPr="00190000" w:rsidDel="00983C4C">
          <w:rPr>
            <w:noProof/>
            <w:webHidden/>
          </w:rPr>
          <w:tab/>
          <w:delText>51</w:delText>
        </w:r>
      </w:del>
    </w:p>
    <w:p w14:paraId="47915E05" w14:textId="53687118" w:rsidR="0087052E" w:rsidRPr="00190000" w:rsidDel="00983C4C" w:rsidRDefault="0087052E">
      <w:pPr>
        <w:pStyle w:val="TOC3"/>
        <w:rPr>
          <w:del w:id="546" w:author="Mary Jungers" w:date="2019-11-12T12:47:00Z"/>
          <w:rFonts w:asciiTheme="minorHAnsi" w:eastAsiaTheme="minorEastAsia" w:hAnsiTheme="minorHAnsi" w:cstheme="minorBidi"/>
          <w:noProof/>
          <w:sz w:val="22"/>
          <w:szCs w:val="22"/>
        </w:rPr>
      </w:pPr>
      <w:del w:id="547" w:author="Mary Jungers" w:date="2019-11-12T12:47:00Z">
        <w:r w:rsidRPr="00190000" w:rsidDel="00983C4C">
          <w:rPr>
            <w:rPrChange w:id="548" w:author="Mary Jungers" w:date="2019-11-12T12:47:00Z">
              <w:rPr>
                <w:rStyle w:val="Hyperlink"/>
                <w:noProof/>
              </w:rPr>
            </w:rPrChange>
          </w:rPr>
          <w:delText>7.4.1 Standard Use Cases</w:delText>
        </w:r>
        <w:r w:rsidRPr="00190000" w:rsidDel="00983C4C">
          <w:rPr>
            <w:noProof/>
            <w:webHidden/>
          </w:rPr>
          <w:tab/>
          <w:delText>51</w:delText>
        </w:r>
      </w:del>
    </w:p>
    <w:p w14:paraId="2ED0C80C" w14:textId="38D76B9C" w:rsidR="0087052E" w:rsidRPr="00190000" w:rsidDel="00983C4C" w:rsidRDefault="0087052E">
      <w:pPr>
        <w:pStyle w:val="TOC4"/>
        <w:rPr>
          <w:del w:id="549" w:author="Mary Jungers" w:date="2019-11-12T12:47:00Z"/>
          <w:rFonts w:asciiTheme="minorHAnsi" w:eastAsiaTheme="minorEastAsia" w:hAnsiTheme="minorHAnsi" w:cstheme="minorBidi"/>
          <w:noProof/>
          <w:sz w:val="22"/>
          <w:szCs w:val="22"/>
        </w:rPr>
      </w:pPr>
      <w:del w:id="550" w:author="Mary Jungers" w:date="2019-11-12T12:47:00Z">
        <w:r w:rsidRPr="00190000" w:rsidDel="00983C4C">
          <w:rPr>
            <w:rPrChange w:id="551" w:author="Mary Jungers" w:date="2019-11-12T12:47:00Z">
              <w:rPr>
                <w:rStyle w:val="Hyperlink"/>
                <w:noProof/>
              </w:rPr>
            </w:rPrChange>
          </w:rPr>
          <w:delText>7.4.1.1 Case IPEC-1: Communicate event data to EMR/EHR</w:delText>
        </w:r>
        <w:r w:rsidRPr="00190000" w:rsidDel="00983C4C">
          <w:rPr>
            <w:noProof/>
            <w:webHidden/>
          </w:rPr>
          <w:tab/>
          <w:delText>51</w:delText>
        </w:r>
      </w:del>
    </w:p>
    <w:p w14:paraId="1A975339" w14:textId="4880DA7A" w:rsidR="0087052E" w:rsidRPr="00190000" w:rsidDel="00983C4C" w:rsidRDefault="0087052E">
      <w:pPr>
        <w:pStyle w:val="TOC2"/>
        <w:rPr>
          <w:del w:id="552" w:author="Mary Jungers" w:date="2019-11-12T12:47:00Z"/>
          <w:rFonts w:asciiTheme="minorHAnsi" w:eastAsiaTheme="minorEastAsia" w:hAnsiTheme="minorHAnsi" w:cstheme="minorBidi"/>
          <w:noProof/>
          <w:sz w:val="22"/>
          <w:szCs w:val="22"/>
        </w:rPr>
      </w:pPr>
      <w:del w:id="553" w:author="Mary Jungers" w:date="2019-11-12T12:47:00Z">
        <w:r w:rsidRPr="00190000" w:rsidDel="00983C4C">
          <w:rPr>
            <w:rPrChange w:id="554" w:author="Mary Jungers" w:date="2019-11-12T12:47:00Z">
              <w:rPr>
                <w:rStyle w:val="Hyperlink"/>
                <w:noProof/>
              </w:rPr>
            </w:rPrChange>
          </w:rPr>
          <w:delText>7.5 IPEC Security Considerations</w:delText>
        </w:r>
        <w:r w:rsidRPr="00190000" w:rsidDel="00983C4C">
          <w:rPr>
            <w:noProof/>
            <w:webHidden/>
          </w:rPr>
          <w:tab/>
          <w:delText>52</w:delText>
        </w:r>
      </w:del>
    </w:p>
    <w:p w14:paraId="3A606389" w14:textId="03197F56" w:rsidR="0087052E" w:rsidRPr="00190000" w:rsidDel="00983C4C" w:rsidRDefault="0087052E">
      <w:pPr>
        <w:pStyle w:val="TOC1"/>
        <w:rPr>
          <w:del w:id="555" w:author="Mary Jungers" w:date="2019-11-12T12:47:00Z"/>
          <w:rFonts w:asciiTheme="minorHAnsi" w:eastAsiaTheme="minorEastAsia" w:hAnsiTheme="minorHAnsi" w:cstheme="minorBidi"/>
          <w:noProof/>
          <w:sz w:val="22"/>
          <w:szCs w:val="22"/>
        </w:rPr>
      </w:pPr>
      <w:del w:id="556" w:author="Mary Jungers" w:date="2019-11-12T12:47:00Z">
        <w:r w:rsidRPr="00190000" w:rsidDel="00983C4C">
          <w:rPr>
            <w:rPrChange w:id="557" w:author="Mary Jungers" w:date="2019-11-12T12:47:00Z">
              <w:rPr>
                <w:rStyle w:val="Hyperlink"/>
                <w:noProof/>
              </w:rPr>
            </w:rPrChange>
          </w:rPr>
          <w:delText>Appendix A Actor Summary Definitions</w:delText>
        </w:r>
        <w:r w:rsidRPr="00190000" w:rsidDel="00983C4C">
          <w:rPr>
            <w:noProof/>
            <w:webHidden/>
          </w:rPr>
          <w:tab/>
          <w:delText>52</w:delText>
        </w:r>
      </w:del>
    </w:p>
    <w:p w14:paraId="1ED75098" w14:textId="26C89E96" w:rsidR="0087052E" w:rsidRPr="00190000" w:rsidDel="00983C4C" w:rsidRDefault="0087052E">
      <w:pPr>
        <w:pStyle w:val="TOC1"/>
        <w:rPr>
          <w:del w:id="558" w:author="Mary Jungers" w:date="2019-11-12T12:47:00Z"/>
          <w:rFonts w:asciiTheme="minorHAnsi" w:eastAsiaTheme="minorEastAsia" w:hAnsiTheme="minorHAnsi" w:cstheme="minorBidi"/>
          <w:noProof/>
          <w:sz w:val="22"/>
          <w:szCs w:val="22"/>
        </w:rPr>
      </w:pPr>
      <w:del w:id="559" w:author="Mary Jungers" w:date="2019-11-12T12:47:00Z">
        <w:r w:rsidRPr="00190000" w:rsidDel="00983C4C">
          <w:rPr>
            <w:rPrChange w:id="560" w:author="Mary Jungers" w:date="2019-11-12T12:47:00Z">
              <w:rPr>
                <w:rStyle w:val="Hyperlink"/>
                <w:noProof/>
              </w:rPr>
            </w:rPrChange>
          </w:rPr>
          <w:delText>Appendix B Transaction Summary Definitions</w:delText>
        </w:r>
        <w:r w:rsidRPr="00190000" w:rsidDel="00983C4C">
          <w:rPr>
            <w:noProof/>
            <w:webHidden/>
          </w:rPr>
          <w:tab/>
          <w:delText>52</w:delText>
        </w:r>
      </w:del>
    </w:p>
    <w:p w14:paraId="453B982E" w14:textId="0264BC73" w:rsidR="0087052E" w:rsidRPr="00190000" w:rsidDel="00983C4C" w:rsidRDefault="0087052E">
      <w:pPr>
        <w:pStyle w:val="TOC1"/>
        <w:rPr>
          <w:del w:id="561" w:author="Mary Jungers" w:date="2019-11-12T12:47:00Z"/>
          <w:rFonts w:asciiTheme="minorHAnsi" w:eastAsiaTheme="minorEastAsia" w:hAnsiTheme="minorHAnsi" w:cstheme="minorBidi"/>
          <w:noProof/>
          <w:sz w:val="22"/>
          <w:szCs w:val="22"/>
        </w:rPr>
      </w:pPr>
      <w:del w:id="562" w:author="Mary Jungers" w:date="2019-11-12T12:47:00Z">
        <w:r w:rsidRPr="00190000" w:rsidDel="00983C4C">
          <w:rPr>
            <w:rPrChange w:id="563" w:author="Mary Jungers" w:date="2019-11-12T12:47:00Z">
              <w:rPr>
                <w:rStyle w:val="Hyperlink"/>
                <w:noProof/>
              </w:rPr>
            </w:rPrChange>
          </w:rPr>
          <w:delText>Appendix C Rosetta Terminology Mapping (RTM)</w:delText>
        </w:r>
        <w:r w:rsidRPr="00190000" w:rsidDel="00983C4C">
          <w:rPr>
            <w:noProof/>
            <w:webHidden/>
          </w:rPr>
          <w:tab/>
          <w:delText>52</w:delText>
        </w:r>
      </w:del>
    </w:p>
    <w:p w14:paraId="1A4A090F" w14:textId="0692F7FC" w:rsidR="0087052E" w:rsidRPr="00190000" w:rsidDel="00983C4C" w:rsidRDefault="0087052E">
      <w:pPr>
        <w:pStyle w:val="TOC2"/>
        <w:rPr>
          <w:del w:id="564" w:author="Mary Jungers" w:date="2019-11-12T12:47:00Z"/>
          <w:rFonts w:asciiTheme="minorHAnsi" w:eastAsiaTheme="minorEastAsia" w:hAnsiTheme="minorHAnsi" w:cstheme="minorBidi"/>
          <w:noProof/>
          <w:sz w:val="22"/>
          <w:szCs w:val="22"/>
        </w:rPr>
      </w:pPr>
      <w:del w:id="565" w:author="Mary Jungers" w:date="2019-11-12T12:47:00Z">
        <w:r w:rsidRPr="00190000" w:rsidDel="00983C4C">
          <w:rPr>
            <w:rPrChange w:id="566" w:author="Mary Jungers" w:date="2019-11-12T12:47:00Z">
              <w:rPr>
                <w:rStyle w:val="Hyperlink"/>
                <w:noProof/>
              </w:rPr>
            </w:rPrChange>
          </w:rPr>
          <w:delText>C.1 Problem Statement</w:delText>
        </w:r>
        <w:r w:rsidRPr="00190000" w:rsidDel="00983C4C">
          <w:rPr>
            <w:noProof/>
            <w:webHidden/>
          </w:rPr>
          <w:tab/>
          <w:delText>52</w:delText>
        </w:r>
      </w:del>
    </w:p>
    <w:p w14:paraId="254A50F4" w14:textId="06249E69" w:rsidR="0087052E" w:rsidRPr="00190000" w:rsidDel="00983C4C" w:rsidRDefault="0087052E">
      <w:pPr>
        <w:pStyle w:val="TOC2"/>
        <w:rPr>
          <w:del w:id="567" w:author="Mary Jungers" w:date="2019-11-12T12:47:00Z"/>
          <w:rFonts w:asciiTheme="minorHAnsi" w:eastAsiaTheme="minorEastAsia" w:hAnsiTheme="minorHAnsi" w:cstheme="minorBidi"/>
          <w:noProof/>
          <w:sz w:val="22"/>
          <w:szCs w:val="22"/>
        </w:rPr>
      </w:pPr>
      <w:del w:id="568" w:author="Mary Jungers" w:date="2019-11-12T12:47:00Z">
        <w:r w:rsidRPr="00190000" w:rsidDel="00983C4C">
          <w:rPr>
            <w:rPrChange w:id="569" w:author="Mary Jungers" w:date="2019-11-12T12:47:00Z">
              <w:rPr>
                <w:rStyle w:val="Hyperlink"/>
                <w:noProof/>
              </w:rPr>
            </w:rPrChange>
          </w:rPr>
          <w:delText>A.2 Key Use Case</w:delText>
        </w:r>
        <w:r w:rsidRPr="00190000" w:rsidDel="00983C4C">
          <w:rPr>
            <w:noProof/>
            <w:webHidden/>
          </w:rPr>
          <w:tab/>
          <w:delText>53</w:delText>
        </w:r>
      </w:del>
    </w:p>
    <w:p w14:paraId="2F106593" w14:textId="607CB5A8" w:rsidR="0087052E" w:rsidRPr="00190000" w:rsidDel="00983C4C" w:rsidRDefault="0087052E">
      <w:pPr>
        <w:pStyle w:val="TOC1"/>
        <w:rPr>
          <w:del w:id="570" w:author="Mary Jungers" w:date="2019-11-12T12:47:00Z"/>
          <w:rFonts w:asciiTheme="minorHAnsi" w:eastAsiaTheme="minorEastAsia" w:hAnsiTheme="minorHAnsi" w:cstheme="minorBidi"/>
          <w:noProof/>
          <w:sz w:val="22"/>
          <w:szCs w:val="22"/>
        </w:rPr>
      </w:pPr>
      <w:del w:id="571" w:author="Mary Jungers" w:date="2019-11-12T12:47:00Z">
        <w:r w:rsidRPr="00190000" w:rsidDel="00983C4C">
          <w:rPr>
            <w:rPrChange w:id="572" w:author="Mary Jungers" w:date="2019-11-12T12:47:00Z">
              <w:rPr>
                <w:rStyle w:val="Hyperlink"/>
                <w:noProof/>
              </w:rPr>
            </w:rPrChange>
          </w:rPr>
          <w:delText>Glossary</w:delText>
        </w:r>
        <w:r w:rsidRPr="00190000" w:rsidDel="00983C4C">
          <w:rPr>
            <w:noProof/>
            <w:webHidden/>
          </w:rPr>
          <w:tab/>
          <w:delText>55</w:delText>
        </w:r>
      </w:del>
    </w:p>
    <w:p w14:paraId="224A2414" w14:textId="23159670" w:rsidR="00171DBC" w:rsidRPr="00190000" w:rsidRDefault="00F128A5" w:rsidP="001665F5">
      <w:pPr>
        <w:pStyle w:val="BodyText"/>
      </w:pPr>
      <w:r w:rsidRPr="00190000">
        <w:fldChar w:fldCharType="end"/>
      </w:r>
    </w:p>
    <w:p w14:paraId="1156CCF7" w14:textId="77777777" w:rsidR="00C2733D" w:rsidRPr="00190000" w:rsidRDefault="00EA61A7" w:rsidP="001032C6">
      <w:pPr>
        <w:pStyle w:val="Heading1"/>
        <w:rPr>
          <w:noProof w:val="0"/>
        </w:rPr>
      </w:pPr>
      <w:bookmarkStart w:id="573" w:name="_Toc24466529"/>
      <w:r w:rsidRPr="00190000">
        <w:rPr>
          <w:noProof w:val="0"/>
        </w:rPr>
        <w:lastRenderedPageBreak/>
        <w:t>I</w:t>
      </w:r>
      <w:r w:rsidR="00C2733D" w:rsidRPr="00190000">
        <w:rPr>
          <w:noProof w:val="0"/>
        </w:rPr>
        <w:t>ntroduction</w:t>
      </w:r>
      <w:bookmarkEnd w:id="24"/>
      <w:bookmarkEnd w:id="25"/>
      <w:bookmarkEnd w:id="573"/>
    </w:p>
    <w:p w14:paraId="4A01CDF6" w14:textId="77777777" w:rsidR="00047CFB" w:rsidRPr="00190000" w:rsidRDefault="00047CFB" w:rsidP="00104B89">
      <w:pPr>
        <w:pStyle w:val="BodyText"/>
      </w:pPr>
      <w:r w:rsidRPr="00190000">
        <w:t xml:space="preserve">This document, Volume 1 of the IHE </w:t>
      </w:r>
      <w:r w:rsidR="00C444FE" w:rsidRPr="00190000">
        <w:t>Patient Care Device</w:t>
      </w:r>
      <w:r w:rsidRPr="00190000">
        <w:t xml:space="preserve"> </w:t>
      </w:r>
      <w:r w:rsidR="0055437C" w:rsidRPr="00190000">
        <w:t>(</w:t>
      </w:r>
      <w:r w:rsidR="00B633F2" w:rsidRPr="00190000">
        <w:t>PCD</w:t>
      </w:r>
      <w:r w:rsidR="0055437C" w:rsidRPr="00190000">
        <w:t>)</w:t>
      </w:r>
      <w:r w:rsidRPr="00190000">
        <w:t xml:space="preserve"> Technical Framework, describes the clinical use cases, actors, content module, and transaction requirements for </w:t>
      </w:r>
      <w:r w:rsidR="0055437C" w:rsidRPr="00190000">
        <w:t xml:space="preserve">the </w:t>
      </w:r>
      <w:r w:rsidR="00C444FE" w:rsidRPr="00190000">
        <w:t>Patient Care Device</w:t>
      </w:r>
      <w:r w:rsidRPr="00190000">
        <w:t xml:space="preserve"> </w:t>
      </w:r>
      <w:r w:rsidR="00D1584B" w:rsidRPr="00190000">
        <w:t>profile</w:t>
      </w:r>
      <w:r w:rsidRPr="00190000">
        <w:t>s.</w:t>
      </w:r>
    </w:p>
    <w:p w14:paraId="424732FB" w14:textId="77777777" w:rsidR="00252816" w:rsidRPr="00190000" w:rsidRDefault="00252816" w:rsidP="00B5724A">
      <w:pPr>
        <w:pStyle w:val="Heading2"/>
        <w:rPr>
          <w:noProof w:val="0"/>
        </w:rPr>
      </w:pPr>
      <w:bookmarkStart w:id="574" w:name="_Toc24466530"/>
      <w:r w:rsidRPr="00190000">
        <w:rPr>
          <w:noProof w:val="0"/>
        </w:rPr>
        <w:t>Introduction to IHE</w:t>
      </w:r>
      <w:bookmarkEnd w:id="574"/>
    </w:p>
    <w:p w14:paraId="057FA1C3" w14:textId="77777777" w:rsidR="00C30613" w:rsidRPr="00190000" w:rsidRDefault="00C30613" w:rsidP="00C30613">
      <w:pPr>
        <w:pStyle w:val="BodyText"/>
      </w:pPr>
      <w:bookmarkStart w:id="575" w:name="_Toc210744790"/>
      <w:bookmarkStart w:id="576" w:name="_Toc210745038"/>
      <w:bookmarkStart w:id="577" w:name="_Toc210747689"/>
      <w:bookmarkEnd w:id="575"/>
      <w:bookmarkEnd w:id="576"/>
      <w:bookmarkEnd w:id="577"/>
      <w:r w:rsidRPr="00190000">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0C6D662C" w14:textId="77777777" w:rsidR="00C30613" w:rsidRPr="00190000" w:rsidRDefault="00C30613" w:rsidP="00C30613">
      <w:pPr>
        <w:pStyle w:val="BodyText"/>
      </w:pPr>
      <w:r w:rsidRPr="00190000">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5BF55F87" w14:textId="77777777" w:rsidR="00C30613" w:rsidRPr="00190000" w:rsidRDefault="00C30613" w:rsidP="00C30613">
      <w:pPr>
        <w:pStyle w:val="BodyText"/>
      </w:pPr>
      <w:r w:rsidRPr="00190000">
        <w:t xml:space="preserve">For general information regarding IHE, refer to </w:t>
      </w:r>
      <w:hyperlink r:id="rId10" w:history="1">
        <w:r w:rsidRPr="00190000">
          <w:rPr>
            <w:rStyle w:val="Hyperlink"/>
          </w:rPr>
          <w:t>www.ihe.net</w:t>
        </w:r>
      </w:hyperlink>
      <w:r w:rsidRPr="00190000">
        <w:t xml:space="preserve">. It is strongly recommended that, prior to reading this volume, the reader familiarizes themselves with the concepts defined in the </w:t>
      </w:r>
      <w:hyperlink r:id="rId11" w:anchor="GenIntro" w:history="1">
        <w:r w:rsidRPr="00190000">
          <w:rPr>
            <w:rStyle w:val="Hyperlink"/>
            <w:i/>
          </w:rPr>
          <w:t>IHE Technical Frameworks General Introduction</w:t>
        </w:r>
      </w:hyperlink>
      <w:r w:rsidRPr="00190000">
        <w:t>.</w:t>
      </w:r>
    </w:p>
    <w:p w14:paraId="70F12C23" w14:textId="77777777" w:rsidR="00DC44AE" w:rsidRPr="00190000" w:rsidRDefault="00DC44AE" w:rsidP="00DC44AE">
      <w:pPr>
        <w:pStyle w:val="Heading2"/>
        <w:rPr>
          <w:noProof w:val="0"/>
        </w:rPr>
      </w:pPr>
      <w:bookmarkStart w:id="578" w:name="_Toc527978089"/>
      <w:bookmarkStart w:id="579" w:name="_Toc527978090"/>
      <w:bookmarkStart w:id="580" w:name="_Toc24466531"/>
      <w:bookmarkEnd w:id="578"/>
      <w:bookmarkEnd w:id="579"/>
      <w:r w:rsidRPr="00190000">
        <w:rPr>
          <w:noProof w:val="0"/>
        </w:rPr>
        <w:t xml:space="preserve">Introduction to IHE </w:t>
      </w:r>
      <w:r w:rsidR="00C444FE" w:rsidRPr="00190000">
        <w:rPr>
          <w:noProof w:val="0"/>
        </w:rPr>
        <w:t>Patient Care Device</w:t>
      </w:r>
      <w:r w:rsidRPr="00190000">
        <w:rPr>
          <w:noProof w:val="0"/>
        </w:rPr>
        <w:t xml:space="preserve"> (</w:t>
      </w:r>
      <w:r w:rsidR="00B633F2" w:rsidRPr="00190000">
        <w:rPr>
          <w:noProof w:val="0"/>
        </w:rPr>
        <w:t>PCD</w:t>
      </w:r>
      <w:r w:rsidRPr="00190000">
        <w:rPr>
          <w:noProof w:val="0"/>
        </w:rPr>
        <w:t>)</w:t>
      </w:r>
      <w:bookmarkEnd w:id="580"/>
    </w:p>
    <w:p w14:paraId="6F371D9E" w14:textId="77777777" w:rsidR="00EA61A7" w:rsidRPr="00190000" w:rsidRDefault="00EA61A7" w:rsidP="00CF68E8">
      <w:pPr>
        <w:pStyle w:val="BodyText"/>
      </w:pPr>
      <w:r w:rsidRPr="00190000">
        <w:t xml:space="preserve">The Patient Care Device </w:t>
      </w:r>
      <w:r w:rsidR="001032C6" w:rsidRPr="00190000">
        <w:t>(PCD) d</w:t>
      </w:r>
      <w:r w:rsidRPr="00190000">
        <w:t>omain is concerned with use cases in which at least one actor is a regulated patient-centric point-of-care medical device that communicates with at least one other actor such as a medical device or information system.</w:t>
      </w:r>
    </w:p>
    <w:p w14:paraId="30782D9C" w14:textId="77777777" w:rsidR="00EA61A7" w:rsidRPr="00190000" w:rsidRDefault="00EA61A7" w:rsidP="00CF68E8">
      <w:pPr>
        <w:pStyle w:val="BodyText"/>
      </w:pPr>
      <w:r w:rsidRPr="00190000">
        <w:t>The PCD domain coordinates with and supports other domains, such as Radiology (medical imaging), Laboratory, and Cardiology to ensure consistency in use cases involving regulated medical devices as they occur throughout the Enterprise.</w:t>
      </w:r>
    </w:p>
    <w:p w14:paraId="0D7A9337" w14:textId="77777777" w:rsidR="00EA61A7" w:rsidRPr="00190000" w:rsidRDefault="00EA61A7" w:rsidP="00CF68E8">
      <w:pPr>
        <w:pStyle w:val="BodyText"/>
        <w:rPr>
          <w:b/>
          <w:bCs/>
        </w:rPr>
      </w:pPr>
      <w:r w:rsidRPr="00190000">
        <w:rPr>
          <w:b/>
          <w:bCs/>
        </w:rPr>
        <w:t>PCD Vision Statement</w:t>
      </w:r>
    </w:p>
    <w:p w14:paraId="326E5AC8" w14:textId="77777777" w:rsidR="00EA61A7" w:rsidRPr="00190000" w:rsidRDefault="00EA61A7" w:rsidP="00CF68E8">
      <w:pPr>
        <w:pStyle w:val="BodyText"/>
      </w:pPr>
      <w:r w:rsidRPr="00190000">
        <w:t xml:space="preserve">The </w:t>
      </w:r>
      <w:r w:rsidR="001032C6" w:rsidRPr="00190000">
        <w:t xml:space="preserve">PCD </w:t>
      </w:r>
      <w:r w:rsidR="00685B43" w:rsidRPr="00190000">
        <w:t>domain is</w:t>
      </w:r>
      <w:r w:rsidRPr="00190000">
        <w:t xml:space="preserve"> the nexus for vendors and providers to jointly define and demonstrate unambiguous interoperability specifications, called profiles, which are based on industry standards, and which can be brought to market.</w:t>
      </w:r>
    </w:p>
    <w:p w14:paraId="4E9D6E2B" w14:textId="77777777" w:rsidR="00EA61A7" w:rsidRPr="00190000" w:rsidRDefault="00EA61A7" w:rsidP="00CF68E8">
      <w:pPr>
        <w:pStyle w:val="BodyText"/>
        <w:rPr>
          <w:b/>
          <w:bCs/>
        </w:rPr>
      </w:pPr>
      <w:r w:rsidRPr="00190000">
        <w:rPr>
          <w:b/>
          <w:bCs/>
        </w:rPr>
        <w:t>PCD Mission Statement</w:t>
      </w:r>
    </w:p>
    <w:p w14:paraId="0898345A" w14:textId="77777777" w:rsidR="00EA61A7" w:rsidRPr="00190000" w:rsidRDefault="00EA61A7" w:rsidP="00CF68E8">
      <w:pPr>
        <w:pStyle w:val="BodyText"/>
      </w:pPr>
      <w:r w:rsidRPr="00190000">
        <w:t xml:space="preserve">The IHE Patient Care Device </w:t>
      </w:r>
      <w:r w:rsidR="001032C6" w:rsidRPr="00190000">
        <w:t>d</w:t>
      </w:r>
      <w:r w:rsidRPr="00190000">
        <w:t xml:space="preserve">omain, working with regional and national deployment committees, will apply the proven, </w:t>
      </w:r>
      <w:r w:rsidR="001032C6" w:rsidRPr="00190000">
        <w:t>u</w:t>
      </w:r>
      <w:r w:rsidRPr="00190000">
        <w:t xml:space="preserve">se </w:t>
      </w:r>
      <w:r w:rsidR="001032C6" w:rsidRPr="00190000">
        <w:t>c</w:t>
      </w:r>
      <w:r w:rsidRPr="00190000">
        <w:t>ase driven IHE processes to:</w:t>
      </w:r>
    </w:p>
    <w:p w14:paraId="521D142C" w14:textId="77777777" w:rsidR="00EA61A7" w:rsidRPr="00190000" w:rsidRDefault="00EA61A7" w:rsidP="00CF68E8">
      <w:pPr>
        <w:pStyle w:val="ListBullet2"/>
      </w:pPr>
      <w:r w:rsidRPr="00190000">
        <w:lastRenderedPageBreak/>
        <w:t xml:space="preserve">Deliver the technical framework </w:t>
      </w:r>
      <w:r w:rsidR="001032C6" w:rsidRPr="00190000">
        <w:t>for the IHE-PCD domain profiles</w:t>
      </w:r>
    </w:p>
    <w:p w14:paraId="409BADA8" w14:textId="77777777" w:rsidR="00EA61A7" w:rsidRPr="00190000" w:rsidRDefault="00EA61A7" w:rsidP="00CF68E8">
      <w:pPr>
        <w:pStyle w:val="ListBullet2"/>
      </w:pPr>
      <w:r w:rsidRPr="00190000">
        <w:t>Test conformance with published IHE-PCD profiles using test plans, tools and scripts at Connectathons</w:t>
      </w:r>
    </w:p>
    <w:p w14:paraId="2F61DF6C" w14:textId="77777777" w:rsidR="00EA61A7" w:rsidRPr="00190000" w:rsidRDefault="00EA61A7" w:rsidP="00CF68E8">
      <w:pPr>
        <w:pStyle w:val="ListBullet2"/>
      </w:pPr>
      <w:r w:rsidRPr="00190000">
        <w:t xml:space="preserve">Demonstrate marketable </w:t>
      </w:r>
      <w:r w:rsidR="001032C6" w:rsidRPr="00190000">
        <w:t>solutions at public trade shows</w:t>
      </w:r>
    </w:p>
    <w:p w14:paraId="58C50075" w14:textId="6B1A158C" w:rsidR="001032C6" w:rsidRPr="00190000" w:rsidDel="00983C4C" w:rsidRDefault="001032C6">
      <w:pPr>
        <w:pStyle w:val="BodyText"/>
        <w:rPr>
          <w:del w:id="581" w:author="Mary Jungers" w:date="2019-11-12T12:47:00Z"/>
        </w:rPr>
        <w:pPrChange w:id="582" w:author="Mary Jungers" w:date="2019-11-12T12:47:00Z">
          <w:pPr/>
        </w:pPrChange>
      </w:pPr>
    </w:p>
    <w:p w14:paraId="18AF7A9F" w14:textId="1ECEECD2" w:rsidR="00EA61A7" w:rsidRPr="00190000" w:rsidRDefault="001032C6" w:rsidP="00CF68E8">
      <w:pPr>
        <w:pStyle w:val="BodyText"/>
      </w:pPr>
      <w:r w:rsidRPr="00190000">
        <w:t>IHE PCD domain is sponsored by the</w:t>
      </w:r>
      <w:r w:rsidR="0047042A" w:rsidRPr="00190000">
        <w:t xml:space="preserve"> </w:t>
      </w:r>
      <w:hyperlink r:id="rId12" w:history="1">
        <w:r w:rsidRPr="00190000">
          <w:rPr>
            <w:rStyle w:val="Hyperlink"/>
          </w:rPr>
          <w:t>American College of Clinical Engineering (ACCE)</w:t>
        </w:r>
      </w:hyperlink>
      <w:r w:rsidRPr="00190000">
        <w:t>, the</w:t>
      </w:r>
      <w:r w:rsidR="0047042A" w:rsidRPr="00190000">
        <w:t xml:space="preserve"> </w:t>
      </w:r>
      <w:hyperlink r:id="rId13" w:history="1">
        <w:r w:rsidRPr="00190000">
          <w:rPr>
            <w:rStyle w:val="Hyperlink"/>
          </w:rPr>
          <w:t>Health Information Management Systems Society (HIMSS)</w:t>
        </w:r>
      </w:hyperlink>
      <w:r w:rsidRPr="00190000">
        <w:t>, and the</w:t>
      </w:r>
      <w:r w:rsidR="0047042A" w:rsidRPr="00190000">
        <w:t xml:space="preserve"> </w:t>
      </w:r>
      <w:hyperlink r:id="rId14" w:history="1">
        <w:r w:rsidRPr="00190000">
          <w:rPr>
            <w:rStyle w:val="Hyperlink"/>
          </w:rPr>
          <w:t>Association for the Advancement of Medical Instrumentation (AAMI)</w:t>
        </w:r>
      </w:hyperlink>
      <w:r w:rsidRPr="00190000">
        <w:t>. IHE PCD manages the development and maintenance of the</w:t>
      </w:r>
      <w:r w:rsidR="0047042A" w:rsidRPr="00190000">
        <w:t xml:space="preserve"> </w:t>
      </w:r>
      <w:hyperlink r:id="rId15" w:tooltip="PCD Profiles" w:history="1">
        <w:r w:rsidRPr="00190000">
          <w:rPr>
            <w:rStyle w:val="Hyperlink"/>
          </w:rPr>
          <w:t>PCD Profiles</w:t>
        </w:r>
      </w:hyperlink>
      <w:r w:rsidR="0047042A" w:rsidRPr="00190000">
        <w:t xml:space="preserve"> </w:t>
      </w:r>
      <w:r w:rsidRPr="00190000">
        <w:t>and the</w:t>
      </w:r>
      <w:r w:rsidR="0047042A" w:rsidRPr="00190000">
        <w:t xml:space="preserve"> </w:t>
      </w:r>
      <w:hyperlink r:id="rId16" w:tooltip="PCD Technical Framework" w:history="1">
        <w:r w:rsidRPr="00190000">
          <w:rPr>
            <w:rStyle w:val="Hyperlink"/>
          </w:rPr>
          <w:t>PCD_Technical_Framework</w:t>
        </w:r>
      </w:hyperlink>
      <w:r w:rsidRPr="00190000">
        <w:t>.</w:t>
      </w:r>
    </w:p>
    <w:p w14:paraId="1EFFF1BE" w14:textId="77777777" w:rsidR="00DC44AE" w:rsidRPr="00190000" w:rsidRDefault="00DC44AE" w:rsidP="00DC44AE">
      <w:pPr>
        <w:pStyle w:val="Heading2"/>
        <w:tabs>
          <w:tab w:val="left" w:pos="576"/>
        </w:tabs>
        <w:rPr>
          <w:noProof w:val="0"/>
        </w:rPr>
      </w:pPr>
      <w:bookmarkStart w:id="583" w:name="_Toc401664021"/>
      <w:bookmarkStart w:id="584" w:name="_Toc401665106"/>
      <w:bookmarkStart w:id="585" w:name="_Toc401670104"/>
      <w:bookmarkStart w:id="586" w:name="_Toc24466532"/>
      <w:bookmarkEnd w:id="583"/>
      <w:bookmarkEnd w:id="584"/>
      <w:bookmarkEnd w:id="585"/>
      <w:r w:rsidRPr="00190000">
        <w:rPr>
          <w:noProof w:val="0"/>
        </w:rPr>
        <w:t>Intended Audience</w:t>
      </w:r>
      <w:bookmarkEnd w:id="586"/>
    </w:p>
    <w:p w14:paraId="5BE9C08B" w14:textId="77777777" w:rsidR="00DC44AE" w:rsidRPr="00190000" w:rsidRDefault="00DC44AE" w:rsidP="00084481">
      <w:pPr>
        <w:pStyle w:val="BodyText"/>
      </w:pPr>
      <w:r w:rsidRPr="00190000">
        <w:t>The intended audience of IHE Technical Frameworks Volume 1 (Profiles) is:</w:t>
      </w:r>
    </w:p>
    <w:p w14:paraId="318C6904" w14:textId="77777777" w:rsidR="00841F61" w:rsidRPr="00190000" w:rsidRDefault="00841F61" w:rsidP="001E37AE">
      <w:pPr>
        <w:pStyle w:val="ListBullet2"/>
      </w:pPr>
      <w:r w:rsidRPr="00190000">
        <w:t>Those interested in integrating healthcare information systems and workflows</w:t>
      </w:r>
    </w:p>
    <w:p w14:paraId="72A59418" w14:textId="2033F58C" w:rsidR="00DC44AE" w:rsidRPr="00190000" w:rsidRDefault="00DC44AE" w:rsidP="001E37AE">
      <w:pPr>
        <w:pStyle w:val="ListBullet2"/>
      </w:pPr>
      <w:r w:rsidRPr="00190000">
        <w:t xml:space="preserve">IT departments of healthcare institutions </w:t>
      </w:r>
      <w:del w:id="587" w:author="Mary Jungers" w:date="2019-11-12T12:47:00Z">
        <w:r w:rsidR="001032C6" w:rsidRPr="00190000" w:rsidDel="00983C4C">
          <w:tab/>
        </w:r>
      </w:del>
    </w:p>
    <w:p w14:paraId="552F4E29" w14:textId="77777777" w:rsidR="00DC44AE" w:rsidRPr="00E331D5" w:rsidRDefault="00DC44AE" w:rsidP="001E37AE">
      <w:pPr>
        <w:pStyle w:val="ListBullet2"/>
      </w:pPr>
      <w:r w:rsidRPr="00E331D5">
        <w:t>Technical staff of vendors participating in the IHE initiative</w:t>
      </w:r>
    </w:p>
    <w:p w14:paraId="12D65509" w14:textId="77777777" w:rsidR="00DC44AE" w:rsidRPr="00190000" w:rsidRDefault="00DC44AE" w:rsidP="00DC44AE">
      <w:pPr>
        <w:pStyle w:val="Heading2"/>
        <w:rPr>
          <w:noProof w:val="0"/>
        </w:rPr>
      </w:pPr>
      <w:bookmarkStart w:id="588" w:name="_Toc24466533"/>
      <w:r w:rsidRPr="00190000">
        <w:rPr>
          <w:noProof w:val="0"/>
        </w:rPr>
        <w:t>Pre-requisites and Reference Material</w:t>
      </w:r>
      <w:bookmarkEnd w:id="588"/>
    </w:p>
    <w:p w14:paraId="43890174" w14:textId="3B0D3116" w:rsidR="00047CFB" w:rsidRPr="00190000" w:rsidRDefault="00047CFB" w:rsidP="00104B89">
      <w:pPr>
        <w:pStyle w:val="BodyText"/>
      </w:pPr>
      <w:r w:rsidRPr="00190000">
        <w:t xml:space="preserve">For more general information regarding IHE, refer to </w:t>
      </w:r>
      <w:hyperlink r:id="rId17" w:history="1">
        <w:r w:rsidRPr="00190000">
          <w:rPr>
            <w:rStyle w:val="Hyperlink"/>
          </w:rPr>
          <w:t>www.ihe.net</w:t>
        </w:r>
      </w:hyperlink>
      <w:r w:rsidR="00EF05FF" w:rsidRPr="00190000">
        <w:t xml:space="preserve">. </w:t>
      </w:r>
      <w:r w:rsidR="00841F61" w:rsidRPr="00190000">
        <w:t xml:space="preserve">It is strongly recommended that, prior to reading this volume, the reader familiarizes themselves with the concepts defined in </w:t>
      </w:r>
      <w:r w:rsidRPr="00190000">
        <w:t xml:space="preserve">the </w:t>
      </w:r>
      <w:hyperlink r:id="rId18" w:anchor="GenIntro" w:history="1">
        <w:r w:rsidRPr="00190000">
          <w:rPr>
            <w:rStyle w:val="Hyperlink"/>
            <w:i/>
          </w:rPr>
          <w:t xml:space="preserve">IHE Technical Frameworks General </w:t>
        </w:r>
        <w:r w:rsidR="001032C6" w:rsidRPr="00190000">
          <w:rPr>
            <w:rStyle w:val="Hyperlink"/>
            <w:i/>
          </w:rPr>
          <w:t>Introduction</w:t>
        </w:r>
      </w:hyperlink>
      <w:r w:rsidRPr="00190000">
        <w:t>.</w:t>
      </w:r>
    </w:p>
    <w:p w14:paraId="7A09880B" w14:textId="77777777" w:rsidR="00A65411" w:rsidRPr="00190000" w:rsidRDefault="00A65411" w:rsidP="009F5811">
      <w:pPr>
        <w:pStyle w:val="BodyText"/>
      </w:pPr>
      <w:r w:rsidRPr="00190000">
        <w:t>Additional reference material available includes:</w:t>
      </w:r>
    </w:p>
    <w:p w14:paraId="5AB50415" w14:textId="77777777" w:rsidR="00A65411" w:rsidRPr="00190000" w:rsidRDefault="00A65411" w:rsidP="00204E24">
      <w:pPr>
        <w:pStyle w:val="Heading3"/>
        <w:rPr>
          <w:noProof w:val="0"/>
        </w:rPr>
      </w:pPr>
      <w:bookmarkStart w:id="589" w:name="_Toc24466534"/>
      <w:r w:rsidRPr="00190000">
        <w:rPr>
          <w:noProof w:val="0"/>
        </w:rPr>
        <w:t>Actor Descriptions</w:t>
      </w:r>
      <w:bookmarkEnd w:id="589"/>
      <w:r w:rsidRPr="00190000">
        <w:rPr>
          <w:noProof w:val="0"/>
        </w:rPr>
        <w:t xml:space="preserve"> </w:t>
      </w:r>
    </w:p>
    <w:p w14:paraId="6066A951" w14:textId="77777777" w:rsidR="00C30613" w:rsidRPr="00190000" w:rsidRDefault="00C30613" w:rsidP="00C30613">
      <w:pPr>
        <w:pStyle w:val="BodyText"/>
      </w:pPr>
      <w:r w:rsidRPr="00190000">
        <w:t xml:space="preserve">Actors are information systems or components of information systems that produce, manage, or act on information associated with operational activities in the enterprise. </w:t>
      </w:r>
    </w:p>
    <w:p w14:paraId="5D7A79DE" w14:textId="5F6AC47D" w:rsidR="00C30613" w:rsidRPr="00190000" w:rsidRDefault="00C30613" w:rsidP="00C30613">
      <w:pPr>
        <w:pStyle w:val="BodyText"/>
      </w:pPr>
      <w:r w:rsidRPr="00190000">
        <w:t xml:space="preserve">A list of actors defined for all domains and their brief descriptions can be found as </w:t>
      </w:r>
      <w:hyperlink r:id="rId19" w:anchor="GenIntro" w:history="1">
        <w:r w:rsidRPr="00190000">
          <w:rPr>
            <w:rStyle w:val="Hyperlink"/>
          </w:rPr>
          <w:t>Appendix A</w:t>
        </w:r>
      </w:hyperlink>
      <w:r w:rsidRPr="00190000">
        <w:t xml:space="preserve"> to the </w:t>
      </w:r>
      <w:r w:rsidRPr="00190000">
        <w:rPr>
          <w:i/>
        </w:rPr>
        <w:t>IHE Technical Frameworks General Introduction</w:t>
      </w:r>
      <w:r w:rsidRPr="00190000">
        <w:t>.</w:t>
      </w:r>
    </w:p>
    <w:p w14:paraId="69990F5F" w14:textId="77777777" w:rsidR="00A65411" w:rsidRPr="00190000" w:rsidRDefault="00A65411" w:rsidP="009C2426">
      <w:pPr>
        <w:pStyle w:val="Heading3"/>
        <w:rPr>
          <w:noProof w:val="0"/>
        </w:rPr>
      </w:pPr>
      <w:bookmarkStart w:id="590" w:name="_Toc527978095"/>
      <w:bookmarkStart w:id="591" w:name="_Toc527978096"/>
      <w:bookmarkStart w:id="592" w:name="_Toc24466535"/>
      <w:bookmarkEnd w:id="590"/>
      <w:bookmarkEnd w:id="591"/>
      <w:r w:rsidRPr="00190000">
        <w:rPr>
          <w:noProof w:val="0"/>
        </w:rPr>
        <w:t>Transaction Descriptions</w:t>
      </w:r>
      <w:bookmarkEnd w:id="592"/>
    </w:p>
    <w:p w14:paraId="2FEF9843" w14:textId="22C2FC55" w:rsidR="00A65411" w:rsidRPr="00190000" w:rsidRDefault="00A65411" w:rsidP="00A65411">
      <w:pPr>
        <w:pStyle w:val="BodyText"/>
      </w:pPr>
      <w:r w:rsidRPr="00190000">
        <w:t xml:space="preserve">Transactions are interactions between actors that transfer the required information through standards-based messages. </w:t>
      </w:r>
    </w:p>
    <w:p w14:paraId="2D56FC95" w14:textId="51B656FA" w:rsidR="00C30613" w:rsidRPr="00190000" w:rsidRDefault="00C30613" w:rsidP="00A65411">
      <w:pPr>
        <w:pStyle w:val="BodyText"/>
      </w:pPr>
      <w:r w:rsidRPr="00190000">
        <w:t xml:space="preserve">A list of transactions defined for all domains, their transactions numbers, and a brief description can be found as </w:t>
      </w:r>
      <w:hyperlink r:id="rId20" w:anchor="GenIntro" w:history="1">
        <w:r w:rsidRPr="00190000">
          <w:rPr>
            <w:rStyle w:val="Hyperlink"/>
          </w:rPr>
          <w:t>Appendix B</w:t>
        </w:r>
      </w:hyperlink>
      <w:r w:rsidRPr="00190000">
        <w:t xml:space="preserve"> to the </w:t>
      </w:r>
      <w:r w:rsidRPr="00190000">
        <w:rPr>
          <w:i/>
        </w:rPr>
        <w:t>IHE Technical Frameworks General Introduction</w:t>
      </w:r>
      <w:r w:rsidRPr="00190000">
        <w:t>.</w:t>
      </w:r>
    </w:p>
    <w:p w14:paraId="15B119A2" w14:textId="77777777" w:rsidR="00047CFB" w:rsidRPr="00190000" w:rsidRDefault="00047CFB" w:rsidP="00204E24">
      <w:pPr>
        <w:pStyle w:val="Heading3"/>
        <w:rPr>
          <w:noProof w:val="0"/>
        </w:rPr>
      </w:pPr>
      <w:bookmarkStart w:id="593" w:name="_Toc432510718"/>
      <w:bookmarkStart w:id="594" w:name="_Toc432511710"/>
      <w:bookmarkStart w:id="595" w:name="_Toc432511794"/>
      <w:bookmarkStart w:id="596" w:name="_Toc432512305"/>
      <w:bookmarkStart w:id="597" w:name="_Toc432512635"/>
      <w:bookmarkStart w:id="598" w:name="_Toc432577808"/>
      <w:bookmarkStart w:id="599" w:name="_Toc24466536"/>
      <w:bookmarkEnd w:id="593"/>
      <w:bookmarkEnd w:id="594"/>
      <w:bookmarkEnd w:id="595"/>
      <w:bookmarkEnd w:id="596"/>
      <w:bookmarkEnd w:id="597"/>
      <w:bookmarkEnd w:id="598"/>
      <w:r w:rsidRPr="00190000">
        <w:rPr>
          <w:noProof w:val="0"/>
        </w:rPr>
        <w:t>Content Modules</w:t>
      </w:r>
      <w:bookmarkEnd w:id="599"/>
    </w:p>
    <w:p w14:paraId="463126C8" w14:textId="77777777" w:rsidR="00047CFB" w:rsidRPr="00190000" w:rsidRDefault="00047CFB" w:rsidP="00047CFB">
      <w:pPr>
        <w:pStyle w:val="BodyText"/>
      </w:pPr>
      <w:r w:rsidRPr="00190000">
        <w:t xml:space="preserve">Content </w:t>
      </w:r>
      <w:r w:rsidR="006456A4" w:rsidRPr="00190000">
        <w:t>m</w:t>
      </w:r>
      <w:r w:rsidRPr="00190000">
        <w:t>odules are data and data definitions shared between actors</w:t>
      </w:r>
      <w:r w:rsidR="00EF05FF" w:rsidRPr="00190000">
        <w:t xml:space="preserve">. </w:t>
      </w:r>
    </w:p>
    <w:p w14:paraId="66A992B5" w14:textId="77777777" w:rsidR="00A65411" w:rsidRPr="00190000" w:rsidRDefault="00A65411" w:rsidP="00204E24">
      <w:pPr>
        <w:pStyle w:val="Heading3"/>
        <w:rPr>
          <w:noProof w:val="0"/>
        </w:rPr>
      </w:pPr>
      <w:bookmarkStart w:id="600" w:name="_Toc432510720"/>
      <w:bookmarkStart w:id="601" w:name="_Toc432511712"/>
      <w:bookmarkStart w:id="602" w:name="_Toc432511796"/>
      <w:bookmarkStart w:id="603" w:name="_Toc432512307"/>
      <w:bookmarkStart w:id="604" w:name="_Toc432512637"/>
      <w:bookmarkStart w:id="605" w:name="_Toc432577810"/>
      <w:bookmarkStart w:id="606" w:name="_Toc24466537"/>
      <w:bookmarkEnd w:id="600"/>
      <w:bookmarkEnd w:id="601"/>
      <w:bookmarkEnd w:id="602"/>
      <w:bookmarkEnd w:id="603"/>
      <w:bookmarkEnd w:id="604"/>
      <w:bookmarkEnd w:id="605"/>
      <w:r w:rsidRPr="00190000">
        <w:rPr>
          <w:noProof w:val="0"/>
        </w:rPr>
        <w:lastRenderedPageBreak/>
        <w:t>IHE Integration Statements</w:t>
      </w:r>
      <w:bookmarkEnd w:id="606"/>
    </w:p>
    <w:p w14:paraId="126E119C" w14:textId="77777777" w:rsidR="00DC44AE" w:rsidRPr="00190000" w:rsidRDefault="00DC44AE" w:rsidP="00A65411">
      <w:pPr>
        <w:pStyle w:val="BodyText"/>
      </w:pPr>
      <w:r w:rsidRPr="00190000">
        <w:t xml:space="preserve">IHE Integration Statements provide a consistent way to document high level IHE implementation status in products between vendors and users. </w:t>
      </w:r>
    </w:p>
    <w:p w14:paraId="38DC3A1B" w14:textId="77777777" w:rsidR="00C30613" w:rsidRPr="00190000" w:rsidRDefault="00C30613" w:rsidP="00C30613">
      <w:pPr>
        <w:pStyle w:val="BodyText"/>
      </w:pPr>
      <w:r w:rsidRPr="00190000">
        <w:t xml:space="preserve">The instructions and template for IHE Integration Statements can be found as </w:t>
      </w:r>
      <w:hyperlink r:id="rId21" w:anchor="GenIntro" w:history="1">
        <w:r w:rsidRPr="00190000">
          <w:rPr>
            <w:rStyle w:val="Hyperlink"/>
          </w:rPr>
          <w:t>Appendix F</w:t>
        </w:r>
      </w:hyperlink>
      <w:r w:rsidRPr="00190000">
        <w:t xml:space="preserve"> to the </w:t>
      </w:r>
      <w:r w:rsidRPr="00190000">
        <w:rPr>
          <w:i/>
        </w:rPr>
        <w:t>IHE Technical Frameworks General Introduction</w:t>
      </w:r>
      <w:r w:rsidRPr="00190000">
        <w:t>.</w:t>
      </w:r>
    </w:p>
    <w:p w14:paraId="3AB3F0C6" w14:textId="77777777" w:rsidR="0086548E" w:rsidRPr="00190000" w:rsidRDefault="00A65411" w:rsidP="00252816">
      <w:pPr>
        <w:pStyle w:val="BodyText"/>
      </w:pPr>
      <w:r w:rsidRPr="00190000">
        <w:t>IHE also provides the IHE Product Registry (</w:t>
      </w:r>
      <w:hyperlink r:id="rId22" w:history="1">
        <w:r w:rsidR="00EE21F1" w:rsidRPr="00190000">
          <w:rPr>
            <w:rStyle w:val="Hyperlink"/>
          </w:rPr>
          <w:t>http://www.ihe.net/IHE_Product_Registry</w:t>
        </w:r>
      </w:hyperlink>
      <w:r w:rsidRPr="00190000">
        <w:t>) as a resource for vendors and purchasers of HIT systems to communicate about the IHE compliance of such systems. Vendors can use the Product Registry to generate and register Integration Statements.</w:t>
      </w:r>
      <w:bookmarkStart w:id="607" w:name="_Toc210744800"/>
      <w:bookmarkStart w:id="608" w:name="_Toc210745045"/>
      <w:bookmarkStart w:id="609" w:name="_Toc210747696"/>
      <w:bookmarkStart w:id="610" w:name="_Toc210747698"/>
      <w:bookmarkStart w:id="611" w:name="_Toc214425588"/>
      <w:bookmarkStart w:id="612" w:name="_Toc285782442"/>
      <w:bookmarkEnd w:id="607"/>
      <w:bookmarkEnd w:id="608"/>
      <w:bookmarkEnd w:id="609"/>
    </w:p>
    <w:p w14:paraId="2428A37D" w14:textId="77777777" w:rsidR="00AC5C4F" w:rsidRPr="00190000" w:rsidRDefault="00AC5C4F" w:rsidP="00AC5C4F">
      <w:pPr>
        <w:pStyle w:val="Heading2"/>
        <w:rPr>
          <w:noProof w:val="0"/>
        </w:rPr>
      </w:pPr>
      <w:bookmarkStart w:id="613" w:name="_Toc301797273"/>
      <w:bookmarkStart w:id="614" w:name="_Toc315701178"/>
      <w:bookmarkStart w:id="615" w:name="_Toc24466538"/>
      <w:r w:rsidRPr="00190000">
        <w:rPr>
          <w:noProof w:val="0"/>
        </w:rPr>
        <w:t xml:space="preserve">Overview of Technical Framework Volume </w:t>
      </w:r>
      <w:bookmarkEnd w:id="613"/>
      <w:bookmarkEnd w:id="614"/>
      <w:r w:rsidR="00D74D3A" w:rsidRPr="00190000">
        <w:rPr>
          <w:noProof w:val="0"/>
        </w:rPr>
        <w:t>1</w:t>
      </w:r>
      <w:bookmarkEnd w:id="615"/>
    </w:p>
    <w:p w14:paraId="4614B7CB" w14:textId="77777777" w:rsidR="00AC5C4F" w:rsidRPr="00190000" w:rsidRDefault="00AC5C4F" w:rsidP="00AC5C4F">
      <w:pPr>
        <w:pStyle w:val="BodyText"/>
      </w:pPr>
      <w:r w:rsidRPr="00190000">
        <w:t xml:space="preserve">Volume 1 is comprised of several distinct sections:  </w:t>
      </w:r>
    </w:p>
    <w:p w14:paraId="23DBC83B" w14:textId="77777777" w:rsidR="00AC5C4F" w:rsidRPr="00190000" w:rsidRDefault="00AC5C4F" w:rsidP="00CF68E8">
      <w:pPr>
        <w:pStyle w:val="ListBullet2"/>
      </w:pPr>
      <w:r w:rsidRPr="00190000">
        <w:t>Section 1 provides background and reference material.</w:t>
      </w:r>
    </w:p>
    <w:p w14:paraId="419D3EF9" w14:textId="77777777" w:rsidR="00AC5C4F" w:rsidRPr="00190000" w:rsidRDefault="00AC5C4F" w:rsidP="00CF68E8">
      <w:pPr>
        <w:pStyle w:val="ListBullet2"/>
      </w:pPr>
      <w:r w:rsidRPr="00190000">
        <w:t>Section 2 presents the conventions used in this volume to define th</w:t>
      </w:r>
      <w:r w:rsidR="00D74D3A" w:rsidRPr="00190000">
        <w:t>e profiles.</w:t>
      </w:r>
    </w:p>
    <w:p w14:paraId="4885B17F" w14:textId="77777777" w:rsidR="00AC5C4F" w:rsidRPr="00190000" w:rsidRDefault="00AC5C4F" w:rsidP="00CF68E8">
      <w:pPr>
        <w:pStyle w:val="ListBullet2"/>
      </w:pPr>
      <w:r w:rsidRPr="00190000">
        <w:t>Section</w:t>
      </w:r>
      <w:r w:rsidR="00D74D3A" w:rsidRPr="00190000">
        <w:t>s</w:t>
      </w:r>
      <w:r w:rsidRPr="00190000">
        <w:t xml:space="preserve"> 3</w:t>
      </w:r>
      <w:r w:rsidR="00D74D3A" w:rsidRPr="00190000">
        <w:t xml:space="preserve"> and beyond define</w:t>
      </w:r>
      <w:r w:rsidRPr="00190000">
        <w:t xml:space="preserve"> </w:t>
      </w:r>
      <w:r w:rsidR="00C444FE" w:rsidRPr="00190000">
        <w:t>Patient Care Device</w:t>
      </w:r>
      <w:r w:rsidRPr="00190000">
        <w:t xml:space="preserve"> </w:t>
      </w:r>
      <w:r w:rsidR="00D74D3A" w:rsidRPr="00190000">
        <w:t>profiles, actors, and requirements</w:t>
      </w:r>
      <w:r w:rsidRPr="00190000">
        <w:t xml:space="preserve"> </w:t>
      </w:r>
      <w:r w:rsidR="00D74D3A" w:rsidRPr="00190000">
        <w:t>in detail</w:t>
      </w:r>
      <w:r w:rsidRPr="00190000">
        <w:t>.</w:t>
      </w:r>
    </w:p>
    <w:p w14:paraId="4BF72336" w14:textId="0A75E0C7" w:rsidR="00AC5C4F" w:rsidRPr="00190000" w:rsidRDefault="00AC5C4F" w:rsidP="00C55BC4">
      <w:pPr>
        <w:pStyle w:val="BodyText"/>
      </w:pPr>
      <w:r w:rsidRPr="00190000">
        <w:t xml:space="preserve">The appendices in Volume 1 provide clarification of uses cases or other details. </w:t>
      </w:r>
      <w:r w:rsidR="00C30613" w:rsidRPr="00190000">
        <w:t xml:space="preserve">A glossary of terms and acronyms used in the IHE Technical Framework is provided in </w:t>
      </w:r>
      <w:hyperlink r:id="rId23" w:anchor="GenIntro" w:history="1">
        <w:r w:rsidR="00C30613" w:rsidRPr="00190000">
          <w:rPr>
            <w:rStyle w:val="Hyperlink"/>
          </w:rPr>
          <w:t>Appendix D</w:t>
        </w:r>
      </w:hyperlink>
      <w:r w:rsidR="00C30613" w:rsidRPr="00190000">
        <w:t xml:space="preserve"> to the </w:t>
      </w:r>
      <w:r w:rsidR="00C30613" w:rsidRPr="00190000">
        <w:rPr>
          <w:i/>
        </w:rPr>
        <w:t>IHE Technical Frameworks General Introduction</w:t>
      </w:r>
      <w:r w:rsidR="00190000">
        <w:t xml:space="preserve">. </w:t>
      </w:r>
    </w:p>
    <w:p w14:paraId="630EB2CB" w14:textId="77777777" w:rsidR="00C2733D" w:rsidRPr="00190000" w:rsidRDefault="00C2733D">
      <w:pPr>
        <w:pStyle w:val="Heading2"/>
        <w:tabs>
          <w:tab w:val="left" w:pos="576"/>
        </w:tabs>
        <w:rPr>
          <w:noProof w:val="0"/>
        </w:rPr>
      </w:pPr>
      <w:bookmarkStart w:id="616" w:name="_Toc210747699"/>
      <w:bookmarkStart w:id="617" w:name="_Toc214425589"/>
      <w:bookmarkStart w:id="618" w:name="_Toc24466539"/>
      <w:bookmarkEnd w:id="610"/>
      <w:bookmarkEnd w:id="611"/>
      <w:bookmarkEnd w:id="612"/>
      <w:r w:rsidRPr="00190000">
        <w:rPr>
          <w:noProof w:val="0"/>
        </w:rPr>
        <w:t>Comment</w:t>
      </w:r>
      <w:bookmarkEnd w:id="616"/>
      <w:bookmarkEnd w:id="617"/>
      <w:r w:rsidR="0086548E" w:rsidRPr="00190000">
        <w:rPr>
          <w:noProof w:val="0"/>
        </w:rPr>
        <w:t xml:space="preserve"> Process</w:t>
      </w:r>
      <w:bookmarkEnd w:id="618"/>
    </w:p>
    <w:p w14:paraId="45EE1054" w14:textId="2F31C827" w:rsidR="00C2733D" w:rsidRPr="00190000" w:rsidRDefault="00A72369">
      <w:pPr>
        <w:pStyle w:val="BodyText"/>
        <w:spacing w:after="60"/>
        <w:rPr>
          <w:szCs w:val="17"/>
        </w:rPr>
        <w:pPrChange w:id="619" w:author="Mary Jungers" w:date="2019-11-12T12:48:00Z">
          <w:pPr>
            <w:pStyle w:val="BodyText"/>
          </w:pPr>
        </w:pPrChange>
      </w:pPr>
      <w:r w:rsidRPr="00190000">
        <w:t>IHE International</w:t>
      </w:r>
      <w:r w:rsidR="00C2733D" w:rsidRPr="00190000">
        <w:t xml:space="preserve"> welcome</w:t>
      </w:r>
      <w:r w:rsidRPr="00190000">
        <w:t>s</w:t>
      </w:r>
      <w:r w:rsidR="00C2733D" w:rsidRPr="00190000">
        <w:t xml:space="preserve"> comments on this document and the IHE initiative. They </w:t>
      </w:r>
      <w:r w:rsidR="00280987" w:rsidRPr="00190000">
        <w:t xml:space="preserve">can </w:t>
      </w:r>
      <w:r w:rsidR="00F535FE" w:rsidRPr="00190000">
        <w:t xml:space="preserve">be submitted by sending an email to the co-chairs and secretary of the </w:t>
      </w:r>
      <w:r w:rsidR="00C444FE" w:rsidRPr="00190000">
        <w:t>Patient Care Device</w:t>
      </w:r>
      <w:r w:rsidR="00F535FE" w:rsidRPr="00190000">
        <w:t xml:space="preserve"> domain committees at </w:t>
      </w:r>
      <w:r w:rsidR="00F735C9" w:rsidRPr="00190000">
        <w:t>pcd</w:t>
      </w:r>
      <w:r w:rsidR="00F535FE" w:rsidRPr="00190000">
        <w:t>@ihe.net.</w:t>
      </w:r>
      <w:del w:id="620" w:author="Mary Jungers" w:date="2019-11-12T12:48:00Z">
        <w:r w:rsidR="00C2733D" w:rsidRPr="00190000" w:rsidDel="00983C4C">
          <w:rPr>
            <w:szCs w:val="17"/>
          </w:rPr>
          <w:tab/>
        </w:r>
      </w:del>
    </w:p>
    <w:p w14:paraId="58F546A6" w14:textId="77777777" w:rsidR="00DC6D6F" w:rsidRPr="00190000" w:rsidRDefault="00DC6D6F" w:rsidP="00782063">
      <w:pPr>
        <w:pStyle w:val="Heading2"/>
        <w:rPr>
          <w:noProof w:val="0"/>
        </w:rPr>
      </w:pPr>
      <w:bookmarkStart w:id="621" w:name="_Toc24466540"/>
      <w:bookmarkStart w:id="622" w:name="_Toc210747700"/>
      <w:bookmarkStart w:id="623" w:name="_Toc214425590"/>
      <w:r w:rsidRPr="00190000">
        <w:rPr>
          <w:noProof w:val="0"/>
        </w:rPr>
        <w:t>Copyright Licenses</w:t>
      </w:r>
      <w:bookmarkEnd w:id="621"/>
    </w:p>
    <w:p w14:paraId="54A429DE" w14:textId="77777777" w:rsidR="00DC6D6F" w:rsidRPr="00190000" w:rsidRDefault="00DC6D6F" w:rsidP="00DC6D6F">
      <w:pPr>
        <w:pStyle w:val="BodyText"/>
      </w:pPr>
      <w:r w:rsidRPr="00190000">
        <w:t xml:space="preserve">IHE International hereby grants to each Member Organization, and to any other user of these documents, an irrevocable, worldwide, perpetual, royalty-free, nontransferable, nonexclusive, non-sublicensable license under its copyrights in any IHE </w:t>
      </w:r>
      <w:r w:rsidR="00D1584B" w:rsidRPr="00190000">
        <w:t>profile</w:t>
      </w:r>
      <w:r w:rsidRPr="00190000">
        <w:t xml:space="preserv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38E70224" w14:textId="77777777" w:rsidR="00DC6D6F" w:rsidRPr="00190000" w:rsidRDefault="00DC6D6F" w:rsidP="00DC6D6F">
      <w:pPr>
        <w:pStyle w:val="BodyText"/>
      </w:pPr>
      <w:r w:rsidRPr="00190000">
        <w:t>The licenses covered by this Copyright License are only to those copyrights owned or controlled by IHE International itself</w:t>
      </w:r>
      <w:r w:rsidR="00EF05FF" w:rsidRPr="00190000">
        <w:t xml:space="preserve">. </w:t>
      </w:r>
      <w:r w:rsidRPr="00190000">
        <w:t xml:space="preserve">If parts of the Technical Framework are included in products that also </w:t>
      </w:r>
      <w:r w:rsidRPr="00190000">
        <w:lastRenderedPageBreak/>
        <w:t>include materials owned or controlled by other parties, licenses to use those products are beyond the scope of this IHE document and would have to be obtained from that other party.</w:t>
      </w:r>
    </w:p>
    <w:p w14:paraId="1149E66A" w14:textId="77777777" w:rsidR="00DC6D6F" w:rsidRPr="00190000" w:rsidRDefault="00DC6D6F" w:rsidP="009C2426">
      <w:pPr>
        <w:pStyle w:val="Heading3"/>
        <w:rPr>
          <w:noProof w:val="0"/>
        </w:rPr>
      </w:pPr>
      <w:bookmarkStart w:id="624" w:name="_Toc24466541"/>
      <w:r w:rsidRPr="00190000">
        <w:rPr>
          <w:noProof w:val="0"/>
        </w:rPr>
        <w:t>Copyright of Base Standards</w:t>
      </w:r>
      <w:bookmarkEnd w:id="624"/>
    </w:p>
    <w:p w14:paraId="5B1920FC" w14:textId="77777777" w:rsidR="00DC6D6F" w:rsidRPr="00190000" w:rsidRDefault="00DC6D6F" w:rsidP="00DC6D6F">
      <w:pPr>
        <w:pStyle w:val="BodyText"/>
      </w:pPr>
      <w:r w:rsidRPr="00190000">
        <w:t xml:space="preserve">IHE </w:t>
      </w:r>
      <w:r w:rsidR="006456A4" w:rsidRPr="00190000">
        <w:t>t</w:t>
      </w:r>
      <w:r w:rsidRPr="00190000">
        <w:t xml:space="preserve">echnical </w:t>
      </w:r>
      <w:r w:rsidR="006456A4" w:rsidRPr="00190000">
        <w:t>d</w:t>
      </w:r>
      <w:r w:rsidRPr="00190000">
        <w:t>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w:t>
      </w:r>
    </w:p>
    <w:p w14:paraId="6E135164" w14:textId="577D8FAA" w:rsidR="00DC6D6F" w:rsidRPr="00190000" w:rsidRDefault="00DC6D6F" w:rsidP="00DC6D6F">
      <w:pPr>
        <w:pStyle w:val="BodyText"/>
      </w:pPr>
      <w:r w:rsidRPr="00190000">
        <w:t xml:space="preserve">Health Level Seven has granted permission to IHE to reproduce tables from the </w:t>
      </w:r>
      <w:bookmarkStart w:id="625" w:name="OLE_LINK7"/>
      <w:r w:rsidR="00CF116E" w:rsidRPr="00190000">
        <w:t>HL7</w:t>
      </w:r>
      <w:r w:rsidR="00CF116E" w:rsidRPr="00190000">
        <w:rPr>
          <w:vertAlign w:val="superscript"/>
        </w:rPr>
        <w:t>®</w:t>
      </w:r>
      <w:r w:rsidR="00CF116E" w:rsidRPr="00190000">
        <w:rPr>
          <w:rStyle w:val="FootnoteReference"/>
        </w:rPr>
        <w:footnoteReference w:id="2"/>
      </w:r>
      <w:r w:rsidRPr="00190000">
        <w:t xml:space="preserve"> </w:t>
      </w:r>
      <w:bookmarkEnd w:id="625"/>
      <w:r w:rsidRPr="00190000">
        <w:t xml:space="preserve">standard. The </w:t>
      </w:r>
      <w:r w:rsidR="00CF116E" w:rsidRPr="00190000">
        <w:t>HL7</w:t>
      </w:r>
      <w:r w:rsidR="00D26A5D" w:rsidRPr="00190000">
        <w:t xml:space="preserve"> </w:t>
      </w:r>
      <w:r w:rsidRPr="00190000">
        <w:t>tables in this document are copyrighted by Health Level Seven. All rights reserved. Material drawn from these documents is credited where used.</w:t>
      </w:r>
    </w:p>
    <w:p w14:paraId="76264E1B" w14:textId="77777777" w:rsidR="00DC6D6F" w:rsidRPr="00190000" w:rsidRDefault="00DC6D6F" w:rsidP="00782063">
      <w:pPr>
        <w:pStyle w:val="Heading2"/>
        <w:rPr>
          <w:noProof w:val="0"/>
        </w:rPr>
      </w:pPr>
      <w:bookmarkStart w:id="626" w:name="_Toc259700926"/>
      <w:bookmarkStart w:id="627" w:name="_Toc259701190"/>
      <w:bookmarkStart w:id="628" w:name="_Toc24466542"/>
      <w:r w:rsidRPr="00190000">
        <w:rPr>
          <w:noProof w:val="0"/>
        </w:rPr>
        <w:t>Trademark</w:t>
      </w:r>
      <w:bookmarkEnd w:id="626"/>
      <w:bookmarkEnd w:id="627"/>
      <w:bookmarkEnd w:id="628"/>
    </w:p>
    <w:p w14:paraId="368F477D" w14:textId="77777777" w:rsidR="00DC6D6F" w:rsidRPr="00190000" w:rsidRDefault="00DC6D6F" w:rsidP="00DC6D6F">
      <w:pPr>
        <w:pStyle w:val="BodyText"/>
      </w:pPr>
      <w:r w:rsidRPr="00190000">
        <w:t>IHE</w:t>
      </w:r>
      <w:r w:rsidRPr="00190000">
        <w:rPr>
          <w:vertAlign w:val="superscript"/>
        </w:rPr>
        <w:t>®</w:t>
      </w:r>
      <w:r w:rsidRPr="00190000">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31B64C9F" w14:textId="77777777" w:rsidR="00470467" w:rsidRPr="00190000" w:rsidRDefault="00470467" w:rsidP="00782063">
      <w:pPr>
        <w:pStyle w:val="Heading2"/>
        <w:rPr>
          <w:noProof w:val="0"/>
        </w:rPr>
      </w:pPr>
      <w:bookmarkStart w:id="629" w:name="_Toc24466543"/>
      <w:r w:rsidRPr="00190000">
        <w:rPr>
          <w:noProof w:val="0"/>
        </w:rPr>
        <w:t>Disclaimer Regarding Patent Rights</w:t>
      </w:r>
      <w:bookmarkEnd w:id="629"/>
    </w:p>
    <w:p w14:paraId="39A62ACE" w14:textId="77777777" w:rsidR="00470467" w:rsidRPr="00190000" w:rsidRDefault="00470467" w:rsidP="007B40B3">
      <w:pPr>
        <w:pStyle w:val="BodyText"/>
      </w:pPr>
      <w:r w:rsidRPr="00190000">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24" w:history="1">
        <w:r w:rsidR="00D1584B" w:rsidRPr="00190000">
          <w:rPr>
            <w:rStyle w:val="Hyperlink"/>
          </w:rPr>
          <w:t>http://www.ihe.net/Patent_Disclosure_Process</w:t>
        </w:r>
      </w:hyperlink>
      <w:r w:rsidRPr="00190000">
        <w:t xml:space="preserve">. Please address questions about the patent disclosure process to the secretary of the IHE International Board: </w:t>
      </w:r>
      <w:hyperlink r:id="rId25" w:history="1">
        <w:r w:rsidRPr="00190000">
          <w:rPr>
            <w:rStyle w:val="Hyperlink"/>
          </w:rPr>
          <w:t>secretary@ihe.net</w:t>
        </w:r>
      </w:hyperlink>
      <w:r w:rsidRPr="00190000">
        <w:t>.</w:t>
      </w:r>
    </w:p>
    <w:p w14:paraId="36C4FFC5" w14:textId="77777777" w:rsidR="00C02E3F" w:rsidRPr="00190000" w:rsidRDefault="00841F61" w:rsidP="00C02E3F">
      <w:pPr>
        <w:pStyle w:val="Heading2"/>
        <w:rPr>
          <w:noProof w:val="0"/>
        </w:rPr>
      </w:pPr>
      <w:r w:rsidRPr="00190000">
        <w:rPr>
          <w:noProof w:val="0"/>
        </w:rPr>
        <w:lastRenderedPageBreak/>
        <w:t xml:space="preserve"> </w:t>
      </w:r>
      <w:bookmarkStart w:id="630" w:name="_Toc24466544"/>
      <w:r w:rsidR="00C02E3F" w:rsidRPr="00190000">
        <w:rPr>
          <w:noProof w:val="0"/>
        </w:rPr>
        <w:t>History of Document Changes</w:t>
      </w:r>
      <w:bookmarkEnd w:id="630"/>
    </w:p>
    <w:p w14:paraId="3E9507BA" w14:textId="77777777" w:rsidR="00C02E3F" w:rsidRPr="00190000" w:rsidRDefault="00C02E3F" w:rsidP="00C02E3F">
      <w:pPr>
        <w:pStyle w:val="BodyText"/>
      </w:pPr>
      <w:r w:rsidRPr="00190000">
        <w:t>This section provides a brief summary of changes and additions to this document.</w:t>
      </w:r>
    </w:p>
    <w:p w14:paraId="76563845" w14:textId="77777777" w:rsidR="00856C89" w:rsidRPr="00190000" w:rsidRDefault="00856C89" w:rsidP="00856C8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31" w:author="Mary Jungers" w:date="2019-11-12T15:4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249"/>
        <w:gridCol w:w="1338"/>
        <w:gridCol w:w="6763"/>
        <w:tblGridChange w:id="632">
          <w:tblGrid>
            <w:gridCol w:w="1321"/>
            <w:gridCol w:w="1431"/>
            <w:gridCol w:w="6598"/>
          </w:tblGrid>
        </w:tblGridChange>
      </w:tblGrid>
      <w:tr w:rsidR="00C02E3F" w:rsidRPr="00190000" w14:paraId="5A201DA4" w14:textId="77777777" w:rsidTr="005C1A76">
        <w:trPr>
          <w:cantSplit/>
          <w:tblHeader/>
          <w:trPrChange w:id="633" w:author="Mary Jungers" w:date="2019-11-12T15:44:00Z">
            <w:trPr>
              <w:cantSplit/>
              <w:tblHeader/>
            </w:trPr>
          </w:trPrChange>
        </w:trPr>
        <w:tc>
          <w:tcPr>
            <w:tcW w:w="1255" w:type="dxa"/>
            <w:shd w:val="clear" w:color="auto" w:fill="D9D9D9"/>
            <w:tcPrChange w:id="634" w:author="Mary Jungers" w:date="2019-11-12T15:44:00Z">
              <w:tcPr>
                <w:tcW w:w="1342" w:type="dxa"/>
                <w:shd w:val="clear" w:color="auto" w:fill="D9D9D9"/>
              </w:tcPr>
            </w:tcPrChange>
          </w:tcPr>
          <w:p w14:paraId="64B996C4" w14:textId="77777777" w:rsidR="00C02E3F" w:rsidRPr="00190000" w:rsidRDefault="00C02E3F" w:rsidP="00BF3C0E">
            <w:pPr>
              <w:pStyle w:val="TableEntryHeader"/>
            </w:pPr>
            <w:r w:rsidRPr="00190000">
              <w:t>Date</w:t>
            </w:r>
          </w:p>
        </w:tc>
        <w:tc>
          <w:tcPr>
            <w:tcW w:w="1260" w:type="dxa"/>
            <w:shd w:val="clear" w:color="auto" w:fill="D9D9D9"/>
            <w:tcPrChange w:id="635" w:author="Mary Jungers" w:date="2019-11-12T15:44:00Z">
              <w:tcPr>
                <w:tcW w:w="1435" w:type="dxa"/>
                <w:shd w:val="clear" w:color="auto" w:fill="D9D9D9"/>
              </w:tcPr>
            </w:tcPrChange>
          </w:tcPr>
          <w:p w14:paraId="3ED9C607" w14:textId="77777777" w:rsidR="00C02E3F" w:rsidRPr="00190000" w:rsidRDefault="00C02E3F" w:rsidP="00BF3C0E">
            <w:pPr>
              <w:pStyle w:val="TableEntryHeader"/>
            </w:pPr>
            <w:r w:rsidRPr="00190000">
              <w:t>Document Revision</w:t>
            </w:r>
          </w:p>
        </w:tc>
        <w:tc>
          <w:tcPr>
            <w:tcW w:w="6835" w:type="dxa"/>
            <w:shd w:val="clear" w:color="auto" w:fill="D9D9D9"/>
            <w:tcPrChange w:id="636" w:author="Mary Jungers" w:date="2019-11-12T15:44:00Z">
              <w:tcPr>
                <w:tcW w:w="6799" w:type="dxa"/>
                <w:shd w:val="clear" w:color="auto" w:fill="D9D9D9"/>
              </w:tcPr>
            </w:tcPrChange>
          </w:tcPr>
          <w:p w14:paraId="438ED8CE" w14:textId="77777777" w:rsidR="00C02E3F" w:rsidRPr="00190000" w:rsidRDefault="00C02E3F" w:rsidP="00BF3C0E">
            <w:pPr>
              <w:pStyle w:val="TableEntryHeader"/>
            </w:pPr>
            <w:r w:rsidRPr="00190000">
              <w:t>Change Summary</w:t>
            </w:r>
          </w:p>
        </w:tc>
      </w:tr>
      <w:tr w:rsidR="00C02E3F" w:rsidRPr="00190000" w14:paraId="38BBF736" w14:textId="77777777" w:rsidTr="005C1A76">
        <w:tc>
          <w:tcPr>
            <w:tcW w:w="1255" w:type="dxa"/>
            <w:shd w:val="clear" w:color="auto" w:fill="auto"/>
            <w:tcPrChange w:id="637" w:author="Mary Jungers" w:date="2019-11-12T15:44:00Z">
              <w:tcPr>
                <w:tcW w:w="1342" w:type="dxa"/>
                <w:shd w:val="clear" w:color="auto" w:fill="auto"/>
              </w:tcPr>
            </w:tcPrChange>
          </w:tcPr>
          <w:p w14:paraId="1D1E0F5F" w14:textId="77777777" w:rsidR="00C02E3F" w:rsidRPr="00190000" w:rsidRDefault="001032C6" w:rsidP="001C5B41">
            <w:pPr>
              <w:pStyle w:val="TableEntry"/>
            </w:pPr>
            <w:r w:rsidRPr="00190000">
              <w:t>2014-1</w:t>
            </w:r>
            <w:r w:rsidR="001C5B41" w:rsidRPr="00190000">
              <w:t>1</w:t>
            </w:r>
            <w:r w:rsidRPr="00190000">
              <w:t>-</w:t>
            </w:r>
            <w:r w:rsidR="001C5B41" w:rsidRPr="00190000">
              <w:t>04</w:t>
            </w:r>
          </w:p>
        </w:tc>
        <w:tc>
          <w:tcPr>
            <w:tcW w:w="1260" w:type="dxa"/>
            <w:shd w:val="clear" w:color="auto" w:fill="auto"/>
            <w:tcPrChange w:id="638" w:author="Mary Jungers" w:date="2019-11-12T15:44:00Z">
              <w:tcPr>
                <w:tcW w:w="1435" w:type="dxa"/>
                <w:shd w:val="clear" w:color="auto" w:fill="auto"/>
              </w:tcPr>
            </w:tcPrChange>
          </w:tcPr>
          <w:p w14:paraId="25406D7B" w14:textId="77777777" w:rsidR="00C02E3F" w:rsidRPr="00190000" w:rsidRDefault="001032C6" w:rsidP="00BF3C0E">
            <w:pPr>
              <w:pStyle w:val="TableEntry"/>
            </w:pPr>
            <w:r w:rsidRPr="00190000">
              <w:t>4.0</w:t>
            </w:r>
          </w:p>
        </w:tc>
        <w:tc>
          <w:tcPr>
            <w:tcW w:w="6835" w:type="dxa"/>
            <w:shd w:val="clear" w:color="auto" w:fill="auto"/>
            <w:tcPrChange w:id="639" w:author="Mary Jungers" w:date="2019-11-12T15:44:00Z">
              <w:tcPr>
                <w:tcW w:w="6799" w:type="dxa"/>
                <w:shd w:val="clear" w:color="auto" w:fill="auto"/>
              </w:tcPr>
            </w:tcPrChange>
          </w:tcPr>
          <w:p w14:paraId="33B4C37A" w14:textId="3CEEF43D" w:rsidR="00C02E3F" w:rsidRPr="00190000" w:rsidRDefault="004066C9" w:rsidP="003D7EC4">
            <w:pPr>
              <w:pStyle w:val="TableEntry"/>
            </w:pPr>
            <w:r w:rsidRPr="00190000">
              <w:t xml:space="preserve">Added Alert Consumer to Alert Communication Management </w:t>
            </w:r>
            <w:r w:rsidR="00552C0F" w:rsidRPr="00190000">
              <w:t>Profile</w:t>
            </w:r>
            <w:r w:rsidRPr="00190000">
              <w:t>.</w:t>
            </w:r>
            <w:r w:rsidR="00DD103C" w:rsidRPr="00190000">
              <w:t xml:space="preserve"> Rearranged material to conform to current template for Technical Framework Volume 1.</w:t>
            </w:r>
          </w:p>
        </w:tc>
      </w:tr>
      <w:tr w:rsidR="00C02E3F" w:rsidRPr="00190000" w14:paraId="78545893" w14:textId="77777777" w:rsidTr="005C1A76">
        <w:tc>
          <w:tcPr>
            <w:tcW w:w="1255" w:type="dxa"/>
            <w:shd w:val="clear" w:color="auto" w:fill="auto"/>
            <w:tcPrChange w:id="640" w:author="Mary Jungers" w:date="2019-11-12T15:44:00Z">
              <w:tcPr>
                <w:tcW w:w="1342" w:type="dxa"/>
                <w:shd w:val="clear" w:color="auto" w:fill="auto"/>
              </w:tcPr>
            </w:tcPrChange>
          </w:tcPr>
          <w:p w14:paraId="1E07AEEE" w14:textId="77777777" w:rsidR="00C02E3F" w:rsidRPr="00190000" w:rsidRDefault="00DA2834" w:rsidP="00465F0E">
            <w:pPr>
              <w:pStyle w:val="TableEntry"/>
            </w:pPr>
            <w:r w:rsidRPr="00190000">
              <w:t>2015-</w:t>
            </w:r>
            <w:r w:rsidR="005E6ACD" w:rsidRPr="00190000">
              <w:t>10-14</w:t>
            </w:r>
          </w:p>
        </w:tc>
        <w:tc>
          <w:tcPr>
            <w:tcW w:w="1260" w:type="dxa"/>
            <w:shd w:val="clear" w:color="auto" w:fill="auto"/>
            <w:tcPrChange w:id="641" w:author="Mary Jungers" w:date="2019-11-12T15:44:00Z">
              <w:tcPr>
                <w:tcW w:w="1435" w:type="dxa"/>
                <w:shd w:val="clear" w:color="auto" w:fill="auto"/>
              </w:tcPr>
            </w:tcPrChange>
          </w:tcPr>
          <w:p w14:paraId="27CEB1E9" w14:textId="77777777" w:rsidR="00C02E3F" w:rsidRPr="00190000" w:rsidRDefault="00DA2834" w:rsidP="00BF3C0E">
            <w:pPr>
              <w:pStyle w:val="TableEntry"/>
            </w:pPr>
            <w:r w:rsidRPr="00190000">
              <w:t>5.0</w:t>
            </w:r>
          </w:p>
        </w:tc>
        <w:tc>
          <w:tcPr>
            <w:tcW w:w="6835" w:type="dxa"/>
            <w:shd w:val="clear" w:color="auto" w:fill="auto"/>
            <w:tcPrChange w:id="642" w:author="Mary Jungers" w:date="2019-11-12T15:44:00Z">
              <w:tcPr>
                <w:tcW w:w="6799" w:type="dxa"/>
                <w:shd w:val="clear" w:color="auto" w:fill="auto"/>
              </w:tcPr>
            </w:tcPrChange>
          </w:tcPr>
          <w:p w14:paraId="3F8BFC21" w14:textId="77777777" w:rsidR="00C02E3F" w:rsidRPr="00190000" w:rsidRDefault="00DA2834" w:rsidP="00BF3C0E">
            <w:pPr>
              <w:pStyle w:val="TableEntry"/>
            </w:pPr>
            <w:r w:rsidRPr="00190000">
              <w:t xml:space="preserve">Updated ACM </w:t>
            </w:r>
            <w:r w:rsidR="00552C0F" w:rsidRPr="00190000">
              <w:t>Profile</w:t>
            </w:r>
            <w:r w:rsidRPr="00190000">
              <w:t xml:space="preserve"> with approved CPs and housekeeping corrections.</w:t>
            </w:r>
          </w:p>
        </w:tc>
      </w:tr>
      <w:tr w:rsidR="00C02E3F" w:rsidRPr="00190000" w14:paraId="534EB877" w14:textId="77777777" w:rsidTr="005C1A76">
        <w:tc>
          <w:tcPr>
            <w:tcW w:w="1255" w:type="dxa"/>
            <w:shd w:val="clear" w:color="auto" w:fill="auto"/>
            <w:tcPrChange w:id="643" w:author="Mary Jungers" w:date="2019-11-12T15:44:00Z">
              <w:tcPr>
                <w:tcW w:w="1342" w:type="dxa"/>
                <w:shd w:val="clear" w:color="auto" w:fill="auto"/>
              </w:tcPr>
            </w:tcPrChange>
          </w:tcPr>
          <w:p w14:paraId="56D6F065" w14:textId="54B72ADD" w:rsidR="00C02E3F" w:rsidRPr="00190000" w:rsidRDefault="003D7EC4">
            <w:pPr>
              <w:pStyle w:val="TableEntry"/>
            </w:pPr>
            <w:r w:rsidRPr="00190000">
              <w:t>2016-1</w:t>
            </w:r>
            <w:r w:rsidR="00CE38B7" w:rsidRPr="00190000">
              <w:t>1-09</w:t>
            </w:r>
          </w:p>
        </w:tc>
        <w:tc>
          <w:tcPr>
            <w:tcW w:w="1260" w:type="dxa"/>
            <w:shd w:val="clear" w:color="auto" w:fill="auto"/>
            <w:tcPrChange w:id="644" w:author="Mary Jungers" w:date="2019-11-12T15:44:00Z">
              <w:tcPr>
                <w:tcW w:w="1435" w:type="dxa"/>
                <w:shd w:val="clear" w:color="auto" w:fill="auto"/>
              </w:tcPr>
            </w:tcPrChange>
          </w:tcPr>
          <w:p w14:paraId="0ED1293D" w14:textId="77777777" w:rsidR="00C02E3F" w:rsidRPr="00190000" w:rsidRDefault="003D7EC4" w:rsidP="00BF3C0E">
            <w:pPr>
              <w:pStyle w:val="TableEntry"/>
            </w:pPr>
            <w:r w:rsidRPr="00190000">
              <w:t>6.0</w:t>
            </w:r>
          </w:p>
        </w:tc>
        <w:tc>
          <w:tcPr>
            <w:tcW w:w="6835" w:type="dxa"/>
            <w:shd w:val="clear" w:color="auto" w:fill="auto"/>
            <w:tcPrChange w:id="645" w:author="Mary Jungers" w:date="2019-11-12T15:44:00Z">
              <w:tcPr>
                <w:tcW w:w="6799" w:type="dxa"/>
                <w:shd w:val="clear" w:color="auto" w:fill="auto"/>
              </w:tcPr>
            </w:tcPrChange>
          </w:tcPr>
          <w:p w14:paraId="0927B4C6" w14:textId="4312AE80" w:rsidR="00C02E3F" w:rsidRPr="00190000" w:rsidRDefault="00D13A43" w:rsidP="00BF3C0E">
            <w:pPr>
              <w:pStyle w:val="TableEntry"/>
            </w:pPr>
            <w:r w:rsidRPr="00190000">
              <w:t xml:space="preserve">Added cross-reference to ITI mACM </w:t>
            </w:r>
            <w:r w:rsidR="006E0330" w:rsidRPr="00190000">
              <w:t>Profile</w:t>
            </w:r>
          </w:p>
        </w:tc>
      </w:tr>
      <w:tr w:rsidR="00DE6F27" w:rsidRPr="00190000" w14:paraId="0FC2243D" w14:textId="77777777" w:rsidTr="005C1A76">
        <w:tc>
          <w:tcPr>
            <w:tcW w:w="1255" w:type="dxa"/>
            <w:shd w:val="clear" w:color="auto" w:fill="auto"/>
            <w:tcPrChange w:id="646" w:author="Mary Jungers" w:date="2019-11-12T15:44:00Z">
              <w:tcPr>
                <w:tcW w:w="1342" w:type="dxa"/>
                <w:shd w:val="clear" w:color="auto" w:fill="auto"/>
              </w:tcPr>
            </w:tcPrChange>
          </w:tcPr>
          <w:p w14:paraId="42004094" w14:textId="3EBD40D0" w:rsidR="00DE6F27" w:rsidRPr="00190000" w:rsidRDefault="00DE6F27">
            <w:pPr>
              <w:pStyle w:val="TableEntry"/>
            </w:pPr>
            <w:r w:rsidRPr="00190000">
              <w:t>2017-</w:t>
            </w:r>
            <w:r w:rsidR="006E0330" w:rsidRPr="00190000">
              <w:t>11-</w:t>
            </w:r>
            <w:r w:rsidR="00501297" w:rsidRPr="00190000">
              <w:t>09</w:t>
            </w:r>
          </w:p>
        </w:tc>
        <w:tc>
          <w:tcPr>
            <w:tcW w:w="1260" w:type="dxa"/>
            <w:shd w:val="clear" w:color="auto" w:fill="auto"/>
            <w:tcPrChange w:id="647" w:author="Mary Jungers" w:date="2019-11-12T15:44:00Z">
              <w:tcPr>
                <w:tcW w:w="1435" w:type="dxa"/>
                <w:shd w:val="clear" w:color="auto" w:fill="auto"/>
              </w:tcPr>
            </w:tcPrChange>
          </w:tcPr>
          <w:p w14:paraId="1EBA558B" w14:textId="6A669775" w:rsidR="00DE6F27" w:rsidRPr="00190000" w:rsidRDefault="00DE6F27" w:rsidP="00BF3C0E">
            <w:pPr>
              <w:pStyle w:val="TableEntry"/>
            </w:pPr>
            <w:r w:rsidRPr="00190000">
              <w:t>7.0</w:t>
            </w:r>
          </w:p>
        </w:tc>
        <w:tc>
          <w:tcPr>
            <w:tcW w:w="6835" w:type="dxa"/>
            <w:shd w:val="clear" w:color="auto" w:fill="auto"/>
            <w:tcPrChange w:id="648" w:author="Mary Jungers" w:date="2019-11-12T15:44:00Z">
              <w:tcPr>
                <w:tcW w:w="6799" w:type="dxa"/>
                <w:shd w:val="clear" w:color="auto" w:fill="auto"/>
              </w:tcPr>
            </w:tcPrChange>
          </w:tcPr>
          <w:p w14:paraId="6D707EEC" w14:textId="7E717BAA" w:rsidR="00DE6F27" w:rsidRPr="00190000" w:rsidRDefault="00DE6F27" w:rsidP="0047042A">
            <w:pPr>
              <w:pStyle w:val="TableEntry"/>
            </w:pPr>
            <w:r w:rsidRPr="00190000">
              <w:t xml:space="preserve">Updated ACM </w:t>
            </w:r>
            <w:r w:rsidR="006E0330" w:rsidRPr="00190000">
              <w:t>P</w:t>
            </w:r>
            <w:r w:rsidRPr="00190000">
              <w:t xml:space="preserve">rofile for CP 132 ACM Use Case A6 to indicate that the Alert Consumer (ACon) </w:t>
            </w:r>
            <w:del w:id="649" w:author="Mary Jungers" w:date="2019-11-12T15:31:00Z">
              <w:r w:rsidR="006E0330" w:rsidRPr="00190000" w:rsidDel="004D04EF">
                <w:delText>A</w:delText>
              </w:r>
              <w:r w:rsidRPr="00190000" w:rsidDel="004D04EF">
                <w:delText xml:space="preserve">ctor </w:delText>
              </w:r>
            </w:del>
            <w:r w:rsidRPr="00190000">
              <w:t>is an additional recipient and that the decision to log only is implementation specific.</w:t>
            </w:r>
          </w:p>
        </w:tc>
      </w:tr>
      <w:tr w:rsidR="00495030" w:rsidRPr="00190000" w14:paraId="36BAF7E7" w14:textId="77777777" w:rsidTr="005C1A76">
        <w:tc>
          <w:tcPr>
            <w:tcW w:w="1255" w:type="dxa"/>
            <w:shd w:val="clear" w:color="auto" w:fill="auto"/>
            <w:tcPrChange w:id="650" w:author="Mary Jungers" w:date="2019-11-12T15:44:00Z">
              <w:tcPr>
                <w:tcW w:w="1342" w:type="dxa"/>
                <w:shd w:val="clear" w:color="auto" w:fill="auto"/>
              </w:tcPr>
            </w:tcPrChange>
          </w:tcPr>
          <w:p w14:paraId="43D59E1D" w14:textId="6DF90D3A" w:rsidR="00495030" w:rsidRPr="00190000" w:rsidRDefault="00495030">
            <w:pPr>
              <w:pStyle w:val="TableEntry"/>
            </w:pPr>
            <w:r w:rsidRPr="00190000">
              <w:t>2018-10-</w:t>
            </w:r>
            <w:r w:rsidR="00300293" w:rsidRPr="00190000">
              <w:t>23</w:t>
            </w:r>
          </w:p>
        </w:tc>
        <w:tc>
          <w:tcPr>
            <w:tcW w:w="1260" w:type="dxa"/>
            <w:shd w:val="clear" w:color="auto" w:fill="auto"/>
            <w:tcPrChange w:id="651" w:author="Mary Jungers" w:date="2019-11-12T15:44:00Z">
              <w:tcPr>
                <w:tcW w:w="1435" w:type="dxa"/>
                <w:shd w:val="clear" w:color="auto" w:fill="auto"/>
              </w:tcPr>
            </w:tcPrChange>
          </w:tcPr>
          <w:p w14:paraId="751F948D" w14:textId="59153D1A" w:rsidR="00495030" w:rsidRPr="00190000" w:rsidRDefault="00495030" w:rsidP="00BF3C0E">
            <w:pPr>
              <w:pStyle w:val="TableEntry"/>
            </w:pPr>
            <w:r w:rsidRPr="00190000">
              <w:t>8.0</w:t>
            </w:r>
          </w:p>
        </w:tc>
        <w:tc>
          <w:tcPr>
            <w:tcW w:w="6835" w:type="dxa"/>
            <w:shd w:val="clear" w:color="auto" w:fill="auto"/>
            <w:tcPrChange w:id="652" w:author="Mary Jungers" w:date="2019-11-12T15:44:00Z">
              <w:tcPr>
                <w:tcW w:w="6799" w:type="dxa"/>
                <w:shd w:val="clear" w:color="auto" w:fill="auto"/>
              </w:tcPr>
            </w:tcPrChange>
          </w:tcPr>
          <w:p w14:paraId="5792D324" w14:textId="2CDC6C6E" w:rsidR="00A74EB7" w:rsidRPr="00190000" w:rsidRDefault="00495030" w:rsidP="00A74EB7">
            <w:pPr>
              <w:pStyle w:val="TableEntry"/>
            </w:pPr>
            <w:r w:rsidRPr="00190000">
              <w:t>Updated</w:t>
            </w:r>
            <w:r w:rsidR="00300293" w:rsidRPr="00190000">
              <w:t xml:space="preserve"> some wording in Section 1 and </w:t>
            </w:r>
            <w:r w:rsidRPr="00190000">
              <w:t xml:space="preserve">links to the General </w:t>
            </w:r>
            <w:r w:rsidR="00C30613" w:rsidRPr="00190000">
              <w:t>Introduction and associated a</w:t>
            </w:r>
            <w:r w:rsidRPr="00190000">
              <w:t>ppendi</w:t>
            </w:r>
            <w:r w:rsidR="00C30613" w:rsidRPr="00190000">
              <w:t>ces</w:t>
            </w:r>
            <w:r w:rsidR="00300293" w:rsidRPr="00190000">
              <w:t>.</w:t>
            </w:r>
          </w:p>
        </w:tc>
      </w:tr>
      <w:tr w:rsidR="00A74EB7" w:rsidRPr="00190000" w14:paraId="31470739" w14:textId="77777777" w:rsidTr="005C1A76">
        <w:tc>
          <w:tcPr>
            <w:tcW w:w="1255" w:type="dxa"/>
            <w:shd w:val="clear" w:color="auto" w:fill="auto"/>
            <w:tcPrChange w:id="653" w:author="Mary Jungers" w:date="2019-11-12T15:44:00Z">
              <w:tcPr>
                <w:tcW w:w="1342" w:type="dxa"/>
                <w:shd w:val="clear" w:color="auto" w:fill="auto"/>
              </w:tcPr>
            </w:tcPrChange>
          </w:tcPr>
          <w:p w14:paraId="1D234D8B" w14:textId="4DC584B1" w:rsidR="00A74EB7" w:rsidRPr="00190000" w:rsidRDefault="00A74EB7">
            <w:pPr>
              <w:pStyle w:val="TableEntry"/>
            </w:pPr>
            <w:r w:rsidRPr="00190000">
              <w:t>2019-11-</w:t>
            </w:r>
            <w:ins w:id="654" w:author="Mary Jungers" w:date="2019-11-12T15:44:00Z">
              <w:r w:rsidR="005C1A76">
                <w:t>xx</w:t>
              </w:r>
            </w:ins>
            <w:del w:id="655" w:author="Mary Jungers" w:date="2019-11-12T15:44:00Z">
              <w:r w:rsidRPr="00190000" w:rsidDel="005C1A76">
                <w:delText>05</w:delText>
              </w:r>
            </w:del>
          </w:p>
        </w:tc>
        <w:tc>
          <w:tcPr>
            <w:tcW w:w="1260" w:type="dxa"/>
            <w:shd w:val="clear" w:color="auto" w:fill="auto"/>
            <w:tcPrChange w:id="656" w:author="Mary Jungers" w:date="2019-11-12T15:44:00Z">
              <w:tcPr>
                <w:tcW w:w="1435" w:type="dxa"/>
                <w:shd w:val="clear" w:color="auto" w:fill="auto"/>
              </w:tcPr>
            </w:tcPrChange>
          </w:tcPr>
          <w:p w14:paraId="6E629041" w14:textId="67E37540" w:rsidR="00A74EB7" w:rsidRPr="00190000" w:rsidRDefault="00A74EB7" w:rsidP="00BF3C0E">
            <w:pPr>
              <w:pStyle w:val="TableEntry"/>
            </w:pPr>
            <w:r w:rsidRPr="00190000">
              <w:t>9.0</w:t>
            </w:r>
          </w:p>
        </w:tc>
        <w:tc>
          <w:tcPr>
            <w:tcW w:w="6835" w:type="dxa"/>
            <w:shd w:val="clear" w:color="auto" w:fill="auto"/>
            <w:tcPrChange w:id="657" w:author="Mary Jungers" w:date="2019-11-12T15:44:00Z">
              <w:tcPr>
                <w:tcW w:w="6799" w:type="dxa"/>
                <w:shd w:val="clear" w:color="auto" w:fill="auto"/>
              </w:tcPr>
            </w:tcPrChange>
          </w:tcPr>
          <w:p w14:paraId="1FE72179" w14:textId="7B10EB05" w:rsidR="00A74EB7" w:rsidRPr="00190000" w:rsidRDefault="00A74EB7" w:rsidP="00A74EB7">
            <w:pPr>
              <w:pStyle w:val="TableEntry"/>
            </w:pPr>
            <w:bookmarkStart w:id="658" w:name="_Hlk23947831"/>
            <w:r w:rsidRPr="00190000">
              <w:t>Infusion Pump Event Communication (IPEC)</w:t>
            </w:r>
            <w:bookmarkEnd w:id="658"/>
            <w:r w:rsidR="0087052E" w:rsidRPr="00190000">
              <w:t xml:space="preserve"> has been accepted by IHE PCD Technical and Planning Committees for Final Text status</w:t>
            </w:r>
            <w:ins w:id="659" w:author="Mary Jungers" w:date="2019-11-12T15:43:00Z">
              <w:r w:rsidR="005C1A76">
                <w:t>;</w:t>
              </w:r>
            </w:ins>
            <w:del w:id="660" w:author="Mary Jungers" w:date="2019-11-12T15:43:00Z">
              <w:r w:rsidR="0087052E" w:rsidRPr="00190000" w:rsidDel="005C1A76">
                <w:delText>,</w:delText>
              </w:r>
            </w:del>
            <w:r w:rsidR="0087052E" w:rsidRPr="00190000">
              <w:t xml:space="preserve"> therefore</w:t>
            </w:r>
            <w:ins w:id="661" w:author="Mary Jungers" w:date="2019-11-12T15:43:00Z">
              <w:r w:rsidR="005C1A76">
                <w:t>,</w:t>
              </w:r>
            </w:ins>
            <w:r w:rsidR="0087052E" w:rsidRPr="00190000">
              <w:t xml:space="preserve"> Section 7 Infusion Pump Event Communication (IPEC) has been added to this Technical Framework document</w:t>
            </w:r>
            <w:ins w:id="662" w:author="Mary Jungers" w:date="2019-11-12T15:43:00Z">
              <w:r w:rsidR="005C1A76">
                <w:t>.</w:t>
              </w:r>
            </w:ins>
          </w:p>
          <w:p w14:paraId="564507BF" w14:textId="47B9A982" w:rsidR="0087052E" w:rsidRPr="00190000" w:rsidRDefault="004448AE" w:rsidP="00A74EB7">
            <w:pPr>
              <w:pStyle w:val="TableEntry"/>
            </w:pPr>
            <w:r w:rsidRPr="00190000">
              <w:t>Volume 1 changes in a</w:t>
            </w:r>
            <w:r w:rsidR="0087052E" w:rsidRPr="00190000">
              <w:t>ccepted Change Proposals 139-146</w:t>
            </w:r>
            <w:r w:rsidRPr="00190000">
              <w:t xml:space="preserve"> have been applied, specifically PIV extensions for bolus and multistep in CP 139. Other CPs did not affect Volume 1 material.</w:t>
            </w:r>
          </w:p>
        </w:tc>
      </w:tr>
    </w:tbl>
    <w:p w14:paraId="0E079157" w14:textId="77777777" w:rsidR="00C2733D" w:rsidRPr="00190000" w:rsidRDefault="00C444FE">
      <w:pPr>
        <w:pStyle w:val="Heading1"/>
        <w:tabs>
          <w:tab w:val="left" w:pos="432"/>
        </w:tabs>
        <w:rPr>
          <w:noProof w:val="0"/>
        </w:rPr>
      </w:pPr>
      <w:bookmarkStart w:id="663" w:name="_Toc387830140"/>
      <w:bookmarkStart w:id="664" w:name="_Toc387830279"/>
      <w:bookmarkStart w:id="665" w:name="_Toc388005527"/>
      <w:bookmarkStart w:id="666" w:name="_Toc210747702"/>
      <w:bookmarkStart w:id="667" w:name="_Toc214425592"/>
      <w:bookmarkStart w:id="668" w:name="_Toc24466545"/>
      <w:bookmarkEnd w:id="622"/>
      <w:bookmarkEnd w:id="623"/>
      <w:bookmarkEnd w:id="663"/>
      <w:bookmarkEnd w:id="664"/>
      <w:bookmarkEnd w:id="665"/>
      <w:r w:rsidRPr="00190000">
        <w:rPr>
          <w:noProof w:val="0"/>
        </w:rPr>
        <w:lastRenderedPageBreak/>
        <w:t>Patient Care Device</w:t>
      </w:r>
      <w:r w:rsidR="00C2733D" w:rsidRPr="00190000">
        <w:rPr>
          <w:noProof w:val="0"/>
        </w:rPr>
        <w:t xml:space="preserve"> Integration Profiles</w:t>
      </w:r>
      <w:bookmarkEnd w:id="666"/>
      <w:bookmarkEnd w:id="667"/>
      <w:bookmarkEnd w:id="668"/>
    </w:p>
    <w:p w14:paraId="535F5D7E" w14:textId="77777777" w:rsidR="00EA094E" w:rsidRPr="00190000" w:rsidRDefault="00C2733D">
      <w:pPr>
        <w:pStyle w:val="BodyText"/>
      </w:pPr>
      <w:r w:rsidRPr="00190000">
        <w:t>IHE In</w:t>
      </w:r>
      <w:r w:rsidR="00F81295" w:rsidRPr="00190000">
        <w:t>tegration Profiles</w:t>
      </w:r>
      <w:r w:rsidRPr="00190000">
        <w:t xml:space="preserve"> offer a common language that healthcare professionals and vendors can use to discuss integration needs of healthcare enterprises and the integration capabilities of information systems in precise terms. Integration Profiles specify implementations of standards that are designed to meet identified clinical needs. They enable users and vendors to state which IHE capabilities they require or provide, by reference to the detailed specifications of the IHE </w:t>
      </w:r>
      <w:r w:rsidR="00C444FE" w:rsidRPr="00190000">
        <w:t>Patient Care Device</w:t>
      </w:r>
      <w:r w:rsidRPr="00190000">
        <w:t xml:space="preserve"> Technical Framework.</w:t>
      </w:r>
    </w:p>
    <w:p w14:paraId="0C928F08" w14:textId="56E45BF3" w:rsidR="00F67A2C" w:rsidRPr="00190000" w:rsidRDefault="00D1584B">
      <w:pPr>
        <w:pStyle w:val="BodyText"/>
      </w:pPr>
      <w:r w:rsidRPr="00190000">
        <w:t xml:space="preserve">IHE </w:t>
      </w:r>
      <w:r w:rsidR="00C2733D" w:rsidRPr="00190000">
        <w:t xml:space="preserve">Integration </w:t>
      </w:r>
      <w:r w:rsidRPr="00190000">
        <w:t>P</w:t>
      </w:r>
      <w:r w:rsidR="00C2733D" w:rsidRPr="00190000">
        <w:t xml:space="preserve">rofiles are defined in terms of IHE </w:t>
      </w:r>
      <w:r w:rsidRPr="00190000">
        <w:t>a</w:t>
      </w:r>
      <w:r w:rsidR="00F67A2C" w:rsidRPr="00190000">
        <w:t>ctors</w:t>
      </w:r>
      <w:r w:rsidR="009252D1" w:rsidRPr="00190000">
        <w:t xml:space="preserve"> (defined in Volume 1)</w:t>
      </w:r>
      <w:r w:rsidR="00F67A2C" w:rsidRPr="00190000">
        <w:t>,</w:t>
      </w:r>
      <w:r w:rsidR="00C02E3F" w:rsidRPr="00190000">
        <w:t xml:space="preserve"> t</w:t>
      </w:r>
      <w:r w:rsidR="00F81295" w:rsidRPr="00190000">
        <w:t>ransactions</w:t>
      </w:r>
      <w:r w:rsidR="009252D1" w:rsidRPr="00190000">
        <w:t xml:space="preserve"> (defined in Volume 2)</w:t>
      </w:r>
      <w:r w:rsidR="00C02E3F" w:rsidRPr="00190000">
        <w:t>, and content m</w:t>
      </w:r>
      <w:r w:rsidR="00F67A2C" w:rsidRPr="00190000">
        <w:t>odules</w:t>
      </w:r>
      <w:r w:rsidR="009252D1" w:rsidRPr="00190000">
        <w:t xml:space="preserve"> (defined in Volume 3)</w:t>
      </w:r>
      <w:r w:rsidR="00EF05FF" w:rsidRPr="00190000">
        <w:t xml:space="preserve">. </w:t>
      </w:r>
      <w:r w:rsidR="00F81295" w:rsidRPr="00190000">
        <w:t>Actors</w:t>
      </w:r>
      <w:r w:rsidR="00C2733D" w:rsidRPr="00190000">
        <w:t xml:space="preserve"> are information systems or components of information systems that produce, manage, or act on information associated with clinical and operational activities in </w:t>
      </w:r>
      <w:r w:rsidR="002E06C7" w:rsidRPr="00190000">
        <w:t>healthcare</w:t>
      </w:r>
      <w:r w:rsidR="00C2733D" w:rsidRPr="00190000">
        <w:t>. Transactions are interactions between actors that communicate the required information through standards-based messages.</w:t>
      </w:r>
      <w:r w:rsidR="00C02E3F" w:rsidRPr="00190000">
        <w:t xml:space="preserve"> Content m</w:t>
      </w:r>
      <w:r w:rsidR="00F67A2C" w:rsidRPr="00190000">
        <w:t xml:space="preserve">odules </w:t>
      </w:r>
      <w:r w:rsidR="00330BA3" w:rsidRPr="00190000">
        <w:t xml:space="preserve">define how the content used in a </w:t>
      </w:r>
      <w:r w:rsidR="00F67A2C" w:rsidRPr="00190000">
        <w:t>transaction</w:t>
      </w:r>
      <w:r w:rsidR="00330BA3" w:rsidRPr="00190000">
        <w:t xml:space="preserve"> is structured</w:t>
      </w:r>
      <w:r w:rsidR="00EF05FF" w:rsidRPr="00190000">
        <w:t xml:space="preserve">. </w:t>
      </w:r>
      <w:r w:rsidR="00F67A2C" w:rsidRPr="00190000">
        <w:t>A content module is specified to be independent of the transaction in which it appears.</w:t>
      </w:r>
    </w:p>
    <w:p w14:paraId="6D85DABA" w14:textId="77777777" w:rsidR="00C2733D" w:rsidRPr="00190000" w:rsidRDefault="00C2733D">
      <w:pPr>
        <w:pStyle w:val="BodyText"/>
      </w:pPr>
      <w:r w:rsidRPr="00190000">
        <w:t xml:space="preserve">Vendor products support an Integration Profile by implementing the appropriate actor(s) and transactions. A given product may implement more than one actor and more than one integration profile. </w:t>
      </w:r>
    </w:p>
    <w:p w14:paraId="432513F2" w14:textId="77777777" w:rsidR="00EA094E" w:rsidRPr="00190000" w:rsidRDefault="00EA094E">
      <w:pPr>
        <w:pStyle w:val="BodyText"/>
      </w:pPr>
      <w:r w:rsidRPr="00190000">
        <w:t xml:space="preserve">IHE </w:t>
      </w:r>
      <w:r w:rsidR="00D1584B" w:rsidRPr="00190000">
        <w:t>profile</w:t>
      </w:r>
      <w:r w:rsidRPr="00190000">
        <w:t xml:space="preserve">s which have reached the status of </w:t>
      </w:r>
      <w:r w:rsidRPr="00190000">
        <w:rPr>
          <w:i/>
        </w:rPr>
        <w:t>Final Text</w:t>
      </w:r>
      <w:r w:rsidRPr="00190000">
        <w:t xml:space="preserve"> are published as part of the domain’s Technical Framework Volumes 1-4</w:t>
      </w:r>
      <w:r w:rsidR="00EF05FF" w:rsidRPr="00190000">
        <w:t xml:space="preserve">. </w:t>
      </w:r>
      <w:r w:rsidRPr="00190000">
        <w:t xml:space="preserve">Prior to Final Text status, IHE </w:t>
      </w:r>
      <w:r w:rsidR="00D1584B" w:rsidRPr="00190000">
        <w:t>p</w:t>
      </w:r>
      <w:r w:rsidRPr="00190000">
        <w:t xml:space="preserve">rofiles are published independently as </w:t>
      </w:r>
      <w:r w:rsidRPr="00190000">
        <w:rPr>
          <w:i/>
        </w:rPr>
        <w:t>Profile Supplements</w:t>
      </w:r>
      <w:r w:rsidRPr="00190000">
        <w:t xml:space="preserve"> </w:t>
      </w:r>
      <w:r w:rsidR="00312F00" w:rsidRPr="00190000">
        <w:t xml:space="preserve">with the status </w:t>
      </w:r>
      <w:r w:rsidR="00104B89" w:rsidRPr="00190000">
        <w:t xml:space="preserve">of </w:t>
      </w:r>
      <w:r w:rsidR="00104B89" w:rsidRPr="00190000">
        <w:rPr>
          <w:i/>
        </w:rPr>
        <w:t>Public</w:t>
      </w:r>
      <w:r w:rsidRPr="00190000">
        <w:rPr>
          <w:i/>
        </w:rPr>
        <w:t xml:space="preserve"> Comment</w:t>
      </w:r>
      <w:r w:rsidRPr="00190000">
        <w:t xml:space="preserve"> or </w:t>
      </w:r>
      <w:r w:rsidRPr="00190000">
        <w:rPr>
          <w:i/>
        </w:rPr>
        <w:t>Trial Implementation</w:t>
      </w:r>
      <w:r w:rsidRPr="00190000">
        <w:t>.</w:t>
      </w:r>
    </w:p>
    <w:p w14:paraId="007B06DB" w14:textId="3385E940" w:rsidR="00BC62D5" w:rsidRPr="00190000" w:rsidRDefault="00BC62D5">
      <w:pPr>
        <w:pStyle w:val="BodyText"/>
      </w:pPr>
      <w:r w:rsidRPr="00190000">
        <w:t xml:space="preserve">For a list and short description </w:t>
      </w:r>
      <w:r w:rsidR="00104B89" w:rsidRPr="00190000">
        <w:t xml:space="preserve">of </w:t>
      </w:r>
      <w:r w:rsidR="00C444FE" w:rsidRPr="00190000">
        <w:t>Patient Care Device</w:t>
      </w:r>
      <w:r w:rsidRPr="00190000">
        <w:t xml:space="preserve"> profiles, </w:t>
      </w:r>
      <w:r w:rsidR="00746A5E" w:rsidRPr="00190000">
        <w:t xml:space="preserve">see </w:t>
      </w:r>
      <w:hyperlink r:id="rId26" w:history="1">
        <w:r w:rsidR="001032C6" w:rsidRPr="00190000">
          <w:rPr>
            <w:rStyle w:val="Hyperlink"/>
          </w:rPr>
          <w:t>http://wiki.ihe.net/index.php?title=Profiles#IHE_Patient_Care_Device_Profiles</w:t>
        </w:r>
      </w:hyperlink>
      <w:r w:rsidR="00104B89" w:rsidRPr="00190000">
        <w:t>. The</w:t>
      </w:r>
      <w:r w:rsidRPr="00190000">
        <w:t xml:space="preserve"> list includes all of the profiles in this document </w:t>
      </w:r>
      <w:r w:rsidR="006456A4" w:rsidRPr="00190000">
        <w:t xml:space="preserve">(Final Text) </w:t>
      </w:r>
      <w:r w:rsidRPr="00190000">
        <w:t xml:space="preserve">and may include profiles in the Trial Implementation </w:t>
      </w:r>
      <w:del w:id="669" w:author="Mary Jungers" w:date="2019-11-12T15:44:00Z">
        <w:r w:rsidRPr="00190000" w:rsidDel="005C1A76">
          <w:delText>stage</w:delText>
        </w:r>
      </w:del>
      <w:ins w:id="670" w:author="Mary Jungers" w:date="2019-11-12T15:44:00Z">
        <w:r w:rsidR="005C1A76">
          <w:t>and Public Comment stage</w:t>
        </w:r>
      </w:ins>
      <w:r w:rsidRPr="00190000">
        <w:t>.</w:t>
      </w:r>
    </w:p>
    <w:p w14:paraId="0AC2AE2B" w14:textId="77777777" w:rsidR="00C2733D" w:rsidRPr="00190000" w:rsidRDefault="00647C09">
      <w:pPr>
        <w:pStyle w:val="Heading2"/>
        <w:tabs>
          <w:tab w:val="left" w:pos="576"/>
        </w:tabs>
        <w:rPr>
          <w:noProof w:val="0"/>
        </w:rPr>
      </w:pPr>
      <w:bookmarkStart w:id="671" w:name="_Toc401664036"/>
      <w:bookmarkStart w:id="672" w:name="_Toc401665121"/>
      <w:bookmarkStart w:id="673" w:name="_Toc401670119"/>
      <w:bookmarkStart w:id="674" w:name="_Toc401664038"/>
      <w:bookmarkStart w:id="675" w:name="_Toc401665123"/>
      <w:bookmarkStart w:id="676" w:name="_Toc401670121"/>
      <w:bookmarkStart w:id="677" w:name="_Toc401664039"/>
      <w:bookmarkStart w:id="678" w:name="_Toc401665124"/>
      <w:bookmarkStart w:id="679" w:name="_Toc401670122"/>
      <w:bookmarkStart w:id="680" w:name="_Toc401664040"/>
      <w:bookmarkStart w:id="681" w:name="_Toc401665125"/>
      <w:bookmarkStart w:id="682" w:name="_Toc401670123"/>
      <w:bookmarkStart w:id="683" w:name="_1185116929"/>
      <w:bookmarkStart w:id="684" w:name="_Toc401664041"/>
      <w:bookmarkStart w:id="685" w:name="_Toc401665126"/>
      <w:bookmarkStart w:id="686" w:name="_Toc401670124"/>
      <w:bookmarkStart w:id="687" w:name="_Toc401664042"/>
      <w:bookmarkStart w:id="688" w:name="_Toc401665127"/>
      <w:bookmarkStart w:id="689" w:name="_Toc401670125"/>
      <w:bookmarkStart w:id="690" w:name="_Toc24466546"/>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r w:rsidRPr="00190000">
        <w:rPr>
          <w:noProof w:val="0"/>
        </w:rPr>
        <w:t>Required Actor Groupings and Bindings</w:t>
      </w:r>
      <w:bookmarkEnd w:id="690"/>
    </w:p>
    <w:p w14:paraId="69A05A59" w14:textId="77777777" w:rsidR="00C01622" w:rsidRPr="00190000" w:rsidRDefault="00C01622">
      <w:pPr>
        <w:pStyle w:val="BodyText"/>
      </w:pPr>
      <w:r w:rsidRPr="00190000">
        <w:t xml:space="preserve">The IHE Technical Framework relies on the concepts of </w:t>
      </w:r>
      <w:r w:rsidR="009F5C55" w:rsidRPr="00190000">
        <w:rPr>
          <w:i/>
        </w:rPr>
        <w:t>r</w:t>
      </w:r>
      <w:r w:rsidR="00647C09" w:rsidRPr="00190000">
        <w:rPr>
          <w:i/>
        </w:rPr>
        <w:t>eq</w:t>
      </w:r>
      <w:r w:rsidR="009F5C55" w:rsidRPr="00190000">
        <w:rPr>
          <w:i/>
        </w:rPr>
        <w:t>uired a</w:t>
      </w:r>
      <w:r w:rsidR="00647C09" w:rsidRPr="00190000">
        <w:rPr>
          <w:i/>
        </w:rPr>
        <w:t xml:space="preserve">ctor </w:t>
      </w:r>
      <w:r w:rsidR="009F5C55" w:rsidRPr="00190000">
        <w:rPr>
          <w:i/>
        </w:rPr>
        <w:t>groupings</w:t>
      </w:r>
      <w:r w:rsidR="009F5C55" w:rsidRPr="00190000">
        <w:t xml:space="preserve"> and </w:t>
      </w:r>
      <w:r w:rsidR="009F5C55" w:rsidRPr="00190000">
        <w:rPr>
          <w:i/>
        </w:rPr>
        <w:t>b</w:t>
      </w:r>
      <w:r w:rsidRPr="00190000">
        <w:rPr>
          <w:i/>
        </w:rPr>
        <w:t>inding</w:t>
      </w:r>
      <w:r w:rsidR="00647C09" w:rsidRPr="00190000">
        <w:rPr>
          <w:i/>
        </w:rPr>
        <w:t>s</w:t>
      </w:r>
      <w:r w:rsidR="00647C09" w:rsidRPr="00190000">
        <w:t>.</w:t>
      </w:r>
    </w:p>
    <w:p w14:paraId="47B6EC8C" w14:textId="77777777" w:rsidR="00382AE7" w:rsidRPr="00190000" w:rsidRDefault="00647C09">
      <w:pPr>
        <w:pStyle w:val="BodyText"/>
      </w:pPr>
      <w:r w:rsidRPr="00190000">
        <w:t xml:space="preserve">Required </w:t>
      </w:r>
      <w:r w:rsidR="009F5C55" w:rsidRPr="00190000">
        <w:t>a</w:t>
      </w:r>
      <w:r w:rsidRPr="00190000">
        <w:t xml:space="preserve">ctor </w:t>
      </w:r>
      <w:r w:rsidR="009F5C55" w:rsidRPr="00190000">
        <w:t>g</w:t>
      </w:r>
      <w:r w:rsidR="00C01622" w:rsidRPr="00190000">
        <w:t>roupings may be defined between</w:t>
      </w:r>
      <w:r w:rsidR="00D87BC3" w:rsidRPr="00190000">
        <w:t xml:space="preserve"> two or more</w:t>
      </w:r>
      <w:r w:rsidR="00C01622" w:rsidRPr="00190000">
        <w:t xml:space="preserve"> IHE </w:t>
      </w:r>
      <w:r w:rsidR="00E82034" w:rsidRPr="00190000">
        <w:t>a</w:t>
      </w:r>
      <w:r w:rsidR="00C01622" w:rsidRPr="00190000">
        <w:t>ctors</w:t>
      </w:r>
      <w:r w:rsidR="00EF05FF" w:rsidRPr="00190000">
        <w:t xml:space="preserve">. </w:t>
      </w:r>
      <w:r w:rsidR="00D87BC3" w:rsidRPr="00190000">
        <w:t>Actors are grouped to</w:t>
      </w:r>
      <w:r w:rsidR="00C01622" w:rsidRPr="00190000">
        <w:t xml:space="preserve"> </w:t>
      </w:r>
      <w:r w:rsidR="00D87BC3" w:rsidRPr="00190000">
        <w:t>combine</w:t>
      </w:r>
      <w:r w:rsidR="00C01622" w:rsidRPr="00190000">
        <w:t xml:space="preserve"> the features of exi</w:t>
      </w:r>
      <w:r w:rsidRPr="00190000">
        <w:t>sting actors</w:t>
      </w:r>
      <w:r w:rsidR="00EF05FF" w:rsidRPr="00190000">
        <w:t xml:space="preserve">. </w:t>
      </w:r>
      <w:r w:rsidRPr="00190000">
        <w:t>This allows</w:t>
      </w:r>
      <w:r w:rsidR="00C01622" w:rsidRPr="00190000">
        <w:t xml:space="preserve"> reuse </w:t>
      </w:r>
      <w:r w:rsidRPr="00190000">
        <w:t xml:space="preserve">of </w:t>
      </w:r>
      <w:r w:rsidR="00C01622" w:rsidRPr="00190000">
        <w:t xml:space="preserve">features of an existing actor and </w:t>
      </w:r>
      <w:r w:rsidRPr="00190000">
        <w:t xml:space="preserve">does </w:t>
      </w:r>
      <w:r w:rsidR="00C01622" w:rsidRPr="00190000">
        <w:t>not recreate those same featur</w:t>
      </w:r>
      <w:r w:rsidR="009F5C55" w:rsidRPr="00190000">
        <w:t xml:space="preserve">es in </w:t>
      </w:r>
      <w:r w:rsidR="00104B89" w:rsidRPr="00190000">
        <w:t>another actor</w:t>
      </w:r>
      <w:r w:rsidR="009F5C55" w:rsidRPr="00190000">
        <w:t>. I</w:t>
      </w:r>
      <w:r w:rsidR="00C01622" w:rsidRPr="00190000">
        <w:t>nternal communicat</w:t>
      </w:r>
      <w:r w:rsidR="009F5C55" w:rsidRPr="00190000">
        <w:t>ion between grouped actors</w:t>
      </w:r>
      <w:r w:rsidR="00C01622" w:rsidRPr="00190000">
        <w:t xml:space="preserve"> is not sp</w:t>
      </w:r>
      <w:r w:rsidR="005903F3" w:rsidRPr="00190000">
        <w:t>ecified by IHE</w:t>
      </w:r>
      <w:r w:rsidR="00EF05FF" w:rsidRPr="00190000">
        <w:t xml:space="preserve">. </w:t>
      </w:r>
      <w:r w:rsidR="005903F3" w:rsidRPr="00190000">
        <w:t>An example of g</w:t>
      </w:r>
      <w:r w:rsidR="009F5C55" w:rsidRPr="00190000">
        <w:t>rouped a</w:t>
      </w:r>
      <w:r w:rsidR="00C01622" w:rsidRPr="00190000">
        <w:t xml:space="preserve">ctors in the IHE Radiology </w:t>
      </w:r>
      <w:r w:rsidR="00261E75" w:rsidRPr="00190000">
        <w:t xml:space="preserve">Scheduled </w:t>
      </w:r>
      <w:r w:rsidR="00C01622" w:rsidRPr="00190000">
        <w:t>Workflow Profile is the grouping between the Image Man</w:t>
      </w:r>
      <w:r w:rsidR="005903F3" w:rsidRPr="00190000">
        <w:t>a</w:t>
      </w:r>
      <w:r w:rsidR="00C01622" w:rsidRPr="00190000">
        <w:t>ge</w:t>
      </w:r>
      <w:r w:rsidR="005903F3" w:rsidRPr="00190000">
        <w:t>r and Image Archive</w:t>
      </w:r>
      <w:r w:rsidR="00EF05FF" w:rsidRPr="00190000">
        <w:t xml:space="preserve">. </w:t>
      </w:r>
    </w:p>
    <w:p w14:paraId="4F9DA1B5" w14:textId="5E77172A" w:rsidR="00C01622" w:rsidRPr="00190000" w:rsidRDefault="00647C09">
      <w:pPr>
        <w:pStyle w:val="BodyText"/>
      </w:pPr>
      <w:r w:rsidRPr="00190000">
        <w:lastRenderedPageBreak/>
        <w:t xml:space="preserve">Additionally, </w:t>
      </w:r>
      <w:r w:rsidR="00382AE7" w:rsidRPr="00190000">
        <w:t xml:space="preserve">required </w:t>
      </w:r>
      <w:r w:rsidRPr="00190000">
        <w:t>actor groupings may cross p</w:t>
      </w:r>
      <w:r w:rsidR="005903F3" w:rsidRPr="00190000">
        <w:t>rofile boundaries</w:t>
      </w:r>
      <w:r w:rsidR="00EF05FF" w:rsidRPr="00190000">
        <w:t xml:space="preserve">. </w:t>
      </w:r>
      <w:r w:rsidR="005903F3" w:rsidRPr="00190000">
        <w:t>For example, an XDS Document Registry</w:t>
      </w:r>
      <w:r w:rsidR="009F5C55" w:rsidRPr="00190000">
        <w:t xml:space="preserve"> </w:t>
      </w:r>
      <w:r w:rsidR="005903F3" w:rsidRPr="00190000">
        <w:t>is required to be grouped with an ATNA Secure Node</w:t>
      </w:r>
      <w:r w:rsidR="00EF05FF" w:rsidRPr="00190000">
        <w:t xml:space="preserve">. </w:t>
      </w:r>
      <w:r w:rsidRPr="00190000">
        <w:t xml:space="preserve">Required </w:t>
      </w:r>
      <w:r w:rsidR="009F5C55" w:rsidRPr="00190000">
        <w:t>actor groupings are defined in each p</w:t>
      </w:r>
      <w:r w:rsidR="00AC7161" w:rsidRPr="00190000">
        <w:t xml:space="preserve">rofile definition in Volume 1. </w:t>
      </w:r>
      <w:r w:rsidR="00F37275" w:rsidRPr="00190000">
        <w:t>To comply with an actor in an IHE profile, a system must perform all transactions required for that actor in that profile</w:t>
      </w:r>
      <w:r w:rsidR="00EF05FF" w:rsidRPr="00190000">
        <w:t xml:space="preserve">. </w:t>
      </w:r>
      <w:r w:rsidR="00F37275" w:rsidRPr="00190000">
        <w:t>Actors supporting multiple Integration Profiles must support all of the transactions of each profile</w:t>
      </w:r>
      <w:r w:rsidR="00EF05FF" w:rsidRPr="00190000">
        <w:t xml:space="preserve">. </w:t>
      </w:r>
      <w:r w:rsidR="009252D1" w:rsidRPr="00190000">
        <w:t xml:space="preserve">(Note:  In previous versions of IHE Technical Framework documents, the concept of </w:t>
      </w:r>
      <w:r w:rsidR="006456A4" w:rsidRPr="00190000">
        <w:t>p</w:t>
      </w:r>
      <w:r w:rsidR="009252D1" w:rsidRPr="00190000">
        <w:t xml:space="preserve">rofile </w:t>
      </w:r>
      <w:r w:rsidR="006456A4" w:rsidRPr="00190000">
        <w:t>d</w:t>
      </w:r>
      <w:r w:rsidR="009252D1" w:rsidRPr="00190000">
        <w:t>ependencies existed</w:t>
      </w:r>
      <w:r w:rsidR="00EF05FF" w:rsidRPr="00190000">
        <w:t xml:space="preserve">. </w:t>
      </w:r>
      <w:r w:rsidR="009252D1" w:rsidRPr="00190000">
        <w:t xml:space="preserve">For simplification, profile dependencies have been combined with </w:t>
      </w:r>
      <w:r w:rsidR="009F5C55" w:rsidRPr="00190000">
        <w:t>required actor g</w:t>
      </w:r>
      <w:r w:rsidR="009252D1" w:rsidRPr="00190000">
        <w:t>roupings and are enumerated/repeated within each profile in Volume 1.)</w:t>
      </w:r>
    </w:p>
    <w:p w14:paraId="6D517757" w14:textId="77777777" w:rsidR="00382AE7" w:rsidRPr="00190000" w:rsidRDefault="009F5C55">
      <w:pPr>
        <w:pStyle w:val="BodyText"/>
      </w:pPr>
      <w:r w:rsidRPr="00190000">
        <w:t>Bindings refer to content m</w:t>
      </w:r>
      <w:r w:rsidR="00382AE7" w:rsidRPr="00190000">
        <w:t>odules</w:t>
      </w:r>
      <w:r w:rsidR="00EF05FF" w:rsidRPr="00190000">
        <w:t xml:space="preserve">. </w:t>
      </w:r>
      <w:r w:rsidR="00382AE7" w:rsidRPr="00190000">
        <w:t>Bindings map data from a content module to the metadata of a specific transport profile</w:t>
      </w:r>
      <w:r w:rsidR="00EF05FF" w:rsidRPr="00190000">
        <w:t xml:space="preserve">. </w:t>
      </w:r>
      <w:r w:rsidR="00382AE7" w:rsidRPr="00190000">
        <w:t>Bindings for content modules</w:t>
      </w:r>
      <w:r w:rsidR="00F37275" w:rsidRPr="00190000">
        <w:t>, and the associated concepts,</w:t>
      </w:r>
      <w:r w:rsidR="00382AE7" w:rsidRPr="00190000">
        <w:t xml:space="preserve"> are defined in Volume 3.</w:t>
      </w:r>
    </w:p>
    <w:p w14:paraId="695C3598" w14:textId="77777777" w:rsidR="003369A4" w:rsidRPr="00190000" w:rsidRDefault="003369A4" w:rsidP="003369A4">
      <w:pPr>
        <w:pStyle w:val="Heading2"/>
        <w:tabs>
          <w:tab w:val="left" w:pos="576"/>
        </w:tabs>
        <w:rPr>
          <w:noProof w:val="0"/>
        </w:rPr>
      </w:pPr>
      <w:bookmarkStart w:id="691" w:name="_Toc24466547"/>
      <w:bookmarkStart w:id="692" w:name="_Toc210747704"/>
      <w:bookmarkStart w:id="693" w:name="_Toc214425594"/>
      <w:r w:rsidRPr="00190000">
        <w:rPr>
          <w:noProof w:val="0"/>
        </w:rPr>
        <w:t>Security Implications</w:t>
      </w:r>
      <w:bookmarkEnd w:id="691"/>
    </w:p>
    <w:p w14:paraId="11810521" w14:textId="77777777" w:rsidR="001143A2" w:rsidRPr="00190000" w:rsidRDefault="001143A2" w:rsidP="00E13178">
      <w:pPr>
        <w:pStyle w:val="BodyText"/>
      </w:pPr>
      <w:r w:rsidRPr="00190000">
        <w:t>IHE transactions often contain information that must be protected in conformance with privacy laws, regulations and best practices. Th</w:t>
      </w:r>
      <w:r w:rsidR="00F37275" w:rsidRPr="00190000">
        <w:t>is protection is documented in the</w:t>
      </w:r>
      <w:r w:rsidRPr="00190000">
        <w:t xml:space="preserve"> Security Considerations section of each profile, which communicates security/privacy concerns that the implementers need to be aware of, assumptions made about security/privacy pre-conditions and, where appropriate, key elements of a risk mitigation strategy to be applied.</w:t>
      </w:r>
    </w:p>
    <w:p w14:paraId="1DAE6E99" w14:textId="77777777" w:rsidR="00C2733D" w:rsidRPr="00190000" w:rsidRDefault="00C2733D">
      <w:pPr>
        <w:pStyle w:val="Heading2"/>
        <w:tabs>
          <w:tab w:val="left" w:pos="576"/>
        </w:tabs>
        <w:rPr>
          <w:noProof w:val="0"/>
        </w:rPr>
      </w:pPr>
      <w:bookmarkStart w:id="694" w:name="_Toc24466548"/>
      <w:r w:rsidRPr="00190000">
        <w:rPr>
          <w:noProof w:val="0"/>
        </w:rPr>
        <w:t>Integration Profiles Overview</w:t>
      </w:r>
      <w:bookmarkEnd w:id="692"/>
      <w:bookmarkEnd w:id="693"/>
      <w:bookmarkEnd w:id="694"/>
    </w:p>
    <w:p w14:paraId="47D5B27B" w14:textId="3CCAD8BF" w:rsidR="00746A5E" w:rsidRPr="00190000" w:rsidRDefault="00280987" w:rsidP="00084481">
      <w:pPr>
        <w:pStyle w:val="BodyText"/>
      </w:pPr>
      <w:r w:rsidRPr="00190000">
        <w:t xml:space="preserve">An overview of the </w:t>
      </w:r>
      <w:r w:rsidR="00D1584B" w:rsidRPr="00190000">
        <w:t>p</w:t>
      </w:r>
      <w:r w:rsidRPr="00190000">
        <w:t xml:space="preserve">rofiles is listed at </w:t>
      </w:r>
      <w:ins w:id="695" w:author="Mary Jungers" w:date="2019-11-12T15:45:00Z">
        <w:r w:rsidR="005C1A76">
          <w:fldChar w:fldCharType="begin"/>
        </w:r>
        <w:r w:rsidR="005C1A76">
          <w:instrText xml:space="preserve"> HYPERLINK "https://wiki.ihe.net/index.php/Profiles" \l "IHE_Patient_Care_Device_Profiles" </w:instrText>
        </w:r>
        <w:r w:rsidR="005C1A76">
          <w:fldChar w:fldCharType="separate"/>
        </w:r>
        <w:r w:rsidR="005C1A76">
          <w:rPr>
            <w:rStyle w:val="Hyperlink"/>
          </w:rPr>
          <w:t>https://wiki.ihe.net/index.php/Profiles#IHE_Patient_Care_Device_Profiles</w:t>
        </w:r>
        <w:r w:rsidR="005C1A76">
          <w:fldChar w:fldCharType="end"/>
        </w:r>
      </w:ins>
      <w:del w:id="696" w:author="Mary Jungers" w:date="2019-11-12T15:45:00Z">
        <w:r w:rsidR="001E37AE" w:rsidRPr="00190000" w:rsidDel="005C1A76">
          <w:fldChar w:fldCharType="begin"/>
        </w:r>
        <w:r w:rsidR="001E37AE" w:rsidRPr="00190000" w:rsidDel="005C1A76">
          <w:delInstrText xml:space="preserve"> HYPERLINK "http://www.ihe.net/Profiles/" </w:delInstrText>
        </w:r>
        <w:r w:rsidR="001E37AE" w:rsidRPr="00190000" w:rsidDel="005C1A76">
          <w:fldChar w:fldCharType="separate"/>
        </w:r>
        <w:r w:rsidR="00E82034" w:rsidRPr="00190000" w:rsidDel="005C1A76">
          <w:rPr>
            <w:rStyle w:val="Hyperlink"/>
          </w:rPr>
          <w:delText>http://www.ihe.net/Profiles</w:delText>
        </w:r>
        <w:r w:rsidR="001E37AE" w:rsidRPr="00190000" w:rsidDel="005C1A76">
          <w:rPr>
            <w:rStyle w:val="Hyperlink"/>
          </w:rPr>
          <w:fldChar w:fldCharType="end"/>
        </w:r>
      </w:del>
      <w:r w:rsidR="008E2525" w:rsidRPr="00190000">
        <w:t>.</w:t>
      </w:r>
    </w:p>
    <w:p w14:paraId="6C2CFCC9" w14:textId="77777777" w:rsidR="004F70BA" w:rsidRPr="00190000" w:rsidRDefault="004F70BA" w:rsidP="001C5B41">
      <w:pPr>
        <w:pStyle w:val="Heading2"/>
        <w:tabs>
          <w:tab w:val="left" w:pos="576"/>
        </w:tabs>
        <w:rPr>
          <w:noProof w:val="0"/>
        </w:rPr>
      </w:pPr>
      <w:bookmarkStart w:id="697" w:name="_Toc24466549"/>
      <w:r w:rsidRPr="00190000">
        <w:rPr>
          <w:noProof w:val="0"/>
        </w:rPr>
        <w:t>Product Implementations</w:t>
      </w:r>
      <w:bookmarkEnd w:id="697"/>
    </w:p>
    <w:p w14:paraId="14EA9EA3" w14:textId="0B38BBFF" w:rsidR="00BC62D5" w:rsidRPr="00190000" w:rsidRDefault="007B40B3">
      <w:pPr>
        <w:pStyle w:val="BodyText"/>
      </w:pPr>
      <w:r w:rsidRPr="00190000">
        <w:t>A</w:t>
      </w:r>
      <w:r w:rsidR="00F81295" w:rsidRPr="00190000">
        <w:t>s described in</w:t>
      </w:r>
      <w:r w:rsidRPr="00190000">
        <w:t xml:space="preserve"> detail in the </w:t>
      </w:r>
      <w:hyperlink r:id="rId27" w:anchor="GenIntro" w:history="1">
        <w:r w:rsidR="009F5C55" w:rsidRPr="00190000">
          <w:rPr>
            <w:rStyle w:val="Hyperlink"/>
            <w:i/>
          </w:rPr>
          <w:t xml:space="preserve">IHE Technical Frameworks General </w:t>
        </w:r>
        <w:r w:rsidR="001032C6" w:rsidRPr="00190000">
          <w:rPr>
            <w:rStyle w:val="Hyperlink"/>
            <w:i/>
          </w:rPr>
          <w:t>Introduction</w:t>
        </w:r>
      </w:hyperlink>
      <w:r w:rsidR="009F5C55" w:rsidRPr="00190000">
        <w:t>,</w:t>
      </w:r>
      <w:r w:rsidRPr="00190000">
        <w:t xml:space="preserve"> an</w:t>
      </w:r>
      <w:r w:rsidR="009F5C55" w:rsidRPr="00190000">
        <w:t xml:space="preserve"> implementer chooses specific profiles, a</w:t>
      </w:r>
      <w:r w:rsidRPr="00190000">
        <w:t>ctors, and options to implement for their product. To comply with an actor in an IHE profile</w:t>
      </w:r>
      <w:r w:rsidR="00C93155" w:rsidRPr="00190000">
        <w:t>,</w:t>
      </w:r>
      <w:r w:rsidRPr="00190000">
        <w:t xml:space="preserve"> a system must perform all the required transactions required for that actor in that profile. </w:t>
      </w:r>
    </w:p>
    <w:p w14:paraId="07D4912F" w14:textId="77777777" w:rsidR="00312F00" w:rsidRPr="00190000" w:rsidRDefault="003274C1">
      <w:pPr>
        <w:pStyle w:val="BodyText"/>
      </w:pPr>
      <w:r w:rsidRPr="00190000">
        <w:t>T</w:t>
      </w:r>
      <w:r w:rsidR="007B40B3" w:rsidRPr="00190000">
        <w:t xml:space="preserve">o communicate the conformance of a product offering with </w:t>
      </w:r>
      <w:r w:rsidR="00856C89" w:rsidRPr="00190000">
        <w:t xml:space="preserve">IHE </w:t>
      </w:r>
      <w:r w:rsidR="00D1584B" w:rsidRPr="00190000">
        <w:t>p</w:t>
      </w:r>
      <w:r w:rsidR="00856C89" w:rsidRPr="00190000">
        <w:t>rofiles</w:t>
      </w:r>
      <w:r w:rsidR="007B40B3" w:rsidRPr="00190000">
        <w:t xml:space="preserve">, implementers provide an IHE Integration Statement describing which IHE integration profiles, IHE actors and options are incorporated. </w:t>
      </w:r>
    </w:p>
    <w:p w14:paraId="00D273DF" w14:textId="77777777" w:rsidR="007B40B3" w:rsidRPr="00190000" w:rsidRDefault="003274C1">
      <w:pPr>
        <w:pStyle w:val="BodyText"/>
      </w:pPr>
      <w:r w:rsidRPr="00190000">
        <w:t>To make consumers aware of the product integration statement, enter it in t</w:t>
      </w:r>
      <w:r w:rsidR="007B40B3" w:rsidRPr="00190000">
        <w:t>he IHE Product Registry (</w:t>
      </w:r>
      <w:hyperlink r:id="rId28" w:history="1">
        <w:r w:rsidRPr="00190000">
          <w:rPr>
            <w:rStyle w:val="Hyperlink"/>
          </w:rPr>
          <w:t>http://product-registry.ihe.net/</w:t>
        </w:r>
      </w:hyperlink>
      <w:r w:rsidRPr="00190000">
        <w:t>)</w:t>
      </w:r>
      <w:r w:rsidR="009F5C55" w:rsidRPr="00190000">
        <w:t xml:space="preserve">. </w:t>
      </w:r>
    </w:p>
    <w:p w14:paraId="24B3E38B" w14:textId="77777777" w:rsidR="006A307B" w:rsidRPr="00190000" w:rsidRDefault="006A307B" w:rsidP="00B5724A">
      <w:pPr>
        <w:pStyle w:val="Heading2"/>
        <w:rPr>
          <w:noProof w:val="0"/>
        </w:rPr>
      </w:pPr>
      <w:bookmarkStart w:id="698" w:name="_Toc401665134"/>
      <w:bookmarkStart w:id="699" w:name="_Toc401670132"/>
      <w:bookmarkStart w:id="700" w:name="_Toc401665135"/>
      <w:bookmarkStart w:id="701" w:name="_Toc401670133"/>
      <w:bookmarkStart w:id="702" w:name="_Toc270019713"/>
      <w:bookmarkStart w:id="703" w:name="_Toc270019804"/>
      <w:bookmarkStart w:id="704" w:name="_Toc369246321"/>
      <w:bookmarkStart w:id="705" w:name="_Toc24466550"/>
      <w:bookmarkStart w:id="706" w:name="_Toc214425676"/>
      <w:bookmarkEnd w:id="698"/>
      <w:bookmarkEnd w:id="699"/>
      <w:bookmarkEnd w:id="700"/>
      <w:bookmarkEnd w:id="701"/>
      <w:r w:rsidRPr="00190000">
        <w:rPr>
          <w:noProof w:val="0"/>
        </w:rPr>
        <w:lastRenderedPageBreak/>
        <w:t>Dependencies between Integration Profiles</w:t>
      </w:r>
      <w:bookmarkEnd w:id="702"/>
      <w:bookmarkEnd w:id="703"/>
      <w:bookmarkEnd w:id="704"/>
      <w:bookmarkEnd w:id="705"/>
      <w:r w:rsidRPr="00190000">
        <w:rPr>
          <w:noProof w:val="0"/>
        </w:rPr>
        <w:t xml:space="preserve"> </w:t>
      </w:r>
    </w:p>
    <w:p w14:paraId="242D0173" w14:textId="77777777" w:rsidR="006A307B" w:rsidRPr="00190000" w:rsidRDefault="006A307B" w:rsidP="006A307B">
      <w:pPr>
        <w:pStyle w:val="BodyText"/>
      </w:pPr>
      <w:r w:rsidRPr="00190000">
        <w:t xml:space="preserve">Dependencies among IHE Integration Profiles exist when implementation of one integration profile is a prerequisite for achieving the functionality defined in another integration profile. </w:t>
      </w:r>
      <w:r w:rsidR="006A6C62" w:rsidRPr="00190000">
        <w:t xml:space="preserve">Table 2.5-1 </w:t>
      </w:r>
      <w:r w:rsidRPr="00190000">
        <w:t>defines the required dependencies. Some dependencies require that an actor supporting one profile be grouped with one or more actors supporting other integration profiles.</w:t>
      </w:r>
    </w:p>
    <w:p w14:paraId="6D9D4F5C" w14:textId="77777777" w:rsidR="006A307B" w:rsidRPr="00190000" w:rsidRDefault="006A307B" w:rsidP="006A307B">
      <w:pPr>
        <w:pStyle w:val="BodyText"/>
      </w:pPr>
      <w:r w:rsidRPr="00190000">
        <w:t>There are of course other useful synergies that occur when different combinations of profiles are implemented, but those are not described in the table below. For instance, actors of the various PCD profiles may implement profiles of the IT Infrastructure domain for user or node authentication, audit trails, patient identifier cross-referencing, etc.</w:t>
      </w:r>
    </w:p>
    <w:p w14:paraId="46FA75EB" w14:textId="77777777" w:rsidR="006A6C62" w:rsidRPr="00190000" w:rsidRDefault="006A6C62" w:rsidP="006A307B">
      <w:pPr>
        <w:pStyle w:val="BodyText"/>
      </w:pPr>
    </w:p>
    <w:p w14:paraId="118A936A" w14:textId="77777777" w:rsidR="006A307B" w:rsidRPr="00190000" w:rsidRDefault="006A307B" w:rsidP="006A307B">
      <w:pPr>
        <w:pStyle w:val="BodyText"/>
      </w:pPr>
    </w:p>
    <w:p w14:paraId="0C45F139" w14:textId="77777777" w:rsidR="006A307B" w:rsidRPr="00190000" w:rsidRDefault="006A307B" w:rsidP="006A307B">
      <w:pPr>
        <w:pStyle w:val="TableTitle"/>
      </w:pPr>
      <w:bookmarkStart w:id="707" w:name="_Ref139543883"/>
      <w:r w:rsidRPr="00190000">
        <w:t>Table 2.</w:t>
      </w:r>
      <w:r w:rsidR="006A6C62" w:rsidRPr="00190000">
        <w:t>5</w:t>
      </w:r>
      <w:r w:rsidRPr="00190000">
        <w:t>-1: Patient Care Device Integration Profile Dependencies</w:t>
      </w:r>
      <w:bookmarkEnd w:id="707"/>
    </w:p>
    <w:tbl>
      <w:tblPr>
        <w:tblW w:w="9735" w:type="dxa"/>
        <w:tblInd w:w="108" w:type="dxa"/>
        <w:tblLayout w:type="fixed"/>
        <w:tblLook w:val="0000" w:firstRow="0" w:lastRow="0" w:firstColumn="0" w:lastColumn="0" w:noHBand="0" w:noVBand="0"/>
      </w:tblPr>
      <w:tblGrid>
        <w:gridCol w:w="2325"/>
        <w:gridCol w:w="3195"/>
        <w:gridCol w:w="2254"/>
        <w:gridCol w:w="1961"/>
      </w:tblGrid>
      <w:tr w:rsidR="006A307B" w:rsidRPr="00190000" w14:paraId="288131FE" w14:textId="77777777" w:rsidTr="00586E75">
        <w:trPr>
          <w:cantSplit/>
          <w:tblHeader/>
        </w:trPr>
        <w:tc>
          <w:tcPr>
            <w:tcW w:w="2325" w:type="dxa"/>
            <w:tcBorders>
              <w:top w:val="single" w:sz="4" w:space="0" w:color="000000"/>
              <w:left w:val="single" w:sz="4" w:space="0" w:color="000000"/>
              <w:bottom w:val="single" w:sz="4" w:space="0" w:color="000000"/>
            </w:tcBorders>
            <w:shd w:val="clear" w:color="auto" w:fill="D8D8D8"/>
          </w:tcPr>
          <w:p w14:paraId="7243D585" w14:textId="77777777" w:rsidR="006A307B" w:rsidRPr="00190000" w:rsidRDefault="006A307B" w:rsidP="00586E75">
            <w:pPr>
              <w:pStyle w:val="TableEntryHeader"/>
              <w:snapToGrid w:val="0"/>
            </w:pPr>
            <w:r w:rsidRPr="00190000">
              <w:t>Integration Profile</w:t>
            </w:r>
          </w:p>
        </w:tc>
        <w:tc>
          <w:tcPr>
            <w:tcW w:w="3195" w:type="dxa"/>
            <w:tcBorders>
              <w:top w:val="single" w:sz="4" w:space="0" w:color="000000"/>
              <w:left w:val="single" w:sz="4" w:space="0" w:color="000000"/>
              <w:bottom w:val="single" w:sz="4" w:space="0" w:color="000000"/>
            </w:tcBorders>
            <w:shd w:val="clear" w:color="auto" w:fill="D8D8D8"/>
          </w:tcPr>
          <w:p w14:paraId="2F6349E7" w14:textId="77777777" w:rsidR="006A307B" w:rsidRPr="00190000" w:rsidRDefault="006A307B" w:rsidP="00586E75">
            <w:pPr>
              <w:pStyle w:val="TableEntryHeader"/>
            </w:pPr>
            <w:r w:rsidRPr="00190000">
              <w:t>Depends on</w:t>
            </w:r>
          </w:p>
        </w:tc>
        <w:tc>
          <w:tcPr>
            <w:tcW w:w="2254" w:type="dxa"/>
            <w:tcBorders>
              <w:top w:val="single" w:sz="4" w:space="0" w:color="000000"/>
              <w:left w:val="single" w:sz="4" w:space="0" w:color="000000"/>
              <w:bottom w:val="single" w:sz="4" w:space="0" w:color="000000"/>
            </w:tcBorders>
            <w:shd w:val="clear" w:color="auto" w:fill="D8D8D8"/>
          </w:tcPr>
          <w:p w14:paraId="0F16DCB1" w14:textId="77777777" w:rsidR="006A307B" w:rsidRPr="00190000" w:rsidRDefault="006A307B" w:rsidP="00586E75">
            <w:pPr>
              <w:pStyle w:val="TableEntryHeader"/>
              <w:snapToGrid w:val="0"/>
            </w:pPr>
            <w:r w:rsidRPr="00190000">
              <w:t>Dependency Type</w:t>
            </w:r>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7B1D277F" w14:textId="77777777" w:rsidR="006A307B" w:rsidRPr="00190000" w:rsidRDefault="006A307B" w:rsidP="00586E75">
            <w:pPr>
              <w:pStyle w:val="TableEntryHeader"/>
              <w:snapToGrid w:val="0"/>
            </w:pPr>
            <w:r w:rsidRPr="00190000">
              <w:t>Purpose</w:t>
            </w:r>
          </w:p>
        </w:tc>
      </w:tr>
      <w:tr w:rsidR="006A307B" w:rsidRPr="00190000" w14:paraId="2A3E839A" w14:textId="77777777" w:rsidTr="00586E75">
        <w:trPr>
          <w:cantSplit/>
          <w:trHeight w:val="586"/>
        </w:trPr>
        <w:tc>
          <w:tcPr>
            <w:tcW w:w="2325" w:type="dxa"/>
            <w:tcBorders>
              <w:top w:val="single" w:sz="4" w:space="0" w:color="000000"/>
              <w:left w:val="single" w:sz="4" w:space="0" w:color="000000"/>
              <w:bottom w:val="single" w:sz="4" w:space="0" w:color="000000"/>
            </w:tcBorders>
          </w:tcPr>
          <w:p w14:paraId="7F67A4AD" w14:textId="77777777" w:rsidR="006A307B" w:rsidRPr="00190000" w:rsidRDefault="006A307B" w:rsidP="00586E75">
            <w:pPr>
              <w:pStyle w:val="TableEntry"/>
              <w:snapToGrid w:val="0"/>
            </w:pPr>
            <w:r w:rsidRPr="00190000">
              <w:t>Device Enterprise Communication (DEC)</w:t>
            </w:r>
          </w:p>
        </w:tc>
        <w:tc>
          <w:tcPr>
            <w:tcW w:w="3195" w:type="dxa"/>
            <w:tcBorders>
              <w:top w:val="single" w:sz="4" w:space="0" w:color="000000"/>
              <w:left w:val="single" w:sz="4" w:space="0" w:color="000000"/>
              <w:bottom w:val="single" w:sz="4" w:space="0" w:color="000000"/>
            </w:tcBorders>
          </w:tcPr>
          <w:p w14:paraId="46258505" w14:textId="77777777" w:rsidR="006A307B" w:rsidRPr="00190000" w:rsidRDefault="006A307B" w:rsidP="00586E75">
            <w:pPr>
              <w:pStyle w:val="TableEntry"/>
              <w:snapToGrid w:val="0"/>
              <w:jc w:val="center"/>
            </w:pPr>
            <w:r w:rsidRPr="00190000">
              <w:t>Consistent Time</w:t>
            </w:r>
          </w:p>
        </w:tc>
        <w:tc>
          <w:tcPr>
            <w:tcW w:w="2254" w:type="dxa"/>
            <w:tcBorders>
              <w:top w:val="single" w:sz="4" w:space="0" w:color="000000"/>
              <w:left w:val="single" w:sz="4" w:space="0" w:color="000000"/>
              <w:bottom w:val="single" w:sz="4" w:space="0" w:color="000000"/>
            </w:tcBorders>
          </w:tcPr>
          <w:p w14:paraId="286CFA8B" w14:textId="09722296" w:rsidR="006A307B" w:rsidRPr="00190000" w:rsidRDefault="006A307B" w:rsidP="003D7EC4">
            <w:pPr>
              <w:pStyle w:val="TableEntry"/>
              <w:snapToGrid w:val="0"/>
            </w:pPr>
            <w:r w:rsidRPr="00190000">
              <w:t>Each actor implementing DEC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77D46548" w14:textId="77777777" w:rsidR="006A307B" w:rsidRPr="00190000" w:rsidRDefault="006A307B" w:rsidP="00586E75">
            <w:pPr>
              <w:pStyle w:val="TableEntry"/>
              <w:snapToGrid w:val="0"/>
            </w:pPr>
            <w:r w:rsidRPr="00190000">
              <w:t>Required for consistent time-stamping of messages and data</w:t>
            </w:r>
          </w:p>
        </w:tc>
      </w:tr>
      <w:tr w:rsidR="006A307B" w:rsidRPr="00190000" w14:paraId="32E55041" w14:textId="77777777" w:rsidTr="00586E75">
        <w:trPr>
          <w:cantSplit/>
          <w:trHeight w:val="586"/>
        </w:trPr>
        <w:tc>
          <w:tcPr>
            <w:tcW w:w="2325" w:type="dxa"/>
            <w:tcBorders>
              <w:top w:val="single" w:sz="4" w:space="0" w:color="000000"/>
              <w:left w:val="single" w:sz="4" w:space="0" w:color="000000"/>
              <w:bottom w:val="single" w:sz="4" w:space="0" w:color="000000"/>
            </w:tcBorders>
          </w:tcPr>
          <w:p w14:paraId="3B4B7BF2" w14:textId="77777777" w:rsidR="006A307B" w:rsidRPr="00190000" w:rsidRDefault="006A307B" w:rsidP="00586E75">
            <w:pPr>
              <w:pStyle w:val="TableEntry"/>
              <w:snapToGrid w:val="0"/>
            </w:pPr>
            <w:r w:rsidRPr="00190000">
              <w:t>Point-of-Care Infusion Verification (PIV)</w:t>
            </w:r>
          </w:p>
        </w:tc>
        <w:tc>
          <w:tcPr>
            <w:tcW w:w="3195" w:type="dxa"/>
            <w:tcBorders>
              <w:top w:val="single" w:sz="4" w:space="0" w:color="000000"/>
              <w:left w:val="single" w:sz="4" w:space="0" w:color="000000"/>
              <w:bottom w:val="single" w:sz="4" w:space="0" w:color="000000"/>
            </w:tcBorders>
          </w:tcPr>
          <w:p w14:paraId="59DEB3F3" w14:textId="77777777" w:rsidR="006A307B" w:rsidRPr="00190000" w:rsidRDefault="006A307B" w:rsidP="00586E75">
            <w:pPr>
              <w:pStyle w:val="TableEntry"/>
              <w:snapToGrid w:val="0"/>
              <w:jc w:val="center"/>
            </w:pPr>
            <w:r w:rsidRPr="00190000">
              <w:t>Consistent Time</w:t>
            </w:r>
          </w:p>
        </w:tc>
        <w:tc>
          <w:tcPr>
            <w:tcW w:w="2254" w:type="dxa"/>
            <w:tcBorders>
              <w:top w:val="single" w:sz="4" w:space="0" w:color="000000"/>
              <w:left w:val="single" w:sz="4" w:space="0" w:color="000000"/>
              <w:bottom w:val="single" w:sz="4" w:space="0" w:color="000000"/>
            </w:tcBorders>
          </w:tcPr>
          <w:p w14:paraId="4FAA6497" w14:textId="7AA5996C" w:rsidR="006A307B" w:rsidRPr="00190000" w:rsidRDefault="006A307B" w:rsidP="003D7EC4">
            <w:pPr>
              <w:pStyle w:val="TableEntry"/>
              <w:snapToGrid w:val="0"/>
            </w:pPr>
            <w:r w:rsidRPr="00190000">
              <w:t>Each actor implementing PIV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56E1E399" w14:textId="77777777" w:rsidR="006A307B" w:rsidRPr="00190000" w:rsidRDefault="006A307B" w:rsidP="00586E75">
            <w:pPr>
              <w:pStyle w:val="TableEntry"/>
              <w:snapToGrid w:val="0"/>
            </w:pPr>
            <w:r w:rsidRPr="00190000">
              <w:t>Required for consistent time-stamping of messages and data</w:t>
            </w:r>
          </w:p>
        </w:tc>
      </w:tr>
      <w:tr w:rsidR="006A307B" w:rsidRPr="00190000" w14:paraId="7DE842B8" w14:textId="77777777" w:rsidTr="00586E75">
        <w:trPr>
          <w:cantSplit/>
          <w:trHeight w:val="586"/>
        </w:trPr>
        <w:tc>
          <w:tcPr>
            <w:tcW w:w="2325" w:type="dxa"/>
            <w:tcBorders>
              <w:top w:val="single" w:sz="4" w:space="0" w:color="000000"/>
              <w:left w:val="single" w:sz="4" w:space="0" w:color="000000"/>
              <w:bottom w:val="single" w:sz="4" w:space="0" w:color="000000"/>
            </w:tcBorders>
          </w:tcPr>
          <w:p w14:paraId="2244A821" w14:textId="77777777" w:rsidR="006A307B" w:rsidRPr="00190000" w:rsidRDefault="006A307B" w:rsidP="00586E75">
            <w:pPr>
              <w:pStyle w:val="TableEntry"/>
              <w:snapToGrid w:val="0"/>
            </w:pPr>
            <w:bookmarkStart w:id="708" w:name="_Hlk23948520"/>
            <w:r w:rsidRPr="00190000">
              <w:t>Alert Communication Management (ACM)</w:t>
            </w:r>
          </w:p>
        </w:tc>
        <w:tc>
          <w:tcPr>
            <w:tcW w:w="3195" w:type="dxa"/>
            <w:tcBorders>
              <w:top w:val="single" w:sz="4" w:space="0" w:color="000000"/>
              <w:left w:val="single" w:sz="4" w:space="0" w:color="000000"/>
              <w:bottom w:val="single" w:sz="4" w:space="0" w:color="000000"/>
            </w:tcBorders>
          </w:tcPr>
          <w:p w14:paraId="3EF2BDA6" w14:textId="77777777" w:rsidR="006A307B" w:rsidRPr="00190000" w:rsidRDefault="006A307B" w:rsidP="00586E75">
            <w:pPr>
              <w:pStyle w:val="TableEntry"/>
              <w:snapToGrid w:val="0"/>
              <w:jc w:val="center"/>
            </w:pPr>
            <w:bookmarkStart w:id="709" w:name="_Hlk23948488"/>
            <w:r w:rsidRPr="00190000">
              <w:t>Consistent Time</w:t>
            </w:r>
            <w:bookmarkEnd w:id="709"/>
          </w:p>
        </w:tc>
        <w:tc>
          <w:tcPr>
            <w:tcW w:w="2254" w:type="dxa"/>
            <w:tcBorders>
              <w:top w:val="single" w:sz="4" w:space="0" w:color="000000"/>
              <w:left w:val="single" w:sz="4" w:space="0" w:color="000000"/>
              <w:bottom w:val="single" w:sz="4" w:space="0" w:color="000000"/>
            </w:tcBorders>
          </w:tcPr>
          <w:p w14:paraId="016263F9" w14:textId="3DFBC8A2" w:rsidR="006A307B" w:rsidRPr="00190000" w:rsidRDefault="006A307B" w:rsidP="003D7EC4">
            <w:pPr>
              <w:pStyle w:val="TableEntry"/>
              <w:snapToGrid w:val="0"/>
            </w:pPr>
            <w:bookmarkStart w:id="710" w:name="_Hlk23948503"/>
            <w:r w:rsidRPr="00190000">
              <w:t>Each actor implementing ACM shall be grouped with the Time Client</w:t>
            </w:r>
            <w:bookmarkEnd w:id="710"/>
          </w:p>
        </w:tc>
        <w:tc>
          <w:tcPr>
            <w:tcW w:w="1961" w:type="dxa"/>
            <w:tcBorders>
              <w:top w:val="single" w:sz="4" w:space="0" w:color="000000"/>
              <w:left w:val="single" w:sz="4" w:space="0" w:color="000000"/>
              <w:bottom w:val="single" w:sz="4" w:space="0" w:color="000000"/>
              <w:right w:val="single" w:sz="4" w:space="0" w:color="000000"/>
            </w:tcBorders>
          </w:tcPr>
          <w:p w14:paraId="36A1F2B1" w14:textId="77777777" w:rsidR="006A307B" w:rsidRPr="00190000" w:rsidRDefault="006A307B" w:rsidP="00586E75">
            <w:pPr>
              <w:pStyle w:val="TableEntry"/>
              <w:snapToGrid w:val="0"/>
            </w:pPr>
            <w:r w:rsidRPr="00190000">
              <w:t>Required for consistent time-stamping of messages and data</w:t>
            </w:r>
          </w:p>
        </w:tc>
      </w:tr>
      <w:bookmarkEnd w:id="708"/>
      <w:tr w:rsidR="006A307B" w:rsidRPr="00190000" w14:paraId="02E7E00E" w14:textId="77777777" w:rsidTr="00586E75">
        <w:trPr>
          <w:cantSplit/>
          <w:trHeight w:val="586"/>
        </w:trPr>
        <w:tc>
          <w:tcPr>
            <w:tcW w:w="2325" w:type="dxa"/>
            <w:tcBorders>
              <w:top w:val="single" w:sz="4" w:space="0" w:color="000000"/>
              <w:left w:val="single" w:sz="4" w:space="0" w:color="000000"/>
              <w:bottom w:val="single" w:sz="4" w:space="0" w:color="000000"/>
            </w:tcBorders>
          </w:tcPr>
          <w:p w14:paraId="52549104" w14:textId="77777777" w:rsidR="006A307B" w:rsidRPr="00190000" w:rsidRDefault="006A307B" w:rsidP="00586E75">
            <w:pPr>
              <w:pStyle w:val="TableEntry"/>
              <w:snapToGrid w:val="0"/>
            </w:pPr>
            <w:r w:rsidRPr="00190000">
              <w:t>Implantable Device  - Cardiac – Observation (IDCO)</w:t>
            </w:r>
          </w:p>
        </w:tc>
        <w:tc>
          <w:tcPr>
            <w:tcW w:w="3195" w:type="dxa"/>
            <w:tcBorders>
              <w:top w:val="single" w:sz="4" w:space="0" w:color="000000"/>
              <w:left w:val="single" w:sz="4" w:space="0" w:color="000000"/>
              <w:bottom w:val="single" w:sz="4" w:space="0" w:color="000000"/>
            </w:tcBorders>
          </w:tcPr>
          <w:p w14:paraId="114C302E" w14:textId="77777777" w:rsidR="006A307B" w:rsidRPr="00190000" w:rsidRDefault="006A307B" w:rsidP="00586E75">
            <w:pPr>
              <w:pStyle w:val="TableEntry"/>
              <w:snapToGrid w:val="0"/>
              <w:jc w:val="center"/>
            </w:pPr>
            <w:r w:rsidRPr="00190000">
              <w:t>None</w:t>
            </w:r>
          </w:p>
        </w:tc>
        <w:tc>
          <w:tcPr>
            <w:tcW w:w="2254" w:type="dxa"/>
            <w:tcBorders>
              <w:top w:val="single" w:sz="4" w:space="0" w:color="000000"/>
              <w:left w:val="single" w:sz="4" w:space="0" w:color="000000"/>
              <w:bottom w:val="single" w:sz="4" w:space="0" w:color="000000"/>
            </w:tcBorders>
          </w:tcPr>
          <w:p w14:paraId="32E11381" w14:textId="77777777" w:rsidR="006A307B" w:rsidRPr="00190000" w:rsidRDefault="006A307B" w:rsidP="00586E75">
            <w:pPr>
              <w:pStyle w:val="TableEntry"/>
              <w:snapToGrid w:val="0"/>
            </w:pPr>
            <w:r w:rsidRPr="00190000">
              <w:t>N/A</w:t>
            </w:r>
          </w:p>
        </w:tc>
        <w:tc>
          <w:tcPr>
            <w:tcW w:w="1961" w:type="dxa"/>
            <w:tcBorders>
              <w:top w:val="single" w:sz="4" w:space="0" w:color="000000"/>
              <w:left w:val="single" w:sz="4" w:space="0" w:color="000000"/>
              <w:bottom w:val="single" w:sz="4" w:space="0" w:color="000000"/>
              <w:right w:val="single" w:sz="4" w:space="0" w:color="000000"/>
            </w:tcBorders>
          </w:tcPr>
          <w:p w14:paraId="7FB5F794" w14:textId="77777777" w:rsidR="006A307B" w:rsidRPr="00190000" w:rsidRDefault="006A307B" w:rsidP="00586E75">
            <w:pPr>
              <w:pStyle w:val="TableEntry"/>
              <w:snapToGrid w:val="0"/>
            </w:pPr>
            <w:r w:rsidRPr="00190000">
              <w:t>N/A</w:t>
            </w:r>
          </w:p>
        </w:tc>
      </w:tr>
      <w:tr w:rsidR="00E50C95" w:rsidRPr="00190000" w14:paraId="6EC5B09C" w14:textId="77777777" w:rsidTr="00586E75">
        <w:trPr>
          <w:cantSplit/>
          <w:trHeight w:val="586"/>
        </w:trPr>
        <w:tc>
          <w:tcPr>
            <w:tcW w:w="2325" w:type="dxa"/>
            <w:tcBorders>
              <w:top w:val="single" w:sz="4" w:space="0" w:color="000000"/>
              <w:left w:val="single" w:sz="4" w:space="0" w:color="000000"/>
              <w:bottom w:val="single" w:sz="4" w:space="0" w:color="000000"/>
            </w:tcBorders>
          </w:tcPr>
          <w:p w14:paraId="4BAE3367" w14:textId="3463DF08" w:rsidR="00E50C95" w:rsidRPr="00DC7C48" w:rsidRDefault="00E50C95" w:rsidP="00E50C95">
            <w:pPr>
              <w:pStyle w:val="TableEntry"/>
              <w:snapToGrid w:val="0"/>
              <w:rPr>
                <w:lang w:val="fr-FR"/>
                <w:rPrChange w:id="711" w:author="John Rhoads" w:date="2019-11-18T17:41:00Z">
                  <w:rPr/>
                </w:rPrChange>
              </w:rPr>
            </w:pPr>
            <w:r w:rsidRPr="00DC7C48">
              <w:rPr>
                <w:lang w:val="fr-FR"/>
                <w:rPrChange w:id="712" w:author="John Rhoads" w:date="2019-11-18T17:41:00Z">
                  <w:rPr/>
                </w:rPrChange>
              </w:rPr>
              <w:t>Infusion Pump Event Communication (IPEC)</w:t>
            </w:r>
          </w:p>
        </w:tc>
        <w:tc>
          <w:tcPr>
            <w:tcW w:w="3195" w:type="dxa"/>
            <w:tcBorders>
              <w:top w:val="single" w:sz="4" w:space="0" w:color="000000"/>
              <w:left w:val="single" w:sz="4" w:space="0" w:color="000000"/>
              <w:bottom w:val="single" w:sz="4" w:space="0" w:color="000000"/>
            </w:tcBorders>
          </w:tcPr>
          <w:p w14:paraId="74F6D1AD" w14:textId="272EC3D4" w:rsidR="00E50C95" w:rsidRPr="00190000" w:rsidRDefault="00E50C95" w:rsidP="00E50C95">
            <w:pPr>
              <w:pStyle w:val="TableEntry"/>
              <w:snapToGrid w:val="0"/>
              <w:jc w:val="center"/>
            </w:pPr>
            <w:r w:rsidRPr="00190000">
              <w:t>Consistent Time</w:t>
            </w:r>
          </w:p>
        </w:tc>
        <w:tc>
          <w:tcPr>
            <w:tcW w:w="2254" w:type="dxa"/>
            <w:tcBorders>
              <w:top w:val="single" w:sz="4" w:space="0" w:color="000000"/>
              <w:left w:val="single" w:sz="4" w:space="0" w:color="000000"/>
              <w:bottom w:val="single" w:sz="4" w:space="0" w:color="000000"/>
            </w:tcBorders>
          </w:tcPr>
          <w:p w14:paraId="3BD6E331" w14:textId="0F6D8BB1" w:rsidR="00E50C95" w:rsidRPr="00190000" w:rsidRDefault="00E50C95" w:rsidP="00E50C95">
            <w:pPr>
              <w:pStyle w:val="TableEntry"/>
              <w:snapToGrid w:val="0"/>
            </w:pPr>
            <w:r w:rsidRPr="00190000">
              <w:t>Each actor implementing IPEC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3DD6A6B1" w14:textId="0140A767" w:rsidR="00E50C95" w:rsidRPr="00190000" w:rsidRDefault="00E50C95" w:rsidP="00E50C95">
            <w:pPr>
              <w:pStyle w:val="TableEntry"/>
              <w:snapToGrid w:val="0"/>
            </w:pPr>
            <w:r w:rsidRPr="00190000">
              <w:t>Required for consistent time-stamping of messages and data</w:t>
            </w:r>
          </w:p>
        </w:tc>
      </w:tr>
    </w:tbl>
    <w:p w14:paraId="148B3329" w14:textId="77777777" w:rsidR="006A307B" w:rsidRPr="00190000" w:rsidRDefault="006A307B" w:rsidP="006A307B">
      <w:pPr>
        <w:pStyle w:val="BodyText"/>
      </w:pPr>
    </w:p>
    <w:p w14:paraId="3B36569B" w14:textId="77777777" w:rsidR="006A307B" w:rsidRPr="00190000" w:rsidRDefault="006A307B" w:rsidP="006A307B">
      <w:pPr>
        <w:pStyle w:val="BodyText"/>
      </w:pPr>
      <w:r w:rsidRPr="00190000">
        <w:t xml:space="preserve">Vendor products support an Integration Profile by implementing the appropriate actor-transactions as outlined in the Integration Profile in Section </w:t>
      </w:r>
      <w:r w:rsidRPr="00190000">
        <w:fldChar w:fldCharType="begin"/>
      </w:r>
      <w:r w:rsidRPr="00190000">
        <w:instrText xml:space="preserve"> REF _Ref139513251 \n \h </w:instrText>
      </w:r>
      <w:r w:rsidRPr="00190000">
        <w:fldChar w:fldCharType="separate"/>
      </w:r>
      <w:r w:rsidR="00B633F2" w:rsidRPr="00190000">
        <w:t>3</w:t>
      </w:r>
      <w:r w:rsidRPr="00190000">
        <w:fldChar w:fldCharType="end"/>
      </w:r>
      <w:r w:rsidRPr="00190000">
        <w:t xml:space="preserve">. A product may implement more than one actor and more than one Integration Profile. </w:t>
      </w:r>
    </w:p>
    <w:p w14:paraId="2EA55752" w14:textId="77777777" w:rsidR="006A307B" w:rsidRPr="00190000" w:rsidRDefault="006A307B" w:rsidP="006A307B">
      <w:pPr>
        <w:pStyle w:val="BodyText"/>
      </w:pPr>
      <w:r w:rsidRPr="00190000">
        <w:lastRenderedPageBreak/>
        <w:t xml:space="preserve">To support a dependent profile, an actor must implement all required transactions in the pre-requisite profiles in addition to those in the dependent profile. In some cases, the prerequisite is that the actor selects any one of a given set of profiles. </w:t>
      </w:r>
    </w:p>
    <w:p w14:paraId="1813A48E" w14:textId="77777777" w:rsidR="006A307B" w:rsidRPr="00190000" w:rsidRDefault="006A307B" w:rsidP="006A307B">
      <w:pPr>
        <w:pStyle w:val="BodyText"/>
      </w:pPr>
      <w:r w:rsidRPr="00190000">
        <w:t>Actors are information systems or components of information systems that produce, manage, or act on information associated with operational activities in the enterprise.</w:t>
      </w:r>
      <w:r w:rsidR="0016773A" w:rsidRPr="00190000">
        <w:t xml:space="preserve"> </w:t>
      </w:r>
    </w:p>
    <w:p w14:paraId="449CA52A" w14:textId="605EF36A" w:rsidR="0016773A" w:rsidRPr="00190000" w:rsidRDefault="0016773A" w:rsidP="006A307B">
      <w:pPr>
        <w:pStyle w:val="BodyText"/>
      </w:pPr>
      <w:r w:rsidRPr="00190000">
        <w:t xml:space="preserve">A list of actors defined for all domains and their brief descriptions can be found as an appendix to the </w:t>
      </w:r>
      <w:hyperlink r:id="rId29" w:anchor="GenIntro" w:history="1">
        <w:r w:rsidRPr="00190000">
          <w:rPr>
            <w:rStyle w:val="Hyperlink"/>
            <w:i/>
          </w:rPr>
          <w:t>IHE Technical Frameworks General Introduction</w:t>
        </w:r>
      </w:hyperlink>
      <w:r w:rsidRPr="00190000">
        <w:t>.</w:t>
      </w:r>
    </w:p>
    <w:p w14:paraId="48792455" w14:textId="7F4CC730" w:rsidR="006A307B" w:rsidRPr="00190000" w:rsidRDefault="00F220A8" w:rsidP="006A307B">
      <w:pPr>
        <w:pStyle w:val="BodyText"/>
      </w:pPr>
      <w:r w:rsidRPr="00190000">
        <w:t>Transactions are</w:t>
      </w:r>
      <w:r w:rsidR="006A307B" w:rsidRPr="00190000">
        <w:t xml:space="preserve"> interactions between actors that transfer the required information through standards-based messages.</w:t>
      </w:r>
    </w:p>
    <w:p w14:paraId="6A73B62E" w14:textId="77777777" w:rsidR="006A307B" w:rsidRPr="00190000" w:rsidRDefault="006A307B" w:rsidP="001C5B41">
      <w:pPr>
        <w:pStyle w:val="Heading2"/>
        <w:rPr>
          <w:noProof w:val="0"/>
        </w:rPr>
      </w:pPr>
      <w:bookmarkStart w:id="713" w:name="_Toc402812830"/>
      <w:bookmarkStart w:id="714" w:name="_Toc402813168"/>
      <w:bookmarkStart w:id="715" w:name="_Toc402813451"/>
      <w:bookmarkStart w:id="716" w:name="_Toc402814088"/>
      <w:bookmarkStart w:id="717" w:name="_Toc402812831"/>
      <w:bookmarkStart w:id="718" w:name="_Toc402813169"/>
      <w:bookmarkStart w:id="719" w:name="_Toc402813452"/>
      <w:bookmarkStart w:id="720" w:name="_Toc402814089"/>
      <w:bookmarkStart w:id="721" w:name="_Toc402812832"/>
      <w:bookmarkStart w:id="722" w:name="_Toc402813170"/>
      <w:bookmarkStart w:id="723" w:name="_Toc402813453"/>
      <w:bookmarkStart w:id="724" w:name="_Toc402814090"/>
      <w:bookmarkStart w:id="725" w:name="_Toc402812833"/>
      <w:bookmarkStart w:id="726" w:name="_Toc402813171"/>
      <w:bookmarkStart w:id="727" w:name="_Toc402813454"/>
      <w:bookmarkStart w:id="728" w:name="_Toc402814091"/>
      <w:bookmarkStart w:id="729" w:name="_Toc402812834"/>
      <w:bookmarkStart w:id="730" w:name="_Toc402813172"/>
      <w:bookmarkStart w:id="731" w:name="_Toc402813455"/>
      <w:bookmarkStart w:id="732" w:name="_Toc402814092"/>
      <w:bookmarkStart w:id="733" w:name="_Toc402812835"/>
      <w:bookmarkStart w:id="734" w:name="_Toc402813173"/>
      <w:bookmarkStart w:id="735" w:name="_Toc402813456"/>
      <w:bookmarkStart w:id="736" w:name="_Toc402814093"/>
      <w:bookmarkStart w:id="737" w:name="_Toc402812836"/>
      <w:bookmarkStart w:id="738" w:name="_Toc402813174"/>
      <w:bookmarkStart w:id="739" w:name="_Toc402813457"/>
      <w:bookmarkStart w:id="740" w:name="_Toc402814094"/>
      <w:bookmarkStart w:id="741" w:name="_Toc402812837"/>
      <w:bookmarkStart w:id="742" w:name="_Toc402813175"/>
      <w:bookmarkStart w:id="743" w:name="_Toc402813458"/>
      <w:bookmarkStart w:id="744" w:name="_Toc402814095"/>
      <w:bookmarkStart w:id="745" w:name="_Toc402812838"/>
      <w:bookmarkStart w:id="746" w:name="_Toc402813176"/>
      <w:bookmarkStart w:id="747" w:name="_Toc402813459"/>
      <w:bookmarkStart w:id="748" w:name="_Toc402814096"/>
      <w:bookmarkStart w:id="749" w:name="_Toc402812839"/>
      <w:bookmarkStart w:id="750" w:name="_Toc402813177"/>
      <w:bookmarkStart w:id="751" w:name="_Toc402813460"/>
      <w:bookmarkStart w:id="752" w:name="_Toc402814097"/>
      <w:bookmarkStart w:id="753" w:name="_Toc402812840"/>
      <w:bookmarkStart w:id="754" w:name="_Toc402813178"/>
      <w:bookmarkStart w:id="755" w:name="_Toc402813461"/>
      <w:bookmarkStart w:id="756" w:name="_Toc402814098"/>
      <w:bookmarkStart w:id="757" w:name="_Toc402812841"/>
      <w:bookmarkStart w:id="758" w:name="_Toc402813179"/>
      <w:bookmarkStart w:id="759" w:name="_Toc402813462"/>
      <w:bookmarkStart w:id="760" w:name="_Toc402814099"/>
      <w:bookmarkStart w:id="761" w:name="_Toc402812842"/>
      <w:bookmarkStart w:id="762" w:name="_Toc402813180"/>
      <w:bookmarkStart w:id="763" w:name="_Toc402813463"/>
      <w:bookmarkStart w:id="764" w:name="_Toc402814100"/>
      <w:bookmarkStart w:id="765" w:name="_Toc402812843"/>
      <w:bookmarkStart w:id="766" w:name="_Toc402813181"/>
      <w:bookmarkStart w:id="767" w:name="_Toc402813464"/>
      <w:bookmarkStart w:id="768" w:name="_Toc402814101"/>
      <w:bookmarkStart w:id="769" w:name="_Toc402812844"/>
      <w:bookmarkStart w:id="770" w:name="_Toc402813182"/>
      <w:bookmarkStart w:id="771" w:name="_Toc402813465"/>
      <w:bookmarkStart w:id="772" w:name="_Toc402814102"/>
      <w:bookmarkStart w:id="773" w:name="_Toc402812845"/>
      <w:bookmarkStart w:id="774" w:name="_Toc402813183"/>
      <w:bookmarkStart w:id="775" w:name="_Toc402813466"/>
      <w:bookmarkStart w:id="776" w:name="_Toc402814103"/>
      <w:bookmarkStart w:id="777" w:name="_Toc402812846"/>
      <w:bookmarkStart w:id="778" w:name="_Toc402813184"/>
      <w:bookmarkStart w:id="779" w:name="_Toc402813467"/>
      <w:bookmarkStart w:id="780" w:name="_Toc402814104"/>
      <w:bookmarkStart w:id="781" w:name="_Toc402812847"/>
      <w:bookmarkStart w:id="782" w:name="_Toc402813185"/>
      <w:bookmarkStart w:id="783" w:name="_Toc402813468"/>
      <w:bookmarkStart w:id="784" w:name="_Toc402814105"/>
      <w:bookmarkStart w:id="785" w:name="_Toc402812848"/>
      <w:bookmarkStart w:id="786" w:name="_Toc402813186"/>
      <w:bookmarkStart w:id="787" w:name="_Toc402813469"/>
      <w:bookmarkStart w:id="788" w:name="_Toc402814106"/>
      <w:bookmarkStart w:id="789" w:name="_Toc402812849"/>
      <w:bookmarkStart w:id="790" w:name="_Toc402813187"/>
      <w:bookmarkStart w:id="791" w:name="_Toc402813470"/>
      <w:bookmarkStart w:id="792" w:name="_Toc402814107"/>
      <w:bookmarkStart w:id="793" w:name="_Toc402812850"/>
      <w:bookmarkStart w:id="794" w:name="_Toc402813188"/>
      <w:bookmarkStart w:id="795" w:name="_Toc402813471"/>
      <w:bookmarkStart w:id="796" w:name="_Toc402814108"/>
      <w:bookmarkStart w:id="797" w:name="_Toc270019362"/>
      <w:bookmarkStart w:id="798" w:name="_Toc270019440"/>
      <w:bookmarkStart w:id="799" w:name="_Toc270019518"/>
      <w:bookmarkStart w:id="800" w:name="_Toc270019633"/>
      <w:bookmarkStart w:id="801" w:name="_Toc270019718"/>
      <w:bookmarkStart w:id="802" w:name="_Toc270019807"/>
      <w:bookmarkStart w:id="803" w:name="_Toc270019883"/>
      <w:bookmarkStart w:id="804" w:name="_Toc270019948"/>
      <w:bookmarkStart w:id="805" w:name="_Toc270020151"/>
      <w:bookmarkStart w:id="806" w:name="_Toc270020307"/>
      <w:bookmarkStart w:id="807" w:name="_Toc270020427"/>
      <w:bookmarkStart w:id="808" w:name="_Toc270020742"/>
      <w:bookmarkStart w:id="809" w:name="_Toc270020944"/>
      <w:bookmarkStart w:id="810" w:name="_Toc402812851"/>
      <w:bookmarkStart w:id="811" w:name="_Toc402813189"/>
      <w:bookmarkStart w:id="812" w:name="_Toc402813472"/>
      <w:bookmarkStart w:id="813" w:name="_Toc402814109"/>
      <w:bookmarkStart w:id="814" w:name="_Toc402812852"/>
      <w:bookmarkStart w:id="815" w:name="_Toc402813190"/>
      <w:bookmarkStart w:id="816" w:name="_Toc402813473"/>
      <w:bookmarkStart w:id="817" w:name="_Toc402814110"/>
      <w:bookmarkStart w:id="818" w:name="_Toc402812853"/>
      <w:bookmarkStart w:id="819" w:name="_Toc402813191"/>
      <w:bookmarkStart w:id="820" w:name="_Toc402813474"/>
      <w:bookmarkStart w:id="821" w:name="_Toc402814111"/>
      <w:bookmarkStart w:id="822" w:name="_Toc402812854"/>
      <w:bookmarkStart w:id="823" w:name="_Toc402813192"/>
      <w:bookmarkStart w:id="824" w:name="_Toc402813475"/>
      <w:bookmarkStart w:id="825" w:name="_Toc402814112"/>
      <w:bookmarkStart w:id="826" w:name="_Toc402812855"/>
      <w:bookmarkStart w:id="827" w:name="_Toc402813193"/>
      <w:bookmarkStart w:id="828" w:name="_Toc402813476"/>
      <w:bookmarkStart w:id="829" w:name="_Toc402814113"/>
      <w:bookmarkStart w:id="830" w:name="_Toc402812856"/>
      <w:bookmarkStart w:id="831" w:name="_Toc402813194"/>
      <w:bookmarkStart w:id="832" w:name="_Toc402813477"/>
      <w:bookmarkStart w:id="833" w:name="_Toc402814114"/>
      <w:bookmarkStart w:id="834" w:name="_Toc402812857"/>
      <w:bookmarkStart w:id="835" w:name="_Toc402813195"/>
      <w:bookmarkStart w:id="836" w:name="_Toc402813478"/>
      <w:bookmarkStart w:id="837" w:name="_Toc402814115"/>
      <w:bookmarkStart w:id="838" w:name="_Toc402812858"/>
      <w:bookmarkStart w:id="839" w:name="_Toc402813196"/>
      <w:bookmarkStart w:id="840" w:name="_Toc402813479"/>
      <w:bookmarkStart w:id="841" w:name="_Toc402814116"/>
      <w:bookmarkStart w:id="842" w:name="_Toc402812859"/>
      <w:bookmarkStart w:id="843" w:name="_Toc402813197"/>
      <w:bookmarkStart w:id="844" w:name="_Toc402813480"/>
      <w:bookmarkStart w:id="845" w:name="_Toc402814117"/>
      <w:bookmarkStart w:id="846" w:name="_Toc402812860"/>
      <w:bookmarkStart w:id="847" w:name="_Toc402813198"/>
      <w:bookmarkStart w:id="848" w:name="_Toc402813481"/>
      <w:bookmarkStart w:id="849" w:name="_Toc402814118"/>
      <w:bookmarkStart w:id="850" w:name="_Toc402812861"/>
      <w:bookmarkStart w:id="851" w:name="_Toc402813199"/>
      <w:bookmarkStart w:id="852" w:name="_Toc402813482"/>
      <w:bookmarkStart w:id="853" w:name="_Toc402814119"/>
      <w:bookmarkStart w:id="854" w:name="_Toc402812862"/>
      <w:bookmarkStart w:id="855" w:name="_Toc402813200"/>
      <w:bookmarkStart w:id="856" w:name="_Toc402813483"/>
      <w:bookmarkStart w:id="857" w:name="_Toc402814120"/>
      <w:bookmarkStart w:id="858" w:name="_Toc402812863"/>
      <w:bookmarkStart w:id="859" w:name="_Toc402813201"/>
      <w:bookmarkStart w:id="860" w:name="_Toc402813484"/>
      <w:bookmarkStart w:id="861" w:name="_Toc402814121"/>
      <w:bookmarkStart w:id="862" w:name="_Toc402812864"/>
      <w:bookmarkStart w:id="863" w:name="_Toc402813202"/>
      <w:bookmarkStart w:id="864" w:name="_Toc402813485"/>
      <w:bookmarkStart w:id="865" w:name="_Toc402814122"/>
      <w:bookmarkStart w:id="866" w:name="_Toc402812865"/>
      <w:bookmarkStart w:id="867" w:name="_Toc402813203"/>
      <w:bookmarkStart w:id="868" w:name="_Toc402813486"/>
      <w:bookmarkStart w:id="869" w:name="_Toc402814123"/>
      <w:bookmarkStart w:id="870" w:name="_Toc402812866"/>
      <w:bookmarkStart w:id="871" w:name="_Toc402813204"/>
      <w:bookmarkStart w:id="872" w:name="_Toc402813487"/>
      <w:bookmarkStart w:id="873" w:name="_Toc402814124"/>
      <w:bookmarkStart w:id="874" w:name="_Toc402812867"/>
      <w:bookmarkStart w:id="875" w:name="_Toc402813205"/>
      <w:bookmarkStart w:id="876" w:name="_Toc402813488"/>
      <w:bookmarkStart w:id="877" w:name="_Toc402814125"/>
      <w:bookmarkStart w:id="878" w:name="_Toc402812868"/>
      <w:bookmarkStart w:id="879" w:name="_Toc402813206"/>
      <w:bookmarkStart w:id="880" w:name="_Toc402813489"/>
      <w:bookmarkStart w:id="881" w:name="_Toc402814126"/>
      <w:bookmarkStart w:id="882" w:name="_Toc402812869"/>
      <w:bookmarkStart w:id="883" w:name="_Toc402813207"/>
      <w:bookmarkStart w:id="884" w:name="_Toc402813490"/>
      <w:bookmarkStart w:id="885" w:name="_Toc402814127"/>
      <w:bookmarkStart w:id="886" w:name="_Toc402812870"/>
      <w:bookmarkStart w:id="887" w:name="_Toc402813208"/>
      <w:bookmarkStart w:id="888" w:name="_Toc402813491"/>
      <w:bookmarkStart w:id="889" w:name="_Toc402814128"/>
      <w:bookmarkStart w:id="890" w:name="_Toc402812871"/>
      <w:bookmarkStart w:id="891" w:name="_Toc402813209"/>
      <w:bookmarkStart w:id="892" w:name="_Toc402813492"/>
      <w:bookmarkStart w:id="893" w:name="_Toc402814129"/>
      <w:bookmarkStart w:id="894" w:name="_Toc402812872"/>
      <w:bookmarkStart w:id="895" w:name="_Toc402813210"/>
      <w:bookmarkStart w:id="896" w:name="_Toc402813493"/>
      <w:bookmarkStart w:id="897" w:name="_Toc402814130"/>
      <w:bookmarkStart w:id="898" w:name="_Toc402812873"/>
      <w:bookmarkStart w:id="899" w:name="_Toc402813211"/>
      <w:bookmarkStart w:id="900" w:name="_Toc402813494"/>
      <w:bookmarkStart w:id="901" w:name="_Toc402814131"/>
      <w:bookmarkStart w:id="902" w:name="_Toc402812874"/>
      <w:bookmarkStart w:id="903" w:name="_Toc402813212"/>
      <w:bookmarkStart w:id="904" w:name="_Toc402813495"/>
      <w:bookmarkStart w:id="905" w:name="_Toc402814132"/>
      <w:bookmarkStart w:id="906" w:name="_Toc402812875"/>
      <w:bookmarkStart w:id="907" w:name="_Toc402813213"/>
      <w:bookmarkStart w:id="908" w:name="_Toc402813496"/>
      <w:bookmarkStart w:id="909" w:name="_Toc402814133"/>
      <w:bookmarkStart w:id="910" w:name="_Toc402812876"/>
      <w:bookmarkStart w:id="911" w:name="_Toc402813214"/>
      <w:bookmarkStart w:id="912" w:name="_Toc402813497"/>
      <w:bookmarkStart w:id="913" w:name="_Toc402814134"/>
      <w:bookmarkStart w:id="914" w:name="_Toc402812877"/>
      <w:bookmarkStart w:id="915" w:name="_Toc402813215"/>
      <w:bookmarkStart w:id="916" w:name="_Toc402813498"/>
      <w:bookmarkStart w:id="917" w:name="_Toc402814135"/>
      <w:bookmarkStart w:id="918" w:name="_Toc402812878"/>
      <w:bookmarkStart w:id="919" w:name="_Toc402813216"/>
      <w:bookmarkStart w:id="920" w:name="_Toc402813499"/>
      <w:bookmarkStart w:id="921" w:name="_Toc402814136"/>
      <w:bookmarkStart w:id="922" w:name="_Toc402812879"/>
      <w:bookmarkStart w:id="923" w:name="_Toc402813217"/>
      <w:bookmarkStart w:id="924" w:name="_Toc402813500"/>
      <w:bookmarkStart w:id="925" w:name="_Toc402814137"/>
      <w:bookmarkStart w:id="926" w:name="_Toc402812880"/>
      <w:bookmarkStart w:id="927" w:name="_Toc402813218"/>
      <w:bookmarkStart w:id="928" w:name="_Toc402813501"/>
      <w:bookmarkStart w:id="929" w:name="_Toc402814138"/>
      <w:bookmarkStart w:id="930" w:name="_Toc270019721"/>
      <w:bookmarkStart w:id="931" w:name="_Toc270019810"/>
      <w:bookmarkStart w:id="932" w:name="_Toc369246328"/>
      <w:bookmarkStart w:id="933" w:name="_Toc24466551"/>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r w:rsidRPr="00190000">
        <w:rPr>
          <w:noProof w:val="0"/>
        </w:rPr>
        <w:t>Rosetta Terminology Mapping (RTM)</w:t>
      </w:r>
      <w:bookmarkEnd w:id="930"/>
      <w:bookmarkEnd w:id="931"/>
      <w:bookmarkEnd w:id="932"/>
      <w:bookmarkEnd w:id="933"/>
    </w:p>
    <w:p w14:paraId="7420F2BA" w14:textId="77777777" w:rsidR="005F6176" w:rsidRPr="00190000" w:rsidRDefault="005F6176" w:rsidP="006A307B">
      <w:pPr>
        <w:pStyle w:val="BodyText"/>
      </w:pPr>
      <w:r w:rsidRPr="00190000">
        <w:t>The Rosetta Terminology Mapping has general application in IHE PCD Profiles.</w:t>
      </w:r>
    </w:p>
    <w:p w14:paraId="2F0CB89E" w14:textId="77777777" w:rsidR="006A307B" w:rsidRPr="00190000" w:rsidRDefault="006A307B" w:rsidP="006A307B">
      <w:pPr>
        <w:pStyle w:val="BodyText"/>
      </w:pPr>
      <w:r w:rsidRPr="00190000">
        <w:t xml:space="preserve">The primary purpose of the Rosetta Terminology Mapping (RTM) managed value set is to </w:t>
      </w:r>
      <w:r w:rsidRPr="00190000">
        <w:rPr>
          <w:i/>
          <w:iCs/>
        </w:rPr>
        <w:t>harmonize the use of existing ISO/IEEE 11073-10101 nomenclature terms</w:t>
      </w:r>
      <w:r w:rsidRPr="00190000">
        <w:t xml:space="preserve"> by systems compliant with IHE PCD profiles. The RTM </w:t>
      </w:r>
      <w:r w:rsidR="00685B43" w:rsidRPr="00190000">
        <w:t>Profile</w:t>
      </w:r>
      <w:r w:rsidRPr="00190000">
        <w:t xml:space="preserve"> also specifies the </w:t>
      </w:r>
      <w:r w:rsidRPr="00190000">
        <w:rPr>
          <w:i/>
          <w:iCs/>
        </w:rPr>
        <w:t>units-of-measure</w:t>
      </w:r>
      <w:r w:rsidRPr="00190000">
        <w:t xml:space="preserve"> and </w:t>
      </w:r>
      <w:r w:rsidRPr="00190000">
        <w:rPr>
          <w:i/>
          <w:iCs/>
        </w:rPr>
        <w:t>enumerated values</w:t>
      </w:r>
      <w:r w:rsidRPr="00190000">
        <w:t xml:space="preserve"> permitted for each numeric parameter to facilitate safe and interoperable communication between devices and systems. Use of RTM is required in IHE-PCD profiles.</w:t>
      </w:r>
    </w:p>
    <w:p w14:paraId="1613405F" w14:textId="77777777" w:rsidR="006A307B" w:rsidRPr="00190000" w:rsidRDefault="006A307B" w:rsidP="006A307B">
      <w:pPr>
        <w:pStyle w:val="BodyText"/>
      </w:pPr>
      <w:r w:rsidRPr="00190000">
        <w:t xml:space="preserve">The Rosetta Table also is designed to serve as a temporary repository that can be used to define </w:t>
      </w:r>
      <w:r w:rsidRPr="00190000">
        <w:rPr>
          <w:i/>
          <w:iCs/>
        </w:rPr>
        <w:t>new nomenclature terms</w:t>
      </w:r>
      <w:r w:rsidRPr="00190000">
        <w:t xml:space="preserve"> that are currently not present in the ISO/IEEE 11073-10101 nomenclature. Based on our experience to date, well over 100 new terms will be required, principally in the area of ventilator and ventilator settings. The RTM will also serve as a framework for capturing new terms to support the IEEE 11073 ‘Personal Health Devices’ (PHD) initiative. Additional information on RTM can be found in Appendix</w:t>
      </w:r>
      <w:r w:rsidR="005F6176" w:rsidRPr="00190000">
        <w:t xml:space="preserve"> A</w:t>
      </w:r>
      <w:r w:rsidRPr="00190000">
        <w:t>.</w:t>
      </w:r>
    </w:p>
    <w:p w14:paraId="7B992E1C" w14:textId="77777777" w:rsidR="006A307B" w:rsidRPr="00190000" w:rsidRDefault="006A307B" w:rsidP="00B5724A">
      <w:pPr>
        <w:pStyle w:val="Heading1"/>
        <w:rPr>
          <w:noProof w:val="0"/>
        </w:rPr>
      </w:pPr>
      <w:bookmarkStart w:id="934" w:name="_Toc402812882"/>
      <w:bookmarkStart w:id="935" w:name="_Toc402813220"/>
      <w:bookmarkStart w:id="936" w:name="_Toc402813503"/>
      <w:bookmarkStart w:id="937" w:name="_Toc402814140"/>
      <w:bookmarkStart w:id="938" w:name="_Toc402812883"/>
      <w:bookmarkStart w:id="939" w:name="_Toc402813221"/>
      <w:bookmarkStart w:id="940" w:name="_Toc402813504"/>
      <w:bookmarkStart w:id="941" w:name="_Toc402814141"/>
      <w:bookmarkStart w:id="942" w:name="_Toc402812884"/>
      <w:bookmarkStart w:id="943" w:name="_Toc402813222"/>
      <w:bookmarkStart w:id="944" w:name="_Toc402813505"/>
      <w:bookmarkStart w:id="945" w:name="_Toc402814142"/>
      <w:bookmarkStart w:id="946" w:name="_Toc402812885"/>
      <w:bookmarkStart w:id="947" w:name="_Toc402813223"/>
      <w:bookmarkStart w:id="948" w:name="_Toc402813506"/>
      <w:bookmarkStart w:id="949" w:name="_Toc402814143"/>
      <w:bookmarkStart w:id="950" w:name="_Toc402812886"/>
      <w:bookmarkStart w:id="951" w:name="_Toc402813224"/>
      <w:bookmarkStart w:id="952" w:name="_Toc402813507"/>
      <w:bookmarkStart w:id="953" w:name="_Toc402814144"/>
      <w:bookmarkStart w:id="954" w:name="_Toc402812887"/>
      <w:bookmarkStart w:id="955" w:name="_Toc402813225"/>
      <w:bookmarkStart w:id="956" w:name="_Toc402813508"/>
      <w:bookmarkStart w:id="957" w:name="_Toc402814145"/>
      <w:bookmarkStart w:id="958" w:name="_Toc402812888"/>
      <w:bookmarkStart w:id="959" w:name="_Toc402813226"/>
      <w:bookmarkStart w:id="960" w:name="_Toc402813509"/>
      <w:bookmarkStart w:id="961" w:name="_Toc402814146"/>
      <w:bookmarkStart w:id="962" w:name="_Toc402812889"/>
      <w:bookmarkStart w:id="963" w:name="_Toc402813227"/>
      <w:bookmarkStart w:id="964" w:name="_Toc402813510"/>
      <w:bookmarkStart w:id="965" w:name="_Toc402814147"/>
      <w:bookmarkStart w:id="966" w:name="_Toc402812890"/>
      <w:bookmarkStart w:id="967" w:name="_Toc402813228"/>
      <w:bookmarkStart w:id="968" w:name="_Toc402813511"/>
      <w:bookmarkStart w:id="969" w:name="_Toc402814148"/>
      <w:bookmarkStart w:id="970" w:name="_Toc402812891"/>
      <w:bookmarkStart w:id="971" w:name="_Toc402813229"/>
      <w:bookmarkStart w:id="972" w:name="_Toc402813512"/>
      <w:bookmarkStart w:id="973" w:name="_Toc402814149"/>
      <w:bookmarkStart w:id="974" w:name="_Toc402812892"/>
      <w:bookmarkStart w:id="975" w:name="_Toc402813230"/>
      <w:bookmarkStart w:id="976" w:name="_Toc402813513"/>
      <w:bookmarkStart w:id="977" w:name="_Toc402814150"/>
      <w:bookmarkStart w:id="978" w:name="_Toc402812893"/>
      <w:bookmarkStart w:id="979" w:name="_Toc402813231"/>
      <w:bookmarkStart w:id="980" w:name="_Toc402813514"/>
      <w:bookmarkStart w:id="981" w:name="_Toc402814151"/>
      <w:bookmarkStart w:id="982" w:name="_Toc402812894"/>
      <w:bookmarkStart w:id="983" w:name="_Toc402813232"/>
      <w:bookmarkStart w:id="984" w:name="_Toc402813515"/>
      <w:bookmarkStart w:id="985" w:name="_Toc402814152"/>
      <w:bookmarkStart w:id="986" w:name="_Toc402812895"/>
      <w:bookmarkStart w:id="987" w:name="_Toc402813233"/>
      <w:bookmarkStart w:id="988" w:name="_Toc402813516"/>
      <w:bookmarkStart w:id="989" w:name="_Toc402814153"/>
      <w:bookmarkStart w:id="990" w:name="_Toc402812896"/>
      <w:bookmarkStart w:id="991" w:name="_Toc402813234"/>
      <w:bookmarkStart w:id="992" w:name="_Toc402813517"/>
      <w:bookmarkStart w:id="993" w:name="_Toc402814154"/>
      <w:bookmarkStart w:id="994" w:name="_Toc402812897"/>
      <w:bookmarkStart w:id="995" w:name="_Toc402813235"/>
      <w:bookmarkStart w:id="996" w:name="_Toc402813518"/>
      <w:bookmarkStart w:id="997" w:name="_Toc402814155"/>
      <w:bookmarkStart w:id="998" w:name="_Toc402812898"/>
      <w:bookmarkStart w:id="999" w:name="_Toc402813236"/>
      <w:bookmarkStart w:id="1000" w:name="_Toc402813519"/>
      <w:bookmarkStart w:id="1001" w:name="_Toc402814156"/>
      <w:bookmarkStart w:id="1002" w:name="_Toc402812899"/>
      <w:bookmarkStart w:id="1003" w:name="_Toc402813237"/>
      <w:bookmarkStart w:id="1004" w:name="_Toc402813520"/>
      <w:bookmarkStart w:id="1005" w:name="_Toc402814157"/>
      <w:bookmarkStart w:id="1006" w:name="_Toc402812900"/>
      <w:bookmarkStart w:id="1007" w:name="_Toc402813238"/>
      <w:bookmarkStart w:id="1008" w:name="_Toc402813521"/>
      <w:bookmarkStart w:id="1009" w:name="_Toc402814158"/>
      <w:bookmarkStart w:id="1010" w:name="_Toc402812901"/>
      <w:bookmarkStart w:id="1011" w:name="_Toc402813239"/>
      <w:bookmarkStart w:id="1012" w:name="_Toc402813522"/>
      <w:bookmarkStart w:id="1013" w:name="_Toc402814159"/>
      <w:bookmarkStart w:id="1014" w:name="_Toc402812969"/>
      <w:bookmarkStart w:id="1015" w:name="_Toc402813307"/>
      <w:bookmarkStart w:id="1016" w:name="_Toc402813590"/>
      <w:bookmarkStart w:id="1017" w:name="_Toc402814227"/>
      <w:bookmarkStart w:id="1018" w:name="_Toc402812970"/>
      <w:bookmarkStart w:id="1019" w:name="_Toc402813308"/>
      <w:bookmarkStart w:id="1020" w:name="_Toc402813591"/>
      <w:bookmarkStart w:id="1021" w:name="_Toc402814228"/>
      <w:bookmarkStart w:id="1022" w:name="_Toc402812971"/>
      <w:bookmarkStart w:id="1023" w:name="_Toc402813309"/>
      <w:bookmarkStart w:id="1024" w:name="_Toc402813592"/>
      <w:bookmarkStart w:id="1025" w:name="_Toc402814229"/>
      <w:bookmarkStart w:id="1026" w:name="_Toc402812972"/>
      <w:bookmarkStart w:id="1027" w:name="_Toc402813310"/>
      <w:bookmarkStart w:id="1028" w:name="_Toc402813593"/>
      <w:bookmarkStart w:id="1029" w:name="_Toc402814230"/>
      <w:bookmarkStart w:id="1030" w:name="_Toc402812973"/>
      <w:bookmarkStart w:id="1031" w:name="_Toc402813311"/>
      <w:bookmarkStart w:id="1032" w:name="_Toc402813594"/>
      <w:bookmarkStart w:id="1033" w:name="_Toc402814231"/>
      <w:bookmarkStart w:id="1034" w:name="_Toc402812974"/>
      <w:bookmarkStart w:id="1035" w:name="_Toc402813312"/>
      <w:bookmarkStart w:id="1036" w:name="_Toc402813595"/>
      <w:bookmarkStart w:id="1037" w:name="_Toc402814232"/>
      <w:bookmarkStart w:id="1038" w:name="_Toc402812975"/>
      <w:bookmarkStart w:id="1039" w:name="_Toc402813313"/>
      <w:bookmarkStart w:id="1040" w:name="_Toc402813596"/>
      <w:bookmarkStart w:id="1041" w:name="_Toc402814233"/>
      <w:bookmarkStart w:id="1042" w:name="_Toc402812976"/>
      <w:bookmarkStart w:id="1043" w:name="_Toc402813314"/>
      <w:bookmarkStart w:id="1044" w:name="_Toc402813597"/>
      <w:bookmarkStart w:id="1045" w:name="_Toc402814234"/>
      <w:bookmarkStart w:id="1046" w:name="_Toc402813020"/>
      <w:bookmarkStart w:id="1047" w:name="_Toc402813358"/>
      <w:bookmarkStart w:id="1048" w:name="_Toc402813641"/>
      <w:bookmarkStart w:id="1049" w:name="_Toc402814278"/>
      <w:bookmarkStart w:id="1050" w:name="_Toc402813021"/>
      <w:bookmarkStart w:id="1051" w:name="_Toc402813359"/>
      <w:bookmarkStart w:id="1052" w:name="_Toc402813642"/>
      <w:bookmarkStart w:id="1053" w:name="_Toc402814279"/>
      <w:bookmarkStart w:id="1054" w:name="_Toc402813022"/>
      <w:bookmarkStart w:id="1055" w:name="_Toc402813360"/>
      <w:bookmarkStart w:id="1056" w:name="_Toc402813643"/>
      <w:bookmarkStart w:id="1057" w:name="_Toc402814280"/>
      <w:bookmarkStart w:id="1058" w:name="_Toc402813023"/>
      <w:bookmarkStart w:id="1059" w:name="_Toc402813361"/>
      <w:bookmarkStart w:id="1060" w:name="_Toc402813644"/>
      <w:bookmarkStart w:id="1061" w:name="_Toc402814281"/>
      <w:bookmarkStart w:id="1062" w:name="_Toc402813024"/>
      <w:bookmarkStart w:id="1063" w:name="_Toc402813362"/>
      <w:bookmarkStart w:id="1064" w:name="_Toc402813645"/>
      <w:bookmarkStart w:id="1065" w:name="_Toc402814282"/>
      <w:bookmarkStart w:id="1066" w:name="_Toc402813025"/>
      <w:bookmarkStart w:id="1067" w:name="_Toc402813363"/>
      <w:bookmarkStart w:id="1068" w:name="_Toc402813646"/>
      <w:bookmarkStart w:id="1069" w:name="_Toc402814283"/>
      <w:bookmarkStart w:id="1070" w:name="_Toc402813026"/>
      <w:bookmarkStart w:id="1071" w:name="_Toc402813364"/>
      <w:bookmarkStart w:id="1072" w:name="_Toc402813647"/>
      <w:bookmarkStart w:id="1073" w:name="_Toc402814284"/>
      <w:bookmarkStart w:id="1074" w:name="_Toc402813027"/>
      <w:bookmarkStart w:id="1075" w:name="_Toc402813365"/>
      <w:bookmarkStart w:id="1076" w:name="_Toc402813648"/>
      <w:bookmarkStart w:id="1077" w:name="_Toc402814285"/>
      <w:bookmarkStart w:id="1078" w:name="_Toc402813028"/>
      <w:bookmarkStart w:id="1079" w:name="_Toc402813366"/>
      <w:bookmarkStart w:id="1080" w:name="_Toc402813649"/>
      <w:bookmarkStart w:id="1081" w:name="_Toc402814286"/>
      <w:bookmarkStart w:id="1082" w:name="_Toc402813029"/>
      <w:bookmarkStart w:id="1083" w:name="_Toc402813367"/>
      <w:bookmarkStart w:id="1084" w:name="_Toc402813650"/>
      <w:bookmarkStart w:id="1085" w:name="_Toc402814287"/>
      <w:bookmarkStart w:id="1086" w:name="_Ref142748035"/>
      <w:bookmarkStart w:id="1087" w:name="_Ref139551504"/>
      <w:bookmarkStart w:id="1088" w:name="_Ref139551451"/>
      <w:bookmarkStart w:id="1089" w:name="_Ref139551414"/>
      <w:bookmarkStart w:id="1090" w:name="_Ref139551403"/>
      <w:bookmarkStart w:id="1091" w:name="_Ref139548719"/>
      <w:bookmarkStart w:id="1092" w:name="_Ref139548664"/>
      <w:bookmarkStart w:id="1093" w:name="_Ref139513251"/>
      <w:bookmarkStart w:id="1094" w:name="_Toc270019726"/>
      <w:bookmarkStart w:id="1095" w:name="_Toc270019815"/>
      <w:bookmarkStart w:id="1096" w:name="_Toc369246333"/>
      <w:bookmarkStart w:id="1097" w:name="_Toc24466552"/>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r w:rsidRPr="00190000">
        <w:rPr>
          <w:noProof w:val="0"/>
        </w:rPr>
        <w:lastRenderedPageBreak/>
        <w:t>Device Enterprise Communication (DEC)</w:t>
      </w:r>
      <w:bookmarkEnd w:id="1086"/>
      <w:bookmarkEnd w:id="1087"/>
      <w:bookmarkEnd w:id="1088"/>
      <w:bookmarkEnd w:id="1089"/>
      <w:bookmarkEnd w:id="1090"/>
      <w:bookmarkEnd w:id="1091"/>
      <w:bookmarkEnd w:id="1092"/>
      <w:bookmarkEnd w:id="1093"/>
      <w:bookmarkEnd w:id="1094"/>
      <w:bookmarkEnd w:id="1095"/>
      <w:bookmarkEnd w:id="1096"/>
      <w:r w:rsidR="00B17BC2" w:rsidRPr="00190000">
        <w:rPr>
          <w:noProof w:val="0"/>
        </w:rPr>
        <w:t xml:space="preserve"> Profile</w:t>
      </w:r>
      <w:bookmarkEnd w:id="1097"/>
    </w:p>
    <w:p w14:paraId="3E8AF1D1" w14:textId="77777777" w:rsidR="006A307B" w:rsidRPr="00190000" w:rsidRDefault="006A307B" w:rsidP="006A307B">
      <w:pPr>
        <w:pStyle w:val="BodyText"/>
      </w:pPr>
      <w:bookmarkStart w:id="1098" w:name="OLE_LINK2"/>
      <w:r w:rsidRPr="00190000">
        <w:t>The Device Enterprise Communication Integration Profile supports communication of vendor independent, multi-modality Patient Care Devices data to Enterprise Applications using consistent semantics. It accomplishes this by mapping PCD data from proprietary syntax and semantics into a single syntactic and semantic representation for communication to the enterprise. The PCD data is time stamped with a consistent enterprise time. Options are provided to allow applications to filter particular PCD data of interest.</w:t>
      </w:r>
    </w:p>
    <w:p w14:paraId="736BAC53" w14:textId="77777777" w:rsidR="006A307B" w:rsidRPr="00190000" w:rsidRDefault="00EF3CE4" w:rsidP="00B5724A">
      <w:pPr>
        <w:pStyle w:val="Heading2"/>
        <w:rPr>
          <w:noProof w:val="0"/>
        </w:rPr>
      </w:pPr>
      <w:bookmarkStart w:id="1099" w:name="_Ref142797103"/>
      <w:bookmarkStart w:id="1100" w:name="_Toc270019727"/>
      <w:bookmarkStart w:id="1101" w:name="_Toc270019816"/>
      <w:bookmarkStart w:id="1102" w:name="_Toc369246334"/>
      <w:bookmarkStart w:id="1103" w:name="_Toc24466553"/>
      <w:r w:rsidRPr="00190000">
        <w:rPr>
          <w:noProof w:val="0"/>
        </w:rPr>
        <w:t xml:space="preserve">DEC </w:t>
      </w:r>
      <w:r w:rsidR="006A307B" w:rsidRPr="00190000">
        <w:rPr>
          <w:noProof w:val="0"/>
        </w:rPr>
        <w:t>Actors</w:t>
      </w:r>
      <w:r w:rsidRPr="00190000">
        <w:rPr>
          <w:noProof w:val="0"/>
        </w:rPr>
        <w:t xml:space="preserve"> and </w:t>
      </w:r>
      <w:r w:rsidR="006A307B" w:rsidRPr="00190000">
        <w:rPr>
          <w:noProof w:val="0"/>
        </w:rPr>
        <w:t>Transactions</w:t>
      </w:r>
      <w:bookmarkEnd w:id="1099"/>
      <w:bookmarkEnd w:id="1100"/>
      <w:bookmarkEnd w:id="1101"/>
      <w:bookmarkEnd w:id="1102"/>
      <w:bookmarkEnd w:id="1103"/>
    </w:p>
    <w:p w14:paraId="04BEDE59" w14:textId="77777777" w:rsidR="006A307B" w:rsidRPr="00190000" w:rsidRDefault="006A307B" w:rsidP="006A307B">
      <w:pPr>
        <w:pStyle w:val="BodyText"/>
        <w:keepNext/>
      </w:pPr>
      <w:r w:rsidRPr="00190000">
        <w:t xml:space="preserve">The following figure diagrams the actors involved with this profile and the transactions between actors. </w:t>
      </w:r>
    </w:p>
    <w:p w14:paraId="2964A8EB" w14:textId="77777777" w:rsidR="005020A7" w:rsidRPr="00190000" w:rsidRDefault="005020A7" w:rsidP="006A307B">
      <w:pPr>
        <w:pStyle w:val="BodyText"/>
        <w:keepNext/>
      </w:pPr>
    </w:p>
    <w:p w14:paraId="15B0F5C6" w14:textId="6A7EE9BF" w:rsidR="006A307B" w:rsidRPr="00190000" w:rsidRDefault="008245D0" w:rsidP="00CF68E8">
      <w:pPr>
        <w:pStyle w:val="BodyText"/>
        <w:jc w:val="center"/>
      </w:pPr>
      <w:r w:rsidRPr="00190000">
        <w:rPr>
          <w:noProof/>
        </w:rPr>
        <mc:AlternateContent>
          <mc:Choice Requires="wpc">
            <w:drawing>
              <wp:inline distT="0" distB="0" distL="0" distR="0" wp14:anchorId="32CF1769" wp14:editId="4E9198BB">
                <wp:extent cx="3057524" cy="3429000"/>
                <wp:effectExtent l="0" t="0" r="0" b="0"/>
                <wp:docPr id="197"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88" name="Text Box 6"/>
                        <wps:cNvSpPr txBox="1">
                          <a:spLocks noChangeArrowheads="1"/>
                        </wps:cNvSpPr>
                        <wps:spPr bwMode="auto">
                          <a:xfrm>
                            <a:off x="304800" y="38101"/>
                            <a:ext cx="1143000" cy="647568"/>
                          </a:xfrm>
                          <a:prstGeom prst="rect">
                            <a:avLst/>
                          </a:prstGeom>
                          <a:solidFill>
                            <a:srgbClr val="FFFFFF"/>
                          </a:solidFill>
                          <a:ln w="9525">
                            <a:solidFill>
                              <a:srgbClr val="000000"/>
                            </a:solidFill>
                            <a:miter lim="800000"/>
                            <a:headEnd/>
                            <a:tailEnd/>
                          </a:ln>
                        </wps:spPr>
                        <wps:txbx>
                          <w:txbxContent>
                            <w:p w14:paraId="6F984563" w14:textId="77777777" w:rsidR="00DC7C48" w:rsidRPr="00B634F0" w:rsidRDefault="00DC7C48" w:rsidP="00DC7C48">
                              <w:pPr>
                                <w:jc w:val="center"/>
                                <w:rPr>
                                  <w:sz w:val="20"/>
                                </w:rPr>
                              </w:pPr>
                              <w:r w:rsidRPr="00B634F0">
                                <w:rPr>
                                  <w:sz w:val="20"/>
                                </w:rPr>
                                <w:t>Device Observation Consumer</w:t>
                              </w:r>
                              <w:r>
                                <w:rPr>
                                  <w:sz w:val="20"/>
                                </w:rPr>
                                <w:t xml:space="preserve"> (DOC)</w:t>
                              </w:r>
                            </w:p>
                          </w:txbxContent>
                        </wps:txbx>
                        <wps:bodyPr rot="0" vert="horz" wrap="square" lIns="91440" tIns="45720" rIns="91440" bIns="45720" anchor="t" anchorCtr="0" upright="1">
                          <a:noAutofit/>
                        </wps:bodyPr>
                      </wps:wsp>
                      <wps:wsp>
                        <wps:cNvPr id="189" name="Text Box 7"/>
                        <wps:cNvSpPr txBox="1">
                          <a:spLocks noChangeArrowheads="1"/>
                        </wps:cNvSpPr>
                        <wps:spPr bwMode="auto">
                          <a:xfrm>
                            <a:off x="304800" y="2001519"/>
                            <a:ext cx="1143000" cy="563245"/>
                          </a:xfrm>
                          <a:prstGeom prst="rect">
                            <a:avLst/>
                          </a:prstGeom>
                          <a:solidFill>
                            <a:srgbClr val="FFFFFF"/>
                          </a:solidFill>
                          <a:ln w="9525">
                            <a:solidFill>
                              <a:srgbClr val="000000"/>
                            </a:solidFill>
                            <a:miter lim="800000"/>
                            <a:headEnd/>
                            <a:tailEnd/>
                          </a:ln>
                        </wps:spPr>
                        <wps:txbx>
                          <w:txbxContent>
                            <w:p w14:paraId="18D26133" w14:textId="77777777" w:rsidR="00DC7C48" w:rsidRPr="00B634F0" w:rsidRDefault="00DC7C48" w:rsidP="006A307B">
                              <w:pPr>
                                <w:jc w:val="center"/>
                                <w:rPr>
                                  <w:sz w:val="20"/>
                                </w:rPr>
                              </w:pPr>
                              <w:r w:rsidRPr="00B634F0">
                                <w:rPr>
                                  <w:sz w:val="20"/>
                                </w:rPr>
                                <w:t xml:space="preserve">Device Observation </w:t>
                              </w:r>
                              <w:r>
                                <w:rPr>
                                  <w:sz w:val="20"/>
                                </w:rPr>
                                <w:t>Reporter (DOR)</w:t>
                              </w:r>
                            </w:p>
                          </w:txbxContent>
                        </wps:txbx>
                        <wps:bodyPr rot="0" vert="horz" wrap="square" lIns="91440" tIns="45720" rIns="91440" bIns="45720" anchor="t" anchorCtr="0" upright="1">
                          <a:noAutofit/>
                        </wps:bodyPr>
                      </wps:wsp>
                      <wps:wsp>
                        <wps:cNvPr id="190" name="Line 8"/>
                        <wps:cNvCnPr>
                          <a:cxnSpLocks noChangeShapeType="1"/>
                        </wps:cNvCnPr>
                        <wps:spPr bwMode="auto">
                          <a:xfrm flipV="1">
                            <a:off x="1143000" y="676274"/>
                            <a:ext cx="635" cy="1333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Line 9"/>
                        <wps:cNvCnPr>
                          <a:cxnSpLocks noChangeShapeType="1"/>
                        </wps:cNvCnPr>
                        <wps:spPr bwMode="auto">
                          <a:xfrm>
                            <a:off x="685800" y="685799"/>
                            <a:ext cx="0" cy="1323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10"/>
                        <wps:cNvSpPr txBox="1">
                          <a:spLocks noChangeArrowheads="1"/>
                        </wps:cNvSpPr>
                        <wps:spPr bwMode="auto">
                          <a:xfrm>
                            <a:off x="1524000" y="1069338"/>
                            <a:ext cx="1295400" cy="673735"/>
                          </a:xfrm>
                          <a:prstGeom prst="rect">
                            <a:avLst/>
                          </a:prstGeom>
                          <a:solidFill>
                            <a:srgbClr val="FFFFFF"/>
                          </a:solidFill>
                          <a:ln w="9525">
                            <a:solidFill>
                              <a:srgbClr val="000000"/>
                            </a:solidFill>
                            <a:miter lim="800000"/>
                            <a:headEnd/>
                            <a:tailEnd/>
                          </a:ln>
                        </wps:spPr>
                        <wps:txbx>
                          <w:txbxContent>
                            <w:p w14:paraId="23E1BDD2" w14:textId="677175FB" w:rsidR="00DC7C48" w:rsidRDefault="00DC7C48" w:rsidP="000D5F40">
                              <w:pPr>
                                <w:jc w:val="center"/>
                                <w:rPr>
                                  <w:sz w:val="18"/>
                                  <w:szCs w:val="18"/>
                                </w:rPr>
                              </w:pPr>
                              <w:r w:rsidRPr="00B634F0">
                                <w:rPr>
                                  <w:sz w:val="18"/>
                                  <w:szCs w:val="18"/>
                                </w:rPr>
                                <w:t>Communicate Device Data</w:t>
                              </w:r>
                            </w:p>
                            <w:p w14:paraId="7C7A0A7F" w14:textId="226EA0D1" w:rsidR="00DC7C48" w:rsidRPr="00B634F0" w:rsidRDefault="00DC7C48" w:rsidP="000D5F40">
                              <w:pPr>
                                <w:jc w:val="center"/>
                                <w:rPr>
                                  <w:sz w:val="18"/>
                                  <w:szCs w:val="18"/>
                                </w:rPr>
                              </w:pPr>
                              <w:r>
                                <w:rPr>
                                  <w:sz w:val="18"/>
                                  <w:szCs w:val="18"/>
                                </w:rPr>
                                <w:t>[PCD-01]</w:t>
                              </w:r>
                            </w:p>
                          </w:txbxContent>
                        </wps:txbx>
                        <wps:bodyPr rot="0" vert="horz" wrap="square" lIns="91440" tIns="45720" rIns="91440" bIns="45720" anchor="t" anchorCtr="0" upright="1">
                          <a:noAutofit/>
                        </wps:bodyPr>
                      </wps:wsp>
                      <wps:wsp>
                        <wps:cNvPr id="193" name="Line 11"/>
                        <wps:cNvCnPr>
                          <a:cxnSpLocks noChangeShapeType="1"/>
                        </wps:cNvCnPr>
                        <wps:spPr bwMode="auto">
                          <a:xfrm>
                            <a:off x="685800" y="982344"/>
                            <a:ext cx="838200" cy="4191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4" name="Line 12"/>
                        <wps:cNvCnPr>
                          <a:cxnSpLocks noChangeShapeType="1"/>
                        </wps:cNvCnPr>
                        <wps:spPr bwMode="auto">
                          <a:xfrm flipV="1">
                            <a:off x="1143000" y="1410969"/>
                            <a:ext cx="381000" cy="8572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5" name="Text Box 13"/>
                        <wps:cNvSpPr txBox="1">
                          <a:spLocks noChangeArrowheads="1"/>
                        </wps:cNvSpPr>
                        <wps:spPr bwMode="auto">
                          <a:xfrm>
                            <a:off x="304800" y="3048690"/>
                            <a:ext cx="1143000" cy="288235"/>
                          </a:xfrm>
                          <a:prstGeom prst="rect">
                            <a:avLst/>
                          </a:prstGeom>
                          <a:solidFill>
                            <a:srgbClr val="FFFFFF"/>
                          </a:solidFill>
                          <a:ln w="9525">
                            <a:solidFill>
                              <a:srgbClr val="000000"/>
                            </a:solidFill>
                            <a:prstDash val="dash"/>
                            <a:miter lim="800000"/>
                            <a:headEnd/>
                            <a:tailEnd/>
                          </a:ln>
                        </wps:spPr>
                        <wps:txbx>
                          <w:txbxContent>
                            <w:p w14:paraId="65E7551E" w14:textId="77777777" w:rsidR="00DC7C48" w:rsidRPr="00B634F0" w:rsidRDefault="00DC7C48" w:rsidP="006A307B">
                              <w:pPr>
                                <w:jc w:val="center"/>
                                <w:rPr>
                                  <w:sz w:val="20"/>
                                </w:rPr>
                              </w:pPr>
                              <w:r w:rsidRPr="00B634F0">
                                <w:rPr>
                                  <w:sz w:val="20"/>
                                </w:rPr>
                                <w:t xml:space="preserve">Device </w:t>
                              </w:r>
                            </w:p>
                          </w:txbxContent>
                        </wps:txbx>
                        <wps:bodyPr rot="0" vert="horz" wrap="square" lIns="91440" tIns="45720" rIns="91440" bIns="45720" anchor="t" anchorCtr="0" upright="1">
                          <a:noAutofit/>
                        </wps:bodyPr>
                      </wps:wsp>
                      <wps:wsp>
                        <wps:cNvPr id="196" name="Line 14"/>
                        <wps:cNvCnPr>
                          <a:cxnSpLocks noChangeShapeType="1"/>
                        </wps:cNvCnPr>
                        <wps:spPr bwMode="auto">
                          <a:xfrm flipV="1">
                            <a:off x="838200" y="2573019"/>
                            <a:ext cx="0" cy="466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2CF1769" id="Canvas 4" o:spid="_x0000_s1026" editas="canvas" style="width:240.75pt;height:270pt;mso-position-horizontal-relative:char;mso-position-vertical-relative:line" coordsize="30568,342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568;height:34290;visibility:visible;mso-wrap-style:squar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3048;top:381;width:11430;height:6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">
                  <v:textbox>
                    <w:txbxContent>
                      <w:p w14:paraId="6F984563" w14:textId="77777777" w:rsidR="00DC7C48" w:rsidRPr="00B634F0" w:rsidRDefault="00DC7C48" w:rsidP="00DC7C48">
                        <w:pPr>
                          <w:jc w:val="center"/>
                          <w:rPr>
                            <w:sz w:val="20"/>
                          </w:rPr>
                        </w:pPr>
                        <w:r w:rsidRPr="00B634F0">
                          <w:rPr>
                            <w:sz w:val="20"/>
                          </w:rPr>
                          <w:t>Device Observation Consumer</w:t>
                        </w:r>
                        <w:r>
                          <w:rPr>
                            <w:sz w:val="20"/>
                          </w:rPr>
                          <w:t xml:space="preserve"> (DOC)</w:t>
                        </w:r>
                      </w:p>
                    </w:txbxContent>
                  </v:textbox>
                </v:shape>
                <v:shape id="Text Box 7" o:spid="_x0000_s1029" type="#_x0000_t202" style="position:absolute;left:3048;top:20015;width:11430;height:5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">
                  <v:textbox>
                    <w:txbxContent>
                      <w:p w14:paraId="18D26133" w14:textId="77777777" w:rsidR="00DC7C48" w:rsidRPr="00B634F0" w:rsidRDefault="00DC7C48" w:rsidP="006A307B">
                        <w:pPr>
                          <w:jc w:val="center"/>
                          <w:rPr>
                            <w:sz w:val="20"/>
                          </w:rPr>
                        </w:pPr>
                        <w:r w:rsidRPr="00B634F0">
                          <w:rPr>
                            <w:sz w:val="20"/>
                          </w:rPr>
                          <w:t xml:space="preserve">Device Observation </w:t>
                        </w:r>
                        <w:r>
                          <w:rPr>
                            <w:sz w:val="20"/>
                          </w:rPr>
                          <w:t>Reporter (DOR)</w:t>
                        </w:r>
                      </w:p>
                    </w:txbxContent>
                  </v:textbox>
                </v:shape>
                <v:line id="Line 8" o:spid="_x0000_s1030" style="position:absolute;flip:y;visibility:visible;mso-wrap-style:square" from="11430,6762" to="11436,20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">
                  <v:stroke endarrow="block"/>
                </v:line>
                <v:line id="Line 9" o:spid="_x0000_s1031" style="position:absolute;visibility:visible;mso-wrap-style:square" from="6858,6857" to="6858,20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">
                  <v:stroke endarrow="block"/>
                </v:line>
                <v:shape id="Text Box 10" o:spid="_x0000_s1032" type="#_x0000_t202" style="position:absolute;left:15240;top:10693;width:12954;height:6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">
                  <v:textbox>
                    <w:txbxContent>
                      <w:p w14:paraId="23E1BDD2" w14:textId="677175FB" w:rsidR="00DC7C48" w:rsidRDefault="00DC7C48" w:rsidP="000D5F40">
                        <w:pPr>
                          <w:jc w:val="center"/>
                          <w:rPr>
                            <w:sz w:val="18"/>
                            <w:szCs w:val="18"/>
                          </w:rPr>
                        </w:pPr>
                        <w:r w:rsidRPr="00B634F0">
                          <w:rPr>
                            <w:sz w:val="18"/>
                            <w:szCs w:val="18"/>
                          </w:rPr>
                          <w:t>Communicate Device Data</w:t>
                        </w:r>
                      </w:p>
                      <w:p w14:paraId="7C7A0A7F" w14:textId="226EA0D1" w:rsidR="00DC7C48" w:rsidRPr="00B634F0" w:rsidRDefault="00DC7C48" w:rsidP="000D5F40">
                        <w:pPr>
                          <w:jc w:val="center"/>
                          <w:rPr>
                            <w:sz w:val="18"/>
                            <w:szCs w:val="18"/>
                          </w:rPr>
                        </w:pPr>
                        <w:r>
                          <w:rPr>
                            <w:sz w:val="18"/>
                            <w:szCs w:val="18"/>
                          </w:rPr>
                          <w:t>[PCD-01]</w:t>
                        </w:r>
                      </w:p>
                    </w:txbxContent>
                  </v:textbox>
                </v:shape>
                <v:line id="Line 11" o:spid="_x0000_s1033" style="position:absolute;visibility:visible;mso-wrap-style:square" from="6858,9823" to="15240,140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">
                  <v:stroke dashstyle="1 1" endcap="round"/>
                </v:line>
                <v:line id="Line 12" o:spid="_x0000_s1034" style="position:absolute;flip:y;visibility:visible;mso-wrap-style:square" from="11430,14109" to="15240,149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">
                  <v:stroke dashstyle="1 1" endcap="round"/>
                </v:line>
                <v:shape id="Text Box 13" o:spid="_x0000_s1035" type="#_x0000_t202" style="position:absolute;left:3048;top:30486;width:11430;height:28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">
                  <v:stroke dashstyle="dash"/>
                  <v:textbox>
                    <w:txbxContent>
                      <w:p w14:paraId="65E7551E" w14:textId="77777777" w:rsidR="00DC7C48" w:rsidRPr="00B634F0" w:rsidRDefault="00DC7C48" w:rsidP="006A307B">
                        <w:pPr>
                          <w:jc w:val="center"/>
                          <w:rPr>
                            <w:sz w:val="20"/>
                          </w:rPr>
                        </w:pPr>
                        <w:r w:rsidRPr="00B634F0">
                          <w:rPr>
                            <w:sz w:val="20"/>
                          </w:rPr>
                          <w:t xml:space="preserve">Device </w:t>
                        </w:r>
                      </w:p>
                    </w:txbxContent>
                  </v:textbox>
                </v:shape>
                <v:line id="Line 14" o:spid="_x0000_s1036" style="position:absolute;flip:y;visibility:visible;mso-wrap-style:square" from="8382,25730" to="8382,303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">
                  <v:stroke endarrow="block"/>
                </v:line>
                <w10:anchorlock/>
              </v:group>
            </w:pict>
          </mc:Fallback>
        </mc:AlternateContent>
      </w:r>
    </w:p>
    <w:p w14:paraId="40D15B76" w14:textId="77777777" w:rsidR="006A307B" w:rsidRPr="00190000" w:rsidRDefault="006A307B" w:rsidP="00CF68E8">
      <w:pPr>
        <w:pStyle w:val="BodyText"/>
      </w:pPr>
      <w:bookmarkStart w:id="1104" w:name="_Ref139548291"/>
    </w:p>
    <w:p w14:paraId="3AAE8FFD" w14:textId="77777777" w:rsidR="006A307B" w:rsidRPr="00190000" w:rsidRDefault="006A307B" w:rsidP="006A307B">
      <w:pPr>
        <w:pStyle w:val="FigureTitle"/>
      </w:pPr>
      <w:r w:rsidRPr="00190000">
        <w:t xml:space="preserve">Figure </w:t>
      </w:r>
      <w:r w:rsidR="00787AF9" w:rsidRPr="00190000">
        <w:t>3</w:t>
      </w:r>
      <w:r w:rsidRPr="00190000">
        <w:t>.1-1: DEC Integration Profile with Actors and Transactions</w:t>
      </w:r>
      <w:bookmarkEnd w:id="1104"/>
    </w:p>
    <w:p w14:paraId="29A0B040" w14:textId="77777777" w:rsidR="006A307B" w:rsidRPr="00190000" w:rsidRDefault="00552C0F">
      <w:pPr>
        <w:pStyle w:val="BodyText"/>
        <w:pPrChange w:id="1105" w:author="Mary Jungers" w:date="2019-11-12T12:32:00Z">
          <w:pPr/>
        </w:pPrChange>
      </w:pPr>
      <w:r w:rsidRPr="00190000">
        <w:t xml:space="preserve">Table 3.1-1: DEC - Actors and Transactions </w:t>
      </w:r>
      <w:r w:rsidR="006A307B" w:rsidRPr="00190000">
        <w:t xml:space="preserve">lists the transactions for each actor directly involved in the DEC Integration Profile. In order to claim support of this Integration Profile, an implementation must perform the required transactions (labeled “R”). Transactions labeled “O” </w:t>
      </w:r>
      <w:r w:rsidR="006A307B" w:rsidRPr="00190000">
        <w:lastRenderedPageBreak/>
        <w:t>are optional. A complete list of options defined by this Integration Profile that implementations may choose to support is listed in Section</w:t>
      </w:r>
      <w:r w:rsidR="006A6C62" w:rsidRPr="00190000">
        <w:t xml:space="preserve"> 3.2</w:t>
      </w:r>
      <w:r w:rsidR="006A307B" w:rsidRPr="00190000">
        <w:t>.</w:t>
      </w:r>
    </w:p>
    <w:p w14:paraId="14965541" w14:textId="77777777" w:rsidR="006A307B" w:rsidRPr="00190000" w:rsidRDefault="006A307B">
      <w:pPr>
        <w:pStyle w:val="BodyText"/>
        <w:pPrChange w:id="1106" w:author="Mary Jungers" w:date="2019-11-12T14:26:00Z">
          <w:pPr/>
        </w:pPrChange>
      </w:pPr>
    </w:p>
    <w:p w14:paraId="66515575" w14:textId="77777777" w:rsidR="006A307B" w:rsidRPr="00190000" w:rsidRDefault="006A307B" w:rsidP="006A307B">
      <w:pPr>
        <w:pStyle w:val="TableTitle"/>
      </w:pPr>
      <w:bookmarkStart w:id="1107" w:name="_Ref139548538"/>
      <w:r w:rsidRPr="00190000">
        <w:t xml:space="preserve">Table </w:t>
      </w:r>
      <w:r w:rsidR="00787AF9" w:rsidRPr="00190000">
        <w:t>3</w:t>
      </w:r>
      <w:r w:rsidRPr="00190000">
        <w:t>.1-1: DEC</w:t>
      </w:r>
      <w:r w:rsidR="00552C0F" w:rsidRPr="00190000">
        <w:t xml:space="preserve"> - </w:t>
      </w:r>
      <w:r w:rsidRPr="00190000">
        <w:t>Actors and Transactions</w:t>
      </w:r>
      <w:bookmarkEnd w:id="110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122"/>
        <w:gridCol w:w="1548"/>
        <w:gridCol w:w="1707"/>
      </w:tblGrid>
      <w:tr w:rsidR="006A307B" w:rsidRPr="00190000" w14:paraId="2B899B17" w14:textId="77777777" w:rsidTr="001C5B41">
        <w:trPr>
          <w:cantSplit/>
          <w:tblHeader/>
        </w:trPr>
        <w:tc>
          <w:tcPr>
            <w:tcW w:w="1818" w:type="dxa"/>
            <w:shd w:val="clear" w:color="auto" w:fill="D8D8D8"/>
          </w:tcPr>
          <w:p w14:paraId="59486835" w14:textId="77777777" w:rsidR="006A307B" w:rsidRPr="00190000" w:rsidRDefault="006A307B" w:rsidP="00586E75">
            <w:pPr>
              <w:pStyle w:val="TableEntryHeader"/>
              <w:snapToGrid w:val="0"/>
            </w:pPr>
            <w:r w:rsidRPr="00190000">
              <w:t>Actors</w:t>
            </w:r>
          </w:p>
        </w:tc>
        <w:tc>
          <w:tcPr>
            <w:tcW w:w="4122" w:type="dxa"/>
            <w:shd w:val="clear" w:color="auto" w:fill="D8D8D8"/>
          </w:tcPr>
          <w:p w14:paraId="49D29903" w14:textId="77777777" w:rsidR="006A307B" w:rsidRPr="00190000" w:rsidRDefault="006A307B" w:rsidP="00586E75">
            <w:pPr>
              <w:pStyle w:val="TableEntryHeader"/>
              <w:snapToGrid w:val="0"/>
            </w:pPr>
            <w:r w:rsidRPr="00190000">
              <w:t xml:space="preserve">Transactions </w:t>
            </w:r>
          </w:p>
        </w:tc>
        <w:tc>
          <w:tcPr>
            <w:tcW w:w="1548" w:type="dxa"/>
            <w:shd w:val="clear" w:color="auto" w:fill="D8D8D8"/>
          </w:tcPr>
          <w:p w14:paraId="2F44E72D" w14:textId="77777777" w:rsidR="006A307B" w:rsidRPr="00190000" w:rsidRDefault="006A307B" w:rsidP="00586E75">
            <w:pPr>
              <w:pStyle w:val="TableEntryHeader"/>
            </w:pPr>
            <w:r w:rsidRPr="00190000">
              <w:t>Optionality</w:t>
            </w:r>
          </w:p>
        </w:tc>
        <w:tc>
          <w:tcPr>
            <w:tcW w:w="1707" w:type="dxa"/>
            <w:shd w:val="clear" w:color="auto" w:fill="D8D8D8"/>
          </w:tcPr>
          <w:p w14:paraId="01657016" w14:textId="77777777" w:rsidR="006A307B" w:rsidRPr="00190000" w:rsidRDefault="006A307B" w:rsidP="00586E75">
            <w:pPr>
              <w:pStyle w:val="TableEntryHeader"/>
            </w:pPr>
            <w:r w:rsidRPr="00190000">
              <w:t>Section in Volume 2</w:t>
            </w:r>
          </w:p>
        </w:tc>
      </w:tr>
      <w:tr w:rsidR="006A307B" w:rsidRPr="00190000" w14:paraId="08FDBC9F" w14:textId="77777777" w:rsidTr="001C5B41">
        <w:trPr>
          <w:cantSplit/>
        </w:trPr>
        <w:tc>
          <w:tcPr>
            <w:tcW w:w="1818" w:type="dxa"/>
          </w:tcPr>
          <w:p w14:paraId="590F8371" w14:textId="77777777" w:rsidR="006A307B" w:rsidRPr="00190000" w:rsidRDefault="006A307B" w:rsidP="000D5F40">
            <w:pPr>
              <w:pStyle w:val="TableEntry"/>
            </w:pPr>
            <w:r w:rsidRPr="00190000">
              <w:t>Device Observation Consumer</w:t>
            </w:r>
          </w:p>
        </w:tc>
        <w:tc>
          <w:tcPr>
            <w:tcW w:w="4122" w:type="dxa"/>
          </w:tcPr>
          <w:p w14:paraId="43327355" w14:textId="77777777" w:rsidR="006A307B" w:rsidRPr="00190000" w:rsidRDefault="006A307B" w:rsidP="000D5F40">
            <w:pPr>
              <w:pStyle w:val="TableEntry"/>
            </w:pPr>
            <w:r w:rsidRPr="00190000">
              <w:t>Communicate PCD Data [PCD-01]</w:t>
            </w:r>
          </w:p>
        </w:tc>
        <w:tc>
          <w:tcPr>
            <w:tcW w:w="1548" w:type="dxa"/>
          </w:tcPr>
          <w:p w14:paraId="017F6DFB" w14:textId="77777777" w:rsidR="006A307B" w:rsidRPr="00190000" w:rsidRDefault="006A307B" w:rsidP="000D5F40">
            <w:pPr>
              <w:pStyle w:val="TableEntry"/>
            </w:pPr>
            <w:r w:rsidRPr="00190000">
              <w:t>R</w:t>
            </w:r>
          </w:p>
        </w:tc>
        <w:tc>
          <w:tcPr>
            <w:tcW w:w="1707" w:type="dxa"/>
          </w:tcPr>
          <w:p w14:paraId="10AAF175" w14:textId="77777777" w:rsidR="006A307B" w:rsidRPr="00190000" w:rsidRDefault="006A307B" w:rsidP="000D5F40">
            <w:pPr>
              <w:pStyle w:val="TableEntry"/>
            </w:pPr>
            <w:r w:rsidRPr="00190000">
              <w:t>Section 3.1</w:t>
            </w:r>
          </w:p>
        </w:tc>
      </w:tr>
      <w:tr w:rsidR="006A307B" w:rsidRPr="00190000" w14:paraId="35095CF4" w14:textId="77777777" w:rsidTr="001C5B41">
        <w:trPr>
          <w:cantSplit/>
        </w:trPr>
        <w:tc>
          <w:tcPr>
            <w:tcW w:w="1818" w:type="dxa"/>
          </w:tcPr>
          <w:p w14:paraId="0939D7B3" w14:textId="77777777" w:rsidR="006A307B" w:rsidRPr="00190000" w:rsidRDefault="006A307B" w:rsidP="000D5F40">
            <w:pPr>
              <w:pStyle w:val="TableEntry"/>
            </w:pPr>
            <w:r w:rsidRPr="00190000">
              <w:t>Device Observation Reporter</w:t>
            </w:r>
          </w:p>
        </w:tc>
        <w:tc>
          <w:tcPr>
            <w:tcW w:w="4122" w:type="dxa"/>
          </w:tcPr>
          <w:p w14:paraId="0B14A524" w14:textId="77777777" w:rsidR="006A307B" w:rsidRPr="00190000" w:rsidRDefault="006A307B" w:rsidP="000D5F40">
            <w:pPr>
              <w:pStyle w:val="TableEntry"/>
            </w:pPr>
            <w:r w:rsidRPr="00190000">
              <w:t>Communicate PCD Data [PCD-01]</w:t>
            </w:r>
          </w:p>
        </w:tc>
        <w:tc>
          <w:tcPr>
            <w:tcW w:w="1548" w:type="dxa"/>
          </w:tcPr>
          <w:p w14:paraId="32100D44" w14:textId="77777777" w:rsidR="006A307B" w:rsidRPr="00190000" w:rsidRDefault="006A307B" w:rsidP="000D5F40">
            <w:pPr>
              <w:pStyle w:val="TableEntry"/>
            </w:pPr>
            <w:r w:rsidRPr="00190000">
              <w:t>R</w:t>
            </w:r>
          </w:p>
        </w:tc>
        <w:tc>
          <w:tcPr>
            <w:tcW w:w="1707" w:type="dxa"/>
          </w:tcPr>
          <w:p w14:paraId="2CD9A7DC" w14:textId="77777777" w:rsidR="006A307B" w:rsidRPr="00190000" w:rsidRDefault="006A307B" w:rsidP="000D5F40">
            <w:pPr>
              <w:pStyle w:val="TableEntry"/>
            </w:pPr>
            <w:r w:rsidRPr="00190000">
              <w:t>Section 3.1</w:t>
            </w:r>
          </w:p>
        </w:tc>
      </w:tr>
    </w:tbl>
    <w:p w14:paraId="433FDD69" w14:textId="77777777" w:rsidR="00650937" w:rsidRPr="00190000" w:rsidRDefault="00650937">
      <w:pPr>
        <w:pStyle w:val="BodyText"/>
        <w:pPrChange w:id="1108" w:author="Mary Jungers" w:date="2019-11-12T14:26:00Z">
          <w:pPr/>
        </w:pPrChange>
      </w:pPr>
    </w:p>
    <w:p w14:paraId="041DE266" w14:textId="176F2A5A" w:rsidR="006A307B" w:rsidRPr="00190000" w:rsidRDefault="006A307B">
      <w:pPr>
        <w:pStyle w:val="BodyText"/>
        <w:pPrChange w:id="1109" w:author="Mary Jungers" w:date="2019-11-12T12:32:00Z">
          <w:pPr/>
        </w:pPrChange>
      </w:pPr>
      <w:r w:rsidRPr="00190000">
        <w:t>Refer to</w:t>
      </w:r>
      <w:r w:rsidR="00552C0F" w:rsidRPr="00190000">
        <w:t xml:space="preserve"> Table 2.</w:t>
      </w:r>
      <w:r w:rsidR="0016773A" w:rsidRPr="00190000">
        <w:t>5</w:t>
      </w:r>
      <w:r w:rsidR="00552C0F" w:rsidRPr="00190000">
        <w:t>-1: Patient Care Device Integration Profile Dependencies</w:t>
      </w:r>
      <w:r w:rsidRPr="00190000">
        <w:t xml:space="preserve"> </w:t>
      </w:r>
      <w:r w:rsidRPr="00190000">
        <w:fldChar w:fldCharType="begin"/>
      </w:r>
      <w:r w:rsidRPr="00190000">
        <w:instrText xml:space="preserve"> REF _Ref139543883 \h </w:instrText>
      </w:r>
      <w:r w:rsidR="001E37AE" w:rsidRPr="00190000">
        <w:instrText xml:space="preserve"> \* MERGEFORMAT </w:instrText>
      </w:r>
      <w:r w:rsidRPr="00190000">
        <w:fldChar w:fldCharType="end"/>
      </w:r>
      <w:r w:rsidRPr="00190000">
        <w:t>for other profiles that may be pre-requisites for this profile.</w:t>
      </w:r>
    </w:p>
    <w:p w14:paraId="09830560" w14:textId="77777777" w:rsidR="006A307B" w:rsidRPr="00190000" w:rsidRDefault="006A307B" w:rsidP="00B5724A">
      <w:pPr>
        <w:pStyle w:val="Heading3"/>
        <w:rPr>
          <w:noProof w:val="0"/>
        </w:rPr>
      </w:pPr>
      <w:bookmarkStart w:id="1110" w:name="_Toc270019728"/>
      <w:bookmarkStart w:id="1111" w:name="_Toc270019817"/>
      <w:bookmarkStart w:id="1112" w:name="_Toc369246335"/>
      <w:bookmarkStart w:id="1113" w:name="_Toc24466554"/>
      <w:r w:rsidRPr="00190000">
        <w:rPr>
          <w:noProof w:val="0"/>
        </w:rPr>
        <w:t>Patient Demographics – Recommended Transactions</w:t>
      </w:r>
      <w:bookmarkEnd w:id="1110"/>
      <w:bookmarkEnd w:id="1111"/>
      <w:bookmarkEnd w:id="1112"/>
      <w:bookmarkEnd w:id="1113"/>
    </w:p>
    <w:p w14:paraId="0271EEB3" w14:textId="77777777" w:rsidR="006A307B" w:rsidRPr="00190000" w:rsidRDefault="006A307B">
      <w:pPr>
        <w:pStyle w:val="BodyText"/>
        <w:pPrChange w:id="1114" w:author="Mary Jungers" w:date="2019-11-12T12:32:00Z">
          <w:pPr/>
        </w:pPrChange>
      </w:pPr>
      <w:r w:rsidRPr="00190000">
        <w:t>While not required, it is recommended that IHE transactions be employed for acquisition of Patient Demographics from other systems. The recommended transactions include:</w:t>
      </w:r>
    </w:p>
    <w:p w14:paraId="67DEECB1" w14:textId="77777777" w:rsidR="006A307B" w:rsidRPr="00190000" w:rsidRDefault="006A307B" w:rsidP="00CF68E8">
      <w:pPr>
        <w:pStyle w:val="BodyText"/>
        <w:ind w:left="360"/>
      </w:pPr>
      <w:r w:rsidRPr="00190000">
        <w:rPr>
          <w:b/>
        </w:rPr>
        <w:t>Patient Demographics Query</w:t>
      </w:r>
      <w:r w:rsidRPr="00190000">
        <w:t xml:space="preserve"> – This transaction contains the Patient Demographics information in response to a specific query on a specific patient. [ITI-21]</w:t>
      </w:r>
    </w:p>
    <w:p w14:paraId="6E2B2DD3" w14:textId="77777777" w:rsidR="006A307B" w:rsidRPr="00190000" w:rsidRDefault="006A307B" w:rsidP="00CF68E8">
      <w:pPr>
        <w:pStyle w:val="BodyText"/>
        <w:ind w:left="360"/>
      </w:pPr>
      <w:r w:rsidRPr="00190000">
        <w:rPr>
          <w:b/>
        </w:rPr>
        <w:t>Patient Identity Feed</w:t>
      </w:r>
      <w:r w:rsidRPr="00190000">
        <w:t xml:space="preserve"> - This transaction is broadcast from the Patient Demographics supplier when changes to the patient demographics occur. [ITI-30]</w:t>
      </w:r>
    </w:p>
    <w:p w14:paraId="0989DB3C" w14:textId="3F82828F" w:rsidR="006A307B" w:rsidRPr="00190000" w:rsidRDefault="006A307B" w:rsidP="00CF68E8">
      <w:pPr>
        <w:pStyle w:val="BodyText"/>
        <w:ind w:left="360"/>
      </w:pPr>
      <w:r w:rsidRPr="00190000">
        <w:rPr>
          <w:b/>
        </w:rPr>
        <w:t>Patient Encounter Management</w:t>
      </w:r>
      <w:r w:rsidRPr="00190000">
        <w:t xml:space="preserve"> - The Patient Encounter Source registers or updates an encounter (inpatient, outpatient, pre-admit, etc.) and forwards the information to other systems implementing the Patient Encounter Consumer. This information will include the patient’s location and care providers for a particular (usually current) encounter. [ITI-31]</w:t>
      </w:r>
    </w:p>
    <w:p w14:paraId="08AC4FB6" w14:textId="77777777" w:rsidR="006A307B" w:rsidRPr="00190000" w:rsidRDefault="00EF3CE4" w:rsidP="00B5724A">
      <w:pPr>
        <w:pStyle w:val="Heading2"/>
        <w:rPr>
          <w:noProof w:val="0"/>
        </w:rPr>
      </w:pPr>
      <w:bookmarkStart w:id="1115" w:name="_Toc401670151"/>
      <w:bookmarkStart w:id="1116" w:name="_Toc270019729"/>
      <w:bookmarkStart w:id="1117" w:name="_Toc270019818"/>
      <w:bookmarkStart w:id="1118" w:name="_Ref276238883"/>
      <w:bookmarkStart w:id="1119" w:name="_Toc369246336"/>
      <w:bookmarkStart w:id="1120" w:name="_Toc24466555"/>
      <w:bookmarkEnd w:id="1115"/>
      <w:r w:rsidRPr="00190000">
        <w:rPr>
          <w:noProof w:val="0"/>
        </w:rPr>
        <w:t xml:space="preserve">DEC </w:t>
      </w:r>
      <w:r w:rsidR="006A307B" w:rsidRPr="00190000">
        <w:rPr>
          <w:noProof w:val="0"/>
        </w:rPr>
        <w:t>Profile Options</w:t>
      </w:r>
      <w:bookmarkEnd w:id="1116"/>
      <w:bookmarkEnd w:id="1117"/>
      <w:bookmarkEnd w:id="1118"/>
      <w:bookmarkEnd w:id="1119"/>
      <w:bookmarkEnd w:id="1120"/>
    </w:p>
    <w:p w14:paraId="557AB476" w14:textId="77777777" w:rsidR="006A307B" w:rsidRPr="00190000" w:rsidRDefault="006A307B" w:rsidP="006A307B">
      <w:pPr>
        <w:pStyle w:val="BodyText"/>
      </w:pPr>
      <w:r w:rsidRPr="00190000">
        <w:t xml:space="preserve">Many actors have </w:t>
      </w:r>
      <w:r w:rsidR="00552C0F" w:rsidRPr="00190000">
        <w:t>o</w:t>
      </w:r>
      <w:r w:rsidRPr="00190000">
        <w:t xml:space="preserve">ptions defined in order to accommodate variations in use across domains or implementations. Options that may be selected for this </w:t>
      </w:r>
      <w:r w:rsidR="00552C0F" w:rsidRPr="00190000">
        <w:t>i</w:t>
      </w:r>
      <w:r w:rsidRPr="00190000">
        <w:t xml:space="preserve">ntegration </w:t>
      </w:r>
      <w:r w:rsidR="00552C0F" w:rsidRPr="00190000">
        <w:t>p</w:t>
      </w:r>
      <w:r w:rsidRPr="00190000">
        <w:t>rofile are listed in</w:t>
      </w:r>
      <w:r w:rsidR="00552C0F" w:rsidRPr="00190000">
        <w:t xml:space="preserve"> Table 3.2-1: </w:t>
      </w:r>
      <w:r w:rsidRPr="00190000">
        <w:t xml:space="preserve"> </w:t>
      </w:r>
      <w:r w:rsidR="00552C0F" w:rsidRPr="00190000">
        <w:t xml:space="preserve">DEC - Actors and Options </w:t>
      </w:r>
      <w:r w:rsidRPr="00190000">
        <w:t xml:space="preserve">along with the actors to which they apply. A subset of these </w:t>
      </w:r>
      <w:r w:rsidR="00552C0F" w:rsidRPr="00190000">
        <w:t>o</w:t>
      </w:r>
      <w:r w:rsidRPr="00190000">
        <w:t xml:space="preserve">ptions is required for implementation by actors in this </w:t>
      </w:r>
      <w:r w:rsidR="00552C0F" w:rsidRPr="00190000">
        <w:t>p</w:t>
      </w:r>
      <w:r w:rsidRPr="00190000">
        <w:t xml:space="preserve">rofile (although they may be truly optional in other </w:t>
      </w:r>
      <w:r w:rsidR="00552C0F" w:rsidRPr="00190000">
        <w:t>p</w:t>
      </w:r>
      <w:r w:rsidRPr="00190000">
        <w:t xml:space="preserve">rofiles). </w:t>
      </w:r>
    </w:p>
    <w:p w14:paraId="5F69E74F" w14:textId="77777777" w:rsidR="008F2E3C" w:rsidRPr="00190000" w:rsidRDefault="008F2E3C" w:rsidP="006A307B">
      <w:pPr>
        <w:pStyle w:val="BodyText"/>
      </w:pPr>
    </w:p>
    <w:p w14:paraId="7CDBB6BC" w14:textId="77777777" w:rsidR="006A307B" w:rsidRPr="00190000" w:rsidRDefault="006A307B" w:rsidP="00F7135F">
      <w:pPr>
        <w:pStyle w:val="TableTitle"/>
      </w:pPr>
      <w:bookmarkStart w:id="1121" w:name="_Ref139549126"/>
      <w:r w:rsidRPr="00190000">
        <w:lastRenderedPageBreak/>
        <w:t xml:space="preserve">Table </w:t>
      </w:r>
      <w:r w:rsidR="00787AF9" w:rsidRPr="00190000">
        <w:t>3</w:t>
      </w:r>
      <w:r w:rsidRPr="00190000">
        <w:t>.2-1:</w:t>
      </w:r>
      <w:r w:rsidR="00D26A5D" w:rsidRPr="00190000">
        <w:t xml:space="preserve"> </w:t>
      </w:r>
      <w:r w:rsidRPr="00190000">
        <w:t>DEC - Actors and Options</w:t>
      </w:r>
      <w:bookmarkEnd w:id="1121"/>
    </w:p>
    <w:tbl>
      <w:tblPr>
        <w:tblW w:w="0" w:type="auto"/>
        <w:jc w:val="center"/>
        <w:tblLayout w:type="fixed"/>
        <w:tblLook w:val="0000" w:firstRow="0" w:lastRow="0" w:firstColumn="0" w:lastColumn="0" w:noHBand="0" w:noVBand="0"/>
      </w:tblPr>
      <w:tblGrid>
        <w:gridCol w:w="2808"/>
        <w:gridCol w:w="3330"/>
        <w:gridCol w:w="1522"/>
      </w:tblGrid>
      <w:tr w:rsidR="006A307B" w:rsidRPr="00190000" w14:paraId="65CA9D32" w14:textId="77777777" w:rsidTr="00586E75">
        <w:trPr>
          <w:tblHeader/>
          <w:jc w:val="center"/>
        </w:trPr>
        <w:tc>
          <w:tcPr>
            <w:tcW w:w="2808" w:type="dxa"/>
            <w:tcBorders>
              <w:top w:val="single" w:sz="4" w:space="0" w:color="000000"/>
              <w:left w:val="single" w:sz="4" w:space="0" w:color="000000"/>
              <w:bottom w:val="single" w:sz="4" w:space="0" w:color="000000"/>
            </w:tcBorders>
            <w:shd w:val="clear" w:color="auto" w:fill="D9D9D9"/>
          </w:tcPr>
          <w:p w14:paraId="13FE3FDD" w14:textId="77777777" w:rsidR="006A307B" w:rsidRPr="00190000" w:rsidRDefault="006A307B" w:rsidP="00F7135F">
            <w:pPr>
              <w:pStyle w:val="TableEntryHeader"/>
            </w:pPr>
            <w:r w:rsidRPr="00190000">
              <w:t>Actor</w:t>
            </w:r>
          </w:p>
        </w:tc>
        <w:tc>
          <w:tcPr>
            <w:tcW w:w="3330" w:type="dxa"/>
            <w:tcBorders>
              <w:top w:val="single" w:sz="4" w:space="0" w:color="000000"/>
              <w:left w:val="single" w:sz="4" w:space="0" w:color="000000"/>
              <w:bottom w:val="single" w:sz="4" w:space="0" w:color="000000"/>
            </w:tcBorders>
            <w:shd w:val="clear" w:color="auto" w:fill="D9D9D9"/>
          </w:tcPr>
          <w:p w14:paraId="1BE4B49D" w14:textId="77777777" w:rsidR="006A307B" w:rsidRPr="00190000" w:rsidRDefault="006A307B" w:rsidP="00F7135F">
            <w:pPr>
              <w:pStyle w:val="TableEntryHeader"/>
            </w:pPr>
            <w:r w:rsidRPr="00190000">
              <w:t>Option Name</w:t>
            </w:r>
          </w:p>
        </w:tc>
        <w:tc>
          <w:tcPr>
            <w:tcW w:w="1522" w:type="dxa"/>
            <w:tcBorders>
              <w:top w:val="single" w:sz="4" w:space="0" w:color="000000"/>
              <w:left w:val="single" w:sz="4" w:space="0" w:color="000000"/>
              <w:bottom w:val="single" w:sz="4" w:space="0" w:color="000000"/>
              <w:right w:val="single" w:sz="4" w:space="0" w:color="000000"/>
            </w:tcBorders>
            <w:shd w:val="clear" w:color="auto" w:fill="D9D9D9"/>
          </w:tcPr>
          <w:p w14:paraId="2FF1AEC6" w14:textId="77777777" w:rsidR="006A307B" w:rsidRPr="00190000" w:rsidRDefault="006A307B" w:rsidP="00F7135F">
            <w:pPr>
              <w:pStyle w:val="TableEntryHeader"/>
            </w:pPr>
            <w:r w:rsidRPr="00190000">
              <w:t>Section in Volume 2</w:t>
            </w:r>
          </w:p>
        </w:tc>
      </w:tr>
      <w:tr w:rsidR="007D10DD" w:rsidRPr="00190000" w14:paraId="0F2C9EFC" w14:textId="77777777" w:rsidTr="007D10DD">
        <w:trPr>
          <w:jc w:val="center"/>
        </w:trPr>
        <w:tc>
          <w:tcPr>
            <w:tcW w:w="2808" w:type="dxa"/>
            <w:vMerge w:val="restart"/>
            <w:tcBorders>
              <w:top w:val="single" w:sz="4" w:space="0" w:color="000000"/>
              <w:left w:val="single" w:sz="4" w:space="0" w:color="000000"/>
            </w:tcBorders>
          </w:tcPr>
          <w:p w14:paraId="28FD7B01" w14:textId="77777777" w:rsidR="007D10DD" w:rsidRPr="00190000" w:rsidRDefault="007D10DD" w:rsidP="00F7135F">
            <w:pPr>
              <w:pStyle w:val="TableEntry"/>
              <w:keepNext/>
              <w:snapToGrid w:val="0"/>
            </w:pPr>
            <w:r w:rsidRPr="00190000">
              <w:t>Device Observation Reporter</w:t>
            </w:r>
          </w:p>
        </w:tc>
        <w:tc>
          <w:tcPr>
            <w:tcW w:w="3330" w:type="dxa"/>
            <w:tcBorders>
              <w:left w:val="single" w:sz="4" w:space="0" w:color="000000"/>
              <w:bottom w:val="single" w:sz="4" w:space="0" w:color="000000"/>
            </w:tcBorders>
          </w:tcPr>
          <w:p w14:paraId="1F64A829" w14:textId="35AE2011" w:rsidR="007D10DD" w:rsidRPr="00190000" w:rsidRDefault="007D10DD" w:rsidP="00F7135F">
            <w:pPr>
              <w:pStyle w:val="TableEntry"/>
              <w:keepNext/>
              <w:snapToGrid w:val="0"/>
              <w:rPr>
                <w:i/>
                <w:iCs/>
              </w:rPr>
            </w:pPr>
            <w:r w:rsidRPr="00190000">
              <w:rPr>
                <w:i/>
                <w:iCs/>
              </w:rPr>
              <w:t>No option (assumes MLLP Transport)</w:t>
            </w:r>
          </w:p>
        </w:tc>
        <w:tc>
          <w:tcPr>
            <w:tcW w:w="1522" w:type="dxa"/>
            <w:tcBorders>
              <w:left w:val="single" w:sz="4" w:space="0" w:color="000000"/>
              <w:bottom w:val="single" w:sz="4" w:space="0" w:color="000000"/>
              <w:right w:val="single" w:sz="4" w:space="0" w:color="000000"/>
            </w:tcBorders>
          </w:tcPr>
          <w:p w14:paraId="7393FBB7" w14:textId="77777777" w:rsidR="007D10DD" w:rsidRPr="00190000" w:rsidRDefault="007D10DD" w:rsidP="00F7135F">
            <w:pPr>
              <w:pStyle w:val="TableEntry"/>
              <w:keepNext/>
              <w:snapToGrid w:val="0"/>
            </w:pPr>
            <w:r w:rsidRPr="00190000">
              <w:t>Appendix I</w:t>
            </w:r>
          </w:p>
        </w:tc>
      </w:tr>
      <w:tr w:rsidR="007D10DD" w:rsidRPr="00190000" w14:paraId="1A2E7102" w14:textId="77777777" w:rsidTr="002B5FFE">
        <w:trPr>
          <w:jc w:val="center"/>
        </w:trPr>
        <w:tc>
          <w:tcPr>
            <w:tcW w:w="2808" w:type="dxa"/>
            <w:vMerge/>
            <w:tcBorders>
              <w:left w:val="single" w:sz="4" w:space="0" w:color="000000"/>
              <w:bottom w:val="single" w:sz="4" w:space="0" w:color="000000"/>
            </w:tcBorders>
          </w:tcPr>
          <w:p w14:paraId="29D62CFB" w14:textId="77777777" w:rsidR="007D10DD" w:rsidRPr="00190000" w:rsidRDefault="007D10DD" w:rsidP="00F7135F">
            <w:pPr>
              <w:pStyle w:val="TableEntry"/>
              <w:keepNext/>
              <w:snapToGrid w:val="0"/>
            </w:pPr>
          </w:p>
        </w:tc>
        <w:tc>
          <w:tcPr>
            <w:tcW w:w="3330" w:type="dxa"/>
            <w:tcBorders>
              <w:left w:val="single" w:sz="4" w:space="0" w:color="000000"/>
              <w:bottom w:val="single" w:sz="4" w:space="0" w:color="000000"/>
            </w:tcBorders>
          </w:tcPr>
          <w:p w14:paraId="18886D42" w14:textId="70D5578C" w:rsidR="007D10DD" w:rsidRPr="00190000" w:rsidRDefault="007D10DD" w:rsidP="00F7135F">
            <w:pPr>
              <w:pStyle w:val="TableEntry"/>
              <w:keepNext/>
              <w:snapToGrid w:val="0"/>
              <w:rPr>
                <w:i/>
                <w:iCs/>
              </w:rPr>
            </w:pPr>
            <w:r w:rsidRPr="00190000">
              <w:rPr>
                <w:i/>
                <w:iCs/>
              </w:rPr>
              <w:t xml:space="preserve">Web Services (WS*) Transport </w:t>
            </w:r>
            <w:r w:rsidR="006E0330" w:rsidRPr="00190000">
              <w:rPr>
                <w:i/>
                <w:iCs/>
              </w:rPr>
              <w:t>Option</w:t>
            </w:r>
            <w:r w:rsidRPr="00190000">
              <w:rPr>
                <w:i/>
                <w:iCs/>
              </w:rPr>
              <w:t xml:space="preserve"> (rather than default MLLP Transport)</w:t>
            </w:r>
          </w:p>
        </w:tc>
        <w:tc>
          <w:tcPr>
            <w:tcW w:w="1522" w:type="dxa"/>
            <w:tcBorders>
              <w:left w:val="single" w:sz="4" w:space="0" w:color="000000"/>
              <w:bottom w:val="single" w:sz="4" w:space="0" w:color="000000"/>
              <w:right w:val="single" w:sz="4" w:space="0" w:color="000000"/>
            </w:tcBorders>
          </w:tcPr>
          <w:p w14:paraId="44D428CF" w14:textId="0F563FDF" w:rsidR="007D10DD" w:rsidRPr="00190000" w:rsidRDefault="007D10DD" w:rsidP="00F7135F">
            <w:pPr>
              <w:pStyle w:val="TableEntry"/>
              <w:keepNext/>
              <w:snapToGrid w:val="0"/>
            </w:pPr>
            <w:r w:rsidRPr="00190000">
              <w:t>Appendix J</w:t>
            </w:r>
          </w:p>
        </w:tc>
      </w:tr>
      <w:tr w:rsidR="001F0249" w:rsidRPr="00190000" w14:paraId="52B42602" w14:textId="77777777" w:rsidTr="002B5FFE">
        <w:trPr>
          <w:trHeight w:val="413"/>
          <w:jc w:val="center"/>
        </w:trPr>
        <w:tc>
          <w:tcPr>
            <w:tcW w:w="2808" w:type="dxa"/>
            <w:vMerge w:val="restart"/>
            <w:tcBorders>
              <w:top w:val="single" w:sz="4" w:space="0" w:color="000000"/>
              <w:left w:val="single" w:sz="4" w:space="0" w:color="000000"/>
            </w:tcBorders>
          </w:tcPr>
          <w:p w14:paraId="3DDBD4A2" w14:textId="77777777" w:rsidR="001F0249" w:rsidRPr="00190000" w:rsidRDefault="001F0249" w:rsidP="00F7135F">
            <w:pPr>
              <w:pStyle w:val="TableEntry"/>
              <w:keepNext/>
              <w:snapToGrid w:val="0"/>
              <w:rPr>
                <w:i/>
                <w:iCs/>
              </w:rPr>
            </w:pPr>
            <w:r w:rsidRPr="00190000">
              <w:t>Device Observation Consumer</w:t>
            </w:r>
          </w:p>
        </w:tc>
        <w:tc>
          <w:tcPr>
            <w:tcW w:w="3330" w:type="dxa"/>
            <w:tcBorders>
              <w:top w:val="single" w:sz="4" w:space="0" w:color="000000"/>
              <w:left w:val="single" w:sz="4" w:space="0" w:color="000000"/>
              <w:bottom w:val="single" w:sz="4" w:space="0" w:color="auto"/>
            </w:tcBorders>
          </w:tcPr>
          <w:p w14:paraId="35790F56" w14:textId="77777777" w:rsidR="001F0249" w:rsidRPr="00190000" w:rsidRDefault="001F0249" w:rsidP="00F7135F">
            <w:pPr>
              <w:pStyle w:val="TableEntry"/>
              <w:keepNext/>
              <w:snapToGrid w:val="0"/>
            </w:pPr>
            <w:r w:rsidRPr="00190000">
              <w:rPr>
                <w:i/>
                <w:iCs/>
              </w:rPr>
              <w:t>None (assumes MLLP Transport)</w:t>
            </w:r>
          </w:p>
        </w:tc>
        <w:tc>
          <w:tcPr>
            <w:tcW w:w="1522" w:type="dxa"/>
            <w:tcBorders>
              <w:top w:val="single" w:sz="4" w:space="0" w:color="000000"/>
              <w:left w:val="single" w:sz="4" w:space="0" w:color="000000"/>
              <w:bottom w:val="single" w:sz="4" w:space="0" w:color="auto"/>
              <w:right w:val="single" w:sz="4" w:space="0" w:color="000000"/>
            </w:tcBorders>
          </w:tcPr>
          <w:p w14:paraId="004E30D6" w14:textId="77777777" w:rsidR="001F0249" w:rsidRPr="00190000" w:rsidRDefault="001F0249" w:rsidP="00F7135F">
            <w:pPr>
              <w:pStyle w:val="TableEntry"/>
              <w:keepNext/>
              <w:snapToGrid w:val="0"/>
            </w:pPr>
            <w:r w:rsidRPr="00190000">
              <w:t>Appendix I</w:t>
            </w:r>
          </w:p>
        </w:tc>
      </w:tr>
      <w:tr w:rsidR="001F0249" w:rsidRPr="00190000" w14:paraId="3281A30C" w14:textId="77777777" w:rsidTr="002B5FFE">
        <w:trPr>
          <w:jc w:val="center"/>
        </w:trPr>
        <w:tc>
          <w:tcPr>
            <w:tcW w:w="2808" w:type="dxa"/>
            <w:vMerge/>
            <w:tcBorders>
              <w:left w:val="single" w:sz="4" w:space="0" w:color="000000"/>
              <w:bottom w:val="single" w:sz="4" w:space="0" w:color="000000"/>
            </w:tcBorders>
          </w:tcPr>
          <w:p w14:paraId="2C581DE5" w14:textId="77777777" w:rsidR="001F0249" w:rsidRPr="00190000" w:rsidRDefault="001F0249" w:rsidP="00F7135F">
            <w:pPr>
              <w:pStyle w:val="TableEntry"/>
              <w:keepNext/>
              <w:snapToGrid w:val="0"/>
            </w:pPr>
          </w:p>
        </w:tc>
        <w:tc>
          <w:tcPr>
            <w:tcW w:w="3330" w:type="dxa"/>
            <w:tcBorders>
              <w:top w:val="single" w:sz="4" w:space="0" w:color="auto"/>
              <w:left w:val="single" w:sz="4" w:space="0" w:color="000000"/>
              <w:bottom w:val="single" w:sz="4" w:space="0" w:color="000000"/>
            </w:tcBorders>
          </w:tcPr>
          <w:p w14:paraId="4B7F9336" w14:textId="438C946A" w:rsidR="001F0249" w:rsidRPr="00190000" w:rsidRDefault="001F0249" w:rsidP="00F7135F">
            <w:pPr>
              <w:pStyle w:val="TableEntry"/>
              <w:keepNext/>
              <w:snapToGrid w:val="0"/>
              <w:rPr>
                <w:i/>
                <w:iCs/>
              </w:rPr>
            </w:pPr>
            <w:r w:rsidRPr="00190000">
              <w:rPr>
                <w:i/>
                <w:iCs/>
              </w:rPr>
              <w:t xml:space="preserve">Web Services (WS*) Transport </w:t>
            </w:r>
            <w:r w:rsidR="006E0330" w:rsidRPr="00190000">
              <w:rPr>
                <w:i/>
                <w:iCs/>
              </w:rPr>
              <w:t>Option</w:t>
            </w:r>
            <w:r w:rsidRPr="00190000">
              <w:rPr>
                <w:i/>
                <w:iCs/>
              </w:rPr>
              <w:t xml:space="preserve"> (rather than default MLLP Transport)</w:t>
            </w:r>
          </w:p>
        </w:tc>
        <w:tc>
          <w:tcPr>
            <w:tcW w:w="1522" w:type="dxa"/>
            <w:tcBorders>
              <w:top w:val="single" w:sz="4" w:space="0" w:color="auto"/>
              <w:left w:val="single" w:sz="4" w:space="0" w:color="000000"/>
              <w:bottom w:val="single" w:sz="4" w:space="0" w:color="000000"/>
              <w:right w:val="single" w:sz="4" w:space="0" w:color="000000"/>
            </w:tcBorders>
          </w:tcPr>
          <w:p w14:paraId="783F6138" w14:textId="1A8509B2" w:rsidR="001F0249" w:rsidRPr="00190000" w:rsidRDefault="001F0249" w:rsidP="00F7135F">
            <w:pPr>
              <w:pStyle w:val="TableEntry"/>
              <w:keepNext/>
              <w:snapToGrid w:val="0"/>
            </w:pPr>
            <w:r w:rsidRPr="00190000">
              <w:t>Appendix J</w:t>
            </w:r>
          </w:p>
        </w:tc>
      </w:tr>
    </w:tbl>
    <w:p w14:paraId="6422F145" w14:textId="77777777" w:rsidR="008F2E3C" w:rsidRPr="00190000" w:rsidRDefault="008F2E3C" w:rsidP="002207A3">
      <w:pPr>
        <w:pStyle w:val="BodyText"/>
      </w:pPr>
      <w:bookmarkStart w:id="1122" w:name="_Toc270019730"/>
      <w:bookmarkStart w:id="1123" w:name="_Toc270019819"/>
      <w:bookmarkStart w:id="1124" w:name="_Toc369246337"/>
    </w:p>
    <w:p w14:paraId="2B8EC46D" w14:textId="77777777" w:rsidR="0047743C" w:rsidRPr="00190000" w:rsidRDefault="0047743C" w:rsidP="001C5B41">
      <w:pPr>
        <w:pStyle w:val="Heading2"/>
        <w:rPr>
          <w:noProof w:val="0"/>
        </w:rPr>
      </w:pPr>
      <w:bookmarkStart w:id="1125" w:name="_Toc24466556"/>
      <w:r w:rsidRPr="00190000">
        <w:rPr>
          <w:noProof w:val="0"/>
        </w:rPr>
        <w:t>DEC Overview</w:t>
      </w:r>
      <w:bookmarkEnd w:id="1125"/>
    </w:p>
    <w:p w14:paraId="1F1253B4" w14:textId="0CD78730" w:rsidR="0047743C" w:rsidRPr="00190000" w:rsidRDefault="0047743C">
      <w:pPr>
        <w:pStyle w:val="BodyText"/>
        <w:pPrChange w:id="1126" w:author="Mary Jungers" w:date="2019-11-12T12:32:00Z">
          <w:pPr/>
        </w:pPrChange>
      </w:pPr>
      <w:r w:rsidRPr="00190000">
        <w:t>In a recent HIMSS survey of requirements for Patient Care Device (</w:t>
      </w:r>
      <w:r w:rsidR="00F220A8" w:rsidRPr="00190000">
        <w:t>PCD),</w:t>
      </w:r>
      <w:r w:rsidRPr="00190000">
        <w:t xml:space="preserve"> the respondents identified Enterprise Sharing of PCD data as their highest priority. Goals include shortening decision time, increasing productivity, minimizing transcription errors, and obtaining increased contextual information regarding the data. </w:t>
      </w:r>
    </w:p>
    <w:p w14:paraId="1D21EC85" w14:textId="77777777" w:rsidR="0047743C" w:rsidRPr="00190000" w:rsidRDefault="0047743C">
      <w:pPr>
        <w:pStyle w:val="BodyText"/>
        <w:pPrChange w:id="1127" w:author="Mary Jungers" w:date="2019-11-12T12:32:00Z">
          <w:pPr/>
        </w:pPrChange>
      </w:pPr>
      <w:r w:rsidRPr="00190000">
        <w:t>PCD data includes:</w:t>
      </w:r>
    </w:p>
    <w:p w14:paraId="397B72C6" w14:textId="77777777" w:rsidR="0047743C" w:rsidRPr="00190000" w:rsidRDefault="0047743C" w:rsidP="0047743C">
      <w:pPr>
        <w:pStyle w:val="ListBullet2"/>
      </w:pPr>
      <w:r w:rsidRPr="00190000">
        <w:t xml:space="preserve">Periodic physiologic data (heart rate, invasive blood pressure, respiration rate, etc.) </w:t>
      </w:r>
    </w:p>
    <w:p w14:paraId="4FEEE235" w14:textId="77777777" w:rsidR="0047743C" w:rsidRPr="00190000" w:rsidRDefault="0047743C" w:rsidP="0047743C">
      <w:pPr>
        <w:pStyle w:val="ListBullet2"/>
      </w:pPr>
      <w:r w:rsidRPr="00190000">
        <w:t>Aperiodic physiologic data (non-invasive blood pressure, patient weight, cardiac output, etc.)</w:t>
      </w:r>
    </w:p>
    <w:p w14:paraId="1A68E1A6" w14:textId="77777777" w:rsidR="0047743C" w:rsidRPr="00190000" w:rsidRDefault="0047743C" w:rsidP="0047743C">
      <w:pPr>
        <w:pStyle w:val="ListBullet2"/>
      </w:pPr>
      <w:r w:rsidRPr="00190000">
        <w:t>Alarm and alert information</w:t>
      </w:r>
    </w:p>
    <w:p w14:paraId="44A56157" w14:textId="77777777" w:rsidR="0047743C" w:rsidRPr="00190000" w:rsidRDefault="0047743C" w:rsidP="0047743C">
      <w:pPr>
        <w:pStyle w:val="ListBullet2"/>
      </w:pPr>
      <w:r w:rsidRPr="00190000">
        <w:t>Device settings and the ability to manipulate those settings</w:t>
      </w:r>
    </w:p>
    <w:p w14:paraId="17941DC0" w14:textId="77777777" w:rsidR="0047743C" w:rsidRPr="00190000" w:rsidRDefault="0047743C" w:rsidP="0047743C">
      <w:pPr>
        <w:pStyle w:val="ListBullet2"/>
      </w:pPr>
      <w:r w:rsidRPr="00190000">
        <w:t>CLIA waived (or equivalent international waiver) point-of-care laboratory tests (i.e., home blood glucose, etc.)</w:t>
      </w:r>
    </w:p>
    <w:p w14:paraId="28460BBE" w14:textId="77777777" w:rsidR="0047743C" w:rsidRPr="00190000" w:rsidRDefault="0047743C">
      <w:pPr>
        <w:pStyle w:val="BodyText"/>
        <w:pPrChange w:id="1128" w:author="Mary Jungers" w:date="2019-11-12T12:32:00Z">
          <w:pPr/>
        </w:pPrChange>
      </w:pPr>
      <w:r w:rsidRPr="00190000">
        <w:t xml:space="preserve">PCD data may also include contextual data such as the patient ID, caregiver identification, and physical location of the device. </w:t>
      </w:r>
    </w:p>
    <w:p w14:paraId="223D4C52" w14:textId="77777777" w:rsidR="0047743C" w:rsidRPr="00190000" w:rsidRDefault="0047743C">
      <w:pPr>
        <w:pStyle w:val="BodyText"/>
        <w:pPrChange w:id="1129" w:author="Mary Jungers" w:date="2019-11-12T12:32:00Z">
          <w:pPr/>
        </w:pPrChange>
      </w:pPr>
      <w:r w:rsidRPr="00190000">
        <w:t>The Device Enterprise Communication (DEC) Profile addresses the need for consistent communication of PCD data to the enterprise. Enterprise recipients of PCD data include, but are not limited to, Clinical Decision Support applications, Clinical Data Repositories (CDRs), Electronic Medical Record applications (EMRs), and Electronic Health Records (EHRs).</w:t>
      </w:r>
    </w:p>
    <w:p w14:paraId="24A5A687" w14:textId="77777777" w:rsidR="0047743C" w:rsidRPr="00190000" w:rsidRDefault="0047743C">
      <w:pPr>
        <w:pStyle w:val="BodyText"/>
        <w:pPrChange w:id="1130" w:author="Mary Jungers" w:date="2019-11-12T12:32:00Z">
          <w:pPr/>
        </w:pPrChange>
      </w:pPr>
      <w:r w:rsidRPr="00190000">
        <w:t>The current profile does not address issues of privacy, security, and confidentiality associated with cross-enterprise communication of PCD data. The assumption is made that the DEC Profile is implemented in a single enterprise on a secure network. These aspects are on the IHE PCD roadmap for subsequent years.</w:t>
      </w:r>
    </w:p>
    <w:p w14:paraId="01F2607D" w14:textId="77777777" w:rsidR="0047743C" w:rsidRPr="00190000" w:rsidRDefault="0047743C">
      <w:pPr>
        <w:pStyle w:val="BodyText"/>
        <w:pPrChange w:id="1131" w:author="Mary Jungers" w:date="2019-11-12T12:32:00Z">
          <w:pPr/>
        </w:pPrChange>
      </w:pPr>
      <w:r w:rsidRPr="00190000">
        <w:lastRenderedPageBreak/>
        <w:t xml:space="preserve">The current profile does not address use cases and transactions associated with either open loop or closed loop control of patient care devices. Real-time data such as alarms and alerts, waveforms (ECG, EEG, etc.) is currently not addressed. </w:t>
      </w:r>
    </w:p>
    <w:p w14:paraId="4A6C4DE9" w14:textId="77777777" w:rsidR="0047743C" w:rsidRPr="00190000" w:rsidRDefault="0047743C" w:rsidP="001C5B41">
      <w:pPr>
        <w:pStyle w:val="Heading3"/>
        <w:rPr>
          <w:noProof w:val="0"/>
        </w:rPr>
      </w:pPr>
      <w:bookmarkStart w:id="1132" w:name="_Toc24466557"/>
      <w:r w:rsidRPr="00190000">
        <w:rPr>
          <w:noProof w:val="0"/>
        </w:rPr>
        <w:t>Note on Patient Identification</w:t>
      </w:r>
      <w:bookmarkEnd w:id="1132"/>
    </w:p>
    <w:p w14:paraId="37F5CDD2" w14:textId="4369EABE" w:rsidR="0047743C" w:rsidRPr="00190000" w:rsidRDefault="0047743C" w:rsidP="0047743C">
      <w:pPr>
        <w:pStyle w:val="BodyText"/>
      </w:pPr>
      <w:r w:rsidRPr="00190000">
        <w:t xml:space="preserve">Patient Identification is perhaps the most essential infrastructural component of any interoperability and communication process, particularly when PCD data is exported to the enterprise. It is the key element in medical device, communication, data analysis, reporting and record keeping. Automation of the entry of patient identification to patient care device has the potential for improving throughput, reducing errors, increasing safety and device and drug effectiveness, and efficiency. It is strongly recommended that implementations use IHE compliant transactions for acquisition of Patient Identification credentials. These transactions </w:t>
      </w:r>
      <w:r w:rsidR="003D7EC4" w:rsidRPr="00190000">
        <w:t>include</w:t>
      </w:r>
      <w:r w:rsidRPr="00190000">
        <w:t xml:space="preserve"> ITI-21, ITI-30 and ITI-31. Other mechanisms such as bar code or RFID are also perfectly valid alternatives or complements.</w:t>
      </w:r>
    </w:p>
    <w:p w14:paraId="6BE5CA87" w14:textId="7C4D9C98" w:rsidR="006A307B" w:rsidRPr="00190000" w:rsidRDefault="0047743C" w:rsidP="00B5703C">
      <w:pPr>
        <w:pStyle w:val="Heading2"/>
        <w:rPr>
          <w:noProof w:val="0"/>
        </w:rPr>
      </w:pPr>
      <w:bookmarkStart w:id="1133" w:name="_Toc24466558"/>
      <w:r w:rsidRPr="00190000">
        <w:rPr>
          <w:noProof w:val="0"/>
        </w:rPr>
        <w:t xml:space="preserve">DEC </w:t>
      </w:r>
      <w:bookmarkEnd w:id="1122"/>
      <w:bookmarkEnd w:id="1123"/>
      <w:bookmarkEnd w:id="1124"/>
      <w:r w:rsidR="00EF3CE4" w:rsidRPr="00190000">
        <w:rPr>
          <w:noProof w:val="0"/>
        </w:rPr>
        <w:t>Use Cases</w:t>
      </w:r>
      <w:bookmarkEnd w:id="1133"/>
    </w:p>
    <w:p w14:paraId="699783B1" w14:textId="77777777" w:rsidR="006A307B" w:rsidRPr="00190000" w:rsidRDefault="006A307B" w:rsidP="006A307B">
      <w:pPr>
        <w:pStyle w:val="BodyText"/>
      </w:pPr>
      <w:r w:rsidRPr="00190000">
        <w:t xml:space="preserve">This Section describes the specific use cases and interactions defined for the DEC Workflow Profile. There are both standard Use Cases as well as optional Use Cases. </w:t>
      </w:r>
    </w:p>
    <w:p w14:paraId="74A417CE" w14:textId="77777777" w:rsidR="006A307B" w:rsidRPr="00190000" w:rsidRDefault="006A307B" w:rsidP="00B5724A">
      <w:pPr>
        <w:pStyle w:val="Heading3"/>
        <w:rPr>
          <w:noProof w:val="0"/>
        </w:rPr>
      </w:pPr>
      <w:bookmarkStart w:id="1134" w:name="_Toc270019731"/>
      <w:bookmarkStart w:id="1135" w:name="_Toc270019820"/>
      <w:bookmarkStart w:id="1136" w:name="_Toc369246338"/>
      <w:bookmarkStart w:id="1137" w:name="_Toc24466559"/>
      <w:r w:rsidRPr="00190000">
        <w:rPr>
          <w:noProof w:val="0"/>
        </w:rPr>
        <w:t>Standard Use Cases</w:t>
      </w:r>
      <w:bookmarkEnd w:id="1134"/>
      <w:bookmarkEnd w:id="1135"/>
      <w:bookmarkEnd w:id="1136"/>
      <w:bookmarkEnd w:id="1137"/>
    </w:p>
    <w:p w14:paraId="5632395D" w14:textId="77777777" w:rsidR="006A307B" w:rsidRPr="00190000" w:rsidRDefault="006A307B" w:rsidP="00B5724A">
      <w:pPr>
        <w:pStyle w:val="Heading4"/>
        <w:tabs>
          <w:tab w:val="num" w:pos="864"/>
          <w:tab w:val="left" w:pos="900"/>
        </w:tabs>
        <w:rPr>
          <w:noProof w:val="0"/>
        </w:rPr>
      </w:pPr>
      <w:bookmarkStart w:id="1138" w:name="_Toc270019732"/>
      <w:bookmarkStart w:id="1139" w:name="_Toc369246339"/>
      <w:bookmarkStart w:id="1140" w:name="_Toc24466560"/>
      <w:r w:rsidRPr="00190000">
        <w:rPr>
          <w:noProof w:val="0"/>
        </w:rPr>
        <w:t>Case DEC-1: Communicate patient identified DEC data to EMR/EHR</w:t>
      </w:r>
      <w:bookmarkEnd w:id="1138"/>
      <w:bookmarkEnd w:id="1139"/>
      <w:bookmarkEnd w:id="1140"/>
    </w:p>
    <w:p w14:paraId="5FCF849E" w14:textId="4413CB71" w:rsidR="006A307B" w:rsidRPr="00190000" w:rsidRDefault="006A307B" w:rsidP="006A307B">
      <w:pPr>
        <w:pStyle w:val="BodyText"/>
      </w:pPr>
      <w:r w:rsidRPr="00190000">
        <w:t>Data from all of the patient care devices associated with a particular patient is communicated by a Gateway, Device or Clinical Information System (CIS) implementing the D</w:t>
      </w:r>
      <w:r w:rsidR="00BD5AD7" w:rsidRPr="00190000">
        <w:t>evice Observation Reporter</w:t>
      </w:r>
      <w:r w:rsidRPr="00190000">
        <w:t xml:space="preserve"> to an EMR/EHR, implementing the D</w:t>
      </w:r>
      <w:r w:rsidR="00BD5AD7" w:rsidRPr="00190000">
        <w:t>evice Observation Consumer</w:t>
      </w:r>
      <w:r w:rsidRPr="00190000">
        <w:t>. Examples include data from bedside monitors, ventilators, and infusion pumps. Discrete parameters representing both periodic and aperiodic data are typically communicated at an interval of no less than once per minute. The data is time stamped with a consistent time across the data from the respective patient care devices.</w:t>
      </w:r>
    </w:p>
    <w:p w14:paraId="371F8774" w14:textId="467075E8" w:rsidR="006A307B" w:rsidRPr="00190000" w:rsidRDefault="006A307B" w:rsidP="006A307B">
      <w:pPr>
        <w:pStyle w:val="BodyText"/>
      </w:pPr>
      <w:r w:rsidRPr="00190000">
        <w:t>The primary intent is communication of structured data</w:t>
      </w:r>
      <w:r w:rsidR="005020A7" w:rsidRPr="00190000">
        <w:t>;</w:t>
      </w:r>
      <w:r w:rsidRPr="00190000">
        <w:t xml:space="preserve"> however</w:t>
      </w:r>
      <w:r w:rsidR="005020A7" w:rsidRPr="00190000">
        <w:t>,</w:t>
      </w:r>
      <w:r w:rsidRPr="00190000">
        <w:t xml:space="preserve"> provisions are made for inclusion of unstructured data. The application provides facilities to bind an authoritative enterprise patient identifier required for inclusion of the PCD data in the patient record. The workflow for associating the authoritative enterprise patient identifier to the PCD data is outside the scope of the current PCD T</w:t>
      </w:r>
      <w:r w:rsidR="00FC59AA" w:rsidRPr="00190000">
        <w:t>echnical Framework</w:t>
      </w:r>
      <w:r w:rsidRPr="00190000">
        <w:t xml:space="preserve">. </w:t>
      </w:r>
    </w:p>
    <w:p w14:paraId="4F9C2FC0" w14:textId="77777777" w:rsidR="006A307B" w:rsidRPr="00190000" w:rsidRDefault="006A307B" w:rsidP="00B5724A">
      <w:pPr>
        <w:pStyle w:val="Heading4"/>
        <w:tabs>
          <w:tab w:val="num" w:pos="864"/>
          <w:tab w:val="left" w:pos="900"/>
        </w:tabs>
        <w:rPr>
          <w:noProof w:val="0"/>
        </w:rPr>
      </w:pPr>
      <w:bookmarkStart w:id="1141" w:name="_Toc270019733"/>
      <w:bookmarkStart w:id="1142" w:name="_Toc369246340"/>
      <w:bookmarkStart w:id="1143" w:name="_Toc24466561"/>
      <w:r w:rsidRPr="00190000">
        <w:rPr>
          <w:noProof w:val="0"/>
        </w:rPr>
        <w:lastRenderedPageBreak/>
        <w:t>Case DEC-2: Communicate validated periodic DEC data to EMR/EHR</w:t>
      </w:r>
      <w:bookmarkEnd w:id="1141"/>
      <w:bookmarkEnd w:id="1142"/>
      <w:bookmarkEnd w:id="1143"/>
    </w:p>
    <w:p w14:paraId="35E0C4F3" w14:textId="77777777" w:rsidR="006A307B" w:rsidRPr="00190000" w:rsidRDefault="006A307B" w:rsidP="006A307B">
      <w:pPr>
        <w:pStyle w:val="BodyText"/>
      </w:pPr>
      <w:r w:rsidRPr="00190000">
        <w:t xml:space="preserve">This Use Case builds on Case </w:t>
      </w:r>
      <w:r w:rsidR="00787AF9" w:rsidRPr="00190000">
        <w:t xml:space="preserve">DEC-1 </w:t>
      </w:r>
      <w:r w:rsidRPr="00190000">
        <w:t>by communicating only data which has been validated by a caregiver by identifying the caregiver in the PCD data. The workflow implementing validation is outside the scope of the current PCD TF.</w:t>
      </w:r>
    </w:p>
    <w:p w14:paraId="0AF05CD9" w14:textId="77777777" w:rsidR="006A307B" w:rsidRPr="00190000" w:rsidRDefault="006A307B" w:rsidP="006A307B">
      <w:pPr>
        <w:pStyle w:val="BodyText"/>
      </w:pPr>
    </w:p>
    <w:bookmarkStart w:id="1144" w:name="_1216539907"/>
    <w:bookmarkEnd w:id="1144"/>
    <w:p w14:paraId="422697A5" w14:textId="77777777" w:rsidR="006A307B" w:rsidRPr="00190000" w:rsidRDefault="00535C1F" w:rsidP="006A307B">
      <w:pPr>
        <w:pStyle w:val="BodyText"/>
        <w:keepNext/>
        <w:jc w:val="center"/>
      </w:pPr>
      <w:r w:rsidRPr="00190000">
        <w:rPr>
          <w:noProof/>
        </w:rPr>
        <w:object w:dxaOrig="7193" w:dyaOrig="5401" w14:anchorId="69D2BC4C">
          <v:shape id="_x0000_i1027" type="#_x0000_t75" alt="" style="width:359.3pt;height:266.25pt;mso-width-percent:0;mso-height-percent:0;mso-width-percent:0;mso-height-percent:0" o:ole="" filled="t">
            <v:fill color2="black"/>
            <v:imagedata r:id="rId30" o:title=""/>
          </v:shape>
          <o:OLEObject Type="Embed" ProgID="PowerPoint.Show.8" ShapeID="_x0000_i1027" DrawAspect="Content" ObjectID="_1635604612" r:id="rId31"/>
        </w:object>
      </w:r>
    </w:p>
    <w:p w14:paraId="5D94723A" w14:textId="77777777" w:rsidR="006A307B" w:rsidRPr="00190000" w:rsidRDefault="006A307B" w:rsidP="006A307B">
      <w:pPr>
        <w:pStyle w:val="FigureTitle"/>
      </w:pPr>
      <w:r w:rsidRPr="00190000">
        <w:t xml:space="preserve">Figure </w:t>
      </w:r>
      <w:r w:rsidR="0029011E" w:rsidRPr="00190000">
        <w:t>3.4</w:t>
      </w:r>
      <w:r w:rsidRPr="00190000">
        <w:t>.1.2-1: DEC Process Flow (No filtering)</w:t>
      </w:r>
    </w:p>
    <w:p w14:paraId="450836E0" w14:textId="77777777" w:rsidR="006A307B" w:rsidRPr="00190000" w:rsidRDefault="006A307B" w:rsidP="00B5724A">
      <w:pPr>
        <w:pStyle w:val="Heading3"/>
        <w:rPr>
          <w:noProof w:val="0"/>
        </w:rPr>
      </w:pPr>
      <w:bookmarkStart w:id="1145" w:name="_1216540189"/>
      <w:bookmarkStart w:id="1146" w:name="_Toc300601518"/>
      <w:bookmarkStart w:id="1147" w:name="_Toc300603377"/>
      <w:bookmarkStart w:id="1148" w:name="_Toc270019741"/>
      <w:bookmarkStart w:id="1149" w:name="_Toc270019822"/>
      <w:bookmarkStart w:id="1150" w:name="_Toc369246341"/>
      <w:bookmarkStart w:id="1151" w:name="_Toc24466562"/>
      <w:bookmarkEnd w:id="1145"/>
      <w:bookmarkEnd w:id="1146"/>
      <w:bookmarkEnd w:id="1147"/>
      <w:r w:rsidRPr="00190000">
        <w:rPr>
          <w:noProof w:val="0"/>
        </w:rPr>
        <w:t>Optional Use Cases for Automatic Patient Demographics Acquisition</w:t>
      </w:r>
      <w:bookmarkEnd w:id="1148"/>
      <w:bookmarkEnd w:id="1149"/>
      <w:bookmarkEnd w:id="1150"/>
      <w:bookmarkEnd w:id="1151"/>
    </w:p>
    <w:p w14:paraId="672E0ED5" w14:textId="77777777" w:rsidR="006A307B" w:rsidRPr="00190000" w:rsidRDefault="006A307B" w:rsidP="006A307B">
      <w:pPr>
        <w:pStyle w:val="BodyText"/>
      </w:pPr>
      <w:r w:rsidRPr="00190000">
        <w:t xml:space="preserve">The following examples describe which actors typical systems might be expected to support. This is not intended to define requirements, but rather to provide illustrative examples. </w:t>
      </w:r>
    </w:p>
    <w:p w14:paraId="6CFBEAF3" w14:textId="77777777" w:rsidR="006A307B" w:rsidRPr="00190000" w:rsidRDefault="006A307B" w:rsidP="006A307B">
      <w:pPr>
        <w:pStyle w:val="ListBullet2"/>
      </w:pPr>
      <w:r w:rsidRPr="00190000">
        <w:t xml:space="preserve">A general purpose observation reporting gateway which combines the Device Observation Reporter and patient demographics. </w:t>
      </w:r>
    </w:p>
    <w:p w14:paraId="177169DC" w14:textId="77777777" w:rsidR="006A307B" w:rsidRPr="00190000" w:rsidRDefault="006A307B" w:rsidP="006A307B">
      <w:pPr>
        <w:pStyle w:val="ListBullet2"/>
      </w:pPr>
      <w:r w:rsidRPr="00190000">
        <w:t>A patient care device which bundles the Device Observation Reporter and patient demographics.</w:t>
      </w:r>
    </w:p>
    <w:p w14:paraId="74F6E0E1" w14:textId="77777777" w:rsidR="006A307B" w:rsidRPr="00190000" w:rsidRDefault="006A307B" w:rsidP="006A307B">
      <w:pPr>
        <w:pStyle w:val="ListBullet2"/>
      </w:pPr>
      <w:r w:rsidRPr="00190000">
        <w:t>Patient Demographic Data that can be used in identifying the patient includes the following:</w:t>
      </w:r>
    </w:p>
    <w:p w14:paraId="3E1E0E46" w14:textId="77777777" w:rsidR="006A307B" w:rsidRPr="00190000" w:rsidRDefault="006A307B" w:rsidP="006A307B">
      <w:pPr>
        <w:pStyle w:val="ListBullet2"/>
      </w:pPr>
      <w:r w:rsidRPr="00190000">
        <w:t>Partial or complete patient name (printed on the patient record or wrist band, or related by the patient)</w:t>
      </w:r>
    </w:p>
    <w:p w14:paraId="22167B0F" w14:textId="77777777" w:rsidR="006A307B" w:rsidRPr="00190000" w:rsidRDefault="006A307B" w:rsidP="006A307B">
      <w:pPr>
        <w:pStyle w:val="ListBullet2"/>
      </w:pPr>
      <w:r w:rsidRPr="00190000">
        <w:t>Patient ID (from printed barcode, bedside chart, RFID, scan, etc.)</w:t>
      </w:r>
    </w:p>
    <w:p w14:paraId="537BA9F1" w14:textId="77777777" w:rsidR="006A307B" w:rsidRPr="00190000" w:rsidRDefault="006A307B" w:rsidP="006A307B">
      <w:pPr>
        <w:pStyle w:val="ListBullet2"/>
      </w:pPr>
      <w:r w:rsidRPr="00190000">
        <w:lastRenderedPageBreak/>
        <w:t>Date of Birth / age range</w:t>
      </w:r>
    </w:p>
    <w:p w14:paraId="4A3364EE" w14:textId="77777777" w:rsidR="006A307B" w:rsidRPr="00190000" w:rsidRDefault="006A307B" w:rsidP="001E37AE">
      <w:pPr>
        <w:pStyle w:val="Note"/>
      </w:pPr>
      <w:r w:rsidRPr="00190000">
        <w:t>Note: Bed ID is not accepted by the Joint Commission as a means of patient identity verification.</w:t>
      </w:r>
    </w:p>
    <w:p w14:paraId="30B3EB42" w14:textId="77777777" w:rsidR="006A307B" w:rsidRPr="00190000" w:rsidRDefault="006A307B" w:rsidP="006A307B">
      <w:pPr>
        <w:pStyle w:val="BodyText"/>
      </w:pPr>
      <w:r w:rsidRPr="00190000">
        <w:t xml:space="preserve">Patient Identification Binding Use Cases: The caregiver connects the patient to a patient care device. The patient is physically identified by the caregiver, using some institutionally unique protocol for identification such as verification of information contained on a wristband. The caregiver uses the information from the physical patient identification to authorize an electronic identification, made by the device or an independent device or system, binding the patient’s electronic identity to all data communicated from the patient care device. The verification may involve direct entry of data to the device being bound, a gateway, or an actor residing in a separate system. It may be based on direct physical identification of the patient by the </w:t>
      </w:r>
      <w:r w:rsidR="005020A7" w:rsidRPr="00190000">
        <w:t>caregiver</w:t>
      </w:r>
      <w:r w:rsidRPr="00190000">
        <w:t xml:space="preserve"> or on confirmation by the caregiver of an electronic identification made by the device in concert with other devices or systems. The verification may also include fully automated binding when a unique logical authentication can be made. The end result is that data communicated from the patient care device contains an authoritative institutionally unique electronic identifier.</w:t>
      </w:r>
    </w:p>
    <w:p w14:paraId="015512EE" w14:textId="77777777" w:rsidR="006A307B" w:rsidRPr="00190000" w:rsidRDefault="006A307B" w:rsidP="00B5724A">
      <w:pPr>
        <w:pStyle w:val="Heading4"/>
        <w:tabs>
          <w:tab w:val="num" w:pos="864"/>
          <w:tab w:val="left" w:pos="900"/>
        </w:tabs>
        <w:rPr>
          <w:noProof w:val="0"/>
        </w:rPr>
      </w:pPr>
      <w:bookmarkStart w:id="1152" w:name="_Toc270019742"/>
      <w:bookmarkStart w:id="1153" w:name="_Toc369246342"/>
      <w:bookmarkStart w:id="1154" w:name="_Toc24466563"/>
      <w:r w:rsidRPr="00190000">
        <w:rPr>
          <w:noProof w:val="0"/>
        </w:rPr>
        <w:t>Case DEC-ID-1: Patient ID known in ADT, locally available</w:t>
      </w:r>
      <w:bookmarkEnd w:id="1152"/>
      <w:bookmarkEnd w:id="1153"/>
      <w:bookmarkEnd w:id="1154"/>
    </w:p>
    <w:p w14:paraId="37C3E0AB" w14:textId="77777777" w:rsidR="006A307B" w:rsidRPr="00190000" w:rsidRDefault="006A307B" w:rsidP="006A307B">
      <w:pPr>
        <w:pStyle w:val="Note"/>
      </w:pPr>
      <w:r w:rsidRPr="00190000">
        <w:t>Note: The following are Use Cases in support of automatic acquisition of patient demographics. They do not map into any specific PCD profiles or transactions.</w:t>
      </w:r>
    </w:p>
    <w:p w14:paraId="708EE067" w14:textId="39EAD264" w:rsidR="006A307B" w:rsidRPr="00190000" w:rsidRDefault="006A307B" w:rsidP="006A307B">
      <w:pPr>
        <w:pStyle w:val="BodyText"/>
      </w:pPr>
      <w:r w:rsidRPr="00190000">
        <w:t>A patient is connected to a bedside monitor of a cardiac monitoring system (e.g., central station with continuous ADT feed via PAM broadcasts that includes a number of bedside monitors. The patient may or may not be able to provide positive ID information. Demographic information used to identify a patient includes: partial or complete patient name (printed on the patient record or told by the patient); Patient MRN (this may be obtained from printed barcode, a bedside chart, etc.); Partial ID entry or scan</w:t>
      </w:r>
      <w:r w:rsidR="00F220A8" w:rsidRPr="00190000">
        <w:t>;</w:t>
      </w:r>
      <w:r w:rsidRPr="00190000">
        <w:t xml:space="preserve"> Date of birth / age range. </w:t>
      </w:r>
      <w:r w:rsidRPr="00190000">
        <w:rPr>
          <w:i/>
        </w:rPr>
        <w:t xml:space="preserve">Note: Bed ID is not permitted as an identifier in accord with Joint Commission standards.) </w:t>
      </w:r>
      <w:r w:rsidRPr="00190000">
        <w:t xml:space="preserve">Caregiver selects the patient from a pick list on the system console, in response to prompts by caregiver. System information includes showing the Medical Record Number (MRN), full name, age, sex, room/bed, and admit date. The central station binds the patient identity information with the device data. </w:t>
      </w:r>
    </w:p>
    <w:p w14:paraId="3443C462" w14:textId="77777777" w:rsidR="006A307B" w:rsidRPr="00190000" w:rsidRDefault="006A307B" w:rsidP="00B5724A">
      <w:pPr>
        <w:pStyle w:val="Heading4"/>
        <w:tabs>
          <w:tab w:val="num" w:pos="864"/>
          <w:tab w:val="left" w:pos="900"/>
        </w:tabs>
        <w:rPr>
          <w:noProof w:val="0"/>
        </w:rPr>
      </w:pPr>
      <w:bookmarkStart w:id="1155" w:name="_Toc270019743"/>
      <w:bookmarkStart w:id="1156" w:name="_Toc369246343"/>
      <w:bookmarkStart w:id="1157" w:name="_Toc24466564"/>
      <w:r w:rsidRPr="00190000">
        <w:rPr>
          <w:noProof w:val="0"/>
        </w:rPr>
        <w:t>Case DEC-ID-2: Patient ID known in ADT, not locally available</w:t>
      </w:r>
      <w:bookmarkEnd w:id="1155"/>
      <w:bookmarkEnd w:id="1156"/>
      <w:bookmarkEnd w:id="1157"/>
    </w:p>
    <w:p w14:paraId="26D1ABE9" w14:textId="77777777" w:rsidR="006A307B" w:rsidRPr="00190000" w:rsidRDefault="006A307B" w:rsidP="006A307B">
      <w:pPr>
        <w:pStyle w:val="BodyText"/>
      </w:pPr>
      <w:r w:rsidRPr="00190000">
        <w:t>In the event that the patient above is not registered in the cardiac monitoring system, due to ADT lag or other situations, caregiver can execute a PDQ query of the patient registry to receive a pick list of patients and enter the patient ID into the system</w:t>
      </w:r>
    </w:p>
    <w:p w14:paraId="54BCC7FC" w14:textId="77777777" w:rsidR="006A307B" w:rsidRPr="00190000" w:rsidRDefault="006A307B" w:rsidP="00B5724A">
      <w:pPr>
        <w:pStyle w:val="Heading4"/>
        <w:tabs>
          <w:tab w:val="num" w:pos="864"/>
          <w:tab w:val="left" w:pos="900"/>
        </w:tabs>
        <w:rPr>
          <w:noProof w:val="0"/>
        </w:rPr>
      </w:pPr>
      <w:bookmarkStart w:id="1158" w:name="_Toc270019744"/>
      <w:bookmarkStart w:id="1159" w:name="_Toc369246344"/>
      <w:bookmarkStart w:id="1160" w:name="_Toc24466565"/>
      <w:r w:rsidRPr="00190000">
        <w:rPr>
          <w:noProof w:val="0"/>
        </w:rPr>
        <w:lastRenderedPageBreak/>
        <w:t>Case DEC-ID-3 Patient ID not known in ADT, locally available</w:t>
      </w:r>
      <w:bookmarkEnd w:id="1158"/>
      <w:bookmarkEnd w:id="1159"/>
      <w:bookmarkEnd w:id="1160"/>
    </w:p>
    <w:p w14:paraId="6950ED2E" w14:textId="77777777" w:rsidR="006A307B" w:rsidRPr="00190000" w:rsidRDefault="006A307B" w:rsidP="006A307B">
      <w:pPr>
        <w:pStyle w:val="BodyText"/>
      </w:pPr>
      <w:r w:rsidRPr="00190000">
        <w:t xml:space="preserve">This is the John/Jane Doe patient, for whom the system has set up a Proxy Identification. The Proxy Identification is determined by either method, in accord with institutional policy and later linked with the true patient ID via ITI-PAM. </w:t>
      </w:r>
    </w:p>
    <w:p w14:paraId="60A7E75C" w14:textId="77777777" w:rsidR="006A307B" w:rsidRPr="00190000" w:rsidRDefault="006A307B" w:rsidP="00B5724A">
      <w:pPr>
        <w:pStyle w:val="Heading4"/>
        <w:tabs>
          <w:tab w:val="num" w:pos="864"/>
          <w:tab w:val="left" w:pos="900"/>
        </w:tabs>
        <w:rPr>
          <w:noProof w:val="0"/>
        </w:rPr>
      </w:pPr>
      <w:bookmarkStart w:id="1161" w:name="_Toc270019745"/>
      <w:bookmarkStart w:id="1162" w:name="_Toc369246345"/>
      <w:bookmarkStart w:id="1163" w:name="_Toc24466566"/>
      <w:r w:rsidRPr="00190000">
        <w:rPr>
          <w:noProof w:val="0"/>
        </w:rPr>
        <w:t>Case DEC-ID-4: Patient ID not known in ADT, not locally available.</w:t>
      </w:r>
      <w:bookmarkEnd w:id="1161"/>
      <w:bookmarkEnd w:id="1162"/>
      <w:bookmarkEnd w:id="1163"/>
    </w:p>
    <w:p w14:paraId="2463929C" w14:textId="77777777" w:rsidR="006A307B" w:rsidRPr="00190000" w:rsidRDefault="006A307B" w:rsidP="006A307B">
      <w:pPr>
        <w:pStyle w:val="BodyText"/>
      </w:pPr>
      <w:r w:rsidRPr="00190000">
        <w:t>This is the case of a patient presenting in the ER who is not registered in the system, where care must continue and identification may follow. When the patient demographics are unknown, time and device MAC address can be sent automatically, providing unique identification to the data. This last approach can also be used to create an audit trail as a complement to the other binding mechanisms.</w:t>
      </w:r>
    </w:p>
    <w:p w14:paraId="1AFC2A83" w14:textId="77777777" w:rsidR="006A307B" w:rsidRPr="00190000" w:rsidRDefault="006A307B" w:rsidP="00B5724A">
      <w:pPr>
        <w:pStyle w:val="Heading4"/>
        <w:tabs>
          <w:tab w:val="num" w:pos="864"/>
          <w:tab w:val="left" w:pos="900"/>
        </w:tabs>
        <w:rPr>
          <w:noProof w:val="0"/>
        </w:rPr>
      </w:pPr>
      <w:bookmarkStart w:id="1164" w:name="_Toc270019746"/>
      <w:bookmarkStart w:id="1165" w:name="_Toc369246346"/>
      <w:bookmarkStart w:id="1166" w:name="_Toc24466567"/>
      <w:r w:rsidRPr="00190000">
        <w:rPr>
          <w:noProof w:val="0"/>
        </w:rPr>
        <w:t>Other Clinical Examples</w:t>
      </w:r>
      <w:bookmarkEnd w:id="1164"/>
      <w:bookmarkEnd w:id="1165"/>
      <w:bookmarkEnd w:id="1166"/>
    </w:p>
    <w:p w14:paraId="56F7B423" w14:textId="77777777" w:rsidR="006A307B" w:rsidRPr="00190000" w:rsidRDefault="006A307B" w:rsidP="006A307B">
      <w:pPr>
        <w:pStyle w:val="BodyText"/>
      </w:pPr>
      <w:r w:rsidRPr="00190000">
        <w:rPr>
          <w:b/>
        </w:rPr>
        <w:t>DEC-ID-A</w:t>
      </w:r>
      <w:r w:rsidRPr="00190000">
        <w:t xml:space="preserve">: A patient is connected to an infusion device. The infusion device is connected to the network but is not managed by an infusion or drug administration management application. Caregiver scans barcode of the patient and the device. Caregiver is presented with a display of patient IDs from ADT and device ID from an authoritative database. Caregiver confirms. </w:t>
      </w:r>
    </w:p>
    <w:p w14:paraId="77C686AB" w14:textId="77777777" w:rsidR="006A307B" w:rsidRPr="00190000" w:rsidRDefault="006A307B" w:rsidP="006A307B">
      <w:pPr>
        <w:pStyle w:val="BodyText"/>
      </w:pPr>
      <w:r w:rsidRPr="00190000">
        <w:rPr>
          <w:b/>
        </w:rPr>
        <w:t>DEC-ID-B</w:t>
      </w:r>
      <w:r w:rsidRPr="00190000">
        <w:t>: A patient is connected to an infusion device. The infusion device is connected to the network but is not managed by an infusion or drug administration management application. No ADT feed is available to confirm the ID. Caregiver confirms patient’s wristband identity through interactive communication with patient. The Patient ID wristband is scanned (barcode, RFID, etc.) and bound to the PCD.</w:t>
      </w:r>
    </w:p>
    <w:p w14:paraId="162933CD" w14:textId="77777777" w:rsidR="006A307B" w:rsidRPr="00190000" w:rsidRDefault="006A307B" w:rsidP="006A307B">
      <w:pPr>
        <w:pStyle w:val="BodyText"/>
      </w:pPr>
      <w:r w:rsidRPr="00190000">
        <w:rPr>
          <w:b/>
        </w:rPr>
        <w:t>DEC-ID-C</w:t>
      </w:r>
      <w:r w:rsidRPr="00190000">
        <w:t xml:space="preserve">: A patient is connected to a ventilator. The ventilator is connected to the network but is not managed by a system. Ventilator and patient have RFID tags. Proximity of the tags implies binding of patient’s ADT identification and device’s ID from an authoritative database. Verification of an existing Order for a Ventilator for the identified patient is required. If verified, Patient Id is bound to PCD. </w:t>
      </w:r>
    </w:p>
    <w:p w14:paraId="45B505AE" w14:textId="77777777" w:rsidR="006A307B" w:rsidRPr="00190000" w:rsidRDefault="006A307B" w:rsidP="006A307B">
      <w:pPr>
        <w:pStyle w:val="BodyText"/>
      </w:pPr>
    </w:p>
    <w:p w14:paraId="4CA7C59E" w14:textId="77777777" w:rsidR="006A307B" w:rsidRPr="00190000" w:rsidRDefault="006A307B" w:rsidP="006A307B">
      <w:pPr>
        <w:pStyle w:val="BodyText"/>
      </w:pPr>
    </w:p>
    <w:p w14:paraId="5B551D55" w14:textId="573F3A0B" w:rsidR="006A307B" w:rsidRPr="00190000" w:rsidRDefault="006A307B" w:rsidP="00B5724A">
      <w:pPr>
        <w:pStyle w:val="Heading1"/>
        <w:rPr>
          <w:noProof w:val="0"/>
        </w:rPr>
      </w:pPr>
      <w:bookmarkStart w:id="1167" w:name="_Toc270019747"/>
      <w:bookmarkStart w:id="1168" w:name="_Toc270019823"/>
      <w:bookmarkStart w:id="1169" w:name="_Toc369246347"/>
      <w:bookmarkStart w:id="1170" w:name="_Toc24466568"/>
      <w:r w:rsidRPr="00190000">
        <w:rPr>
          <w:noProof w:val="0"/>
        </w:rPr>
        <w:lastRenderedPageBreak/>
        <w:t>Point-of-Care Infusion Verification (PIV)</w:t>
      </w:r>
      <w:bookmarkEnd w:id="1167"/>
      <w:bookmarkEnd w:id="1168"/>
      <w:bookmarkEnd w:id="1169"/>
      <w:r w:rsidR="00B17BC2" w:rsidRPr="00190000">
        <w:rPr>
          <w:noProof w:val="0"/>
        </w:rPr>
        <w:t xml:space="preserve"> Profile</w:t>
      </w:r>
      <w:bookmarkEnd w:id="1170"/>
    </w:p>
    <w:p w14:paraId="5F6FB2EF" w14:textId="77777777" w:rsidR="00635FA8" w:rsidRPr="00190000" w:rsidRDefault="00635FA8" w:rsidP="00635FA8">
      <w:pPr>
        <w:pStyle w:val="BodyText"/>
      </w:pPr>
      <w:r w:rsidRPr="00190000">
        <w:t xml:space="preserve">The Point-of-Care Infusion Verification Profile supports the electronic transfer of infusion parameters from a Bedside Computer assisted Medication Administration (BCMA) system to an infusion pump, including general purpose, syringe, or patient-controlled analgesia (PCA) pumps. This capability will reduce errors by eliminating keystroke errors and by 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 </w:t>
      </w:r>
    </w:p>
    <w:p w14:paraId="5B306FF0" w14:textId="6C9E700A" w:rsidR="00635FA8" w:rsidRPr="00190000" w:rsidRDefault="00635FA8" w:rsidP="00635FA8">
      <w:pPr>
        <w:pStyle w:val="BodyText"/>
      </w:pPr>
      <w:r w:rsidRPr="00190000">
        <w:t xml:space="preserve">Electronic transfer of infusion information from a pump to a clinical information system once an infusion has started can be accomplished using the Communicate PCD Data [PCD-01], possibly with Subscribe to PCD Data [PCD-02] transactions of the IHE-PCD Device Enterprise Communication Profile, as well as Communicate Infusion Event Data [PCD-10] of the IHE-PCD Infusion Pump Event Communication </w:t>
      </w:r>
      <w:del w:id="1171" w:author="Mary Jungers" w:date="2019-11-12T14:11:00Z">
        <w:r w:rsidRPr="00190000" w:rsidDel="00E331D5">
          <w:delText>profile</w:delText>
        </w:r>
      </w:del>
      <w:ins w:id="1172" w:author="Mary Jungers" w:date="2019-11-12T14:11:00Z">
        <w:r w:rsidR="00E331D5">
          <w:t>Profile</w:t>
        </w:r>
      </w:ins>
      <w:r w:rsidRPr="00190000">
        <w:t>.</w:t>
      </w:r>
    </w:p>
    <w:p w14:paraId="6C43205A" w14:textId="77777777" w:rsidR="00635FA8" w:rsidRPr="00190000" w:rsidRDefault="00635FA8" w:rsidP="00635FA8">
      <w:pPr>
        <w:pStyle w:val="BodyText"/>
      </w:pPr>
      <w:r w:rsidRPr="00190000">
        <w:t xml:space="preserve">The goal of the proposed integration is to bring infusion systems into the electronic medication administration and documentation process. </w:t>
      </w:r>
    </w:p>
    <w:p w14:paraId="0E69B88A" w14:textId="77777777" w:rsidR="006A307B" w:rsidRPr="00190000" w:rsidRDefault="00EF3CE4" w:rsidP="00B5724A">
      <w:pPr>
        <w:pStyle w:val="Heading2"/>
        <w:rPr>
          <w:noProof w:val="0"/>
        </w:rPr>
      </w:pPr>
      <w:bookmarkStart w:id="1173" w:name="_Toc270019748"/>
      <w:bookmarkStart w:id="1174" w:name="_Toc270019824"/>
      <w:bookmarkStart w:id="1175" w:name="_Toc369246348"/>
      <w:bookmarkStart w:id="1176" w:name="_Toc24466569"/>
      <w:r w:rsidRPr="00190000">
        <w:rPr>
          <w:noProof w:val="0"/>
        </w:rPr>
        <w:t xml:space="preserve">PIV Actors and </w:t>
      </w:r>
      <w:r w:rsidR="006A307B" w:rsidRPr="00190000">
        <w:rPr>
          <w:noProof w:val="0"/>
        </w:rPr>
        <w:t>Transactions</w:t>
      </w:r>
      <w:bookmarkEnd w:id="1173"/>
      <w:bookmarkEnd w:id="1174"/>
      <w:bookmarkEnd w:id="1175"/>
      <w:bookmarkEnd w:id="1176"/>
    </w:p>
    <w:p w14:paraId="119ABACD" w14:textId="4D86B92D" w:rsidR="006A307B" w:rsidRPr="00190000" w:rsidRDefault="006A307B" w:rsidP="006A307B">
      <w:pPr>
        <w:pStyle w:val="BodyText"/>
      </w:pPr>
      <w:r w:rsidRPr="00190000">
        <w:t xml:space="preserve">Figure </w:t>
      </w:r>
      <w:r w:rsidR="00787AF9" w:rsidRPr="00190000">
        <w:t>4</w:t>
      </w:r>
      <w:r w:rsidRPr="00190000">
        <w:t xml:space="preserve">.1-1 shows the actors involved in the Point-of-Care Infusion Verification Integration Profile and the relevant transactions between them. </w:t>
      </w:r>
    </w:p>
    <w:p w14:paraId="77FD13C0" w14:textId="4B57C91A" w:rsidR="006A307B" w:rsidRPr="00190000" w:rsidRDefault="008245D0" w:rsidP="00CF68E8">
      <w:pPr>
        <w:pStyle w:val="BodyText"/>
        <w:jc w:val="center"/>
      </w:pPr>
      <w:r w:rsidRPr="00190000">
        <w:rPr>
          <w:noProof/>
        </w:rPr>
        <w:lastRenderedPageBreak/>
        <mc:AlternateContent>
          <mc:Choice Requires="wpg">
            <w:drawing>
              <wp:inline distT="0" distB="0" distL="0" distR="0" wp14:anchorId="7B67C8EE" wp14:editId="07555C36">
                <wp:extent cx="4962525" cy="3628012"/>
                <wp:effectExtent l="0" t="0" r="0" b="0"/>
                <wp:docPr id="17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2525" cy="3628012"/>
                          <a:chOff x="0" y="-249"/>
                          <a:chExt cx="9359" cy="6368"/>
                        </a:xfrm>
                      </wpg:grpSpPr>
                      <wps:wsp>
                        <wps:cNvPr id="175" name="Rectangle 16"/>
                        <wps:cNvSpPr>
                          <a:spLocks noChangeArrowheads="1"/>
                        </wps:cNvSpPr>
                        <wps:spPr bwMode="auto">
                          <a:xfrm>
                            <a:off x="0" y="0"/>
                            <a:ext cx="9359" cy="6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s:wsp>
                        <wps:cNvPr id="176" name="Rectangle 17"/>
                        <wps:cNvSpPr>
                          <a:spLocks noChangeArrowheads="1"/>
                        </wps:cNvSpPr>
                        <wps:spPr bwMode="auto">
                          <a:xfrm>
                            <a:off x="3610" y="5399"/>
                            <a:ext cx="1854" cy="605"/>
                          </a:xfrm>
                          <a:prstGeom prst="rect">
                            <a:avLst/>
                          </a:prstGeom>
                          <a:solidFill>
                            <a:srgbClr val="FFFFFF"/>
                          </a:solidFill>
                          <a:ln w="9360">
                            <a:solidFill>
                              <a:srgbClr val="000000"/>
                            </a:solidFill>
                            <a:prstDash val="dash"/>
                            <a:miter lim="800000"/>
                            <a:headEnd/>
                            <a:tailEnd/>
                          </a:ln>
                        </wps:spPr>
                        <wps:txbx>
                          <w:txbxContent>
                            <w:p w14:paraId="7B9073A7" w14:textId="177B1815" w:rsidR="00DC7C48" w:rsidRPr="000D5F40" w:rsidRDefault="00DC7C48" w:rsidP="007C598E">
                              <w:pPr>
                                <w:keepNext/>
                                <w:jc w:val="center"/>
                                <w:rPr>
                                  <w:sz w:val="20"/>
                                </w:rPr>
                              </w:pPr>
                              <w:r w:rsidRPr="000D5F40">
                                <w:rPr>
                                  <w:sz w:val="20"/>
                                </w:rPr>
                                <w:t>Infusion Device</w:t>
                              </w:r>
                            </w:p>
                          </w:txbxContent>
                        </wps:txbx>
                        <wps:bodyPr rot="0" vert="horz" wrap="none" lIns="91440" tIns="45720" rIns="91440" bIns="45720" anchor="ctr" anchorCtr="0" upright="1">
                          <a:noAutofit/>
                        </wps:bodyPr>
                      </wps:wsp>
                      <wps:wsp>
                        <wps:cNvPr id="178" name="Rectangle 19"/>
                        <wps:cNvSpPr>
                          <a:spLocks noChangeArrowheads="1"/>
                        </wps:cNvSpPr>
                        <wps:spPr bwMode="auto">
                          <a:xfrm>
                            <a:off x="3503" y="3349"/>
                            <a:ext cx="1946" cy="1395"/>
                          </a:xfrm>
                          <a:prstGeom prst="rect">
                            <a:avLst/>
                          </a:prstGeom>
                          <a:solidFill>
                            <a:srgbClr val="FFFFFF"/>
                          </a:solidFill>
                          <a:ln w="19080">
                            <a:solidFill>
                              <a:srgbClr val="000000"/>
                            </a:solidFill>
                            <a:miter lim="800000"/>
                            <a:headEnd/>
                            <a:tailEnd/>
                          </a:ln>
                        </wps:spPr>
                        <wps:txbx>
                          <w:txbxContent>
                            <w:p w14:paraId="7DB8D50C" w14:textId="77777777" w:rsidR="00DC7C48" w:rsidRPr="000D5F40" w:rsidRDefault="00DC7C48" w:rsidP="007C598E">
                              <w:pPr>
                                <w:keepNext/>
                                <w:rPr>
                                  <w:b/>
                                  <w:sz w:val="20"/>
                                </w:rPr>
                              </w:pPr>
                              <w:r w:rsidRPr="000D5F40">
                                <w:rPr>
                                  <w:b/>
                                  <w:sz w:val="20"/>
                                </w:rPr>
                                <w:t xml:space="preserve">Infusion Order </w:t>
                              </w:r>
                            </w:p>
                            <w:p w14:paraId="6265EEF8" w14:textId="36D22B17" w:rsidR="00DC7C48" w:rsidRPr="000D5F40" w:rsidRDefault="00DC7C48" w:rsidP="007C598E">
                              <w:pPr>
                                <w:keepNext/>
                                <w:rPr>
                                  <w:b/>
                                  <w:sz w:val="20"/>
                                </w:rPr>
                              </w:pPr>
                              <w:r w:rsidRPr="000D5F40">
                                <w:rPr>
                                  <w:b/>
                                  <w:sz w:val="20"/>
                                </w:rPr>
                                <w:t>Consumer (IOC)</w:t>
                              </w:r>
                            </w:p>
                          </w:txbxContent>
                        </wps:txbx>
                        <wps:bodyPr rot="0" vert="horz" wrap="none" lIns="91440" tIns="45720" rIns="91440" bIns="45720" anchor="ctr" anchorCtr="0" upright="1">
                          <a:noAutofit/>
                        </wps:bodyPr>
                      </wps:wsp>
                      <wps:wsp>
                        <wps:cNvPr id="180" name="Rectangle 21"/>
                        <wps:cNvSpPr>
                          <a:spLocks noChangeArrowheads="1"/>
                        </wps:cNvSpPr>
                        <wps:spPr bwMode="auto">
                          <a:xfrm>
                            <a:off x="3377" y="1080"/>
                            <a:ext cx="2497" cy="995"/>
                          </a:xfrm>
                          <a:prstGeom prst="rect">
                            <a:avLst/>
                          </a:prstGeom>
                          <a:solidFill>
                            <a:srgbClr val="FFFFFF"/>
                          </a:solidFill>
                          <a:ln w="19080">
                            <a:solidFill>
                              <a:srgbClr val="000000"/>
                            </a:solidFill>
                            <a:miter lim="800000"/>
                            <a:headEnd/>
                            <a:tailEnd/>
                          </a:ln>
                        </wps:spPr>
                        <wps:bodyPr rot="0" vert="horz" wrap="none" lIns="91440" tIns="45720" rIns="91440" bIns="45720" anchor="ctr" anchorCtr="0" upright="1">
                          <a:noAutofit/>
                        </wps:bodyPr>
                      </wps:wsp>
                      <wps:wsp>
                        <wps:cNvPr id="181" name="Text Box 22"/>
                        <wps:cNvSpPr txBox="1">
                          <a:spLocks noChangeArrowheads="1"/>
                        </wps:cNvSpPr>
                        <wps:spPr bwMode="auto">
                          <a:xfrm>
                            <a:off x="3377" y="1079"/>
                            <a:ext cx="2497" cy="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37DDDDA" w14:textId="77777777" w:rsidR="00DC7C48" w:rsidRPr="00817BD8" w:rsidRDefault="00DC7C48" w:rsidP="007C598E">
                              <w:pPr>
                                <w:keepNext/>
                                <w:jc w:val="center"/>
                                <w:rPr>
                                  <w:b/>
                                  <w:sz w:val="20"/>
                                </w:rPr>
                              </w:pPr>
                              <w:r w:rsidRPr="0047042A">
                                <w:rPr>
                                  <w:b/>
                                  <w:sz w:val="20"/>
                                </w:rPr>
                                <w:t>Infusion Order Programm</w:t>
                              </w:r>
                              <w:r w:rsidRPr="00817BD8">
                                <w:rPr>
                                  <w:b/>
                                  <w:sz w:val="20"/>
                                </w:rPr>
                                <w:t>er (IOP)</w:t>
                              </w:r>
                            </w:p>
                          </w:txbxContent>
                        </wps:txbx>
                        <wps:bodyPr rot="0" vert="horz" wrap="square" lIns="91440" tIns="45720" rIns="91440" bIns="45720" anchor="t" anchorCtr="0" upright="1">
                          <a:noAutofit/>
                        </wps:bodyPr>
                      </wps:wsp>
                      <wps:wsp>
                        <wps:cNvPr id="182" name="Line 23"/>
                        <wps:cNvCnPr>
                          <a:cxnSpLocks noChangeShapeType="1"/>
                        </wps:cNvCnPr>
                        <wps:spPr bwMode="auto">
                          <a:xfrm flipV="1">
                            <a:off x="4596" y="2075"/>
                            <a:ext cx="0" cy="1259"/>
                          </a:xfrm>
                          <a:prstGeom prst="line">
                            <a:avLst/>
                          </a:prstGeom>
                          <a:noFill/>
                          <a:ln w="9360">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wps:wsp>
                        <wps:cNvPr id="183" name="Text Box 24"/>
                        <wps:cNvSpPr txBox="1">
                          <a:spLocks noChangeArrowheads="1"/>
                        </wps:cNvSpPr>
                        <wps:spPr bwMode="auto">
                          <a:xfrm>
                            <a:off x="4635" y="2188"/>
                            <a:ext cx="2778"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50CB216" w14:textId="06C81972" w:rsidR="00DC7C48" w:rsidRPr="000D5F40" w:rsidRDefault="00DC7C48" w:rsidP="007C598E">
                              <w:pPr>
                                <w:keepNext/>
                                <w:rPr>
                                  <w:sz w:val="20"/>
                                </w:rPr>
                              </w:pPr>
                              <w:r w:rsidRPr="000D5F40">
                                <w:rPr>
                                  <w:sz w:val="20"/>
                                </w:rPr>
                                <w:t>Communicate Infusion Order</w:t>
                              </w:r>
                              <w:r w:rsidRPr="0047042A">
                                <w:rPr>
                                  <w:sz w:val="20"/>
                                </w:rPr>
                                <w:t xml:space="preserve"> [PCD-03]</w:t>
                              </w:r>
                            </w:p>
                          </w:txbxContent>
                        </wps:txbx>
                        <wps:bodyPr rot="0" vert="horz" wrap="square" lIns="91440" tIns="45720" rIns="91440" bIns="45720" anchor="t" anchorCtr="0" upright="1">
                          <a:noAutofit/>
                        </wps:bodyPr>
                      </wps:wsp>
                      <wps:wsp>
                        <wps:cNvPr id="184" name="Rectangle 25"/>
                        <wps:cNvSpPr>
                          <a:spLocks noChangeArrowheads="1"/>
                        </wps:cNvSpPr>
                        <wps:spPr bwMode="auto">
                          <a:xfrm>
                            <a:off x="4132" y="-249"/>
                            <a:ext cx="965" cy="789"/>
                          </a:xfrm>
                          <a:prstGeom prst="rect">
                            <a:avLst/>
                          </a:prstGeom>
                          <a:solidFill>
                            <a:srgbClr val="FFFFFF"/>
                          </a:solidFill>
                          <a:ln w="9360">
                            <a:solidFill>
                              <a:srgbClr val="000000"/>
                            </a:solidFill>
                            <a:prstDash val="dash"/>
                            <a:miter lim="800000"/>
                            <a:headEnd/>
                            <a:tailEnd/>
                          </a:ln>
                        </wps:spPr>
                        <wps:txbx>
                          <w:txbxContent>
                            <w:p w14:paraId="673A8FDC" w14:textId="7501817F" w:rsidR="00DC7C48" w:rsidRPr="000D5F40" w:rsidRDefault="00DC7C48" w:rsidP="007C598E">
                              <w:pPr>
                                <w:keepNext/>
                                <w:jc w:val="center"/>
                                <w:rPr>
                                  <w:sz w:val="20"/>
                                </w:rPr>
                              </w:pPr>
                              <w:r w:rsidRPr="000D5F40">
                                <w:rPr>
                                  <w:sz w:val="20"/>
                                </w:rPr>
                                <w:t>BCMA</w:t>
                              </w:r>
                            </w:p>
                          </w:txbxContent>
                        </wps:txbx>
                        <wps:bodyPr rot="0" vert="horz" wrap="none" lIns="91440" tIns="45720" rIns="91440" bIns="45720" anchor="ctr" anchorCtr="0" upright="1">
                          <a:noAutofit/>
                        </wps:bodyPr>
                      </wps:wsp>
                      <wps:wsp>
                        <wps:cNvPr id="186" name="Line 27"/>
                        <wps:cNvCnPr>
                          <a:cxnSpLocks noChangeShapeType="1"/>
                        </wps:cNvCnPr>
                        <wps:spPr bwMode="auto">
                          <a:xfrm>
                            <a:off x="4575" y="54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87" name="Line 28"/>
                        <wps:cNvCnPr>
                          <a:cxnSpLocks noChangeShapeType="1"/>
                        </wps:cNvCnPr>
                        <wps:spPr bwMode="auto">
                          <a:xfrm>
                            <a:off x="4605" y="486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B67C8EE" id="Group 15" o:spid="_x0000_s1037" style="width:390.75pt;height:285.65pt;mso-position-horizontal-relative:char;mso-position-vertical-relative:line" coordorigin=",-249" coordsize="9359,63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">
                <v:rect id="Rectangle 16" o:spid="_x0000_s1038" style="position:absolute;width:9359;height:611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" filled="f" stroked="f">
                  <v:stroke joinstyle="round"/>
                </v:rect>
                <v:rect id="Rectangle 17" o:spid="_x0000_s1039" style="position:absolute;left:3610;top:5399;width:1854;height:60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" strokeweight=".26mm">
                  <v:stroke dashstyle="dash"/>
                  <v:textbox>
                    <w:txbxContent>
                      <w:p w14:paraId="7B9073A7" w14:textId="177B1815" w:rsidR="00DC7C48" w:rsidRPr="000D5F40" w:rsidRDefault="00DC7C48" w:rsidP="007C598E">
                        <w:pPr>
                          <w:keepNext/>
                          <w:jc w:val="center"/>
                          <w:rPr>
                            <w:sz w:val="20"/>
                          </w:rPr>
                        </w:pPr>
                        <w:r w:rsidRPr="000D5F40">
                          <w:rPr>
                            <w:sz w:val="20"/>
                          </w:rPr>
                          <w:t>Infusion Device</w:t>
                        </w:r>
                      </w:p>
                    </w:txbxContent>
                  </v:textbox>
                </v:rect>
                <v:rect id="Rectangle 19" o:spid="_x0000_s1040" style="position:absolute;left:3503;top:3349;width:1946;height:139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" strokeweight=".53mm">
                  <v:textbox>
                    <w:txbxContent>
                      <w:p w14:paraId="7DB8D50C" w14:textId="77777777" w:rsidR="00DC7C48" w:rsidRPr="000D5F40" w:rsidRDefault="00DC7C48" w:rsidP="007C598E">
                        <w:pPr>
                          <w:keepNext/>
                          <w:rPr>
                            <w:b/>
                            <w:sz w:val="20"/>
                          </w:rPr>
                        </w:pPr>
                        <w:r w:rsidRPr="000D5F40">
                          <w:rPr>
                            <w:b/>
                            <w:sz w:val="20"/>
                          </w:rPr>
                          <w:t xml:space="preserve">Infusion Order </w:t>
                        </w:r>
                      </w:p>
                      <w:p w14:paraId="6265EEF8" w14:textId="36D22B17" w:rsidR="00DC7C48" w:rsidRPr="000D5F40" w:rsidRDefault="00DC7C48" w:rsidP="007C598E">
                        <w:pPr>
                          <w:keepNext/>
                          <w:rPr>
                            <w:b/>
                            <w:sz w:val="20"/>
                          </w:rPr>
                        </w:pPr>
                        <w:r w:rsidRPr="000D5F40">
                          <w:rPr>
                            <w:b/>
                            <w:sz w:val="20"/>
                          </w:rPr>
                          <w:t>Consumer (IOC)</w:t>
                        </w:r>
                      </w:p>
                    </w:txbxContent>
                  </v:textbox>
                </v:rect>
                <v:rect id="Rectangle 21" o:spid="_x0000_s1041" style="position:absolute;left:3377;top:1080;width:2497;height:99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" strokeweight=".53mm"/>
                <v:shape id="Text Box 22" o:spid="_x0000_s1042" type="#_x0000_t202" style="position:absolute;left:3377;top:1079;width:2497;height:9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" filled="f" stroked="f">
                  <v:stroke joinstyle="round"/>
                  <v:textbox>
                    <w:txbxContent>
                      <w:p w14:paraId="137DDDDA" w14:textId="77777777" w:rsidR="00DC7C48" w:rsidRPr="00817BD8" w:rsidRDefault="00DC7C48" w:rsidP="007C598E">
                        <w:pPr>
                          <w:keepNext/>
                          <w:jc w:val="center"/>
                          <w:rPr>
                            <w:b/>
                            <w:sz w:val="20"/>
                          </w:rPr>
                        </w:pPr>
                        <w:r w:rsidRPr="0047042A">
                          <w:rPr>
                            <w:b/>
                            <w:sz w:val="20"/>
                          </w:rPr>
                          <w:t>Infusion Order Programm</w:t>
                        </w:r>
                        <w:r w:rsidRPr="00817BD8">
                          <w:rPr>
                            <w:b/>
                            <w:sz w:val="20"/>
                          </w:rPr>
                          <w:t>er (IOP)</w:t>
                        </w:r>
                      </w:p>
                    </w:txbxContent>
                  </v:textbox>
                </v:shape>
                <v:line id="Line 23" o:spid="_x0000_s1043" style="position:absolute;flip:y;visibility:visible;mso-wrap-style:square" from="4596,2075" to="4596,33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" strokeweight=".26mm">
                  <v:stroke startarrow="block" joinstyle="miter"/>
                </v:line>
                <v:shape id="Text Box 24" o:spid="_x0000_s1044" type="#_x0000_t202" style="position:absolute;left:4635;top:2188;width:2778;height: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" filled="f" stroked="f">
                  <v:stroke joinstyle="round"/>
                  <v:textbox>
                    <w:txbxContent>
                      <w:p w14:paraId="550CB216" w14:textId="06C81972" w:rsidR="00DC7C48" w:rsidRPr="000D5F40" w:rsidRDefault="00DC7C48" w:rsidP="007C598E">
                        <w:pPr>
                          <w:keepNext/>
                          <w:rPr>
                            <w:sz w:val="20"/>
                          </w:rPr>
                        </w:pPr>
                        <w:r w:rsidRPr="000D5F40">
                          <w:rPr>
                            <w:sz w:val="20"/>
                          </w:rPr>
                          <w:t>Communicate Infusion Order</w:t>
                        </w:r>
                        <w:r w:rsidRPr="0047042A">
                          <w:rPr>
                            <w:sz w:val="20"/>
                          </w:rPr>
                          <w:t xml:space="preserve"> [PCD-03]</w:t>
                        </w:r>
                      </w:p>
                    </w:txbxContent>
                  </v:textbox>
                </v:shape>
                <v:rect id="Rectangle 25" o:spid="_x0000_s1045" style="position:absolute;left:4132;top:-249;width:965;height:78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" strokeweight=".26mm">
                  <v:stroke dashstyle="dash"/>
                  <v:textbox>
                    <w:txbxContent>
                      <w:p w14:paraId="673A8FDC" w14:textId="7501817F" w:rsidR="00DC7C48" w:rsidRPr="000D5F40" w:rsidRDefault="00DC7C48" w:rsidP="007C598E">
                        <w:pPr>
                          <w:keepNext/>
                          <w:jc w:val="center"/>
                          <w:rPr>
                            <w:sz w:val="20"/>
                          </w:rPr>
                        </w:pPr>
                        <w:r w:rsidRPr="000D5F40">
                          <w:rPr>
                            <w:sz w:val="20"/>
                          </w:rPr>
                          <w:t>BCMA</w:t>
                        </w:r>
                      </w:p>
                    </w:txbxContent>
                  </v:textbox>
                </v:rect>
                <v:line id="Line 27" o:spid="_x0000_s1046" style="position:absolute;visibility:visible;mso-wrap-style:square" from="4575,540" to="4575,10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" strokeweight=".26mm">
                  <v:stroke dashstyle="dash" endarrow="block" joinstyle="miter"/>
                </v:line>
                <v:line id="Line 28" o:spid="_x0000_s1047" style="position:absolute;visibility:visible;mso-wrap-style:square" from="4605,4860" to="4605,53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" strokeweight=".26mm">
                  <v:stroke dashstyle="dash" endarrow="block" joinstyle="miter"/>
                </v:line>
                <w10:anchorlock/>
              </v:group>
            </w:pict>
          </mc:Fallback>
        </mc:AlternateContent>
      </w:r>
    </w:p>
    <w:p w14:paraId="42EB9F51" w14:textId="2483DCD9" w:rsidR="006A307B" w:rsidRPr="00190000" w:rsidDel="001E37AE" w:rsidRDefault="006A307B" w:rsidP="002A1318">
      <w:pPr>
        <w:pStyle w:val="BodyText"/>
        <w:rPr>
          <w:del w:id="1177" w:author="Mary Jungers" w:date="2019-11-12T12:33:00Z"/>
        </w:rPr>
      </w:pPr>
    </w:p>
    <w:p w14:paraId="644BB5EC" w14:textId="77777777" w:rsidR="006A307B" w:rsidRPr="00190000" w:rsidRDefault="006A307B" w:rsidP="006A307B">
      <w:pPr>
        <w:pStyle w:val="FigureTitle"/>
      </w:pPr>
      <w:r w:rsidRPr="00190000">
        <w:t xml:space="preserve">Figure </w:t>
      </w:r>
      <w:r w:rsidR="00787AF9" w:rsidRPr="00190000">
        <w:t>4</w:t>
      </w:r>
      <w:r w:rsidRPr="00190000">
        <w:t>.1-1: Point-of-Care Infusion Verification Actor Diagram</w:t>
      </w:r>
    </w:p>
    <w:p w14:paraId="5AC5E0F2" w14:textId="04E0318C" w:rsidR="006A307B" w:rsidRPr="00190000" w:rsidRDefault="006A307B" w:rsidP="008F2E3C">
      <w:pPr>
        <w:pStyle w:val="BodyText"/>
      </w:pPr>
      <w:r w:rsidRPr="00190000">
        <w:t xml:space="preserve">Table </w:t>
      </w:r>
      <w:r w:rsidR="002045D4" w:rsidRPr="00190000">
        <w:t>4</w:t>
      </w:r>
      <w:r w:rsidRPr="00190000">
        <w:t>.1-1 lists the transactions for each actor directly involved in the Point-of-Care Infusion Verification Profile. In order to claim support of this Integration Profile, an implementation must perform the required transactions (labeled “R”). Transactions labeled “O” involve optional actors. A complete list of options defined by this Integration Profile and that implementations may choose to support is listed in Section 3.3.</w:t>
      </w:r>
    </w:p>
    <w:p w14:paraId="7453894A" w14:textId="77777777" w:rsidR="006A307B" w:rsidRPr="00190000" w:rsidRDefault="006A307B" w:rsidP="006A307B">
      <w:pPr>
        <w:pStyle w:val="TableTitle"/>
      </w:pPr>
      <w:r w:rsidRPr="00190000">
        <w:t xml:space="preserve">Table </w:t>
      </w:r>
      <w:r w:rsidR="00787AF9" w:rsidRPr="00190000">
        <w:t>4</w:t>
      </w:r>
      <w:r w:rsidRPr="00190000">
        <w:t>.1-1: Point-of-Care Infusion Verification Integration Profile - Actors and Transactions</w:t>
      </w:r>
    </w:p>
    <w:tbl>
      <w:tblPr>
        <w:tblW w:w="0" w:type="auto"/>
        <w:jc w:val="center"/>
        <w:tblLayout w:type="fixed"/>
        <w:tblLook w:val="0000" w:firstRow="0" w:lastRow="0" w:firstColumn="0" w:lastColumn="0" w:noHBand="0" w:noVBand="0"/>
      </w:tblPr>
      <w:tblGrid>
        <w:gridCol w:w="2527"/>
        <w:gridCol w:w="3240"/>
        <w:gridCol w:w="1440"/>
        <w:gridCol w:w="1447"/>
      </w:tblGrid>
      <w:tr w:rsidR="006A307B" w:rsidRPr="00190000" w14:paraId="66B35C45" w14:textId="77777777" w:rsidTr="00586E75">
        <w:trPr>
          <w:jc w:val="center"/>
        </w:trPr>
        <w:tc>
          <w:tcPr>
            <w:tcW w:w="2527" w:type="dxa"/>
            <w:tcBorders>
              <w:top w:val="single" w:sz="4" w:space="0" w:color="000000"/>
              <w:left w:val="single" w:sz="4" w:space="0" w:color="000000"/>
              <w:bottom w:val="single" w:sz="4" w:space="0" w:color="000000"/>
            </w:tcBorders>
            <w:shd w:val="clear" w:color="auto" w:fill="D8D8D8"/>
          </w:tcPr>
          <w:p w14:paraId="43C6D2DE" w14:textId="77777777" w:rsidR="006A307B" w:rsidRPr="00E331D5" w:rsidRDefault="006A307B">
            <w:pPr>
              <w:pStyle w:val="TableEntryHeader"/>
              <w:pPrChange w:id="1178" w:author="Mary Jungers" w:date="2019-11-12T12:50:00Z">
                <w:pPr>
                  <w:pStyle w:val="TableEntryHeader"/>
                  <w:snapToGrid w:val="0"/>
                </w:pPr>
              </w:pPrChange>
            </w:pPr>
            <w:r w:rsidRPr="00190000">
              <w:t>Actors</w:t>
            </w:r>
          </w:p>
        </w:tc>
        <w:tc>
          <w:tcPr>
            <w:tcW w:w="3240" w:type="dxa"/>
            <w:tcBorders>
              <w:top w:val="single" w:sz="4" w:space="0" w:color="000000"/>
              <w:left w:val="single" w:sz="4" w:space="0" w:color="000000"/>
              <w:bottom w:val="single" w:sz="4" w:space="0" w:color="000000"/>
            </w:tcBorders>
            <w:shd w:val="clear" w:color="auto" w:fill="D8D8D8"/>
          </w:tcPr>
          <w:p w14:paraId="3D947992" w14:textId="77777777" w:rsidR="006A307B" w:rsidRPr="00E331D5" w:rsidRDefault="006A307B">
            <w:pPr>
              <w:pStyle w:val="TableEntryHeader"/>
              <w:pPrChange w:id="1179" w:author="Mary Jungers" w:date="2019-11-12T12:50:00Z">
                <w:pPr>
                  <w:pStyle w:val="TableEntryHeader"/>
                  <w:snapToGrid w:val="0"/>
                </w:pPr>
              </w:pPrChange>
            </w:pPr>
            <w:r w:rsidRPr="00E331D5">
              <w:t xml:space="preserve">Transactions </w:t>
            </w:r>
          </w:p>
        </w:tc>
        <w:tc>
          <w:tcPr>
            <w:tcW w:w="1440" w:type="dxa"/>
            <w:tcBorders>
              <w:top w:val="single" w:sz="4" w:space="0" w:color="000000"/>
              <w:left w:val="single" w:sz="4" w:space="0" w:color="000000"/>
              <w:bottom w:val="single" w:sz="4" w:space="0" w:color="000000"/>
            </w:tcBorders>
            <w:shd w:val="clear" w:color="auto" w:fill="D8D8D8"/>
          </w:tcPr>
          <w:p w14:paraId="0408B79A" w14:textId="77777777" w:rsidR="006A307B" w:rsidRPr="00E331D5" w:rsidRDefault="006A307B" w:rsidP="00190000">
            <w:pPr>
              <w:pStyle w:val="TableEntryHeader"/>
            </w:pPr>
            <w:r w:rsidRPr="00E331D5">
              <w:t>Optionality</w:t>
            </w:r>
          </w:p>
        </w:tc>
        <w:tc>
          <w:tcPr>
            <w:tcW w:w="1447" w:type="dxa"/>
            <w:tcBorders>
              <w:top w:val="single" w:sz="4" w:space="0" w:color="000000"/>
              <w:left w:val="single" w:sz="4" w:space="0" w:color="000000"/>
              <w:bottom w:val="single" w:sz="4" w:space="0" w:color="000000"/>
              <w:right w:val="single" w:sz="4" w:space="0" w:color="000000"/>
            </w:tcBorders>
            <w:shd w:val="clear" w:color="auto" w:fill="D8D8D8"/>
          </w:tcPr>
          <w:p w14:paraId="5D782F17" w14:textId="77777777" w:rsidR="006A307B" w:rsidRPr="00E331D5" w:rsidRDefault="006A307B" w:rsidP="00E331D5">
            <w:pPr>
              <w:pStyle w:val="TableEntryHeader"/>
            </w:pPr>
            <w:r w:rsidRPr="00E331D5">
              <w:t>Section in Vol. 2</w:t>
            </w:r>
          </w:p>
        </w:tc>
      </w:tr>
      <w:tr w:rsidR="006A307B" w:rsidRPr="00190000" w14:paraId="09BB9CF2" w14:textId="77777777" w:rsidTr="00586E75">
        <w:trPr>
          <w:cantSplit/>
          <w:jc w:val="center"/>
        </w:trPr>
        <w:tc>
          <w:tcPr>
            <w:tcW w:w="2527" w:type="dxa"/>
            <w:tcBorders>
              <w:top w:val="single" w:sz="4" w:space="0" w:color="000000"/>
              <w:left w:val="single" w:sz="4" w:space="0" w:color="000000"/>
              <w:bottom w:val="single" w:sz="4" w:space="0" w:color="000000"/>
            </w:tcBorders>
          </w:tcPr>
          <w:p w14:paraId="09E7B7E2" w14:textId="77777777" w:rsidR="006A307B" w:rsidRPr="00190000" w:rsidRDefault="006A307B" w:rsidP="00586E75">
            <w:pPr>
              <w:pStyle w:val="TableEntry"/>
              <w:snapToGrid w:val="0"/>
            </w:pPr>
            <w:r w:rsidRPr="00190000">
              <w:t>Infusion Order Programmer</w:t>
            </w:r>
          </w:p>
        </w:tc>
        <w:tc>
          <w:tcPr>
            <w:tcW w:w="3240" w:type="dxa"/>
            <w:tcBorders>
              <w:top w:val="single" w:sz="4" w:space="0" w:color="000000"/>
              <w:left w:val="single" w:sz="4" w:space="0" w:color="000000"/>
              <w:bottom w:val="single" w:sz="4" w:space="0" w:color="000000"/>
            </w:tcBorders>
          </w:tcPr>
          <w:p w14:paraId="19861366" w14:textId="77777777" w:rsidR="006A307B" w:rsidRPr="00190000" w:rsidRDefault="006A307B" w:rsidP="00586E75">
            <w:pPr>
              <w:pStyle w:val="TableEntry"/>
              <w:snapToGrid w:val="0"/>
              <w:rPr>
                <w:iCs/>
                <w:szCs w:val="18"/>
              </w:rPr>
            </w:pPr>
            <w:r w:rsidRPr="00190000">
              <w:rPr>
                <w:iCs/>
                <w:szCs w:val="18"/>
              </w:rPr>
              <w:t>Communicate Infusion Order [PCD-03]</w:t>
            </w:r>
          </w:p>
        </w:tc>
        <w:tc>
          <w:tcPr>
            <w:tcW w:w="1440" w:type="dxa"/>
            <w:tcBorders>
              <w:top w:val="single" w:sz="4" w:space="0" w:color="000000"/>
              <w:left w:val="single" w:sz="4" w:space="0" w:color="000000"/>
              <w:bottom w:val="single" w:sz="4" w:space="0" w:color="000000"/>
            </w:tcBorders>
          </w:tcPr>
          <w:p w14:paraId="47A2EFAB" w14:textId="77777777" w:rsidR="006A307B" w:rsidRPr="00190000" w:rsidRDefault="006A307B" w:rsidP="00586E75">
            <w:pPr>
              <w:pStyle w:val="TableEntry"/>
              <w:snapToGrid w:val="0"/>
              <w:jc w:val="center"/>
            </w:pPr>
            <w:r w:rsidRPr="00190000">
              <w:t>R</w:t>
            </w:r>
          </w:p>
        </w:tc>
        <w:tc>
          <w:tcPr>
            <w:tcW w:w="1447" w:type="dxa"/>
            <w:tcBorders>
              <w:top w:val="single" w:sz="4" w:space="0" w:color="000000"/>
              <w:left w:val="single" w:sz="4" w:space="0" w:color="000000"/>
              <w:bottom w:val="single" w:sz="4" w:space="0" w:color="000000"/>
              <w:right w:val="single" w:sz="4" w:space="0" w:color="000000"/>
            </w:tcBorders>
          </w:tcPr>
          <w:p w14:paraId="50D15520" w14:textId="77777777" w:rsidR="006A307B" w:rsidRPr="00190000" w:rsidRDefault="006A307B" w:rsidP="00586E75">
            <w:pPr>
              <w:pStyle w:val="TableEntry"/>
              <w:snapToGrid w:val="0"/>
            </w:pPr>
            <w:r w:rsidRPr="00190000">
              <w:t>3.3</w:t>
            </w:r>
          </w:p>
        </w:tc>
      </w:tr>
      <w:tr w:rsidR="006A307B" w:rsidRPr="00190000" w14:paraId="78B5A6FE" w14:textId="77777777" w:rsidTr="00586E75">
        <w:trPr>
          <w:cantSplit/>
          <w:jc w:val="center"/>
        </w:trPr>
        <w:tc>
          <w:tcPr>
            <w:tcW w:w="2527" w:type="dxa"/>
            <w:tcBorders>
              <w:top w:val="single" w:sz="4" w:space="0" w:color="000000"/>
              <w:left w:val="single" w:sz="4" w:space="0" w:color="000000"/>
              <w:bottom w:val="single" w:sz="4" w:space="0" w:color="000000"/>
            </w:tcBorders>
          </w:tcPr>
          <w:p w14:paraId="7D80AE1A" w14:textId="77777777" w:rsidR="006A307B" w:rsidRPr="00190000" w:rsidRDefault="006A307B" w:rsidP="00586E75">
            <w:pPr>
              <w:pStyle w:val="TableEntry"/>
              <w:snapToGrid w:val="0"/>
            </w:pPr>
            <w:r w:rsidRPr="00190000">
              <w:t>Infusion Order Consumer</w:t>
            </w:r>
          </w:p>
        </w:tc>
        <w:tc>
          <w:tcPr>
            <w:tcW w:w="3240" w:type="dxa"/>
            <w:tcBorders>
              <w:top w:val="single" w:sz="4" w:space="0" w:color="000000"/>
              <w:left w:val="single" w:sz="4" w:space="0" w:color="000000"/>
              <w:bottom w:val="single" w:sz="4" w:space="0" w:color="000000"/>
            </w:tcBorders>
          </w:tcPr>
          <w:p w14:paraId="4CA41282" w14:textId="77777777" w:rsidR="006A307B" w:rsidRPr="00190000" w:rsidRDefault="006A307B" w:rsidP="00586E75">
            <w:pPr>
              <w:pStyle w:val="TableEntry"/>
              <w:snapToGrid w:val="0"/>
              <w:rPr>
                <w:iCs/>
                <w:szCs w:val="18"/>
              </w:rPr>
            </w:pPr>
            <w:r w:rsidRPr="00190000">
              <w:rPr>
                <w:iCs/>
                <w:szCs w:val="18"/>
              </w:rPr>
              <w:t>Communicate Infusion Order [PCD-03]</w:t>
            </w:r>
          </w:p>
        </w:tc>
        <w:tc>
          <w:tcPr>
            <w:tcW w:w="1440" w:type="dxa"/>
            <w:tcBorders>
              <w:top w:val="single" w:sz="4" w:space="0" w:color="000000"/>
              <w:left w:val="single" w:sz="4" w:space="0" w:color="000000"/>
              <w:bottom w:val="single" w:sz="4" w:space="0" w:color="000000"/>
            </w:tcBorders>
          </w:tcPr>
          <w:p w14:paraId="4D66D0D4" w14:textId="77777777" w:rsidR="006A307B" w:rsidRPr="00190000" w:rsidRDefault="006A307B" w:rsidP="00586E75">
            <w:pPr>
              <w:pStyle w:val="TableEntry"/>
              <w:snapToGrid w:val="0"/>
              <w:jc w:val="center"/>
            </w:pPr>
            <w:r w:rsidRPr="00190000">
              <w:t>R</w:t>
            </w:r>
          </w:p>
        </w:tc>
        <w:tc>
          <w:tcPr>
            <w:tcW w:w="1447" w:type="dxa"/>
            <w:tcBorders>
              <w:top w:val="single" w:sz="4" w:space="0" w:color="000000"/>
              <w:left w:val="single" w:sz="4" w:space="0" w:color="000000"/>
              <w:bottom w:val="single" w:sz="4" w:space="0" w:color="000000"/>
              <w:right w:val="single" w:sz="4" w:space="0" w:color="000000"/>
            </w:tcBorders>
          </w:tcPr>
          <w:p w14:paraId="7C66396B" w14:textId="77777777" w:rsidR="006A307B" w:rsidRPr="00190000" w:rsidRDefault="006A307B" w:rsidP="00586E75">
            <w:pPr>
              <w:pStyle w:val="TableEntry"/>
              <w:snapToGrid w:val="0"/>
            </w:pPr>
            <w:r w:rsidRPr="00190000">
              <w:t>3.3</w:t>
            </w:r>
          </w:p>
        </w:tc>
      </w:tr>
    </w:tbl>
    <w:p w14:paraId="4B3F03D4" w14:textId="5014112E" w:rsidR="00160CD8" w:rsidRPr="00190000" w:rsidRDefault="00160CD8">
      <w:pPr>
        <w:pStyle w:val="Heading2"/>
        <w:rPr>
          <w:rFonts w:eastAsia="Arial"/>
          <w:noProof w:val="0"/>
          <w:rPrChange w:id="1180" w:author="Mary Jungers" w:date="2019-11-12T12:33:00Z">
            <w:rPr/>
          </w:rPrChange>
        </w:rPr>
        <w:pPrChange w:id="1181" w:author="Mary Jungers" w:date="2019-11-12T12:33:00Z">
          <w:pPr>
            <w:pStyle w:val="Heading2"/>
            <w:tabs>
              <w:tab w:val="left" w:pos="360"/>
              <w:tab w:val="left" w:pos="540"/>
              <w:tab w:val="num" w:pos="576"/>
            </w:tabs>
            <w:suppressAutoHyphens/>
            <w:ind w:left="547" w:hanging="907"/>
          </w:pPr>
        </w:pPrChange>
      </w:pPr>
      <w:bookmarkStart w:id="1182" w:name="_Toc24466570"/>
      <w:bookmarkStart w:id="1183" w:name="_Toc270019751"/>
      <w:bookmarkStart w:id="1184" w:name="_Toc270019827"/>
      <w:bookmarkStart w:id="1185" w:name="_Toc369246351"/>
      <w:r w:rsidRPr="00190000">
        <w:rPr>
          <w:rFonts w:eastAsia="Arial"/>
          <w:noProof w:val="0"/>
        </w:rPr>
        <w:t>Integration Profile Options</w:t>
      </w:r>
      <w:bookmarkEnd w:id="1182"/>
      <w:del w:id="1186" w:author="Mary Jungers" w:date="2019-11-12T12:50:00Z">
        <w:r w:rsidRPr="00190000" w:rsidDel="00A6322E">
          <w:rPr>
            <w:rFonts w:eastAsia="Arial"/>
            <w:noProof w:val="0"/>
          </w:rPr>
          <w:delText xml:space="preserve">  </w:delText>
        </w:r>
      </w:del>
    </w:p>
    <w:p w14:paraId="4B82B9C0" w14:textId="77777777" w:rsidR="00160CD8" w:rsidRPr="00190000" w:rsidRDefault="00160CD8">
      <w:pPr>
        <w:pStyle w:val="BodyText"/>
        <w:pPrChange w:id="1187" w:author="Mary Jungers" w:date="2019-11-12T12:33:00Z">
          <w:pPr>
            <w:spacing w:after="273" w:line="244" w:lineRule="auto"/>
            <w:ind w:left="730" w:hanging="10"/>
          </w:pPr>
        </w:pPrChange>
      </w:pPr>
      <w:r w:rsidRPr="00190000">
        <w:t xml:space="preserve">Options that may be selected for this Integration Profile are listed in the Table 4.2-1 along with the actors to which they apply. Dependencies between options when applicable are specified in notes. </w:t>
      </w:r>
    </w:p>
    <w:p w14:paraId="711CDD81" w14:textId="77777777" w:rsidR="00160CD8" w:rsidRPr="00190000" w:rsidRDefault="00160CD8" w:rsidP="00160CD8">
      <w:pPr>
        <w:pStyle w:val="TableTitle"/>
      </w:pPr>
      <w:r w:rsidRPr="00190000">
        <w:rPr>
          <w:rFonts w:eastAsia="Arial"/>
        </w:rPr>
        <w:lastRenderedPageBreak/>
        <w:t xml:space="preserve">Table 4.2-1: Evidence Documents - Actors and Options </w:t>
      </w:r>
    </w:p>
    <w:tbl>
      <w:tblPr>
        <w:tblW w:w="0" w:type="auto"/>
        <w:jc w:val="center"/>
        <w:tblLayout w:type="fixed"/>
        <w:tblCellMar>
          <w:top w:w="84" w:type="dxa"/>
          <w:left w:w="179" w:type="dxa"/>
          <w:right w:w="91" w:type="dxa"/>
        </w:tblCellMar>
        <w:tblLook w:val="0000" w:firstRow="0" w:lastRow="0" w:firstColumn="0" w:lastColumn="0" w:noHBand="0" w:noVBand="0"/>
        <w:tblPrChange w:id="1188" w:author="Mary Jungers" w:date="2019-11-12T12:50:00Z">
          <w:tblPr>
            <w:tblW w:w="0" w:type="auto"/>
            <w:tblInd w:w="2425" w:type="dxa"/>
            <w:tblLayout w:type="fixed"/>
            <w:tblCellMar>
              <w:top w:w="84" w:type="dxa"/>
              <w:left w:w="179" w:type="dxa"/>
              <w:right w:w="91" w:type="dxa"/>
            </w:tblCellMar>
            <w:tblLook w:val="0000" w:firstRow="0" w:lastRow="0" w:firstColumn="0" w:lastColumn="0" w:noHBand="0" w:noVBand="0"/>
          </w:tblPr>
        </w:tblPrChange>
      </w:tblPr>
      <w:tblGrid>
        <w:gridCol w:w="2425"/>
        <w:gridCol w:w="1980"/>
        <w:gridCol w:w="2880"/>
        <w:tblGridChange w:id="1189">
          <w:tblGrid>
            <w:gridCol w:w="2368"/>
            <w:gridCol w:w="1720"/>
            <w:gridCol w:w="1862"/>
          </w:tblGrid>
        </w:tblGridChange>
      </w:tblGrid>
      <w:tr w:rsidR="00160CD8" w:rsidRPr="00190000" w14:paraId="1BD405A6" w14:textId="77777777" w:rsidTr="00A6322E">
        <w:trPr>
          <w:jc w:val="center"/>
          <w:trPrChange w:id="1190" w:author="Mary Jungers" w:date="2019-11-12T12:50:00Z">
            <w:trPr>
              <w:trHeight w:val="547"/>
            </w:trPr>
          </w:trPrChange>
        </w:trPr>
        <w:tc>
          <w:tcPr>
            <w:tcW w:w="2425" w:type="dxa"/>
            <w:tcBorders>
              <w:top w:val="single" w:sz="4" w:space="0" w:color="000000"/>
              <w:left w:val="single" w:sz="4" w:space="0" w:color="000000"/>
              <w:bottom w:val="single" w:sz="4" w:space="0" w:color="000000"/>
            </w:tcBorders>
            <w:shd w:val="clear" w:color="auto" w:fill="E0E0E0"/>
            <w:tcPrChange w:id="1191" w:author="Mary Jungers" w:date="2019-11-12T12:50:00Z">
              <w:tcPr>
                <w:tcW w:w="2368" w:type="dxa"/>
                <w:tcBorders>
                  <w:top w:val="single" w:sz="4" w:space="0" w:color="000000"/>
                  <w:left w:val="single" w:sz="4" w:space="0" w:color="000000"/>
                  <w:bottom w:val="single" w:sz="4" w:space="0" w:color="000000"/>
                </w:tcBorders>
                <w:shd w:val="clear" w:color="auto" w:fill="E0E0E0"/>
              </w:tcPr>
            </w:tcPrChange>
          </w:tcPr>
          <w:p w14:paraId="7B6A8722" w14:textId="77777777" w:rsidR="00160CD8" w:rsidRPr="00190000" w:rsidRDefault="00160CD8">
            <w:pPr>
              <w:pStyle w:val="TableEntryHeader"/>
              <w:pPrChange w:id="1192" w:author="Mary Jungers" w:date="2019-11-12T12:48:00Z">
                <w:pPr>
                  <w:ind w:right="94"/>
                  <w:jc w:val="center"/>
                </w:pPr>
              </w:pPrChange>
            </w:pPr>
            <w:r w:rsidRPr="00190000">
              <w:rPr>
                <w:rFonts w:eastAsia="Arial"/>
              </w:rPr>
              <w:t xml:space="preserve">Actor </w:t>
            </w:r>
          </w:p>
        </w:tc>
        <w:tc>
          <w:tcPr>
            <w:tcW w:w="1980" w:type="dxa"/>
            <w:tcBorders>
              <w:top w:val="single" w:sz="4" w:space="0" w:color="000000"/>
              <w:left w:val="single" w:sz="4" w:space="0" w:color="000000"/>
              <w:bottom w:val="single" w:sz="4" w:space="0" w:color="000000"/>
            </w:tcBorders>
            <w:shd w:val="clear" w:color="auto" w:fill="E0E0E0"/>
            <w:tcPrChange w:id="1193" w:author="Mary Jungers" w:date="2019-11-12T12:50:00Z">
              <w:tcPr>
                <w:tcW w:w="1720" w:type="dxa"/>
                <w:tcBorders>
                  <w:top w:val="single" w:sz="4" w:space="0" w:color="000000"/>
                  <w:left w:val="single" w:sz="4" w:space="0" w:color="000000"/>
                  <w:bottom w:val="single" w:sz="4" w:space="0" w:color="000000"/>
                </w:tcBorders>
                <w:shd w:val="clear" w:color="auto" w:fill="E0E0E0"/>
              </w:tcPr>
            </w:tcPrChange>
          </w:tcPr>
          <w:p w14:paraId="40CF2B7F" w14:textId="77777777" w:rsidR="00160CD8" w:rsidRPr="00190000" w:rsidRDefault="00160CD8">
            <w:pPr>
              <w:pStyle w:val="TableEntryHeader"/>
              <w:pPrChange w:id="1194" w:author="Mary Jungers" w:date="2019-11-12T12:48:00Z">
                <w:pPr>
                  <w:ind w:right="88"/>
                  <w:jc w:val="center"/>
                </w:pPr>
              </w:pPrChange>
            </w:pPr>
            <w:r w:rsidRPr="00190000">
              <w:rPr>
                <w:rFonts w:eastAsia="Arial"/>
              </w:rPr>
              <w:t xml:space="preserve">Options </w:t>
            </w:r>
          </w:p>
        </w:tc>
        <w:tc>
          <w:tcPr>
            <w:tcW w:w="2880" w:type="dxa"/>
            <w:tcBorders>
              <w:top w:val="single" w:sz="4" w:space="0" w:color="000000"/>
              <w:left w:val="single" w:sz="4" w:space="0" w:color="000000"/>
              <w:bottom w:val="single" w:sz="4" w:space="0" w:color="000000"/>
              <w:right w:val="single" w:sz="4" w:space="0" w:color="000000"/>
            </w:tcBorders>
            <w:shd w:val="clear" w:color="auto" w:fill="E0E0E0"/>
            <w:tcPrChange w:id="1195" w:author="Mary Jungers" w:date="2019-11-12T12:50:00Z">
              <w:tcPr>
                <w:tcW w:w="1862" w:type="dxa"/>
                <w:tcBorders>
                  <w:top w:val="single" w:sz="4" w:space="0" w:color="000000"/>
                  <w:left w:val="single" w:sz="4" w:space="0" w:color="000000"/>
                  <w:bottom w:val="single" w:sz="4" w:space="0" w:color="000000"/>
                  <w:right w:val="single" w:sz="4" w:space="0" w:color="000000"/>
                </w:tcBorders>
                <w:shd w:val="clear" w:color="auto" w:fill="E0E0E0"/>
              </w:tcPr>
            </w:tcPrChange>
          </w:tcPr>
          <w:p w14:paraId="66C4829F" w14:textId="0A481FDF" w:rsidR="00160CD8" w:rsidRPr="00190000" w:rsidRDefault="00160CD8">
            <w:pPr>
              <w:pStyle w:val="TableEntryHeader"/>
              <w:pPrChange w:id="1196" w:author="Mary Jungers" w:date="2019-11-12T12:48:00Z">
                <w:pPr>
                  <w:jc w:val="center"/>
                </w:pPr>
              </w:pPrChange>
            </w:pPr>
            <w:r w:rsidRPr="00190000">
              <w:rPr>
                <w:rFonts w:eastAsia="Arial"/>
              </w:rPr>
              <w:t>Section in Volume 2</w:t>
            </w:r>
            <w:del w:id="1197" w:author="Mary Jungers" w:date="2019-11-12T12:49:00Z">
              <w:r w:rsidRPr="00190000" w:rsidDel="00A6322E">
                <w:rPr>
                  <w:rFonts w:eastAsia="Arial"/>
                </w:rPr>
                <w:delText xml:space="preserve"> </w:delText>
              </w:r>
            </w:del>
          </w:p>
        </w:tc>
      </w:tr>
      <w:tr w:rsidR="00160CD8" w:rsidRPr="00190000" w14:paraId="2CB4B465" w14:textId="77777777" w:rsidTr="00A6322E">
        <w:trPr>
          <w:trHeight w:val="344"/>
          <w:jc w:val="center"/>
          <w:trPrChange w:id="1198" w:author="Mary Jungers" w:date="2019-11-12T12:49:00Z">
            <w:trPr>
              <w:trHeight w:val="344"/>
            </w:trPr>
          </w:trPrChange>
        </w:trPr>
        <w:tc>
          <w:tcPr>
            <w:tcW w:w="2425" w:type="dxa"/>
            <w:tcBorders>
              <w:top w:val="single" w:sz="4" w:space="0" w:color="000000"/>
              <w:left w:val="single" w:sz="4" w:space="0" w:color="000000"/>
              <w:bottom w:val="single" w:sz="4" w:space="0" w:color="000000"/>
            </w:tcBorders>
            <w:shd w:val="clear" w:color="auto" w:fill="auto"/>
            <w:tcPrChange w:id="1199" w:author="Mary Jungers" w:date="2019-11-12T12:49:00Z">
              <w:tcPr>
                <w:tcW w:w="2368" w:type="dxa"/>
                <w:tcBorders>
                  <w:top w:val="single" w:sz="4" w:space="0" w:color="000000"/>
                  <w:left w:val="single" w:sz="4" w:space="0" w:color="000000"/>
                  <w:bottom w:val="single" w:sz="4" w:space="0" w:color="000000"/>
                </w:tcBorders>
                <w:shd w:val="clear" w:color="auto" w:fill="auto"/>
              </w:tcPr>
            </w:tcPrChange>
          </w:tcPr>
          <w:p w14:paraId="2FE97CC2" w14:textId="77777777" w:rsidR="00160CD8" w:rsidRPr="00190000" w:rsidRDefault="00160CD8">
            <w:pPr>
              <w:pStyle w:val="TableEntry"/>
              <w:pPrChange w:id="1200" w:author="Mary Jungers" w:date="2019-11-12T12:49:00Z">
                <w:pPr>
                  <w:ind w:right="92"/>
                  <w:jc w:val="center"/>
                </w:pPr>
              </w:pPrChange>
            </w:pPr>
            <w:r w:rsidRPr="00190000">
              <w:t xml:space="preserve">Infusion Order Programmer </w:t>
            </w:r>
          </w:p>
        </w:tc>
        <w:tc>
          <w:tcPr>
            <w:tcW w:w="1980" w:type="dxa"/>
            <w:tcBorders>
              <w:top w:val="single" w:sz="4" w:space="0" w:color="000000"/>
              <w:left w:val="single" w:sz="4" w:space="0" w:color="000000"/>
              <w:bottom w:val="single" w:sz="4" w:space="0" w:color="000000"/>
            </w:tcBorders>
            <w:shd w:val="clear" w:color="auto" w:fill="auto"/>
            <w:tcPrChange w:id="1201" w:author="Mary Jungers" w:date="2019-11-12T12:49:00Z">
              <w:tcPr>
                <w:tcW w:w="1720" w:type="dxa"/>
                <w:tcBorders>
                  <w:top w:val="single" w:sz="4" w:space="0" w:color="000000"/>
                  <w:left w:val="single" w:sz="4" w:space="0" w:color="000000"/>
                  <w:bottom w:val="single" w:sz="4" w:space="0" w:color="000000"/>
                </w:tcBorders>
                <w:shd w:val="clear" w:color="auto" w:fill="auto"/>
              </w:tcPr>
            </w:tcPrChange>
          </w:tcPr>
          <w:p w14:paraId="2B63F4F2" w14:textId="77777777" w:rsidR="00160CD8" w:rsidRPr="00190000" w:rsidRDefault="00160CD8">
            <w:pPr>
              <w:pStyle w:val="TableEntry"/>
              <w:pPrChange w:id="1202" w:author="Mary Jungers" w:date="2019-11-12T12:49:00Z">
                <w:pPr>
                  <w:ind w:right="87"/>
                  <w:jc w:val="center"/>
                </w:pPr>
              </w:pPrChange>
            </w:pPr>
            <w:r w:rsidRPr="00190000">
              <w:rPr>
                <w:i/>
              </w:rPr>
              <w:t xml:space="preserve">No options defined  </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Change w:id="1203" w:author="Mary Jungers" w:date="2019-11-12T12:49:00Z">
              <w:tcPr>
                <w:tcW w:w="1862" w:type="dxa"/>
                <w:tcBorders>
                  <w:top w:val="single" w:sz="4" w:space="0" w:color="000000"/>
                  <w:left w:val="single" w:sz="4" w:space="0" w:color="000000"/>
                  <w:bottom w:val="single" w:sz="4" w:space="0" w:color="000000"/>
                  <w:right w:val="single" w:sz="4" w:space="0" w:color="000000"/>
                </w:tcBorders>
                <w:shd w:val="clear" w:color="auto" w:fill="auto"/>
              </w:tcPr>
            </w:tcPrChange>
          </w:tcPr>
          <w:p w14:paraId="34B8B2EB" w14:textId="77777777" w:rsidR="00160CD8" w:rsidRPr="00190000" w:rsidRDefault="00160CD8">
            <w:pPr>
              <w:pStyle w:val="TableEntry"/>
              <w:pPrChange w:id="1204" w:author="Mary Jungers" w:date="2019-11-12T12:49:00Z">
                <w:pPr>
                  <w:ind w:left="1"/>
                </w:pPr>
              </w:pPrChange>
            </w:pPr>
            <w:r w:rsidRPr="00190000">
              <w:t xml:space="preserve">- - </w:t>
            </w:r>
          </w:p>
        </w:tc>
      </w:tr>
      <w:tr w:rsidR="00160CD8" w:rsidRPr="00190000" w14:paraId="0DC75135" w14:textId="77777777" w:rsidTr="00A6322E">
        <w:trPr>
          <w:trHeight w:val="298"/>
          <w:jc w:val="center"/>
          <w:trPrChange w:id="1205" w:author="Mary Jungers" w:date="2019-11-12T12:49:00Z">
            <w:trPr>
              <w:trHeight w:val="298"/>
            </w:trPr>
          </w:trPrChange>
        </w:trPr>
        <w:tc>
          <w:tcPr>
            <w:tcW w:w="2425" w:type="dxa"/>
            <w:tcBorders>
              <w:top w:val="single" w:sz="4" w:space="0" w:color="000000"/>
              <w:left w:val="single" w:sz="4" w:space="0" w:color="000000"/>
              <w:bottom w:val="single" w:sz="4" w:space="0" w:color="000000"/>
            </w:tcBorders>
            <w:shd w:val="clear" w:color="auto" w:fill="auto"/>
            <w:tcPrChange w:id="1206" w:author="Mary Jungers" w:date="2019-11-12T12:49:00Z">
              <w:tcPr>
                <w:tcW w:w="2368" w:type="dxa"/>
                <w:tcBorders>
                  <w:top w:val="single" w:sz="4" w:space="0" w:color="000000"/>
                  <w:left w:val="single" w:sz="4" w:space="0" w:color="000000"/>
                  <w:bottom w:val="single" w:sz="4" w:space="0" w:color="000000"/>
                </w:tcBorders>
                <w:shd w:val="clear" w:color="auto" w:fill="auto"/>
              </w:tcPr>
            </w:tcPrChange>
          </w:tcPr>
          <w:p w14:paraId="2B79440F" w14:textId="77777777" w:rsidR="00160CD8" w:rsidRPr="00190000" w:rsidRDefault="00160CD8">
            <w:pPr>
              <w:pStyle w:val="TableEntry"/>
              <w:pPrChange w:id="1207" w:author="Mary Jungers" w:date="2019-11-12T12:49:00Z">
                <w:pPr/>
              </w:pPrChange>
            </w:pPr>
            <w:r w:rsidRPr="00190000">
              <w:t xml:space="preserve">Infusion Order Consumer </w:t>
            </w:r>
          </w:p>
        </w:tc>
        <w:tc>
          <w:tcPr>
            <w:tcW w:w="1980" w:type="dxa"/>
            <w:tcBorders>
              <w:top w:val="single" w:sz="4" w:space="0" w:color="000000"/>
              <w:left w:val="single" w:sz="4" w:space="0" w:color="000000"/>
              <w:bottom w:val="single" w:sz="4" w:space="0" w:color="000000"/>
            </w:tcBorders>
            <w:shd w:val="clear" w:color="auto" w:fill="auto"/>
            <w:tcPrChange w:id="1208" w:author="Mary Jungers" w:date="2019-11-12T12:49:00Z">
              <w:tcPr>
                <w:tcW w:w="1720" w:type="dxa"/>
                <w:tcBorders>
                  <w:top w:val="single" w:sz="4" w:space="0" w:color="000000"/>
                  <w:left w:val="single" w:sz="4" w:space="0" w:color="000000"/>
                  <w:bottom w:val="single" w:sz="4" w:space="0" w:color="000000"/>
                </w:tcBorders>
                <w:shd w:val="clear" w:color="auto" w:fill="auto"/>
              </w:tcPr>
            </w:tcPrChange>
          </w:tcPr>
          <w:p w14:paraId="6634C438" w14:textId="77777777" w:rsidR="00160CD8" w:rsidRPr="00190000" w:rsidRDefault="00160CD8">
            <w:pPr>
              <w:pStyle w:val="TableEntry"/>
              <w:pPrChange w:id="1209" w:author="Mary Jungers" w:date="2019-11-12T12:49:00Z">
                <w:pPr>
                  <w:ind w:right="87"/>
                  <w:jc w:val="center"/>
                </w:pPr>
              </w:pPrChange>
            </w:pPr>
            <w:r w:rsidRPr="00190000">
              <w:rPr>
                <w:i/>
              </w:rPr>
              <w:t xml:space="preserve">No options defined  </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Change w:id="1210" w:author="Mary Jungers" w:date="2019-11-12T12:49:00Z">
              <w:tcPr>
                <w:tcW w:w="1862" w:type="dxa"/>
                <w:tcBorders>
                  <w:top w:val="single" w:sz="4" w:space="0" w:color="000000"/>
                  <w:left w:val="single" w:sz="4" w:space="0" w:color="000000"/>
                  <w:bottom w:val="single" w:sz="4" w:space="0" w:color="000000"/>
                  <w:right w:val="single" w:sz="4" w:space="0" w:color="000000"/>
                </w:tcBorders>
                <w:shd w:val="clear" w:color="auto" w:fill="auto"/>
              </w:tcPr>
            </w:tcPrChange>
          </w:tcPr>
          <w:p w14:paraId="11589135" w14:textId="77777777" w:rsidR="00160CD8" w:rsidRPr="00190000" w:rsidRDefault="00160CD8">
            <w:pPr>
              <w:pStyle w:val="TableEntry"/>
              <w:pPrChange w:id="1211" w:author="Mary Jungers" w:date="2019-11-12T12:49:00Z">
                <w:pPr>
                  <w:ind w:left="1"/>
                </w:pPr>
              </w:pPrChange>
            </w:pPr>
            <w:r w:rsidRPr="00190000">
              <w:t xml:space="preserve">- - </w:t>
            </w:r>
          </w:p>
        </w:tc>
      </w:tr>
    </w:tbl>
    <w:p w14:paraId="32832583" w14:textId="64B519DB" w:rsidR="00160CD8" w:rsidRPr="00190000" w:rsidRDefault="00160CD8" w:rsidP="00160CD8">
      <w:pPr>
        <w:pStyle w:val="Heading2"/>
        <w:rPr>
          <w:noProof w:val="0"/>
        </w:rPr>
      </w:pPr>
      <w:bookmarkStart w:id="1212" w:name="_Toc24466571"/>
      <w:r w:rsidRPr="00190000">
        <w:rPr>
          <w:rFonts w:eastAsia="Arial"/>
          <w:noProof w:val="0"/>
        </w:rPr>
        <w:t>PIV Overview</w:t>
      </w:r>
      <w:bookmarkEnd w:id="1212"/>
      <w:r w:rsidRPr="00190000">
        <w:rPr>
          <w:rFonts w:eastAsia="Arial"/>
          <w:noProof w:val="0"/>
        </w:rPr>
        <w:t xml:space="preserve"> </w:t>
      </w:r>
    </w:p>
    <w:p w14:paraId="6C42E276" w14:textId="77777777" w:rsidR="00160CD8" w:rsidRPr="00190000" w:rsidRDefault="00160CD8" w:rsidP="00160CD8">
      <w:pPr>
        <w:pStyle w:val="BodyText"/>
      </w:pPr>
      <w:r w:rsidRPr="00190000">
        <w:t xml:space="preserve">The goal of the proposed integration is to bring infusion systems into the electronic medication administration process. The following primary steps comprise this process: </w:t>
      </w:r>
    </w:p>
    <w:p w14:paraId="5CF6BAD5" w14:textId="77777777" w:rsidR="00160CD8" w:rsidRPr="00190000" w:rsidRDefault="00160CD8" w:rsidP="008108A5">
      <w:pPr>
        <w:pStyle w:val="ListBullet2"/>
      </w:pPr>
      <w:r w:rsidRPr="00190000">
        <w:t xml:space="preserve">Order medication </w:t>
      </w:r>
    </w:p>
    <w:p w14:paraId="006A61DD" w14:textId="77777777" w:rsidR="00160CD8" w:rsidRPr="00190000" w:rsidRDefault="00160CD8" w:rsidP="008108A5">
      <w:pPr>
        <w:pStyle w:val="ListBullet2"/>
      </w:pPr>
      <w:r w:rsidRPr="00190000">
        <w:t xml:space="preserve">Verify order </w:t>
      </w:r>
    </w:p>
    <w:p w14:paraId="0C38FEA8" w14:textId="77777777" w:rsidR="00160CD8" w:rsidRPr="00190000" w:rsidRDefault="00160CD8" w:rsidP="008108A5">
      <w:pPr>
        <w:pStyle w:val="ListBullet2"/>
      </w:pPr>
      <w:r w:rsidRPr="00190000">
        <w:t xml:space="preserve">Prepare and dispense medication </w:t>
      </w:r>
    </w:p>
    <w:p w14:paraId="018E1C52" w14:textId="77777777" w:rsidR="00160CD8" w:rsidRPr="00190000" w:rsidRDefault="00160CD8" w:rsidP="008108A5">
      <w:pPr>
        <w:pStyle w:val="ListBullet2"/>
      </w:pPr>
      <w:r w:rsidRPr="00190000">
        <w:t xml:space="preserve">Administer medication </w:t>
      </w:r>
    </w:p>
    <w:p w14:paraId="43E137FD" w14:textId="77777777" w:rsidR="00160CD8" w:rsidRPr="00190000" w:rsidRDefault="00160CD8" w:rsidP="00160CD8">
      <w:pPr>
        <w:pStyle w:val="BodyText"/>
      </w:pPr>
      <w:r w:rsidRPr="00190000">
        <w:t xml:space="preserve">While medication errors can occur at each point in this process, this profile is concerned with the “Administer medication” step, where half of the errors made by clinicians involve infusions. </w:t>
      </w:r>
    </w:p>
    <w:p w14:paraId="322DBDF7" w14:textId="77777777" w:rsidR="00160CD8" w:rsidRPr="00190000" w:rsidRDefault="00160CD8" w:rsidP="00160CD8">
      <w:pPr>
        <w:pStyle w:val="BodyText"/>
      </w:pPr>
      <w:r w:rsidRPr="00190000">
        <w:t xml:space="preserve">These errors usually involve a breach of one of the 5 Rights of Medication Administration: </w:t>
      </w:r>
    </w:p>
    <w:p w14:paraId="1FDD7A49" w14:textId="77777777" w:rsidR="00160CD8" w:rsidRPr="00190000" w:rsidRDefault="00160CD8" w:rsidP="00160CD8">
      <w:pPr>
        <w:pStyle w:val="BodyText"/>
      </w:pPr>
      <w:r w:rsidRPr="00190000">
        <w:t xml:space="preserve">Right Patient </w:t>
      </w:r>
    </w:p>
    <w:p w14:paraId="0EA8F5EC" w14:textId="77777777" w:rsidR="00160CD8" w:rsidRPr="00190000" w:rsidRDefault="00160CD8" w:rsidP="008108A5">
      <w:pPr>
        <w:pStyle w:val="ListBullet2"/>
      </w:pPr>
      <w:r w:rsidRPr="00190000">
        <w:t xml:space="preserve">Right Drug </w:t>
      </w:r>
    </w:p>
    <w:p w14:paraId="02EF2971" w14:textId="77777777" w:rsidR="00160CD8" w:rsidRPr="00190000" w:rsidRDefault="00160CD8" w:rsidP="008108A5">
      <w:pPr>
        <w:pStyle w:val="ListBullet2"/>
      </w:pPr>
      <w:r w:rsidRPr="00190000">
        <w:t xml:space="preserve">Right Dose </w:t>
      </w:r>
    </w:p>
    <w:p w14:paraId="2C158B33" w14:textId="77777777" w:rsidR="00160CD8" w:rsidRPr="00190000" w:rsidRDefault="00160CD8" w:rsidP="008108A5">
      <w:pPr>
        <w:pStyle w:val="ListBullet2"/>
      </w:pPr>
      <w:r w:rsidRPr="00190000">
        <w:t xml:space="preserve">Right Route </w:t>
      </w:r>
    </w:p>
    <w:p w14:paraId="5189F161" w14:textId="77777777" w:rsidR="00160CD8" w:rsidRPr="00190000" w:rsidRDefault="00160CD8" w:rsidP="008108A5">
      <w:pPr>
        <w:pStyle w:val="ListBullet2"/>
      </w:pPr>
      <w:r w:rsidRPr="00190000">
        <w:t xml:space="preserve">Right Time </w:t>
      </w:r>
    </w:p>
    <w:p w14:paraId="33FDFC84" w14:textId="7A5A78A9" w:rsidR="00160CD8" w:rsidRPr="00190000" w:rsidRDefault="00160CD8" w:rsidP="00160CD8">
      <w:pPr>
        <w:pStyle w:val="BodyText"/>
      </w:pPr>
      <w:r w:rsidRPr="00190000">
        <w:t>It is the caregiver’s responsibility to ensure that these rights are reviewed prior to administering each drug or starting each infusion</w:t>
      </w:r>
      <w:r w:rsidR="00190000">
        <w:t xml:space="preserve">. </w:t>
      </w:r>
    </w:p>
    <w:p w14:paraId="31CD2B78" w14:textId="77777777" w:rsidR="00160CD8" w:rsidRPr="00190000" w:rsidRDefault="00160CD8" w:rsidP="00160CD8">
      <w:pPr>
        <w:pStyle w:val="BodyText"/>
      </w:pPr>
      <w:r w:rsidRPr="00190000">
        <w:t xml:space="preserve">Because manual programming of the pump may still result in administration errors, this profile was developed to support automated programming of the pump, thereby closing the loop between the clinician who uses a BCMA system to verify the 5 Rights and the actual programming of the pump. </w:t>
      </w:r>
    </w:p>
    <w:p w14:paraId="27097A6E" w14:textId="77777777" w:rsidR="00160CD8" w:rsidRPr="00190000" w:rsidRDefault="00160CD8" w:rsidP="00160CD8">
      <w:pPr>
        <w:pStyle w:val="BodyText"/>
      </w:pPr>
      <w:r w:rsidRPr="00190000">
        <w:t xml:space="preserve">The Point-of-Care Infusion Verification Profile supports the electronic transfer of infusion parameters from a Bedside Computer assisted Medication Administration (BCMA) system to an infusion pump. This capability will reduce errors by eliminating keystroke errors and by increasing the use of automatic dosage checking facilitated by the onboard drug libraries in “smart pump” systems. In addition to the reduction of medication administration errors, this </w:t>
      </w:r>
      <w:r w:rsidRPr="00190000">
        <w:lastRenderedPageBreak/>
        <w:t xml:space="preserve">integration may also increase caregiver productivity and provide more contextual information regarding infusion data. </w:t>
      </w:r>
    </w:p>
    <w:p w14:paraId="31AA8DA7" w14:textId="4227801B" w:rsidR="00160CD8" w:rsidRPr="00190000" w:rsidRDefault="00160CD8" w:rsidP="00160CD8">
      <w:pPr>
        <w:pStyle w:val="BodyText"/>
      </w:pPr>
      <w:r w:rsidRPr="00190000">
        <w:t xml:space="preserve">Electronic transfer of infusion information from a pump to a clinical information system once an infusion has started can be accomplished using the Communicate PCD Data [PCD-01] or Subscribe to PCD Data [PCD-02]) transactions of the IHE-PCD Device Enterprise Communication Profile, as well as the Communicate Infusion Event Data [PCD-10] transaction of the IHE-PCD Infusion Pump Event Communication </w:t>
      </w:r>
      <w:del w:id="1213" w:author="Mary Jungers" w:date="2019-11-12T14:11:00Z">
        <w:r w:rsidRPr="00190000" w:rsidDel="00E331D5">
          <w:delText>profile</w:delText>
        </w:r>
      </w:del>
      <w:ins w:id="1214" w:author="Mary Jungers" w:date="2019-11-12T14:11:00Z">
        <w:r w:rsidR="00E331D5">
          <w:t>Profile</w:t>
        </w:r>
      </w:ins>
      <w:r w:rsidRPr="00190000">
        <w:t>.</w:t>
      </w:r>
    </w:p>
    <w:p w14:paraId="77090247" w14:textId="77777777" w:rsidR="00160CD8" w:rsidRPr="00190000" w:rsidRDefault="00160CD8" w:rsidP="00160CD8">
      <w:pPr>
        <w:pStyle w:val="BodyText"/>
      </w:pPr>
      <w:r w:rsidRPr="00190000">
        <w:t xml:space="preserve">The profile includes the following steps (note that the workflow supported by the BCMA application may not necessarily occur in the order specified): </w:t>
      </w:r>
    </w:p>
    <w:p w14:paraId="2FA949FE" w14:textId="77777777" w:rsidR="00160CD8" w:rsidRPr="00190000" w:rsidRDefault="00160CD8" w:rsidP="008108A5">
      <w:pPr>
        <w:pStyle w:val="ListBullet2"/>
      </w:pPr>
      <w:r w:rsidRPr="00190000">
        <w:t xml:space="preserve">Clinician uses BCMA to administer an IV </w:t>
      </w:r>
    </w:p>
    <w:p w14:paraId="0C8853D8" w14:textId="77777777" w:rsidR="00160CD8" w:rsidRPr="00190000" w:rsidRDefault="00160CD8" w:rsidP="008108A5">
      <w:pPr>
        <w:pStyle w:val="ListBullet2"/>
      </w:pPr>
      <w:r w:rsidRPr="00190000">
        <w:t xml:space="preserve">Clinician identifies self, medication, patient, pump </w:t>
      </w:r>
    </w:p>
    <w:p w14:paraId="65052C48" w14:textId="77777777" w:rsidR="00160CD8" w:rsidRPr="00190000" w:rsidRDefault="00160CD8" w:rsidP="008108A5">
      <w:pPr>
        <w:pStyle w:val="ListBullet2"/>
      </w:pPr>
      <w:r w:rsidRPr="00190000">
        <w:t xml:space="preserve">Clinician confirms or edits infusion parameters for an IV medication order using the BCMA </w:t>
      </w:r>
    </w:p>
    <w:p w14:paraId="1280A372" w14:textId="77777777" w:rsidR="00160CD8" w:rsidRPr="00190000" w:rsidRDefault="00160CD8" w:rsidP="008108A5">
      <w:pPr>
        <w:pStyle w:val="ListBullet2"/>
      </w:pPr>
      <w:r w:rsidRPr="00190000">
        <w:t xml:space="preserve">Infusion parameters are transmitted to pump </w:t>
      </w:r>
    </w:p>
    <w:p w14:paraId="6C0B055B" w14:textId="77777777" w:rsidR="00160CD8" w:rsidRPr="00190000" w:rsidRDefault="00160CD8" w:rsidP="008108A5">
      <w:pPr>
        <w:pStyle w:val="ListBullet2"/>
      </w:pPr>
      <w:r w:rsidRPr="00190000">
        <w:t xml:space="preserve">Clinician confirms settings directly on pump and starts infusion </w:t>
      </w:r>
    </w:p>
    <w:p w14:paraId="7DD9760E" w14:textId="063A44E3" w:rsidR="00160CD8" w:rsidRPr="00190000" w:rsidRDefault="00160CD8">
      <w:pPr>
        <w:pStyle w:val="Heading3"/>
        <w:rPr>
          <w:noProof w:val="0"/>
        </w:rPr>
        <w:pPrChange w:id="1215" w:author="Mary Jungers" w:date="2019-11-12T12:34:00Z">
          <w:pPr>
            <w:pStyle w:val="Heading3"/>
            <w:tabs>
              <w:tab w:val="left" w:pos="360"/>
              <w:tab w:val="left" w:pos="540"/>
              <w:tab w:val="num" w:pos="720"/>
            </w:tabs>
            <w:suppressAutoHyphens/>
            <w:ind w:left="547" w:hanging="1080"/>
          </w:pPr>
        </w:pPrChange>
      </w:pPr>
      <w:bookmarkStart w:id="1216" w:name="_Toc24466572"/>
      <w:r w:rsidRPr="00190000">
        <w:rPr>
          <w:rFonts w:eastAsia="Arial"/>
          <w:noProof w:val="0"/>
        </w:rPr>
        <w:t>PIV Process Flow</w:t>
      </w:r>
      <w:bookmarkEnd w:id="1216"/>
      <w:r w:rsidRPr="00190000">
        <w:rPr>
          <w:rFonts w:eastAsia="Arial"/>
          <w:noProof w:val="0"/>
        </w:rPr>
        <w:t xml:space="preserve">  </w:t>
      </w:r>
    </w:p>
    <w:p w14:paraId="1A92FCFC" w14:textId="7D866A0C" w:rsidR="00160CD8" w:rsidRPr="00190000" w:rsidRDefault="00160CD8" w:rsidP="001E37AE">
      <w:pPr>
        <w:pStyle w:val="BodyText"/>
        <w:rPr>
          <w:ins w:id="1217" w:author="Mary Jungers" w:date="2019-11-12T12:52:00Z"/>
        </w:rPr>
      </w:pPr>
      <w:r w:rsidRPr="00190000">
        <w:t>Figure 4.3-1 shows the sequence diagram for this profile</w:t>
      </w:r>
      <w:r w:rsidR="00190000">
        <w:t xml:space="preserve">. </w:t>
      </w:r>
    </w:p>
    <w:p w14:paraId="36E43942" w14:textId="77777777" w:rsidR="00A6322E" w:rsidRPr="00190000" w:rsidRDefault="00A6322E">
      <w:pPr>
        <w:pStyle w:val="BodyText"/>
        <w:pPrChange w:id="1218" w:author="Mary Jungers" w:date="2019-11-12T12:52:00Z">
          <w:pPr>
            <w:spacing w:after="111" w:line="244" w:lineRule="auto"/>
            <w:ind w:left="730" w:hanging="10"/>
          </w:pPr>
        </w:pPrChange>
      </w:pPr>
    </w:p>
    <w:p w14:paraId="140019CE" w14:textId="649BAA88" w:rsidR="00160CD8" w:rsidRPr="00190000" w:rsidDel="00A6322E" w:rsidRDefault="00160CD8">
      <w:pPr>
        <w:pStyle w:val="FigureTitle"/>
        <w:rPr>
          <w:del w:id="1219" w:author="Mary Jungers" w:date="2019-11-12T12:52:00Z"/>
          <w:color w:val="000000"/>
        </w:rPr>
        <w:pPrChange w:id="1220" w:author="Mary Jungers" w:date="2019-11-12T12:52:00Z">
          <w:pPr>
            <w:spacing w:after="163"/>
            <w:ind w:left="3036"/>
          </w:pPr>
        </w:pPrChange>
      </w:pPr>
      <w:r w:rsidRPr="00190000">
        <w:rPr>
          <w:rFonts w:eastAsia="Times New Roman" w:cs="Times New Roman"/>
          <w:b w:val="0"/>
          <w:noProof/>
          <w:szCs w:val="20"/>
        </w:rPr>
        <w:lastRenderedPageBreak/>
        <mc:AlternateContent>
          <mc:Choice Requires="wps">
            <w:drawing>
              <wp:anchor distT="0" distB="0" distL="114300" distR="114300" simplePos="0" relativeHeight="251665408" behindDoc="0" locked="0" layoutInCell="1" allowOverlap="1" wp14:anchorId="6E5B493B" wp14:editId="53738D1B">
                <wp:simplePos x="0" y="0"/>
                <wp:positionH relativeFrom="column">
                  <wp:align>center</wp:align>
                </wp:positionH>
                <wp:positionV relativeFrom="paragraph">
                  <wp:posOffset>53340</wp:posOffset>
                </wp:positionV>
                <wp:extent cx="4361688" cy="3310128"/>
                <wp:effectExtent l="0" t="0" r="0" b="6350"/>
                <wp:wrapTopAndBottom/>
                <wp:docPr id="185" name="Rectangle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61688" cy="3310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599FF" w14:textId="16C99475" w:rsidR="00DC7C48" w:rsidRPr="00E331D5" w:rsidRDefault="00535C1F">
                            <w:pPr>
                              <w:pStyle w:val="BodyText"/>
                              <w:pPrChange w:id="1221" w:author="Mary Jungers" w:date="2019-11-12T12:53:00Z">
                                <w:pPr/>
                              </w:pPrChange>
                            </w:pPr>
                            <w:r w:rsidRPr="00E331D5">
                              <w:rPr>
                                <w:rFonts w:ascii="Times New Roman" w:eastAsia="Times New Roman" w:hAnsi="Times New Roman" w:cs="Times New Roman"/>
                                <w:noProof/>
                                <w:szCs w:val="20"/>
                              </w:rPr>
                              <w:object w:dxaOrig="7193" w:dyaOrig="5406" w14:anchorId="4481FEFC">
                                <v:shape id="_x0000_i1028" type="#_x0000_t75" alt="" style="width:381.25pt;height:273.55pt;mso-width-percent:0;mso-height-percent:0;mso-width-percent:0;mso-height-percent:0" o:ole="" filled="t">
                                  <v:fill color2="black"/>
                                  <v:imagedata r:id="rId32" o:title="" croptop="3193f"/>
                                </v:shape>
                                <o:OLEObject Type="Embed" ProgID="PowerPoint.Show.8" ShapeID="_x0000_i1028" DrawAspect="Content" ObjectID="_1635604615" r:id="rId33"/>
                              </w:object>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6E5B493B" id="Rectangle 185" o:spid="_x0000_s1048" style="position:absolute;left:0;text-align:left;margin-left:0;margin-top:4.2pt;width:343.45pt;height:260.65pt;z-index:251665408;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" filled="f" stroked="f">
                <o:lock v:ext="edit" aspectratio="t"/>
                <v:textbox style="mso-fit-shape-to-text:t">
                  <w:txbxContent>
                    <w:p w14:paraId="17A599FF" w14:textId="16C99475" w:rsidR="00DC7C48" w:rsidRPr="00E331D5" w:rsidRDefault="00535C1F">
                      <w:pPr>
                        <w:pStyle w:val="BodyText"/>
                        <w:pPrChange w:id="1222" w:author="Mary Jungers" w:date="2019-11-12T12:53:00Z">
                          <w:pPr/>
                        </w:pPrChange>
                      </w:pPr>
                      <w:r w:rsidRPr="00E331D5">
                        <w:rPr>
                          <w:rFonts w:ascii="Times New Roman" w:eastAsia="Times New Roman" w:hAnsi="Times New Roman" w:cs="Times New Roman"/>
                          <w:noProof/>
                          <w:szCs w:val="20"/>
                        </w:rPr>
                        <w:object w:dxaOrig="7193" w:dyaOrig="5406" w14:anchorId="4481FEFC">
                          <v:shape id="_x0000_i1028" type="#_x0000_t75" alt="" style="width:381.25pt;height:273.55pt;mso-width-percent:0;mso-height-percent:0;mso-width-percent:0;mso-height-percent:0" o:ole="" filled="t">
                            <v:fill color2="black"/>
                            <v:imagedata r:id="rId32" o:title="" croptop="3193f"/>
                          </v:shape>
                          <o:OLEObject Type="Embed" ProgID="PowerPoint.Show.8" ShapeID="_x0000_i1028" DrawAspect="Content" ObjectID="_1635604615" r:id="rId34"/>
                        </w:object>
                      </w:r>
                    </w:p>
                  </w:txbxContent>
                </v:textbox>
                <w10:wrap type="topAndBottom"/>
              </v:rect>
            </w:pict>
          </mc:Fallback>
        </mc:AlternateContent>
      </w:r>
    </w:p>
    <w:p w14:paraId="62EAA789" w14:textId="0D33FBBE" w:rsidR="00160CD8" w:rsidRPr="00190000" w:rsidDel="00A6322E" w:rsidRDefault="00160CD8">
      <w:pPr>
        <w:pStyle w:val="FigureTitle"/>
        <w:rPr>
          <w:del w:id="1223" w:author="Mary Jungers" w:date="2019-11-12T12:52:00Z"/>
        </w:rPr>
        <w:pPrChange w:id="1224" w:author="Mary Jungers" w:date="2019-11-12T12:52:00Z">
          <w:pPr>
            <w:ind w:right="650"/>
            <w:jc w:val="right"/>
          </w:pPr>
        </w:pPrChange>
      </w:pPr>
      <w:del w:id="1225" w:author="Mary Jungers" w:date="2019-11-12T12:52:00Z">
        <w:r w:rsidRPr="00190000" w:rsidDel="00A6322E">
          <w:delText xml:space="preserve"> </w:delText>
        </w:r>
      </w:del>
    </w:p>
    <w:p w14:paraId="5F2A1958" w14:textId="77777777" w:rsidR="00160CD8" w:rsidRPr="00190000" w:rsidRDefault="00160CD8" w:rsidP="00190000">
      <w:pPr>
        <w:pStyle w:val="FigureTitle"/>
      </w:pPr>
      <w:r w:rsidRPr="00190000">
        <w:rPr>
          <w:rFonts w:eastAsia="Arial"/>
        </w:rPr>
        <w:t xml:space="preserve">Figure 4.3-1: Basic Process Flow in Point-of-Care Infusion Verification Profile </w:t>
      </w:r>
    </w:p>
    <w:p w14:paraId="6D1B385B" w14:textId="07BB9770" w:rsidR="00160CD8" w:rsidRPr="00190000" w:rsidRDefault="00160CD8">
      <w:pPr>
        <w:pStyle w:val="Heading2"/>
        <w:rPr>
          <w:noProof w:val="0"/>
        </w:rPr>
        <w:pPrChange w:id="1226" w:author="Mary Jungers" w:date="2019-11-12T12:34:00Z">
          <w:pPr>
            <w:pStyle w:val="Heading2"/>
            <w:tabs>
              <w:tab w:val="left" w:pos="360"/>
              <w:tab w:val="left" w:pos="540"/>
              <w:tab w:val="num" w:pos="576"/>
            </w:tabs>
            <w:suppressAutoHyphens/>
            <w:ind w:left="547" w:hanging="907"/>
          </w:pPr>
        </w:pPrChange>
      </w:pPr>
      <w:bookmarkStart w:id="1227" w:name="_Toc24466573"/>
      <w:r w:rsidRPr="00190000">
        <w:rPr>
          <w:rFonts w:eastAsia="Arial"/>
          <w:noProof w:val="0"/>
        </w:rPr>
        <w:t>Use Cases</w:t>
      </w:r>
      <w:bookmarkEnd w:id="1227"/>
    </w:p>
    <w:p w14:paraId="484DF0C5" w14:textId="3ADF50F0" w:rsidR="00160CD8" w:rsidRPr="00190000" w:rsidRDefault="00160CD8">
      <w:pPr>
        <w:pStyle w:val="BodyText"/>
        <w:pPrChange w:id="1228" w:author="Mary Jungers" w:date="2019-11-12T12:34:00Z">
          <w:pPr>
            <w:keepNext/>
            <w:keepLines/>
            <w:ind w:left="730" w:hanging="10"/>
          </w:pPr>
        </w:pPrChange>
      </w:pPr>
      <w:r w:rsidRPr="00190000">
        <w:t xml:space="preserve">The PIV </w:t>
      </w:r>
      <w:del w:id="1229" w:author="Mary Jungers" w:date="2019-11-12T14:11:00Z">
        <w:r w:rsidRPr="00190000" w:rsidDel="00E331D5">
          <w:delText>profile</w:delText>
        </w:r>
      </w:del>
      <w:ins w:id="1230" w:author="Mary Jungers" w:date="2019-11-12T14:11:00Z">
        <w:r w:rsidR="00E331D5">
          <w:t>Profile</w:t>
        </w:r>
      </w:ins>
      <w:r w:rsidRPr="00190000">
        <w:t xml:space="preserve"> supports the following use cases:  </w:t>
      </w:r>
    </w:p>
    <w:p w14:paraId="711A9D31" w14:textId="77777777" w:rsidR="00160CD8" w:rsidRPr="00190000" w:rsidRDefault="00160CD8">
      <w:pPr>
        <w:pStyle w:val="BodyText"/>
        <w:rPr>
          <w:rFonts w:ascii="Times New Roman" w:eastAsia="Times New Roman" w:hAnsi="Times New Roman" w:cs="Times New Roman"/>
          <w:b/>
          <w:bCs/>
          <w:szCs w:val="20"/>
          <w:rPrChange w:id="1231" w:author="Mary Jungers" w:date="2019-11-12T12:35:00Z">
            <w:rPr/>
          </w:rPrChange>
        </w:rPr>
        <w:pPrChange w:id="1232" w:author="Mary Jungers" w:date="2019-11-12T12:35:00Z">
          <w:pPr>
            <w:keepNext/>
            <w:keepLines/>
            <w:ind w:left="730" w:hanging="10"/>
          </w:pPr>
        </w:pPrChange>
      </w:pPr>
      <w:r w:rsidRPr="00190000">
        <w:rPr>
          <w:rFonts w:ascii="Times New Roman" w:eastAsia="Times New Roman" w:hAnsi="Times New Roman" w:cs="Times New Roman"/>
          <w:b/>
          <w:bCs/>
          <w:szCs w:val="20"/>
          <w:rPrChange w:id="1233" w:author="Mary Jungers" w:date="2019-11-12T12:35:00Z">
            <w:rPr>
              <w:sz w:val="22"/>
              <w:szCs w:val="22"/>
            </w:rPr>
          </w:rPrChange>
        </w:rPr>
        <w:t>New bag/syringe/container</w:t>
      </w:r>
    </w:p>
    <w:p w14:paraId="250D42A9" w14:textId="77777777" w:rsidR="00160CD8" w:rsidRPr="00190000" w:rsidRDefault="00160CD8">
      <w:pPr>
        <w:pStyle w:val="BodyText"/>
        <w:rPr>
          <w:rFonts w:ascii="Times New Roman" w:eastAsia="Times New Roman" w:hAnsi="Times New Roman" w:cs="Times New Roman"/>
          <w:b/>
          <w:bCs/>
          <w:szCs w:val="20"/>
          <w:rPrChange w:id="1234" w:author="Mary Jungers" w:date="2019-11-12T12:35:00Z">
            <w:rPr/>
          </w:rPrChange>
        </w:rPr>
        <w:pPrChange w:id="1235" w:author="Mary Jungers" w:date="2019-11-12T12:35:00Z">
          <w:pPr>
            <w:keepNext/>
            <w:keepLines/>
            <w:ind w:left="730" w:hanging="10"/>
          </w:pPr>
        </w:pPrChange>
      </w:pPr>
      <w:r w:rsidRPr="00190000">
        <w:rPr>
          <w:rFonts w:ascii="Times New Roman" w:eastAsia="Times New Roman" w:hAnsi="Times New Roman" w:cs="Times New Roman"/>
          <w:b/>
          <w:bCs/>
          <w:szCs w:val="20"/>
          <w:rPrChange w:id="1236" w:author="Mary Jungers" w:date="2019-11-12T12:35:00Z">
            <w:rPr>
              <w:sz w:val="22"/>
              <w:szCs w:val="22"/>
            </w:rPr>
          </w:rPrChange>
        </w:rPr>
        <w:t>Subsequent bag/syringe/container of same medication</w:t>
      </w:r>
    </w:p>
    <w:p w14:paraId="08C30991" w14:textId="15578CA3" w:rsidR="00160CD8" w:rsidRPr="00190000" w:rsidDel="001E37AE" w:rsidRDefault="00160CD8">
      <w:pPr>
        <w:pStyle w:val="BodyText"/>
        <w:rPr>
          <w:del w:id="1237" w:author="Mary Jungers" w:date="2019-11-12T12:36:00Z"/>
        </w:rPr>
        <w:pPrChange w:id="1238" w:author="Mary Jungers" w:date="2019-11-12T12:35:00Z">
          <w:pPr>
            <w:keepNext/>
            <w:keepLines/>
            <w:ind w:left="730" w:hanging="10"/>
          </w:pPr>
        </w:pPrChange>
      </w:pPr>
      <w:r w:rsidRPr="00190000">
        <w:t>An infusion order that is used to program an initial or subsequent bag, syringe or other container</w:t>
      </w:r>
      <w:r w:rsidR="00190000">
        <w:t xml:space="preserve">. </w:t>
      </w:r>
    </w:p>
    <w:p w14:paraId="3D52ADAF" w14:textId="77777777" w:rsidR="00160CD8" w:rsidRPr="00190000" w:rsidRDefault="00160CD8">
      <w:pPr>
        <w:pStyle w:val="BodyText"/>
        <w:pPrChange w:id="1239" w:author="Mary Jungers" w:date="2019-11-12T12:36:00Z">
          <w:pPr>
            <w:keepNext/>
            <w:keepLines/>
            <w:ind w:left="730" w:hanging="10"/>
          </w:pPr>
        </w:pPrChange>
      </w:pPr>
    </w:p>
    <w:p w14:paraId="27DDDA48" w14:textId="77777777" w:rsidR="00160CD8" w:rsidRPr="00190000" w:rsidRDefault="00160CD8">
      <w:pPr>
        <w:pStyle w:val="BodyText"/>
        <w:rPr>
          <w:rFonts w:ascii="Times New Roman" w:eastAsia="Times New Roman" w:hAnsi="Times New Roman" w:cs="Times New Roman"/>
          <w:b/>
          <w:bCs/>
          <w:szCs w:val="20"/>
          <w:rPrChange w:id="1240" w:author="Mary Jungers" w:date="2019-11-12T12:35:00Z">
            <w:rPr/>
          </w:rPrChange>
        </w:rPr>
        <w:pPrChange w:id="1241" w:author="Mary Jungers" w:date="2019-11-12T12:35:00Z">
          <w:pPr>
            <w:keepNext/>
            <w:keepLines/>
            <w:ind w:left="730" w:hanging="10"/>
          </w:pPr>
        </w:pPrChange>
      </w:pPr>
      <w:r w:rsidRPr="00190000">
        <w:rPr>
          <w:rFonts w:ascii="Times New Roman" w:eastAsia="Times New Roman" w:hAnsi="Times New Roman" w:cs="Times New Roman"/>
          <w:b/>
          <w:bCs/>
          <w:szCs w:val="20"/>
          <w:rPrChange w:id="1242" w:author="Mary Jungers" w:date="2019-11-12T12:35:00Z">
            <w:rPr>
              <w:sz w:val="22"/>
              <w:szCs w:val="22"/>
            </w:rPr>
          </w:rPrChange>
        </w:rPr>
        <w:t>Rate change or titration of an existing infusion</w:t>
      </w:r>
    </w:p>
    <w:p w14:paraId="050BCF7B" w14:textId="67A6A526" w:rsidR="00160CD8" w:rsidRPr="00190000" w:rsidDel="001E37AE" w:rsidRDefault="00160CD8">
      <w:pPr>
        <w:pStyle w:val="BodyText"/>
        <w:rPr>
          <w:del w:id="1243" w:author="Mary Jungers" w:date="2019-11-12T12:36:00Z"/>
        </w:rPr>
        <w:pPrChange w:id="1244" w:author="Mary Jungers" w:date="2019-11-12T12:36:00Z">
          <w:pPr>
            <w:keepNext/>
            <w:keepLines/>
            <w:ind w:left="730" w:hanging="10"/>
          </w:pPr>
        </w:pPrChange>
      </w:pPr>
      <w:r w:rsidRPr="00190000">
        <w:t>An order specifying a titration or change of rate on an existing infusion.</w:t>
      </w:r>
    </w:p>
    <w:p w14:paraId="31235490" w14:textId="77777777" w:rsidR="00160CD8" w:rsidRPr="00190000" w:rsidRDefault="00160CD8">
      <w:pPr>
        <w:pStyle w:val="BodyText"/>
        <w:rPr>
          <w:b/>
        </w:rPr>
        <w:pPrChange w:id="1245" w:author="Mary Jungers" w:date="2019-11-12T12:36:00Z">
          <w:pPr>
            <w:keepNext/>
            <w:keepLines/>
            <w:ind w:left="730" w:hanging="10"/>
          </w:pPr>
        </w:pPrChange>
      </w:pPr>
    </w:p>
    <w:p w14:paraId="336FD89A" w14:textId="77777777" w:rsidR="00160CD8" w:rsidRPr="00190000" w:rsidRDefault="00160CD8">
      <w:pPr>
        <w:pStyle w:val="BodyText"/>
        <w:rPr>
          <w:rFonts w:ascii="Times New Roman" w:eastAsia="Times New Roman" w:hAnsi="Times New Roman" w:cs="Times New Roman"/>
          <w:b/>
          <w:bCs/>
          <w:szCs w:val="20"/>
          <w:rPrChange w:id="1246" w:author="Mary Jungers" w:date="2019-11-12T12:36:00Z">
            <w:rPr/>
          </w:rPrChange>
        </w:rPr>
        <w:pPrChange w:id="1247" w:author="Mary Jungers" w:date="2019-11-12T12:36:00Z">
          <w:pPr>
            <w:keepNext/>
            <w:keepLines/>
            <w:ind w:left="730" w:hanging="10"/>
          </w:pPr>
        </w:pPrChange>
      </w:pPr>
      <w:r w:rsidRPr="00190000">
        <w:rPr>
          <w:rFonts w:ascii="Times New Roman" w:eastAsia="Times New Roman" w:hAnsi="Times New Roman" w:cs="Times New Roman"/>
          <w:b/>
          <w:bCs/>
          <w:szCs w:val="20"/>
          <w:rPrChange w:id="1248" w:author="Mary Jungers" w:date="2019-11-12T12:36:00Z">
            <w:rPr>
              <w:sz w:val="22"/>
              <w:szCs w:val="22"/>
            </w:rPr>
          </w:rPrChange>
        </w:rPr>
        <w:t>Patient controlled analgesia (PCA)</w:t>
      </w:r>
    </w:p>
    <w:p w14:paraId="64D55FF0" w14:textId="77777777" w:rsidR="00160CD8" w:rsidRPr="00190000" w:rsidRDefault="00160CD8">
      <w:pPr>
        <w:pStyle w:val="BodyText"/>
        <w:pPrChange w:id="1249" w:author="Mary Jungers" w:date="2019-11-12T12:36:00Z">
          <w:pPr>
            <w:keepNext/>
            <w:keepLines/>
            <w:ind w:left="730" w:hanging="10"/>
          </w:pPr>
        </w:pPrChange>
      </w:pPr>
      <w:r w:rsidRPr="00190000">
        <w:t>A PCA order for an initial or subsequent bag, syringe or other container on a PCA pump with complete settings including</w:t>
      </w:r>
    </w:p>
    <w:p w14:paraId="68CE6BC7" w14:textId="77777777" w:rsidR="00160CD8" w:rsidRPr="00190000" w:rsidRDefault="00160CD8">
      <w:pPr>
        <w:pStyle w:val="ListNumber2"/>
        <w:pPrChange w:id="1250" w:author="Mary Jungers" w:date="2019-11-12T12:36:00Z">
          <w:pPr>
            <w:pStyle w:val="ListParagraph"/>
            <w:keepNext/>
            <w:keepLines/>
            <w:numPr>
              <w:numId w:val="18"/>
            </w:numPr>
            <w:tabs>
              <w:tab w:val="num" w:pos="0"/>
              <w:tab w:val="num" w:pos="720"/>
            </w:tabs>
            <w:ind w:left="1440" w:hanging="360"/>
          </w:pPr>
        </w:pPrChange>
      </w:pPr>
      <w:r w:rsidRPr="00190000">
        <w:t>Loading dose (initial bolus)</w:t>
      </w:r>
    </w:p>
    <w:p w14:paraId="52099938" w14:textId="77777777" w:rsidR="00160CD8" w:rsidRPr="00DC7C48" w:rsidRDefault="00160CD8">
      <w:pPr>
        <w:pStyle w:val="ListNumber2"/>
        <w:rPr>
          <w:lang w:val="fr-FR"/>
          <w:rPrChange w:id="1251" w:author="John Rhoads" w:date="2019-11-18T17:41:00Z">
            <w:rPr/>
          </w:rPrChange>
        </w:rPr>
        <w:pPrChange w:id="1252" w:author="Mary Jungers" w:date="2019-11-12T12:36:00Z">
          <w:pPr>
            <w:pStyle w:val="ListParagraph"/>
            <w:keepNext/>
            <w:keepLines/>
            <w:numPr>
              <w:numId w:val="18"/>
            </w:numPr>
            <w:tabs>
              <w:tab w:val="num" w:pos="0"/>
              <w:tab w:val="num" w:pos="720"/>
            </w:tabs>
            <w:ind w:left="1440" w:hanging="360"/>
          </w:pPr>
        </w:pPrChange>
      </w:pPr>
      <w:r w:rsidRPr="00DC7C48">
        <w:rPr>
          <w:lang w:val="fr-FR"/>
          <w:rPrChange w:id="1253" w:author="John Rhoads" w:date="2019-11-18T17:41:00Z">
            <w:rPr/>
          </w:rPrChange>
        </w:rPr>
        <w:t>Patient dose (PCA dose, patient bolus)</w:t>
      </w:r>
    </w:p>
    <w:p w14:paraId="5547D0B6" w14:textId="77777777" w:rsidR="00160CD8" w:rsidRPr="00190000" w:rsidRDefault="00160CD8">
      <w:pPr>
        <w:pStyle w:val="ListNumber2"/>
        <w:pPrChange w:id="1254" w:author="Mary Jungers" w:date="2019-11-12T12:36:00Z">
          <w:pPr>
            <w:pStyle w:val="ListParagraph"/>
            <w:keepNext/>
            <w:keepLines/>
            <w:numPr>
              <w:numId w:val="18"/>
            </w:numPr>
            <w:tabs>
              <w:tab w:val="num" w:pos="0"/>
              <w:tab w:val="num" w:pos="720"/>
            </w:tabs>
            <w:ind w:left="1440" w:hanging="360"/>
          </w:pPr>
        </w:pPrChange>
      </w:pPr>
      <w:r w:rsidRPr="00190000">
        <w:t>Lockout interval (lockout time)</w:t>
      </w:r>
    </w:p>
    <w:p w14:paraId="3F1EA804" w14:textId="77777777" w:rsidR="00160CD8" w:rsidRPr="00190000" w:rsidRDefault="00160CD8">
      <w:pPr>
        <w:pStyle w:val="ListNumber2"/>
        <w:pPrChange w:id="1255" w:author="Mary Jungers" w:date="2019-11-12T12:36:00Z">
          <w:pPr>
            <w:pStyle w:val="ListParagraph"/>
            <w:keepNext/>
            <w:keepLines/>
            <w:numPr>
              <w:numId w:val="18"/>
            </w:numPr>
            <w:tabs>
              <w:tab w:val="num" w:pos="0"/>
              <w:tab w:val="num" w:pos="720"/>
            </w:tabs>
            <w:ind w:left="1440" w:hanging="360"/>
          </w:pPr>
        </w:pPrChange>
      </w:pPr>
      <w:r w:rsidRPr="00190000">
        <w:lastRenderedPageBreak/>
        <w:t>Continuous rate (basal rate)</w:t>
      </w:r>
    </w:p>
    <w:p w14:paraId="16206963" w14:textId="77777777" w:rsidR="00160CD8" w:rsidRPr="00190000" w:rsidRDefault="00160CD8">
      <w:pPr>
        <w:pStyle w:val="ListNumber2"/>
        <w:pPrChange w:id="1256" w:author="Mary Jungers" w:date="2019-11-12T12:36:00Z">
          <w:pPr>
            <w:pStyle w:val="ListParagraph"/>
            <w:keepNext/>
            <w:keepLines/>
            <w:numPr>
              <w:numId w:val="18"/>
            </w:numPr>
            <w:tabs>
              <w:tab w:val="num" w:pos="0"/>
              <w:tab w:val="num" w:pos="720"/>
            </w:tabs>
            <w:ind w:left="1440" w:hanging="360"/>
          </w:pPr>
        </w:pPrChange>
      </w:pPr>
      <w:r w:rsidRPr="00190000">
        <w:t>Dose limit (per hour, per x hours)</w:t>
      </w:r>
    </w:p>
    <w:p w14:paraId="7477BCD3" w14:textId="08DEEAFC" w:rsidR="00160CD8" w:rsidRPr="00190000" w:rsidDel="00983C4C" w:rsidRDefault="00160CD8">
      <w:pPr>
        <w:pStyle w:val="BodyText"/>
        <w:rPr>
          <w:del w:id="1257" w:author="Mary Jungers" w:date="2019-11-12T12:38:00Z"/>
        </w:rPr>
        <w:pPrChange w:id="1258" w:author="Mary Jungers" w:date="2019-11-12T12:36:00Z">
          <w:pPr>
            <w:keepNext/>
            <w:keepLines/>
            <w:ind w:left="730" w:hanging="10"/>
          </w:pPr>
        </w:pPrChange>
      </w:pPr>
    </w:p>
    <w:p w14:paraId="3093DDE5" w14:textId="77777777" w:rsidR="00160CD8" w:rsidRPr="00190000" w:rsidRDefault="00160CD8">
      <w:pPr>
        <w:pStyle w:val="BodyText"/>
        <w:rPr>
          <w:rFonts w:ascii="Times New Roman" w:eastAsia="Times New Roman" w:hAnsi="Times New Roman" w:cs="Times New Roman"/>
          <w:b/>
          <w:bCs/>
          <w:szCs w:val="20"/>
          <w:rPrChange w:id="1259" w:author="Mary Jungers" w:date="2019-11-12T12:36:00Z">
            <w:rPr/>
          </w:rPrChange>
        </w:rPr>
        <w:pPrChange w:id="1260" w:author="Mary Jungers" w:date="2019-11-12T12:36:00Z">
          <w:pPr>
            <w:keepNext/>
            <w:keepLines/>
            <w:ind w:left="730" w:hanging="10"/>
          </w:pPr>
        </w:pPrChange>
      </w:pPr>
      <w:r w:rsidRPr="00190000">
        <w:rPr>
          <w:rFonts w:ascii="Times New Roman" w:eastAsia="Times New Roman" w:hAnsi="Times New Roman" w:cs="Times New Roman"/>
          <w:b/>
          <w:bCs/>
          <w:szCs w:val="20"/>
          <w:rPrChange w:id="1261" w:author="Mary Jungers" w:date="2019-11-12T12:36:00Z">
            <w:rPr>
              <w:sz w:val="22"/>
              <w:szCs w:val="22"/>
            </w:rPr>
          </w:rPrChange>
        </w:rPr>
        <w:t>Bolus from an existing infusion</w:t>
      </w:r>
    </w:p>
    <w:p w14:paraId="33B45BC1" w14:textId="77777777" w:rsidR="00160CD8" w:rsidRPr="00190000" w:rsidRDefault="00160CD8">
      <w:pPr>
        <w:pStyle w:val="BodyText"/>
        <w:pPrChange w:id="1262" w:author="Mary Jungers" w:date="2019-11-12T12:36:00Z">
          <w:pPr>
            <w:ind w:left="720"/>
          </w:pPr>
        </w:pPrChange>
      </w:pPr>
      <w:r w:rsidRPr="00190000">
        <w:t>A bolus can be programmed under the following conditions:</w:t>
      </w:r>
    </w:p>
    <w:p w14:paraId="2930D27B" w14:textId="581A7A57" w:rsidR="00160CD8" w:rsidRPr="00190000" w:rsidRDefault="00160CD8">
      <w:pPr>
        <w:pStyle w:val="ListBullet2"/>
        <w:pPrChange w:id="1263" w:author="Mary Jungers" w:date="2019-11-12T12:36:00Z">
          <w:pPr>
            <w:ind w:left="720"/>
          </w:pPr>
        </w:pPrChange>
      </w:pPr>
      <w:del w:id="1264" w:author="Mary Jungers" w:date="2019-11-12T12:36:00Z">
        <w:r w:rsidRPr="00190000" w:rsidDel="001E37AE">
          <w:delText>•</w:delText>
        </w:r>
        <w:r w:rsidRPr="00190000" w:rsidDel="001E37AE">
          <w:tab/>
        </w:r>
      </w:del>
      <w:r w:rsidRPr="00190000">
        <w:t>An infusion is currently programmed on the pump.</w:t>
      </w:r>
    </w:p>
    <w:p w14:paraId="51078A94" w14:textId="646BC6FA" w:rsidR="00160CD8" w:rsidRPr="00190000" w:rsidRDefault="00160CD8">
      <w:pPr>
        <w:pStyle w:val="ListBullet2"/>
        <w:pPrChange w:id="1265" w:author="Mary Jungers" w:date="2019-11-12T12:36:00Z">
          <w:pPr>
            <w:ind w:left="720"/>
          </w:pPr>
        </w:pPrChange>
      </w:pPr>
      <w:del w:id="1266" w:author="Mary Jungers" w:date="2019-11-12T12:36:00Z">
        <w:r w:rsidRPr="00190000" w:rsidDel="001E37AE">
          <w:delText>•</w:delText>
        </w:r>
        <w:r w:rsidRPr="00190000" w:rsidDel="001E37AE">
          <w:tab/>
        </w:r>
      </w:del>
      <w:r w:rsidRPr="00190000">
        <w:t>A bolus of the same medication is ordered (i.e.</w:t>
      </w:r>
      <w:ins w:id="1267" w:author="Mary Jungers" w:date="2019-11-12T12:37:00Z">
        <w:r w:rsidR="001E37AE" w:rsidRPr="00190000">
          <w:t>,</w:t>
        </w:r>
      </w:ins>
      <w:r w:rsidRPr="00190000">
        <w:t xml:space="preserve"> there is a new order in the EHR)</w:t>
      </w:r>
      <w:r w:rsidR="00190000">
        <w:t xml:space="preserve">. </w:t>
      </w:r>
    </w:p>
    <w:p w14:paraId="295C3E10" w14:textId="5E176420" w:rsidR="00160CD8" w:rsidRPr="00190000" w:rsidRDefault="00160CD8">
      <w:pPr>
        <w:pStyle w:val="ListBullet2"/>
        <w:pPrChange w:id="1268" w:author="Mary Jungers" w:date="2019-11-12T12:36:00Z">
          <w:pPr>
            <w:ind w:left="720"/>
          </w:pPr>
        </w:pPrChange>
      </w:pPr>
      <w:del w:id="1269" w:author="Mary Jungers" w:date="2019-11-12T12:36:00Z">
        <w:r w:rsidRPr="00190000" w:rsidDel="001E37AE">
          <w:delText>•</w:delText>
        </w:r>
        <w:r w:rsidRPr="00190000" w:rsidDel="001E37AE">
          <w:tab/>
        </w:r>
      </w:del>
      <w:r w:rsidRPr="00190000">
        <w:t xml:space="preserve">The EHR workflow provides the nurse the capability to administer the bolus from the same bag or syringe using the PIV </w:t>
      </w:r>
      <w:ins w:id="1270" w:author="Mary Jungers" w:date="2019-11-12T15:23:00Z">
        <w:r w:rsidR="004F03EC">
          <w:t>[</w:t>
        </w:r>
      </w:ins>
      <w:r w:rsidRPr="00190000">
        <w:t>PCD-03</w:t>
      </w:r>
      <w:ins w:id="1271" w:author="Mary Jungers" w:date="2019-11-12T15:23:00Z">
        <w:r w:rsidR="004F03EC">
          <w:t>]</w:t>
        </w:r>
      </w:ins>
      <w:r w:rsidRPr="00190000">
        <w:t xml:space="preserve"> transaction to send the bolus order to the pump.</w:t>
      </w:r>
    </w:p>
    <w:p w14:paraId="52C5ADAC" w14:textId="3095DAF2" w:rsidR="00160CD8" w:rsidRPr="00190000" w:rsidRDefault="00160CD8">
      <w:pPr>
        <w:pStyle w:val="ListBullet2"/>
        <w:pPrChange w:id="1272" w:author="Mary Jungers" w:date="2019-11-12T12:36:00Z">
          <w:pPr>
            <w:ind w:left="720"/>
          </w:pPr>
        </w:pPrChange>
      </w:pPr>
      <w:del w:id="1273" w:author="Mary Jungers" w:date="2019-11-12T12:37:00Z">
        <w:r w:rsidRPr="00190000" w:rsidDel="001E37AE">
          <w:delText>•</w:delText>
        </w:r>
        <w:r w:rsidRPr="00190000" w:rsidDel="001E37AE">
          <w:tab/>
        </w:r>
      </w:del>
      <w:r w:rsidRPr="00190000">
        <w:t>No assumption is made about the behavior of the pump once the bolus has been delivered.</w:t>
      </w:r>
      <w:del w:id="1274" w:author="Mary Jungers" w:date="2019-11-12T12:38:00Z">
        <w:r w:rsidRPr="00190000" w:rsidDel="001E37AE">
          <w:delText xml:space="preserve"> </w:delText>
        </w:r>
      </w:del>
      <w:r w:rsidRPr="00190000">
        <w:t xml:space="preserve"> Depending on the pump type or model it may stop, alarm, or resume delivering the underlying infusion.</w:t>
      </w:r>
    </w:p>
    <w:p w14:paraId="04A492BA" w14:textId="4C9C2FB9" w:rsidR="00160CD8" w:rsidRPr="00190000" w:rsidDel="00983C4C" w:rsidRDefault="00160CD8">
      <w:pPr>
        <w:pStyle w:val="BodyText"/>
        <w:rPr>
          <w:del w:id="1275" w:author="Mary Jungers" w:date="2019-11-12T12:38:00Z"/>
        </w:rPr>
        <w:pPrChange w:id="1276" w:author="Mary Jungers" w:date="2019-11-12T12:37:00Z">
          <w:pPr>
            <w:keepNext/>
            <w:keepLines/>
          </w:pPr>
        </w:pPrChange>
      </w:pPr>
    </w:p>
    <w:p w14:paraId="389DAAFC" w14:textId="77777777" w:rsidR="00160CD8" w:rsidRPr="00190000" w:rsidRDefault="00160CD8">
      <w:pPr>
        <w:pStyle w:val="BodyText"/>
        <w:rPr>
          <w:rFonts w:ascii="Times New Roman" w:eastAsia="Times New Roman" w:hAnsi="Times New Roman" w:cs="Times New Roman"/>
          <w:b/>
          <w:bCs/>
          <w:szCs w:val="20"/>
          <w:rPrChange w:id="1277" w:author="Mary Jungers" w:date="2019-11-12T12:37:00Z">
            <w:rPr/>
          </w:rPrChange>
        </w:rPr>
        <w:pPrChange w:id="1278" w:author="Mary Jungers" w:date="2019-11-12T12:37:00Z">
          <w:pPr>
            <w:keepNext/>
            <w:keepLines/>
            <w:ind w:left="730" w:hanging="10"/>
          </w:pPr>
        </w:pPrChange>
      </w:pPr>
      <w:r w:rsidRPr="00190000">
        <w:rPr>
          <w:rFonts w:ascii="Times New Roman" w:eastAsia="Times New Roman" w:hAnsi="Times New Roman" w:cs="Times New Roman"/>
          <w:b/>
          <w:bCs/>
          <w:szCs w:val="20"/>
          <w:rPrChange w:id="1279" w:author="Mary Jungers" w:date="2019-11-12T12:37:00Z">
            <w:rPr>
              <w:sz w:val="22"/>
              <w:szCs w:val="22"/>
            </w:rPr>
          </w:rPrChange>
        </w:rPr>
        <w:t>Multistep</w:t>
      </w:r>
    </w:p>
    <w:p w14:paraId="13B54EFB" w14:textId="77777777" w:rsidR="00160CD8" w:rsidRPr="00190000" w:rsidRDefault="00160CD8" w:rsidP="001E37AE">
      <w:pPr>
        <w:pStyle w:val="BodyText"/>
      </w:pPr>
      <w:r w:rsidRPr="00190000">
        <w:t>Multistep refers to a type of program that can deliver a single medication and concentration in a sequence of 2 or more steps where each step may contain different settings for rate, dose, dosing unit, VTBI, and/or duration depending on the pump model.</w:t>
      </w:r>
    </w:p>
    <w:p w14:paraId="2DA3A6F6" w14:textId="77777777" w:rsidR="00160CD8" w:rsidRPr="00190000" w:rsidRDefault="00160CD8">
      <w:pPr>
        <w:pStyle w:val="BodyText"/>
        <w:rPr>
          <w:rFonts w:ascii="Times New Roman" w:eastAsia="Times New Roman" w:hAnsi="Times New Roman" w:cs="Times New Roman"/>
          <w:b/>
          <w:bCs/>
          <w:szCs w:val="20"/>
          <w:rPrChange w:id="1280" w:author="Mary Jungers" w:date="2019-11-12T12:37:00Z">
            <w:rPr/>
          </w:rPrChange>
        </w:rPr>
        <w:pPrChange w:id="1281" w:author="Mary Jungers" w:date="2019-11-12T12:37:00Z">
          <w:pPr>
            <w:ind w:left="720"/>
          </w:pPr>
        </w:pPrChange>
      </w:pPr>
      <w:r w:rsidRPr="00190000">
        <w:rPr>
          <w:rFonts w:ascii="Times New Roman" w:eastAsia="Times New Roman" w:hAnsi="Times New Roman" w:cs="Times New Roman"/>
          <w:b/>
          <w:bCs/>
          <w:szCs w:val="20"/>
          <w:rPrChange w:id="1282" w:author="Mary Jungers" w:date="2019-11-12T12:37:00Z">
            <w:rPr>
              <w:sz w:val="22"/>
              <w:szCs w:val="22"/>
            </w:rPr>
          </w:rPrChange>
        </w:rPr>
        <w:t>Example 1 – Cyclic TPN</w:t>
      </w:r>
    </w:p>
    <w:p w14:paraId="7A48F28C" w14:textId="77777777" w:rsidR="00160CD8" w:rsidRPr="00190000" w:rsidRDefault="00160CD8">
      <w:pPr>
        <w:pStyle w:val="BodyText"/>
        <w:pPrChange w:id="1283" w:author="Mary Jungers" w:date="2019-11-12T12:38:00Z">
          <w:pPr>
            <w:ind w:left="1440"/>
          </w:pPr>
        </w:pPrChange>
      </w:pPr>
      <w:r w:rsidRPr="00190000">
        <w:t>Medication – TPN 1000 mL</w:t>
      </w:r>
    </w:p>
    <w:p w14:paraId="5B8DD420" w14:textId="77777777" w:rsidR="00160CD8" w:rsidRPr="00190000" w:rsidRDefault="00160CD8">
      <w:pPr>
        <w:pStyle w:val="BodyText"/>
        <w:pPrChange w:id="1284" w:author="Mary Jungers" w:date="2019-11-12T12:38:00Z">
          <w:pPr>
            <w:ind w:left="1440"/>
          </w:pPr>
        </w:pPrChange>
      </w:pPr>
      <w:r w:rsidRPr="00190000">
        <w:t>Step 1 – 25 mL/hr x 1 hr</w:t>
      </w:r>
    </w:p>
    <w:p w14:paraId="6B0FC5C9" w14:textId="77777777" w:rsidR="00160CD8" w:rsidRPr="00190000" w:rsidRDefault="00160CD8">
      <w:pPr>
        <w:pStyle w:val="BodyText"/>
        <w:pPrChange w:id="1285" w:author="Mary Jungers" w:date="2019-11-12T12:38:00Z">
          <w:pPr>
            <w:ind w:left="1440"/>
          </w:pPr>
        </w:pPrChange>
      </w:pPr>
      <w:r w:rsidRPr="00190000">
        <w:t>Step 2 – 50 mL/hr x 1 hr</w:t>
      </w:r>
    </w:p>
    <w:p w14:paraId="57239B04" w14:textId="77777777" w:rsidR="00160CD8" w:rsidRPr="00190000" w:rsidRDefault="00160CD8">
      <w:pPr>
        <w:pStyle w:val="BodyText"/>
        <w:pPrChange w:id="1286" w:author="Mary Jungers" w:date="2019-11-12T12:38:00Z">
          <w:pPr>
            <w:ind w:left="1440"/>
          </w:pPr>
        </w:pPrChange>
      </w:pPr>
      <w:r w:rsidRPr="00190000">
        <w:t>Step 3 – 100 mLhr x 6 hr</w:t>
      </w:r>
    </w:p>
    <w:p w14:paraId="0BFED0FB" w14:textId="77777777" w:rsidR="00160CD8" w:rsidRPr="00190000" w:rsidRDefault="00160CD8">
      <w:pPr>
        <w:pStyle w:val="BodyText"/>
        <w:pPrChange w:id="1287" w:author="Mary Jungers" w:date="2019-11-12T12:38:00Z">
          <w:pPr>
            <w:ind w:left="1440"/>
          </w:pPr>
        </w:pPrChange>
      </w:pPr>
      <w:r w:rsidRPr="00190000">
        <w:t>Step 4 – 50 mL/hr x 1 hr</w:t>
      </w:r>
    </w:p>
    <w:p w14:paraId="49A3EF92" w14:textId="77777777" w:rsidR="00160CD8" w:rsidRPr="00190000" w:rsidRDefault="00160CD8">
      <w:pPr>
        <w:pStyle w:val="BodyText"/>
        <w:pPrChange w:id="1288" w:author="Mary Jungers" w:date="2019-11-12T12:38:00Z">
          <w:pPr>
            <w:ind w:left="1440"/>
          </w:pPr>
        </w:pPrChange>
      </w:pPr>
      <w:r w:rsidRPr="00190000">
        <w:t>Step 5 – 25 mL/hr x 1 hr</w:t>
      </w:r>
    </w:p>
    <w:p w14:paraId="312A8B55" w14:textId="77777777" w:rsidR="00160CD8" w:rsidRPr="00190000" w:rsidRDefault="00160CD8">
      <w:pPr>
        <w:pStyle w:val="BodyText"/>
        <w:pPrChange w:id="1289" w:author="Mary Jungers" w:date="2019-11-12T12:50:00Z">
          <w:pPr>
            <w:ind w:left="720"/>
          </w:pPr>
        </w:pPrChange>
      </w:pPr>
    </w:p>
    <w:p w14:paraId="483006CF" w14:textId="4DF2D379" w:rsidR="00160CD8" w:rsidRPr="00190000" w:rsidRDefault="00160CD8">
      <w:pPr>
        <w:pStyle w:val="BodyText"/>
        <w:jc w:val="center"/>
        <w:rPr>
          <w:b/>
        </w:rPr>
        <w:pPrChange w:id="1290" w:author="Mary Jungers" w:date="2019-11-12T12:51:00Z">
          <w:pPr>
            <w:ind w:left="1440"/>
          </w:pPr>
        </w:pPrChange>
      </w:pPr>
      <w:r w:rsidRPr="00190000">
        <w:rPr>
          <w:rFonts w:ascii="Times New Roman" w:eastAsia="Times New Roman" w:hAnsi="Times New Roman" w:cs="Times New Roman"/>
          <w:noProof/>
          <w:szCs w:val="20"/>
          <w:rPrChange w:id="1291" w:author="Mary Jungers" w:date="2019-11-12T12:51:00Z">
            <w:rPr>
              <w:rFonts w:ascii="Calibri" w:hAnsi="Calibri" w:cs="Calibri"/>
              <w:noProof/>
              <w:sz w:val="22"/>
              <w:szCs w:val="22"/>
            </w:rPr>
          </w:rPrChange>
        </w:rPr>
        <w:lastRenderedPageBreak/>
        <w:drawing>
          <wp:inline distT="0" distB="0" distL="0" distR="0" wp14:anchorId="3F154C4D" wp14:editId="08B9760F">
            <wp:extent cx="4572000" cy="27432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solidFill>
                      <a:srgbClr val="FFFFFF"/>
                    </a:solidFill>
                    <a:ln>
                      <a:noFill/>
                    </a:ln>
                  </pic:spPr>
                </pic:pic>
              </a:graphicData>
            </a:graphic>
          </wp:inline>
        </w:drawing>
      </w:r>
    </w:p>
    <w:p w14:paraId="7581FF40" w14:textId="77777777" w:rsidR="00160CD8" w:rsidRPr="00190000" w:rsidRDefault="00160CD8">
      <w:pPr>
        <w:pStyle w:val="BodyText"/>
        <w:rPr>
          <w:rFonts w:ascii="Times New Roman" w:eastAsia="Times New Roman" w:hAnsi="Times New Roman" w:cs="Times New Roman"/>
          <w:szCs w:val="20"/>
          <w:rPrChange w:id="1292" w:author="Mary Jungers" w:date="2019-11-12T12:50:00Z">
            <w:rPr>
              <w:rFonts w:ascii="Calibri" w:hAnsi="Calibri" w:cs="Calibri"/>
              <w:b/>
            </w:rPr>
          </w:rPrChange>
        </w:rPr>
        <w:pPrChange w:id="1293" w:author="Mary Jungers" w:date="2019-11-12T12:50:00Z">
          <w:pPr>
            <w:ind w:left="720"/>
          </w:pPr>
        </w:pPrChange>
      </w:pPr>
    </w:p>
    <w:p w14:paraId="172A221A" w14:textId="77777777" w:rsidR="00160CD8" w:rsidRPr="00190000" w:rsidRDefault="00160CD8">
      <w:pPr>
        <w:pStyle w:val="BodyText"/>
        <w:rPr>
          <w:rFonts w:ascii="Times New Roman" w:eastAsia="Times New Roman" w:hAnsi="Times New Roman" w:cs="Times New Roman"/>
          <w:b/>
          <w:bCs/>
          <w:szCs w:val="20"/>
          <w:rPrChange w:id="1294" w:author="Mary Jungers" w:date="2019-11-12T12:38:00Z">
            <w:rPr/>
          </w:rPrChange>
        </w:rPr>
        <w:pPrChange w:id="1295" w:author="Mary Jungers" w:date="2019-11-12T12:38:00Z">
          <w:pPr>
            <w:ind w:left="720"/>
          </w:pPr>
        </w:pPrChange>
      </w:pPr>
      <w:r w:rsidRPr="00190000">
        <w:rPr>
          <w:rFonts w:ascii="Times New Roman" w:eastAsia="Times New Roman" w:hAnsi="Times New Roman" w:cs="Times New Roman"/>
          <w:b/>
          <w:bCs/>
          <w:szCs w:val="20"/>
          <w:rPrChange w:id="1296" w:author="Mary Jungers" w:date="2019-11-12T12:38:00Z">
            <w:rPr>
              <w:sz w:val="22"/>
              <w:szCs w:val="22"/>
            </w:rPr>
          </w:rPrChange>
        </w:rPr>
        <w:t>Example 2 - Initial dose followed by continuous infusion</w:t>
      </w:r>
    </w:p>
    <w:p w14:paraId="466B0FFE" w14:textId="77777777" w:rsidR="00160CD8" w:rsidRPr="00190000" w:rsidRDefault="00160CD8">
      <w:pPr>
        <w:pStyle w:val="BodyText"/>
        <w:pPrChange w:id="1297" w:author="Mary Jungers" w:date="2019-11-12T12:38:00Z">
          <w:pPr>
            <w:ind w:left="1440"/>
          </w:pPr>
        </w:pPrChange>
      </w:pPr>
      <w:r w:rsidRPr="00190000">
        <w:t>Medication – Drug A 500 mg/500 mL</w:t>
      </w:r>
    </w:p>
    <w:p w14:paraId="1451673B" w14:textId="77777777" w:rsidR="00160CD8" w:rsidRPr="00190000" w:rsidRDefault="00160CD8">
      <w:pPr>
        <w:pStyle w:val="BodyText"/>
        <w:pPrChange w:id="1298" w:author="Mary Jungers" w:date="2019-11-12T12:38:00Z">
          <w:pPr>
            <w:ind w:left="1440"/>
          </w:pPr>
        </w:pPrChange>
      </w:pPr>
      <w:r w:rsidRPr="00190000">
        <w:t>Step 1 – 50 mg over 30 min (100 mg/hr)</w:t>
      </w:r>
    </w:p>
    <w:p w14:paraId="11F201C0" w14:textId="77777777" w:rsidR="00160CD8" w:rsidRPr="00190000" w:rsidRDefault="00160CD8">
      <w:pPr>
        <w:pStyle w:val="BodyText"/>
        <w:pPrChange w:id="1299" w:author="Mary Jungers" w:date="2019-11-12T12:38:00Z">
          <w:pPr>
            <w:ind w:left="1440"/>
          </w:pPr>
        </w:pPrChange>
      </w:pPr>
      <w:r w:rsidRPr="00190000">
        <w:t>Step 2 – 10 mg/hr</w:t>
      </w:r>
    </w:p>
    <w:p w14:paraId="0C39E8E3" w14:textId="77777777" w:rsidR="00160CD8" w:rsidRPr="00190000" w:rsidRDefault="00160CD8">
      <w:pPr>
        <w:pStyle w:val="BodyText"/>
        <w:pPrChange w:id="1300" w:author="Mary Jungers" w:date="2019-11-12T12:38:00Z">
          <w:pPr>
            <w:ind w:left="1440"/>
          </w:pPr>
        </w:pPrChange>
      </w:pPr>
      <w:r w:rsidRPr="00190000">
        <w:t>Note: Step 1 in this example is sometimes referred to as a “bolus” or “loading dose”.</w:t>
      </w:r>
    </w:p>
    <w:p w14:paraId="24A8008B" w14:textId="77777777" w:rsidR="00160CD8" w:rsidRPr="00190000" w:rsidRDefault="00160CD8">
      <w:pPr>
        <w:pStyle w:val="BodyText"/>
        <w:pPrChange w:id="1301" w:author="Mary Jungers" w:date="2019-11-12T12:50:00Z">
          <w:pPr>
            <w:ind w:left="720"/>
          </w:pPr>
        </w:pPrChange>
      </w:pPr>
    </w:p>
    <w:p w14:paraId="5C299130" w14:textId="076CB130" w:rsidR="00160CD8" w:rsidRPr="00190000" w:rsidRDefault="00160CD8">
      <w:pPr>
        <w:pStyle w:val="BodyText"/>
        <w:jc w:val="center"/>
        <w:pPrChange w:id="1302" w:author="Mary Jungers" w:date="2019-11-12T12:50:00Z">
          <w:pPr>
            <w:ind w:left="1440"/>
          </w:pPr>
        </w:pPrChange>
      </w:pPr>
      <w:r w:rsidRPr="00190000">
        <w:rPr>
          <w:noProof/>
        </w:rPr>
        <w:drawing>
          <wp:inline distT="0" distB="0" distL="0" distR="0" wp14:anchorId="2F1D0728" wp14:editId="69A559A3">
            <wp:extent cx="4572000" cy="27432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solidFill>
                      <a:srgbClr val="FFFFFF"/>
                    </a:solidFill>
                    <a:ln>
                      <a:noFill/>
                    </a:ln>
                  </pic:spPr>
                </pic:pic>
              </a:graphicData>
            </a:graphic>
          </wp:inline>
        </w:drawing>
      </w:r>
    </w:p>
    <w:p w14:paraId="41B3BD39" w14:textId="2332DE6B" w:rsidR="00160CD8" w:rsidRPr="00190000" w:rsidDel="00983C4C" w:rsidRDefault="00160CD8">
      <w:pPr>
        <w:pStyle w:val="BodyText"/>
        <w:keepNext/>
        <w:rPr>
          <w:del w:id="1303" w:author="Mary Jungers" w:date="2019-11-12T12:39:00Z"/>
        </w:rPr>
        <w:pPrChange w:id="1304" w:author="Mary Jungers" w:date="2019-11-12T12:51:00Z">
          <w:pPr>
            <w:ind w:left="720"/>
          </w:pPr>
        </w:pPrChange>
      </w:pPr>
    </w:p>
    <w:p w14:paraId="276F04EE" w14:textId="77777777" w:rsidR="00160CD8" w:rsidRPr="00190000" w:rsidRDefault="00160CD8">
      <w:pPr>
        <w:pStyle w:val="BodyText"/>
        <w:keepNext/>
        <w:pPrChange w:id="1305" w:author="Mary Jungers" w:date="2019-11-12T12:51:00Z">
          <w:pPr>
            <w:ind w:left="720"/>
          </w:pPr>
        </w:pPrChange>
      </w:pPr>
      <w:r w:rsidRPr="00190000">
        <w:rPr>
          <w:b/>
        </w:rPr>
        <w:t>Supported use cases</w:t>
      </w:r>
    </w:p>
    <w:p w14:paraId="691CF467" w14:textId="77777777" w:rsidR="00160CD8" w:rsidRPr="00190000" w:rsidRDefault="00160CD8">
      <w:pPr>
        <w:pStyle w:val="BodyText"/>
        <w:pPrChange w:id="1306" w:author="Mary Jungers" w:date="2019-11-12T12:39:00Z">
          <w:pPr>
            <w:pStyle w:val="ListParagraph"/>
            <w:numPr>
              <w:numId w:val="17"/>
            </w:numPr>
            <w:tabs>
              <w:tab w:val="num" w:pos="0"/>
              <w:tab w:val="num" w:pos="1440"/>
            </w:tabs>
            <w:ind w:left="1440" w:hanging="360"/>
          </w:pPr>
        </w:pPrChange>
      </w:pPr>
      <w:r w:rsidRPr="00190000">
        <w:t>Programming a new multistep infusion</w:t>
      </w:r>
    </w:p>
    <w:p w14:paraId="16D8FA5F" w14:textId="77777777" w:rsidR="00160CD8" w:rsidRPr="00190000" w:rsidRDefault="00160CD8">
      <w:pPr>
        <w:pStyle w:val="BodyText"/>
        <w:pPrChange w:id="1307" w:author="Mary Jungers" w:date="2019-11-12T12:39:00Z">
          <w:pPr>
            <w:pStyle w:val="ListParagraph"/>
            <w:numPr>
              <w:numId w:val="17"/>
            </w:numPr>
            <w:tabs>
              <w:tab w:val="num" w:pos="0"/>
              <w:tab w:val="num" w:pos="1440"/>
            </w:tabs>
            <w:ind w:left="1440" w:hanging="360"/>
          </w:pPr>
        </w:pPrChange>
      </w:pPr>
      <w:r w:rsidRPr="00190000">
        <w:t>Programming a new infusion with an initial bolus or loading dose</w:t>
      </w:r>
    </w:p>
    <w:p w14:paraId="1D09D805" w14:textId="33B9ED46" w:rsidR="00160CD8" w:rsidRPr="00190000" w:rsidDel="00983C4C" w:rsidRDefault="00160CD8">
      <w:pPr>
        <w:pStyle w:val="BodyText"/>
        <w:rPr>
          <w:del w:id="1308" w:author="Mary Jungers" w:date="2019-11-12T12:39:00Z"/>
          <w:b/>
        </w:rPr>
        <w:pPrChange w:id="1309" w:author="Mary Jungers" w:date="2019-11-12T12:39:00Z">
          <w:pPr>
            <w:ind w:left="720"/>
          </w:pPr>
        </w:pPrChange>
      </w:pPr>
    </w:p>
    <w:p w14:paraId="1DB0F290" w14:textId="77777777" w:rsidR="00160CD8" w:rsidRPr="00190000" w:rsidRDefault="00160CD8">
      <w:pPr>
        <w:pStyle w:val="BodyText"/>
        <w:pPrChange w:id="1310" w:author="Mary Jungers" w:date="2019-11-12T12:39:00Z">
          <w:pPr>
            <w:ind w:left="720"/>
          </w:pPr>
        </w:pPrChange>
      </w:pPr>
      <w:r w:rsidRPr="00190000">
        <w:rPr>
          <w:b/>
        </w:rPr>
        <w:t>Excluded use cases</w:t>
      </w:r>
    </w:p>
    <w:p w14:paraId="28564160" w14:textId="77777777" w:rsidR="00160CD8" w:rsidRPr="00190000" w:rsidRDefault="00160CD8">
      <w:pPr>
        <w:pStyle w:val="ListBullet2"/>
        <w:pPrChange w:id="1311" w:author="Mary Jungers" w:date="2019-11-12T12:40:00Z">
          <w:pPr>
            <w:pStyle w:val="ListParagraph"/>
            <w:numPr>
              <w:numId w:val="19"/>
            </w:numPr>
            <w:ind w:hanging="360"/>
          </w:pPr>
        </w:pPrChange>
      </w:pPr>
      <w:r w:rsidRPr="00190000">
        <w:t>Ramp/taper modes</w:t>
      </w:r>
    </w:p>
    <w:p w14:paraId="1016C928" w14:textId="77777777" w:rsidR="00160CD8" w:rsidRPr="00190000" w:rsidRDefault="00160CD8">
      <w:pPr>
        <w:pStyle w:val="ListBullet2"/>
        <w:pPrChange w:id="1312" w:author="Mary Jungers" w:date="2019-11-12T12:40:00Z">
          <w:pPr>
            <w:pStyle w:val="ListParagraph"/>
            <w:numPr>
              <w:numId w:val="19"/>
            </w:numPr>
            <w:ind w:hanging="360"/>
          </w:pPr>
        </w:pPrChange>
      </w:pPr>
      <w:r w:rsidRPr="00190000">
        <w:t xml:space="preserve">Initial bolus or loading dose of the same medication with a </w:t>
      </w:r>
      <w:r w:rsidRPr="00190000">
        <w:rPr>
          <w:i/>
        </w:rPr>
        <w:t>different</w:t>
      </w:r>
      <w:r w:rsidRPr="00190000">
        <w:t xml:space="preserve"> concentration</w:t>
      </w:r>
    </w:p>
    <w:p w14:paraId="552FCFBB" w14:textId="77777777" w:rsidR="00160CD8" w:rsidRPr="00190000" w:rsidRDefault="00160CD8">
      <w:pPr>
        <w:pStyle w:val="ListBullet2"/>
        <w:pPrChange w:id="1313" w:author="Mary Jungers" w:date="2019-11-12T12:40:00Z">
          <w:pPr>
            <w:pStyle w:val="ListParagraph"/>
            <w:numPr>
              <w:numId w:val="19"/>
            </w:numPr>
            <w:ind w:hanging="360"/>
          </w:pPr>
        </w:pPrChange>
      </w:pPr>
      <w:r w:rsidRPr="00190000">
        <w:t>Other types of bolus doses</w:t>
      </w:r>
    </w:p>
    <w:p w14:paraId="26412EB9" w14:textId="77777777" w:rsidR="00160CD8" w:rsidRPr="00190000" w:rsidRDefault="00160CD8">
      <w:pPr>
        <w:pStyle w:val="ListBullet2"/>
        <w:pPrChange w:id="1314" w:author="Mary Jungers" w:date="2019-11-12T12:40:00Z">
          <w:pPr>
            <w:pStyle w:val="ListParagraph"/>
            <w:numPr>
              <w:numId w:val="19"/>
            </w:numPr>
            <w:ind w:hanging="360"/>
          </w:pPr>
        </w:pPrChange>
      </w:pPr>
      <w:r w:rsidRPr="00190000">
        <w:t>Change of dose, rate, or other delivery parameters of one or more steps in a confirmed multistep program</w:t>
      </w:r>
    </w:p>
    <w:p w14:paraId="2DAA375D" w14:textId="77777777" w:rsidR="00160CD8" w:rsidRPr="00190000" w:rsidRDefault="00160CD8">
      <w:pPr>
        <w:pStyle w:val="ListBullet3"/>
        <w:pPrChange w:id="1315" w:author="Mary Jungers" w:date="2019-11-12T12:39:00Z">
          <w:pPr>
            <w:pStyle w:val="ListParagraph"/>
            <w:numPr>
              <w:ilvl w:val="1"/>
              <w:numId w:val="19"/>
            </w:numPr>
            <w:ind w:left="1440" w:hanging="360"/>
          </w:pPr>
        </w:pPrChange>
      </w:pPr>
      <w:r w:rsidRPr="00190000">
        <w:t>Some pump models may support changing manually.</w:t>
      </w:r>
    </w:p>
    <w:p w14:paraId="761AC18D" w14:textId="77777777" w:rsidR="00160CD8" w:rsidRPr="00190000" w:rsidRDefault="00160CD8">
      <w:pPr>
        <w:pStyle w:val="ListBullet2"/>
        <w:pPrChange w:id="1316" w:author="Mary Jungers" w:date="2019-11-12T12:40:00Z">
          <w:pPr>
            <w:pStyle w:val="ListParagraph"/>
            <w:numPr>
              <w:numId w:val="19"/>
            </w:numPr>
            <w:ind w:hanging="360"/>
          </w:pPr>
        </w:pPrChange>
      </w:pPr>
      <w:r w:rsidRPr="00190000">
        <w:t>Adding or removing a step to a confirmed multistep program</w:t>
      </w:r>
    </w:p>
    <w:p w14:paraId="7B802519" w14:textId="77777777" w:rsidR="00160CD8" w:rsidRPr="00190000" w:rsidRDefault="00160CD8">
      <w:pPr>
        <w:pStyle w:val="ListBullet3"/>
        <w:pPrChange w:id="1317" w:author="Mary Jungers" w:date="2019-11-12T12:39:00Z">
          <w:pPr>
            <w:pStyle w:val="ListParagraph"/>
            <w:numPr>
              <w:ilvl w:val="1"/>
              <w:numId w:val="19"/>
            </w:numPr>
            <w:ind w:left="1440" w:hanging="360"/>
          </w:pPr>
        </w:pPrChange>
      </w:pPr>
      <w:r w:rsidRPr="00190000">
        <w:t>Some pump models may support manual addition or deletion of a step.</w:t>
      </w:r>
    </w:p>
    <w:p w14:paraId="7E1C190E" w14:textId="77777777" w:rsidR="00160CD8" w:rsidRPr="00190000" w:rsidRDefault="00160CD8">
      <w:pPr>
        <w:pStyle w:val="ListBullet2"/>
        <w:pPrChange w:id="1318" w:author="Mary Jungers" w:date="2019-11-12T12:40:00Z">
          <w:pPr>
            <w:pStyle w:val="ListParagraph"/>
            <w:numPr>
              <w:numId w:val="19"/>
            </w:numPr>
            <w:ind w:hanging="360"/>
          </w:pPr>
        </w:pPrChange>
      </w:pPr>
      <w:r w:rsidRPr="00190000">
        <w:t>Cancelling or clearing a confirmed multistep program</w:t>
      </w:r>
    </w:p>
    <w:p w14:paraId="16FA1A5C" w14:textId="77777777" w:rsidR="00160CD8" w:rsidRPr="00190000" w:rsidRDefault="00160CD8">
      <w:pPr>
        <w:pStyle w:val="ListBullet3"/>
        <w:pPrChange w:id="1319" w:author="Mary Jungers" w:date="2019-11-12T12:39:00Z">
          <w:pPr>
            <w:pStyle w:val="ListParagraph"/>
            <w:numPr>
              <w:ilvl w:val="1"/>
              <w:numId w:val="19"/>
            </w:numPr>
            <w:ind w:left="1440" w:hanging="360"/>
          </w:pPr>
        </w:pPrChange>
      </w:pPr>
      <w:r w:rsidRPr="00190000">
        <w:t>Done manually on pump by user.</w:t>
      </w:r>
    </w:p>
    <w:p w14:paraId="13D20109" w14:textId="5B01618D" w:rsidR="00160CD8" w:rsidRPr="00DC7C48" w:rsidDel="00983C4C" w:rsidRDefault="00160CD8">
      <w:pPr>
        <w:pStyle w:val="Heading2"/>
        <w:rPr>
          <w:del w:id="1320" w:author="Mary Jungers" w:date="2019-11-12T12:40:00Z"/>
        </w:rPr>
        <w:pPrChange w:id="1321" w:author="Mary Jungers" w:date="2019-11-12T12:51:00Z">
          <w:pPr>
            <w:pStyle w:val="BodyText"/>
          </w:pPr>
        </w:pPrChange>
      </w:pPr>
      <w:bookmarkStart w:id="1322" w:name="_Toc24455314"/>
      <w:bookmarkStart w:id="1323" w:name="_Toc24456636"/>
      <w:bookmarkStart w:id="1324" w:name="_Toc24464504"/>
      <w:bookmarkStart w:id="1325" w:name="_Toc24466574"/>
      <w:bookmarkEnd w:id="1322"/>
      <w:bookmarkEnd w:id="1323"/>
      <w:bookmarkEnd w:id="1324"/>
      <w:bookmarkEnd w:id="1325"/>
    </w:p>
    <w:p w14:paraId="711AA5C6" w14:textId="59B0718C" w:rsidR="006A307B" w:rsidRPr="00E331D5" w:rsidRDefault="006A307B" w:rsidP="00190000">
      <w:pPr>
        <w:pStyle w:val="Heading2"/>
        <w:rPr>
          <w:noProof w:val="0"/>
        </w:rPr>
      </w:pPr>
      <w:bookmarkStart w:id="1326" w:name="_Toc24466575"/>
      <w:r w:rsidRPr="00E331D5">
        <w:rPr>
          <w:noProof w:val="0"/>
        </w:rPr>
        <w:t>Integration Profile Safety and Security Considerations</w:t>
      </w:r>
      <w:bookmarkEnd w:id="1183"/>
      <w:bookmarkEnd w:id="1184"/>
      <w:bookmarkEnd w:id="1185"/>
      <w:bookmarkEnd w:id="1326"/>
      <w:r w:rsidRPr="00E331D5">
        <w:rPr>
          <w:noProof w:val="0"/>
        </w:rPr>
        <w:t xml:space="preserve"> </w:t>
      </w:r>
    </w:p>
    <w:p w14:paraId="26568289" w14:textId="77777777" w:rsidR="006A307B" w:rsidRPr="00190000" w:rsidRDefault="006A307B" w:rsidP="006A307B">
      <w:pPr>
        <w:pStyle w:val="BodyText"/>
      </w:pPr>
      <w:r w:rsidRPr="00190000">
        <w:t xml:space="preserve">This profile relies on the BCMA system to verify the clinician and patient, as well as the correct medication and infusion parameters, prior to initiating the Communicate Infusion Order transaction. </w:t>
      </w:r>
    </w:p>
    <w:p w14:paraId="5FDA80EF" w14:textId="77777777" w:rsidR="006A307B" w:rsidRPr="00190000" w:rsidRDefault="006A307B" w:rsidP="006A307B">
      <w:pPr>
        <w:pStyle w:val="BodyText"/>
      </w:pPr>
      <w:r w:rsidRPr="00190000">
        <w:t>Although the profile provides infusion settings for an infusion pump, the infusion is not started automatically. The clinician must always verify all settings and start the infusion directly on the pump.</w:t>
      </w:r>
    </w:p>
    <w:p w14:paraId="5C912F62" w14:textId="77777777" w:rsidR="006A307B" w:rsidRPr="00190000" w:rsidRDefault="006A307B" w:rsidP="00B5724A">
      <w:pPr>
        <w:pStyle w:val="Heading1"/>
        <w:pageBreakBefore w:val="0"/>
        <w:rPr>
          <w:noProof w:val="0"/>
        </w:rPr>
      </w:pPr>
      <w:bookmarkStart w:id="1327" w:name="_Toc332027787"/>
      <w:bookmarkStart w:id="1328" w:name="_Toc332027788"/>
      <w:bookmarkStart w:id="1329" w:name="_Toc270019752"/>
      <w:bookmarkStart w:id="1330" w:name="_Toc270019828"/>
      <w:bookmarkStart w:id="1331" w:name="_Toc369246352"/>
      <w:bookmarkStart w:id="1332" w:name="_Toc24466576"/>
      <w:bookmarkEnd w:id="1327"/>
      <w:bookmarkEnd w:id="1328"/>
      <w:r w:rsidRPr="00190000">
        <w:rPr>
          <w:noProof w:val="0"/>
        </w:rPr>
        <w:t>Implantable Device – Cardiac – Observation (IDCO)</w:t>
      </w:r>
      <w:bookmarkEnd w:id="1329"/>
      <w:bookmarkEnd w:id="1330"/>
      <w:bookmarkEnd w:id="1331"/>
      <w:bookmarkEnd w:id="1332"/>
    </w:p>
    <w:p w14:paraId="48D3A548" w14:textId="77777777" w:rsidR="006A307B" w:rsidRPr="00190000" w:rsidRDefault="006A307B" w:rsidP="006A307B">
      <w:pPr>
        <w:pStyle w:val="BodyText"/>
      </w:pPr>
      <w:r w:rsidRPr="00190000">
        <w:t>Cardiac physicians follow patients with implantable cardiac devices from multiple manufacturers. These devices are categorized as implantable pacemakers, cardioverter defibrillators, cardiac resynchronization therapy devices, and implantable cardiac monitor devices. As part of patient follow-up an interrogation of an implanted cardiac device is performed (either in-clinic or remotely from a patient’s residence). These initial device interrogations (solicited or unsolicited) are typically performed by manufacturer provided interrogation equipment using manufacturer specific protocols</w:t>
      </w:r>
      <w:r w:rsidR="005020A7" w:rsidRPr="00190000">
        <w:t>.</w:t>
      </w:r>
      <w:r w:rsidRPr="00190000">
        <w:t xml:space="preserve"> Information is collected regarding the implanted device (attributes, settings and status), the patient (demographics and observations) and therapy (delivery and results).</w:t>
      </w:r>
    </w:p>
    <w:p w14:paraId="7A789D75" w14:textId="77777777" w:rsidR="006A307B" w:rsidRPr="00190000" w:rsidRDefault="006A307B" w:rsidP="006A307B">
      <w:pPr>
        <w:pStyle w:val="BodyText"/>
      </w:pPr>
      <w:r w:rsidRPr="00190000">
        <w:lastRenderedPageBreak/>
        <w:t xml:space="preserve">To improve workflow efficiencies cardiology and electrophysiology practices require the management of “key” information in a central system such as an EHR or a device clinic management system. </w:t>
      </w:r>
    </w:p>
    <w:p w14:paraId="003D9DB3" w14:textId="77777777" w:rsidR="006A307B" w:rsidRPr="00190000" w:rsidRDefault="006A307B" w:rsidP="006A307B">
      <w:pPr>
        <w:pStyle w:val="BodyText"/>
      </w:pPr>
      <w:r w:rsidRPr="00190000">
        <w:t>To address this requirement, the Implantable Device – Cardiac – Observation (IDCO) Profile defines a standards based translation and transfer of summary device interrogation information from the manufacturer provided interrogation equipment to the information management system.</w:t>
      </w:r>
    </w:p>
    <w:p w14:paraId="56D789CF" w14:textId="77777777" w:rsidR="006A307B" w:rsidRPr="00190000" w:rsidRDefault="006A307B" w:rsidP="006A307B">
      <w:pPr>
        <w:pStyle w:val="BodyText"/>
      </w:pPr>
      <w:r w:rsidRPr="00190000">
        <w:t xml:space="preserve">The IDCO </w:t>
      </w:r>
      <w:r w:rsidR="00685B43" w:rsidRPr="00190000">
        <w:t>Profile</w:t>
      </w:r>
      <w:r w:rsidRPr="00190000">
        <w:t xml:space="preserve"> specifies a mechanism for the translation, transmission, processing, and storage of discrete data elements and report attachments associated with cardiac device interrogations (observations).</w:t>
      </w:r>
    </w:p>
    <w:p w14:paraId="25CEA35E" w14:textId="77777777" w:rsidR="006A307B" w:rsidRPr="00190000" w:rsidRDefault="00EF3CE4" w:rsidP="00B5724A">
      <w:pPr>
        <w:pStyle w:val="Heading2"/>
        <w:rPr>
          <w:noProof w:val="0"/>
        </w:rPr>
      </w:pPr>
      <w:bookmarkStart w:id="1333" w:name="_Toc270019753"/>
      <w:bookmarkStart w:id="1334" w:name="_Toc270019829"/>
      <w:bookmarkStart w:id="1335" w:name="_Toc369246353"/>
      <w:bookmarkStart w:id="1336" w:name="_Toc24466577"/>
      <w:r w:rsidRPr="00190000">
        <w:rPr>
          <w:noProof w:val="0"/>
        </w:rPr>
        <w:t xml:space="preserve">IDCO </w:t>
      </w:r>
      <w:r w:rsidR="006A307B" w:rsidRPr="00190000">
        <w:rPr>
          <w:noProof w:val="0"/>
        </w:rPr>
        <w:t>Actors</w:t>
      </w:r>
      <w:r w:rsidRPr="00190000">
        <w:rPr>
          <w:noProof w:val="0"/>
        </w:rPr>
        <w:t xml:space="preserve"> and</w:t>
      </w:r>
      <w:r w:rsidR="006A307B" w:rsidRPr="00190000">
        <w:rPr>
          <w:noProof w:val="0"/>
        </w:rPr>
        <w:t xml:space="preserve"> Transactions</w:t>
      </w:r>
      <w:bookmarkEnd w:id="1333"/>
      <w:bookmarkEnd w:id="1334"/>
      <w:bookmarkEnd w:id="1335"/>
      <w:bookmarkEnd w:id="1336"/>
    </w:p>
    <w:p w14:paraId="035E14DC" w14:textId="77777777" w:rsidR="006A307B" w:rsidRPr="00190000" w:rsidRDefault="006A307B" w:rsidP="006A307B">
      <w:pPr>
        <w:pStyle w:val="BodyText"/>
      </w:pPr>
      <w:r w:rsidRPr="00190000">
        <w:t xml:space="preserve">Figure </w:t>
      </w:r>
      <w:r w:rsidR="002045D4" w:rsidRPr="00190000">
        <w:t>5</w:t>
      </w:r>
      <w:r w:rsidRPr="00190000">
        <w:t>.1-1 shows the actors directly involved in the IDCO Integration Profile and the relevant transactions between them. Other actors that may be indirectly involved due to their participation in other related profiles are not necessarily shown.</w:t>
      </w:r>
    </w:p>
    <w:p w14:paraId="4B52E8E1" w14:textId="77777777" w:rsidR="006A307B" w:rsidRPr="00190000" w:rsidRDefault="006A307B" w:rsidP="008F2E3C">
      <w:pPr>
        <w:pStyle w:val="BodyText"/>
      </w:pPr>
    </w:p>
    <w:bookmarkStart w:id="1337" w:name="_1338126239"/>
    <w:bookmarkStart w:id="1338" w:name="_1337597086"/>
    <w:bookmarkStart w:id="1339" w:name="_1337597064"/>
    <w:bookmarkStart w:id="1340" w:name="_1337597037"/>
    <w:bookmarkStart w:id="1341" w:name="_1337597007"/>
    <w:bookmarkStart w:id="1342" w:name="_1313997488"/>
    <w:bookmarkStart w:id="1343" w:name="_1312613343"/>
    <w:bookmarkStart w:id="1344" w:name="_1312612879"/>
    <w:bookmarkStart w:id="1345" w:name="_1312612674"/>
    <w:bookmarkStart w:id="1346" w:name="_1304328005"/>
    <w:bookmarkStart w:id="1347" w:name="_1304327990"/>
    <w:bookmarkStart w:id="1348" w:name="_1304327952"/>
    <w:bookmarkStart w:id="1349" w:name="_1304327569"/>
    <w:bookmarkStart w:id="1350" w:name="_1304327559"/>
    <w:bookmarkStart w:id="1351" w:name="_1304327478"/>
    <w:bookmarkStart w:id="1352" w:name="_1304322256"/>
    <w:bookmarkStart w:id="1353" w:name="_1112784727"/>
    <w:bookmarkStart w:id="1354" w:name="_1112639236"/>
    <w:bookmarkStart w:id="1355" w:name="_1110654846"/>
    <w:bookmarkStart w:id="1356" w:name="_1105205304"/>
    <w:bookmarkStart w:id="1357" w:name="_1105190974"/>
    <w:bookmarkStart w:id="1358" w:name="_1105190829"/>
    <w:bookmarkStart w:id="1359" w:name="_1104847381"/>
    <w:bookmarkStart w:id="1360" w:name="_1104777910"/>
    <w:bookmarkStart w:id="1361" w:name="_1104657935"/>
    <w:bookmarkStart w:id="1362" w:name="_1104607234"/>
    <w:bookmarkStart w:id="1363" w:name="_1104516258"/>
    <w:bookmarkStart w:id="1364" w:name="_1101302439"/>
    <w:bookmarkStart w:id="1365" w:name="_1098172226"/>
    <w:bookmarkStart w:id="1366" w:name="_1098123487"/>
    <w:bookmarkStart w:id="1367" w:name="_1098123207"/>
    <w:bookmarkStart w:id="1368" w:name="_1098122440"/>
    <w:bookmarkStart w:id="1369" w:name="_1075130445"/>
    <w:bookmarkStart w:id="1370" w:name="_1075126399"/>
    <w:bookmarkStart w:id="1371" w:name="_1067066465"/>
    <w:bookmarkStart w:id="1372" w:name="_1067066441"/>
    <w:bookmarkStart w:id="1373" w:name="_1067066423"/>
    <w:bookmarkStart w:id="1374" w:name="_1067066404"/>
    <w:bookmarkStart w:id="1375" w:name="_1067066390"/>
    <w:bookmarkStart w:id="1376" w:name="_1067066373"/>
    <w:bookmarkStart w:id="1377" w:name="_1067066355"/>
    <w:bookmarkStart w:id="1378" w:name="_1066720027"/>
    <w:bookmarkStart w:id="1379" w:name="_1066720020"/>
    <w:bookmarkStart w:id="1380" w:name="_1066719996"/>
    <w:bookmarkStart w:id="1381" w:name="_1066719986"/>
    <w:bookmarkStart w:id="1382" w:name="_1066719791"/>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p w14:paraId="46BCD8FA" w14:textId="77777777" w:rsidR="006A307B" w:rsidRPr="00190000" w:rsidRDefault="00535C1F" w:rsidP="006A307B">
      <w:pPr>
        <w:pStyle w:val="BodyText"/>
        <w:jc w:val="center"/>
      </w:pPr>
      <w:r w:rsidRPr="00190000">
        <w:rPr>
          <w:noProof/>
        </w:rPr>
        <w:object w:dxaOrig="9420" w:dyaOrig="2685" w14:anchorId="4445DA73">
          <v:shape id="_x0000_i1026" type="#_x0000_t75" alt="" style="width:414pt;height:112.25pt;mso-width-percent:0;mso-height-percent:0;mso-width-percent:0;mso-height-percent:0" o:ole="" filled="t">
            <v:fill color2="black"/>
            <v:imagedata r:id="rId37" o:title=""/>
          </v:shape>
          <o:OLEObject Type="Embed" ProgID="Word.Picture.8" ShapeID="_x0000_i1026" DrawAspect="Content" ObjectID="_1635604613" r:id="rId38"/>
        </w:object>
      </w:r>
    </w:p>
    <w:p w14:paraId="55DCD579" w14:textId="77777777" w:rsidR="006A307B" w:rsidRPr="00190000" w:rsidRDefault="006A307B" w:rsidP="006A307B">
      <w:pPr>
        <w:pStyle w:val="FigureTitle"/>
      </w:pPr>
      <w:r w:rsidRPr="00190000">
        <w:t xml:space="preserve">Figure </w:t>
      </w:r>
      <w:r w:rsidR="002045D4" w:rsidRPr="00190000">
        <w:t>5</w:t>
      </w:r>
      <w:r w:rsidRPr="00190000">
        <w:t>.1-1: IDCO Actor Diagram</w:t>
      </w:r>
    </w:p>
    <w:p w14:paraId="6C7299DE" w14:textId="77777777" w:rsidR="006A307B" w:rsidRPr="00190000" w:rsidRDefault="006A307B" w:rsidP="006A307B">
      <w:pPr>
        <w:pStyle w:val="BodyText"/>
      </w:pPr>
      <w:r w:rsidRPr="00190000">
        <w:t xml:space="preserve">See </w:t>
      </w:r>
      <w:r w:rsidR="00685B43" w:rsidRPr="00190000">
        <w:t>Section</w:t>
      </w:r>
      <w:r w:rsidRPr="00190000">
        <w:t xml:space="preserve"> </w:t>
      </w:r>
      <w:r w:rsidR="000F7779" w:rsidRPr="00190000">
        <w:t>5.5</w:t>
      </w:r>
      <w:r w:rsidRPr="00190000">
        <w:t xml:space="preserve"> Patient Identification for details concerning how patient identity is managed.</w:t>
      </w:r>
    </w:p>
    <w:p w14:paraId="3D5FFBD8" w14:textId="5F17D3AA" w:rsidR="006A307B" w:rsidRPr="00190000" w:rsidRDefault="006A307B" w:rsidP="008F2E3C">
      <w:pPr>
        <w:pStyle w:val="BodyText"/>
      </w:pPr>
      <w:r w:rsidRPr="00190000">
        <w:t xml:space="preserve">Table </w:t>
      </w:r>
      <w:r w:rsidR="000F7779" w:rsidRPr="00190000">
        <w:t>5.1-1</w:t>
      </w:r>
      <w:r w:rsidRPr="00190000">
        <w:t xml:space="preserve"> lists the transactions for each actor directly involved in the IDCO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Volume 1, Section </w:t>
      </w:r>
      <w:r w:rsidR="000F7779" w:rsidRPr="00190000">
        <w:t>5.2</w:t>
      </w:r>
      <w:r w:rsidRPr="00190000">
        <w:t>.</w:t>
      </w:r>
    </w:p>
    <w:p w14:paraId="264D6656" w14:textId="77777777" w:rsidR="006A307B" w:rsidRPr="00190000" w:rsidRDefault="006A307B" w:rsidP="006A307B">
      <w:pPr>
        <w:pStyle w:val="TableTitle"/>
      </w:pPr>
      <w:r w:rsidRPr="00190000">
        <w:lastRenderedPageBreak/>
        <w:t xml:space="preserve">Table </w:t>
      </w:r>
      <w:r w:rsidR="002045D4" w:rsidRPr="00190000">
        <w:t>5</w:t>
      </w:r>
      <w:r w:rsidRPr="00190000">
        <w:t>.1-1: IDCO Integration Profile - Actors and Transactions</w:t>
      </w:r>
    </w:p>
    <w:tbl>
      <w:tblPr>
        <w:tblW w:w="0" w:type="auto"/>
        <w:tblInd w:w="-5" w:type="dxa"/>
        <w:tblLayout w:type="fixed"/>
        <w:tblLook w:val="0000" w:firstRow="0" w:lastRow="0" w:firstColumn="0" w:lastColumn="0" w:noHBand="0" w:noVBand="0"/>
      </w:tblPr>
      <w:tblGrid>
        <w:gridCol w:w="2628"/>
        <w:gridCol w:w="3420"/>
        <w:gridCol w:w="1445"/>
        <w:gridCol w:w="1530"/>
      </w:tblGrid>
      <w:tr w:rsidR="006A307B" w:rsidRPr="00190000" w14:paraId="47D5AFA8" w14:textId="77777777" w:rsidTr="001C5B41">
        <w:trPr>
          <w:cantSplit/>
          <w:tblHeader/>
        </w:trPr>
        <w:tc>
          <w:tcPr>
            <w:tcW w:w="2628" w:type="dxa"/>
            <w:tcBorders>
              <w:top w:val="single" w:sz="4" w:space="0" w:color="000000"/>
              <w:left w:val="single" w:sz="4" w:space="0" w:color="000000"/>
              <w:bottom w:val="single" w:sz="4" w:space="0" w:color="000000"/>
            </w:tcBorders>
            <w:shd w:val="clear" w:color="auto" w:fill="D8D8D8"/>
          </w:tcPr>
          <w:p w14:paraId="025BB50E" w14:textId="77777777" w:rsidR="006A307B" w:rsidRPr="00190000" w:rsidRDefault="006A307B" w:rsidP="00586E75">
            <w:pPr>
              <w:pStyle w:val="TableEntryHeader"/>
              <w:snapToGrid w:val="0"/>
            </w:pPr>
            <w:r w:rsidRPr="00190000">
              <w:t>Actors</w:t>
            </w:r>
          </w:p>
        </w:tc>
        <w:tc>
          <w:tcPr>
            <w:tcW w:w="3420" w:type="dxa"/>
            <w:tcBorders>
              <w:top w:val="single" w:sz="4" w:space="0" w:color="000000"/>
              <w:left w:val="single" w:sz="4" w:space="0" w:color="000000"/>
              <w:bottom w:val="single" w:sz="4" w:space="0" w:color="000000"/>
            </w:tcBorders>
            <w:shd w:val="clear" w:color="auto" w:fill="D8D8D8"/>
          </w:tcPr>
          <w:p w14:paraId="133D9C53" w14:textId="77777777" w:rsidR="006A307B" w:rsidRPr="00190000" w:rsidRDefault="006A307B" w:rsidP="00586E75">
            <w:pPr>
              <w:pStyle w:val="TableEntryHeader"/>
              <w:snapToGrid w:val="0"/>
            </w:pPr>
            <w:r w:rsidRPr="00190000">
              <w:t xml:space="preserve">Transactions </w:t>
            </w:r>
          </w:p>
        </w:tc>
        <w:tc>
          <w:tcPr>
            <w:tcW w:w="1445" w:type="dxa"/>
            <w:tcBorders>
              <w:top w:val="single" w:sz="4" w:space="0" w:color="000000"/>
              <w:left w:val="single" w:sz="4" w:space="0" w:color="000000"/>
              <w:bottom w:val="single" w:sz="4" w:space="0" w:color="000000"/>
            </w:tcBorders>
            <w:shd w:val="clear" w:color="auto" w:fill="D8D8D8"/>
          </w:tcPr>
          <w:p w14:paraId="3DA2E583" w14:textId="77777777" w:rsidR="006A307B" w:rsidRPr="00190000" w:rsidRDefault="006A307B" w:rsidP="00586E75">
            <w:pPr>
              <w:pStyle w:val="TableEntryHeader"/>
            </w:pPr>
            <w:r w:rsidRPr="00190000">
              <w:t>Optionality</w:t>
            </w:r>
          </w:p>
        </w:tc>
        <w:tc>
          <w:tcPr>
            <w:tcW w:w="1530" w:type="dxa"/>
            <w:tcBorders>
              <w:top w:val="single" w:sz="4" w:space="0" w:color="000000"/>
              <w:left w:val="single" w:sz="4" w:space="0" w:color="000000"/>
              <w:bottom w:val="single" w:sz="4" w:space="0" w:color="000000"/>
              <w:right w:val="single" w:sz="4" w:space="0" w:color="000000"/>
            </w:tcBorders>
            <w:shd w:val="clear" w:color="auto" w:fill="D8D8D8"/>
          </w:tcPr>
          <w:p w14:paraId="2D4B9667" w14:textId="77777777" w:rsidR="006A307B" w:rsidRPr="00190000" w:rsidRDefault="006A307B" w:rsidP="00586E75">
            <w:pPr>
              <w:pStyle w:val="TableEntryHeader"/>
            </w:pPr>
            <w:r w:rsidRPr="00190000">
              <w:t>Section in Volume 2</w:t>
            </w:r>
          </w:p>
        </w:tc>
      </w:tr>
      <w:tr w:rsidR="006A307B" w:rsidRPr="00190000" w14:paraId="542E655C" w14:textId="77777777" w:rsidTr="001C5B41">
        <w:trPr>
          <w:cantSplit/>
          <w:trHeight w:val="386"/>
        </w:trPr>
        <w:tc>
          <w:tcPr>
            <w:tcW w:w="2628" w:type="dxa"/>
            <w:tcBorders>
              <w:top w:val="single" w:sz="4" w:space="0" w:color="000000"/>
              <w:left w:val="single" w:sz="4" w:space="0" w:color="000000"/>
              <w:bottom w:val="single" w:sz="4" w:space="0" w:color="000000"/>
            </w:tcBorders>
          </w:tcPr>
          <w:p w14:paraId="6BC08962" w14:textId="77777777" w:rsidR="006A307B" w:rsidRPr="00190000" w:rsidRDefault="006A307B" w:rsidP="00586E75">
            <w:pPr>
              <w:pStyle w:val="TableEntry"/>
              <w:snapToGrid w:val="0"/>
            </w:pPr>
            <w:r w:rsidRPr="00190000">
              <w:t>Implantable Device – Cardiac – Reporter</w:t>
            </w:r>
          </w:p>
        </w:tc>
        <w:tc>
          <w:tcPr>
            <w:tcW w:w="3420" w:type="dxa"/>
            <w:tcBorders>
              <w:top w:val="single" w:sz="4" w:space="0" w:color="000000"/>
              <w:left w:val="single" w:sz="4" w:space="0" w:color="000000"/>
              <w:bottom w:val="single" w:sz="4" w:space="0" w:color="000000"/>
            </w:tcBorders>
          </w:tcPr>
          <w:p w14:paraId="54636E22" w14:textId="77777777" w:rsidR="006A307B" w:rsidRPr="00190000" w:rsidRDefault="006A307B" w:rsidP="00586E75">
            <w:pPr>
              <w:pStyle w:val="TableEntry"/>
              <w:snapToGrid w:val="0"/>
            </w:pPr>
            <w:r w:rsidRPr="00190000">
              <w:t>Communicate IDC Observation [PCD-09]</w:t>
            </w:r>
          </w:p>
        </w:tc>
        <w:tc>
          <w:tcPr>
            <w:tcW w:w="1445" w:type="dxa"/>
            <w:tcBorders>
              <w:top w:val="single" w:sz="4" w:space="0" w:color="000000"/>
              <w:left w:val="single" w:sz="4" w:space="0" w:color="000000"/>
              <w:bottom w:val="single" w:sz="4" w:space="0" w:color="000000"/>
            </w:tcBorders>
          </w:tcPr>
          <w:p w14:paraId="0585002C" w14:textId="77777777" w:rsidR="006A307B" w:rsidRPr="00190000" w:rsidRDefault="006A307B" w:rsidP="00586E75">
            <w:pPr>
              <w:pStyle w:val="TableEntry"/>
              <w:snapToGrid w:val="0"/>
              <w:jc w:val="center"/>
            </w:pPr>
            <w:r w:rsidRPr="00190000">
              <w:t>R</w:t>
            </w:r>
          </w:p>
        </w:tc>
        <w:tc>
          <w:tcPr>
            <w:tcW w:w="1530" w:type="dxa"/>
            <w:tcBorders>
              <w:top w:val="single" w:sz="4" w:space="0" w:color="000000"/>
              <w:left w:val="single" w:sz="4" w:space="0" w:color="000000"/>
              <w:bottom w:val="single" w:sz="4" w:space="0" w:color="000000"/>
              <w:right w:val="single" w:sz="4" w:space="0" w:color="000000"/>
            </w:tcBorders>
          </w:tcPr>
          <w:p w14:paraId="5A644816" w14:textId="77777777" w:rsidR="006A307B" w:rsidRPr="00190000" w:rsidRDefault="006A307B" w:rsidP="00586E75">
            <w:pPr>
              <w:pStyle w:val="TableEntry"/>
              <w:snapToGrid w:val="0"/>
              <w:jc w:val="center"/>
            </w:pPr>
            <w:r w:rsidRPr="00190000">
              <w:t>3.9</w:t>
            </w:r>
          </w:p>
        </w:tc>
      </w:tr>
      <w:tr w:rsidR="006A307B" w:rsidRPr="00190000" w14:paraId="16967FD2" w14:textId="77777777" w:rsidTr="001C5B41">
        <w:trPr>
          <w:cantSplit/>
          <w:trHeight w:val="350"/>
        </w:trPr>
        <w:tc>
          <w:tcPr>
            <w:tcW w:w="2628" w:type="dxa"/>
            <w:tcBorders>
              <w:top w:val="single" w:sz="4" w:space="0" w:color="000000"/>
              <w:left w:val="single" w:sz="4" w:space="0" w:color="000000"/>
              <w:bottom w:val="single" w:sz="4" w:space="0" w:color="000000"/>
            </w:tcBorders>
          </w:tcPr>
          <w:p w14:paraId="12F34D72" w14:textId="77777777" w:rsidR="006A307B" w:rsidRPr="00190000" w:rsidRDefault="006A307B" w:rsidP="00586E75">
            <w:pPr>
              <w:pStyle w:val="TableEntry"/>
              <w:snapToGrid w:val="0"/>
            </w:pPr>
            <w:r w:rsidRPr="00190000">
              <w:t>Implantable Device – Cardiac – Consumer</w:t>
            </w:r>
          </w:p>
        </w:tc>
        <w:tc>
          <w:tcPr>
            <w:tcW w:w="3420" w:type="dxa"/>
            <w:tcBorders>
              <w:top w:val="single" w:sz="4" w:space="0" w:color="000000"/>
              <w:left w:val="single" w:sz="4" w:space="0" w:color="000000"/>
              <w:bottom w:val="single" w:sz="4" w:space="0" w:color="000000"/>
            </w:tcBorders>
          </w:tcPr>
          <w:p w14:paraId="1AEECBC8" w14:textId="77777777" w:rsidR="006A307B" w:rsidRPr="00190000" w:rsidRDefault="006A307B" w:rsidP="00586E75">
            <w:pPr>
              <w:pStyle w:val="TableEntry"/>
              <w:snapToGrid w:val="0"/>
            </w:pPr>
            <w:r w:rsidRPr="00190000">
              <w:t>Communicate IDC Observation [PCD-09]</w:t>
            </w:r>
          </w:p>
        </w:tc>
        <w:tc>
          <w:tcPr>
            <w:tcW w:w="1445" w:type="dxa"/>
            <w:tcBorders>
              <w:top w:val="single" w:sz="4" w:space="0" w:color="000000"/>
              <w:left w:val="single" w:sz="4" w:space="0" w:color="000000"/>
              <w:bottom w:val="single" w:sz="4" w:space="0" w:color="000000"/>
            </w:tcBorders>
          </w:tcPr>
          <w:p w14:paraId="560C886E" w14:textId="77777777" w:rsidR="006A307B" w:rsidRPr="00190000" w:rsidRDefault="006A307B" w:rsidP="00586E75">
            <w:pPr>
              <w:pStyle w:val="TableEntry"/>
              <w:snapToGrid w:val="0"/>
              <w:jc w:val="center"/>
            </w:pPr>
            <w:r w:rsidRPr="00190000">
              <w:t>R</w:t>
            </w:r>
          </w:p>
        </w:tc>
        <w:tc>
          <w:tcPr>
            <w:tcW w:w="1530" w:type="dxa"/>
            <w:tcBorders>
              <w:top w:val="single" w:sz="4" w:space="0" w:color="000000"/>
              <w:left w:val="single" w:sz="4" w:space="0" w:color="000000"/>
              <w:bottom w:val="single" w:sz="4" w:space="0" w:color="000000"/>
              <w:right w:val="single" w:sz="4" w:space="0" w:color="000000"/>
            </w:tcBorders>
          </w:tcPr>
          <w:p w14:paraId="39DAB675" w14:textId="77777777" w:rsidR="006A307B" w:rsidRPr="00190000" w:rsidRDefault="006A307B" w:rsidP="00586E75">
            <w:pPr>
              <w:pStyle w:val="TableEntry"/>
              <w:snapToGrid w:val="0"/>
              <w:jc w:val="center"/>
            </w:pPr>
            <w:r w:rsidRPr="00190000">
              <w:t>3.9</w:t>
            </w:r>
          </w:p>
        </w:tc>
      </w:tr>
    </w:tbl>
    <w:p w14:paraId="26B2628C" w14:textId="77777777" w:rsidR="006A307B" w:rsidRPr="00190000" w:rsidRDefault="006A307B" w:rsidP="00B5724A">
      <w:pPr>
        <w:pStyle w:val="Heading2"/>
        <w:rPr>
          <w:noProof w:val="0"/>
        </w:rPr>
      </w:pPr>
      <w:bookmarkStart w:id="1383" w:name="_Toc402813392"/>
      <w:bookmarkStart w:id="1384" w:name="_Toc402813675"/>
      <w:bookmarkStart w:id="1385" w:name="_Toc402814312"/>
      <w:bookmarkStart w:id="1386" w:name="_Toc270019754"/>
      <w:bookmarkStart w:id="1387" w:name="_Toc270019830"/>
      <w:bookmarkStart w:id="1388" w:name="_Toc369246354"/>
      <w:bookmarkStart w:id="1389" w:name="_Toc24466578"/>
      <w:bookmarkEnd w:id="1383"/>
      <w:bookmarkEnd w:id="1384"/>
      <w:bookmarkEnd w:id="1385"/>
      <w:r w:rsidRPr="00190000">
        <w:rPr>
          <w:noProof w:val="0"/>
        </w:rPr>
        <w:t>IDCO Integration Profile Options</w:t>
      </w:r>
      <w:bookmarkEnd w:id="1386"/>
      <w:bookmarkEnd w:id="1387"/>
      <w:bookmarkEnd w:id="1388"/>
      <w:bookmarkEnd w:id="1389"/>
    </w:p>
    <w:p w14:paraId="2CD44BE7" w14:textId="30201533" w:rsidR="0029011E" w:rsidRPr="00190000" w:rsidRDefault="006A307B">
      <w:pPr>
        <w:pStyle w:val="BodyText"/>
        <w:pPrChange w:id="1390" w:author="Mary Jungers" w:date="2019-11-12T12:40:00Z">
          <w:pPr/>
        </w:pPrChange>
      </w:pPr>
      <w:r w:rsidRPr="00190000">
        <w:t xml:space="preserve">Options that may be selected for this Integration Profile are listed in the </w:t>
      </w:r>
      <w:r w:rsidR="00685B43" w:rsidRPr="00190000">
        <w:t>Table</w:t>
      </w:r>
      <w:r w:rsidRPr="00190000">
        <w:t xml:space="preserve"> </w:t>
      </w:r>
      <w:r w:rsidR="002045D4" w:rsidRPr="00190000">
        <w:t>5</w:t>
      </w:r>
      <w:r w:rsidRPr="00190000">
        <w:t xml:space="preserve">.2-1 along with the </w:t>
      </w:r>
      <w:r w:rsidR="00552C0F" w:rsidRPr="00190000">
        <w:t>actor</w:t>
      </w:r>
      <w:r w:rsidRPr="00190000">
        <w:t>s to which they apply. Dependencies between options when applicable are specified in notes.</w:t>
      </w:r>
    </w:p>
    <w:p w14:paraId="67709AF5" w14:textId="77777777" w:rsidR="006A307B" w:rsidRPr="00190000" w:rsidRDefault="006A307B" w:rsidP="006A307B">
      <w:pPr>
        <w:pStyle w:val="TableTitle"/>
      </w:pPr>
      <w:r w:rsidRPr="00190000">
        <w:t xml:space="preserve">Table </w:t>
      </w:r>
      <w:r w:rsidR="002045D4" w:rsidRPr="00190000">
        <w:t>5</w:t>
      </w:r>
      <w:r w:rsidRPr="00190000">
        <w:t>.2-1: IDCO - Actors and Options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4050"/>
        <w:gridCol w:w="1620"/>
      </w:tblGrid>
      <w:tr w:rsidR="006A307B" w:rsidRPr="00190000" w14:paraId="3B09732F" w14:textId="77777777" w:rsidTr="002A1318">
        <w:trPr>
          <w:cantSplit/>
          <w:tblHeader/>
        </w:trPr>
        <w:tc>
          <w:tcPr>
            <w:tcW w:w="2970" w:type="dxa"/>
            <w:shd w:val="clear" w:color="auto" w:fill="D8D8D8"/>
          </w:tcPr>
          <w:p w14:paraId="65F59220" w14:textId="77777777" w:rsidR="006A307B" w:rsidRPr="00190000" w:rsidRDefault="006A307B" w:rsidP="00586E75">
            <w:pPr>
              <w:pStyle w:val="TableEntryHeader"/>
              <w:snapToGrid w:val="0"/>
            </w:pPr>
            <w:r w:rsidRPr="00190000">
              <w:t>Actor</w:t>
            </w:r>
          </w:p>
        </w:tc>
        <w:tc>
          <w:tcPr>
            <w:tcW w:w="4050" w:type="dxa"/>
            <w:shd w:val="clear" w:color="auto" w:fill="D8D8D8"/>
          </w:tcPr>
          <w:p w14:paraId="18F3CFC3" w14:textId="77777777" w:rsidR="006A307B" w:rsidRPr="00190000" w:rsidRDefault="006A307B" w:rsidP="00586E75">
            <w:pPr>
              <w:pStyle w:val="TableEntryHeader"/>
            </w:pPr>
            <w:r w:rsidRPr="00190000">
              <w:t>Options</w:t>
            </w:r>
          </w:p>
        </w:tc>
        <w:tc>
          <w:tcPr>
            <w:tcW w:w="1620" w:type="dxa"/>
            <w:shd w:val="clear" w:color="auto" w:fill="D8D8D8"/>
          </w:tcPr>
          <w:p w14:paraId="5C762229" w14:textId="77777777" w:rsidR="006A307B" w:rsidRPr="00190000" w:rsidRDefault="006A307B" w:rsidP="00586E75">
            <w:pPr>
              <w:pStyle w:val="TableEntryHeader"/>
              <w:snapToGrid w:val="0"/>
            </w:pPr>
            <w:r w:rsidRPr="00190000">
              <w:t>Section in Volume 2</w:t>
            </w:r>
          </w:p>
        </w:tc>
      </w:tr>
      <w:tr w:rsidR="006A307B" w:rsidRPr="00190000" w14:paraId="4EF81D2E" w14:textId="77777777" w:rsidTr="002A1318">
        <w:trPr>
          <w:cantSplit/>
          <w:trHeight w:val="332"/>
        </w:trPr>
        <w:tc>
          <w:tcPr>
            <w:tcW w:w="2970" w:type="dxa"/>
            <w:vMerge w:val="restart"/>
          </w:tcPr>
          <w:p w14:paraId="7494A850" w14:textId="77777777" w:rsidR="006A307B" w:rsidRPr="00190000" w:rsidRDefault="006A307B" w:rsidP="00586E75">
            <w:pPr>
              <w:pStyle w:val="TableEntry"/>
              <w:snapToGrid w:val="0"/>
            </w:pPr>
            <w:r w:rsidRPr="00190000">
              <w:t>Implantable Device – Cardiac – Reporter</w:t>
            </w:r>
          </w:p>
        </w:tc>
        <w:tc>
          <w:tcPr>
            <w:tcW w:w="4050" w:type="dxa"/>
          </w:tcPr>
          <w:p w14:paraId="060A07E4" w14:textId="77777777" w:rsidR="006A307B" w:rsidRPr="00190000" w:rsidRDefault="006A307B" w:rsidP="00586E75">
            <w:pPr>
              <w:pStyle w:val="TableEntry"/>
              <w:rPr>
                <w:iCs/>
              </w:rPr>
            </w:pPr>
            <w:r w:rsidRPr="00190000">
              <w:rPr>
                <w:iCs/>
              </w:rPr>
              <w:t xml:space="preserve">PV1 – Patient Visit </w:t>
            </w:r>
          </w:p>
        </w:tc>
        <w:tc>
          <w:tcPr>
            <w:tcW w:w="1620" w:type="dxa"/>
          </w:tcPr>
          <w:p w14:paraId="49DD6F00" w14:textId="77777777" w:rsidR="006A307B" w:rsidRPr="00190000" w:rsidRDefault="006A307B" w:rsidP="00586E75">
            <w:pPr>
              <w:pStyle w:val="TableEntry"/>
              <w:snapToGrid w:val="0"/>
              <w:jc w:val="center"/>
            </w:pPr>
            <w:r w:rsidRPr="00190000">
              <w:t>3.9.4.1.2.3</w:t>
            </w:r>
          </w:p>
        </w:tc>
      </w:tr>
      <w:tr w:rsidR="006A307B" w:rsidRPr="00190000" w14:paraId="380B971B" w14:textId="77777777" w:rsidTr="002A1318">
        <w:trPr>
          <w:cantSplit/>
          <w:trHeight w:val="332"/>
        </w:trPr>
        <w:tc>
          <w:tcPr>
            <w:tcW w:w="2970" w:type="dxa"/>
            <w:vMerge/>
          </w:tcPr>
          <w:p w14:paraId="1F8440CF" w14:textId="77777777" w:rsidR="006A307B" w:rsidRPr="00190000" w:rsidRDefault="006A307B" w:rsidP="00586E75">
            <w:pPr>
              <w:pStyle w:val="TableEntry"/>
              <w:snapToGrid w:val="0"/>
            </w:pPr>
          </w:p>
        </w:tc>
        <w:tc>
          <w:tcPr>
            <w:tcW w:w="4050" w:type="dxa"/>
          </w:tcPr>
          <w:p w14:paraId="2FB70989" w14:textId="77777777" w:rsidR="006A307B" w:rsidRPr="00190000" w:rsidRDefault="006A307B" w:rsidP="00586E75">
            <w:pPr>
              <w:pStyle w:val="TableEntry"/>
              <w:snapToGrid w:val="0"/>
              <w:rPr>
                <w:iCs/>
              </w:rPr>
            </w:pPr>
            <w:r w:rsidRPr="00190000">
              <w:rPr>
                <w:iCs/>
              </w:rPr>
              <w:t>OBX – Encapsulated PDF or Reference Pointer</w:t>
            </w:r>
          </w:p>
        </w:tc>
        <w:tc>
          <w:tcPr>
            <w:tcW w:w="1620" w:type="dxa"/>
          </w:tcPr>
          <w:p w14:paraId="1BF5996C" w14:textId="77777777" w:rsidR="006A307B" w:rsidRPr="00190000" w:rsidRDefault="006A307B" w:rsidP="00586E75">
            <w:pPr>
              <w:pStyle w:val="TableEntry"/>
              <w:snapToGrid w:val="0"/>
              <w:jc w:val="center"/>
            </w:pPr>
            <w:r w:rsidRPr="00190000">
              <w:t>3.9.4.1.2.7</w:t>
            </w:r>
          </w:p>
        </w:tc>
      </w:tr>
      <w:tr w:rsidR="006A307B" w:rsidRPr="00190000" w14:paraId="39DBC3E5" w14:textId="77777777" w:rsidTr="002A1318">
        <w:trPr>
          <w:cantSplit/>
          <w:trHeight w:val="332"/>
        </w:trPr>
        <w:tc>
          <w:tcPr>
            <w:tcW w:w="2970" w:type="dxa"/>
            <w:vMerge w:val="restart"/>
          </w:tcPr>
          <w:p w14:paraId="2FB0BC9A" w14:textId="77777777" w:rsidR="006A307B" w:rsidRPr="00190000" w:rsidRDefault="006A307B" w:rsidP="00586E75">
            <w:pPr>
              <w:pStyle w:val="TableEntry"/>
              <w:snapToGrid w:val="0"/>
            </w:pPr>
            <w:r w:rsidRPr="00190000">
              <w:t>Implantable Device – Cardiac – Consumer</w:t>
            </w:r>
          </w:p>
        </w:tc>
        <w:tc>
          <w:tcPr>
            <w:tcW w:w="4050" w:type="dxa"/>
          </w:tcPr>
          <w:p w14:paraId="2A4038F6" w14:textId="77777777" w:rsidR="006A307B" w:rsidRPr="00190000" w:rsidRDefault="006A307B" w:rsidP="00586E75">
            <w:pPr>
              <w:pStyle w:val="TableEntry"/>
              <w:rPr>
                <w:iCs/>
              </w:rPr>
            </w:pPr>
            <w:r w:rsidRPr="00190000">
              <w:rPr>
                <w:iCs/>
              </w:rPr>
              <w:t xml:space="preserve">PV1 – Patient Visit </w:t>
            </w:r>
          </w:p>
        </w:tc>
        <w:tc>
          <w:tcPr>
            <w:tcW w:w="1620" w:type="dxa"/>
          </w:tcPr>
          <w:p w14:paraId="7CD6071C" w14:textId="77777777" w:rsidR="006A307B" w:rsidRPr="00190000" w:rsidRDefault="006A307B" w:rsidP="00586E75">
            <w:pPr>
              <w:pStyle w:val="TableEntry"/>
              <w:snapToGrid w:val="0"/>
              <w:jc w:val="center"/>
            </w:pPr>
            <w:r w:rsidRPr="00190000">
              <w:t>3.9.4.1.2.3</w:t>
            </w:r>
          </w:p>
        </w:tc>
      </w:tr>
      <w:tr w:rsidR="006A307B" w:rsidRPr="00190000" w14:paraId="692D5B94" w14:textId="77777777" w:rsidTr="002A1318">
        <w:trPr>
          <w:cantSplit/>
          <w:trHeight w:val="332"/>
        </w:trPr>
        <w:tc>
          <w:tcPr>
            <w:tcW w:w="2970" w:type="dxa"/>
            <w:vMerge/>
          </w:tcPr>
          <w:p w14:paraId="3EF6F272" w14:textId="77777777" w:rsidR="006A307B" w:rsidRPr="00190000" w:rsidRDefault="006A307B" w:rsidP="00586E75">
            <w:pPr>
              <w:pStyle w:val="TableEntry"/>
              <w:snapToGrid w:val="0"/>
            </w:pPr>
          </w:p>
        </w:tc>
        <w:tc>
          <w:tcPr>
            <w:tcW w:w="4050" w:type="dxa"/>
          </w:tcPr>
          <w:p w14:paraId="22BFD97B" w14:textId="77777777" w:rsidR="006A307B" w:rsidRPr="00190000" w:rsidRDefault="006A307B" w:rsidP="00586E75">
            <w:pPr>
              <w:pStyle w:val="TableEntry"/>
              <w:snapToGrid w:val="0"/>
              <w:rPr>
                <w:iCs/>
              </w:rPr>
            </w:pPr>
            <w:r w:rsidRPr="00190000">
              <w:rPr>
                <w:iCs/>
              </w:rPr>
              <w:t>OBX – Encapsulated PDF or Reference Pointer</w:t>
            </w:r>
          </w:p>
        </w:tc>
        <w:tc>
          <w:tcPr>
            <w:tcW w:w="1620" w:type="dxa"/>
          </w:tcPr>
          <w:p w14:paraId="350703E6" w14:textId="77777777" w:rsidR="006A307B" w:rsidRPr="00190000" w:rsidRDefault="006A307B" w:rsidP="00586E75">
            <w:pPr>
              <w:pStyle w:val="TableEntry"/>
              <w:snapToGrid w:val="0"/>
              <w:jc w:val="center"/>
            </w:pPr>
            <w:r w:rsidRPr="00190000">
              <w:t>3.9.4.1.2.7</w:t>
            </w:r>
          </w:p>
        </w:tc>
      </w:tr>
    </w:tbl>
    <w:p w14:paraId="0C1F327B" w14:textId="77777777" w:rsidR="00113D85" w:rsidRPr="00190000" w:rsidRDefault="00113D85" w:rsidP="006A307B">
      <w:pPr>
        <w:pStyle w:val="BodyText"/>
        <w:rPr>
          <w:iCs/>
        </w:rPr>
      </w:pPr>
    </w:p>
    <w:p w14:paraId="23E059E0" w14:textId="77777777" w:rsidR="006A307B" w:rsidRPr="00190000" w:rsidRDefault="006A307B" w:rsidP="006A307B">
      <w:pPr>
        <w:pStyle w:val="BodyText"/>
        <w:rPr>
          <w:iCs/>
        </w:rPr>
      </w:pPr>
      <w:r w:rsidRPr="00190000">
        <w:rPr>
          <w:iCs/>
        </w:rPr>
        <w:t xml:space="preserve">Patient Visit Option – </w:t>
      </w:r>
      <w:r w:rsidRPr="00190000">
        <w:t>Because this is an unsolicited observation and the Implantable Device – Cardiac – Reporter will not be aware of an associated order, this segment is optional. The Implantable Device – Cardiac – Reporter may want to track the interrogation as a visit using this segment.</w:t>
      </w:r>
    </w:p>
    <w:p w14:paraId="70E49AE6" w14:textId="77777777" w:rsidR="006A307B" w:rsidRPr="00190000" w:rsidRDefault="006A307B" w:rsidP="006A307B">
      <w:pPr>
        <w:pStyle w:val="BodyText"/>
        <w:rPr>
          <w:iCs/>
        </w:rPr>
      </w:pPr>
      <w:r w:rsidRPr="00190000">
        <w:rPr>
          <w:iCs/>
        </w:rPr>
        <w:t xml:space="preserve">Encapsulated PDF or Reference Pointer Option - </w:t>
      </w:r>
      <w:r w:rsidRPr="00190000">
        <w:t xml:space="preserve">observations or additional analyses may be provided in </w:t>
      </w:r>
      <w:r w:rsidR="008F2E3C" w:rsidRPr="00190000">
        <w:t>an encapsulated</w:t>
      </w:r>
      <w:r w:rsidRPr="00190000">
        <w:t xml:space="preserve"> PDF containing displayable information or as a reference pointer to an external report.</w:t>
      </w:r>
    </w:p>
    <w:p w14:paraId="0D17500F" w14:textId="77777777" w:rsidR="006A307B" w:rsidRPr="00190000" w:rsidRDefault="006A307B" w:rsidP="00B5724A">
      <w:pPr>
        <w:pStyle w:val="Heading2"/>
        <w:rPr>
          <w:noProof w:val="0"/>
        </w:rPr>
      </w:pPr>
      <w:bookmarkStart w:id="1391" w:name="_Toc270019755"/>
      <w:bookmarkStart w:id="1392" w:name="_Toc270019831"/>
      <w:bookmarkStart w:id="1393" w:name="_Toc369246355"/>
      <w:bookmarkStart w:id="1394" w:name="_Toc24466579"/>
      <w:r w:rsidRPr="00190000">
        <w:rPr>
          <w:noProof w:val="0"/>
        </w:rPr>
        <w:t>IDCO Use Cases</w:t>
      </w:r>
      <w:bookmarkEnd w:id="1391"/>
      <w:bookmarkEnd w:id="1392"/>
      <w:bookmarkEnd w:id="1393"/>
      <w:bookmarkEnd w:id="1394"/>
    </w:p>
    <w:p w14:paraId="52671582" w14:textId="77777777" w:rsidR="006A307B" w:rsidRPr="00190000" w:rsidRDefault="006A307B" w:rsidP="00B5724A">
      <w:pPr>
        <w:pStyle w:val="Heading3"/>
        <w:rPr>
          <w:noProof w:val="0"/>
        </w:rPr>
      </w:pPr>
      <w:bookmarkStart w:id="1395" w:name="_Toc270019756"/>
      <w:bookmarkStart w:id="1396" w:name="_Toc270019832"/>
      <w:bookmarkStart w:id="1397" w:name="_Toc369246356"/>
      <w:bookmarkStart w:id="1398" w:name="_Toc24466580"/>
      <w:r w:rsidRPr="00190000">
        <w:rPr>
          <w:noProof w:val="0"/>
        </w:rPr>
        <w:t>Use Case IDCO-1: Implantable Cardiac Device In-Clinic Follow-up</w:t>
      </w:r>
      <w:bookmarkEnd w:id="1395"/>
      <w:bookmarkEnd w:id="1396"/>
      <w:bookmarkEnd w:id="1397"/>
      <w:bookmarkEnd w:id="1398"/>
    </w:p>
    <w:p w14:paraId="57B0EFB2" w14:textId="77777777" w:rsidR="006A307B" w:rsidRPr="00190000" w:rsidRDefault="006A307B" w:rsidP="006A307B">
      <w:pPr>
        <w:pStyle w:val="BodyText"/>
        <w:rPr>
          <w:b/>
        </w:rPr>
      </w:pPr>
      <w:r w:rsidRPr="00190000">
        <w:rPr>
          <w:b/>
        </w:rPr>
        <w:t>Clinical Context:</w:t>
      </w:r>
    </w:p>
    <w:p w14:paraId="39E866D7" w14:textId="77777777" w:rsidR="006A307B" w:rsidRPr="00190000" w:rsidRDefault="006A307B" w:rsidP="006A307B">
      <w:pPr>
        <w:pStyle w:val="BodyText"/>
      </w:pPr>
      <w:r w:rsidRPr="00190000">
        <w:t xml:space="preserve">Alex Everyman presents at the implantable cardiac device follow-up clinic for his appointment. Alex will present for follow-up 7-10 days after implant and every 3-6 months thereafter, depending on the therapy protocol. </w:t>
      </w:r>
    </w:p>
    <w:p w14:paraId="23BE2484" w14:textId="77777777" w:rsidR="006A307B" w:rsidRPr="00190000" w:rsidRDefault="006A307B" w:rsidP="006A307B">
      <w:pPr>
        <w:pStyle w:val="BodyText"/>
      </w:pPr>
      <w:r w:rsidRPr="00190000">
        <w:lastRenderedPageBreak/>
        <w:t xml:space="preserve">Dr. Tom Electrode, a cardiac physician, and Nicci Nightingale, a registered nurse (R.N.), work in the implantable cardiac device follow-up clinic. </w:t>
      </w:r>
    </w:p>
    <w:p w14:paraId="508BB0B2" w14:textId="186E798A" w:rsidR="006A307B" w:rsidRPr="00190000" w:rsidRDefault="006A307B" w:rsidP="006A307B">
      <w:pPr>
        <w:pStyle w:val="BodyText"/>
      </w:pPr>
      <w:r w:rsidRPr="00190000">
        <w:t xml:space="preserve">Nicci interrogates the device using a cardiac device programmer. The programmer extracts the device data (e.g., settings, status, events) from the device. Nicci reviews and verifies the device data and initiates a transfer of the data from the programmer to a translator system. A necessary subset of the data that represents a summary is converted by the translator system from a proprietary data format to a standard </w:t>
      </w:r>
      <w:r w:rsidR="00CF116E" w:rsidRPr="00190000">
        <w:t>HL7</w:t>
      </w:r>
      <w:r w:rsidRPr="00190000">
        <w:t xml:space="preserve"> format. The data is then transmitted using </w:t>
      </w:r>
      <w:r w:rsidR="00CF116E" w:rsidRPr="00190000">
        <w:t>HL7</w:t>
      </w:r>
      <w:r w:rsidRPr="00190000">
        <w:t xml:space="preserve"> messaging to the EHR or device clinic management system. </w:t>
      </w:r>
    </w:p>
    <w:p w14:paraId="1A068737" w14:textId="77777777" w:rsidR="006A307B" w:rsidRPr="00190000" w:rsidRDefault="006A307B" w:rsidP="006A307B">
      <w:pPr>
        <w:pStyle w:val="BodyText"/>
      </w:pPr>
      <w:r w:rsidRPr="00190000">
        <w:t xml:space="preserve">This summary data is sent as an unsolicited observation message. </w:t>
      </w:r>
    </w:p>
    <w:p w14:paraId="077E07B3" w14:textId="77777777" w:rsidR="006A307B" w:rsidRPr="00190000" w:rsidRDefault="006A307B" w:rsidP="00CF68E8">
      <w:pPr>
        <w:pStyle w:val="Note"/>
      </w:pPr>
      <w:r w:rsidRPr="00190000">
        <w:t>Notes:</w:t>
      </w:r>
    </w:p>
    <w:p w14:paraId="08FA12C8" w14:textId="77777777" w:rsidR="006A307B" w:rsidRPr="00190000" w:rsidRDefault="006A307B" w:rsidP="00E33E6D">
      <w:pPr>
        <w:pStyle w:val="Note"/>
        <w:numPr>
          <w:ilvl w:val="0"/>
          <w:numId w:val="16"/>
        </w:numPr>
      </w:pPr>
      <w:r w:rsidRPr="00190000">
        <w:t>In the area of Electrophysiology, a "programmer" is a commonly used term to describe a specialized computer that is capable of communicating with an implanted device. Programmers are used to interrogate implanted devices (as are “interrogators”) and "program", or make changes to the cardiac device settings.</w:t>
      </w:r>
    </w:p>
    <w:p w14:paraId="7CAF3155" w14:textId="00716010" w:rsidR="006A307B" w:rsidRPr="00190000" w:rsidRDefault="006A307B" w:rsidP="00E33E6D">
      <w:pPr>
        <w:pStyle w:val="Note"/>
        <w:numPr>
          <w:ilvl w:val="0"/>
          <w:numId w:val="16"/>
        </w:numPr>
      </w:pPr>
      <w:r w:rsidRPr="00190000">
        <w:t>In this use case</w:t>
      </w:r>
      <w:r w:rsidR="00BD5AD7" w:rsidRPr="00190000">
        <w:t>,</w:t>
      </w:r>
      <w:r w:rsidRPr="00190000">
        <w:t xml:space="preserve"> the translator system is a clinical information computer system that can receive proprietary structured data from the programmer and perform the necessary transformation and communication protocols to communicate effectively with the EMR.</w:t>
      </w:r>
    </w:p>
    <w:p w14:paraId="6804904C" w14:textId="72689D10" w:rsidR="006A307B" w:rsidRPr="00190000" w:rsidRDefault="006A307B" w:rsidP="00E33E6D">
      <w:pPr>
        <w:pStyle w:val="Note"/>
        <w:numPr>
          <w:ilvl w:val="0"/>
          <w:numId w:val="16"/>
        </w:numPr>
      </w:pPr>
      <w:r w:rsidRPr="00190000">
        <w:t xml:space="preserve">Electrocardiograms are not currently addressed in the </w:t>
      </w:r>
      <w:r w:rsidR="00CF116E" w:rsidRPr="00190000">
        <w:t>HL7</w:t>
      </w:r>
      <w:r w:rsidRPr="00190000">
        <w:t xml:space="preserve"> standards. They can be sent as a PDF attachment to the </w:t>
      </w:r>
      <w:r w:rsidR="00CF116E" w:rsidRPr="00190000">
        <w:t>HL7</w:t>
      </w:r>
      <w:r w:rsidRPr="00190000">
        <w:t xml:space="preserve"> message.</w:t>
      </w:r>
    </w:p>
    <w:p w14:paraId="1220AEB8" w14:textId="77777777" w:rsidR="006A307B" w:rsidRPr="00190000" w:rsidRDefault="006A307B" w:rsidP="006A307B">
      <w:pPr>
        <w:pStyle w:val="BodyText"/>
        <w:rPr>
          <w:b/>
        </w:rPr>
      </w:pPr>
      <w:r w:rsidRPr="00190000">
        <w:rPr>
          <w:b/>
        </w:rPr>
        <w:t>IHE Context:</w:t>
      </w:r>
    </w:p>
    <w:p w14:paraId="0ADB8D08" w14:textId="4DF10348" w:rsidR="006A307B" w:rsidRPr="00190000" w:rsidRDefault="006A307B" w:rsidP="006A307B">
      <w:pPr>
        <w:pStyle w:val="BodyText"/>
      </w:pPr>
      <w:r w:rsidRPr="00190000">
        <w:t xml:space="preserve">In the use </w:t>
      </w:r>
      <w:r w:rsidR="00FC59AA" w:rsidRPr="00190000">
        <w:t>case,</w:t>
      </w:r>
      <w:r w:rsidRPr="00190000">
        <w:t xml:space="preserve"> the translator system equates to the Implantable Device – Cardiac – Reporter and the EHR or device clinic management system equates to the Implantable Device – Cardiac – Consumer. The </w:t>
      </w:r>
      <w:r w:rsidR="00CF116E" w:rsidRPr="00190000">
        <w:t>HL7</w:t>
      </w:r>
      <w:r w:rsidRPr="00190000">
        <w:t xml:space="preserve"> formatted cardiac device message is the [PCD-09] transaction.</w:t>
      </w:r>
    </w:p>
    <w:p w14:paraId="23BE2AA0" w14:textId="77777777" w:rsidR="006A307B" w:rsidRPr="00190000" w:rsidRDefault="006A307B" w:rsidP="00B5724A">
      <w:pPr>
        <w:pStyle w:val="Heading3"/>
        <w:rPr>
          <w:noProof w:val="0"/>
        </w:rPr>
      </w:pPr>
      <w:bookmarkStart w:id="1399" w:name="_Toc270019757"/>
      <w:bookmarkStart w:id="1400" w:name="_Toc270019833"/>
      <w:bookmarkStart w:id="1401" w:name="_Toc369246357"/>
      <w:bookmarkStart w:id="1402" w:name="_Toc24466581"/>
      <w:r w:rsidRPr="00190000">
        <w:rPr>
          <w:noProof w:val="0"/>
        </w:rPr>
        <w:t xml:space="preserve">Use Case IDCO2: Implantable Cardiac Device In-Clinic </w:t>
      </w:r>
      <w:r w:rsidR="005020A7" w:rsidRPr="00190000">
        <w:rPr>
          <w:noProof w:val="0"/>
        </w:rPr>
        <w:t>Follow-up</w:t>
      </w:r>
      <w:r w:rsidRPr="00190000">
        <w:rPr>
          <w:noProof w:val="0"/>
        </w:rPr>
        <w:t xml:space="preserve"> with Networked Programmer that Translates Information</w:t>
      </w:r>
      <w:bookmarkEnd w:id="1399"/>
      <w:bookmarkEnd w:id="1400"/>
      <w:bookmarkEnd w:id="1401"/>
      <w:bookmarkEnd w:id="1402"/>
    </w:p>
    <w:p w14:paraId="5175F0E0" w14:textId="77777777" w:rsidR="006A307B" w:rsidRPr="00190000" w:rsidRDefault="006A307B" w:rsidP="006A307B">
      <w:pPr>
        <w:pStyle w:val="BodyText"/>
        <w:rPr>
          <w:b/>
        </w:rPr>
      </w:pPr>
      <w:r w:rsidRPr="00190000">
        <w:rPr>
          <w:b/>
        </w:rPr>
        <w:t>Clinical Context:</w:t>
      </w:r>
    </w:p>
    <w:p w14:paraId="34A6966B" w14:textId="77777777" w:rsidR="006A307B" w:rsidRPr="00190000" w:rsidRDefault="006A307B" w:rsidP="006A307B">
      <w:pPr>
        <w:pStyle w:val="BodyText"/>
      </w:pPr>
      <w:r w:rsidRPr="00190000">
        <w:t>Same as in-clinic use case above with the following change. The programmer communicates directly with an EHR or device clinic management system, acting as a translator system.</w:t>
      </w:r>
    </w:p>
    <w:p w14:paraId="75E566ED" w14:textId="77777777" w:rsidR="006A307B" w:rsidRPr="00190000" w:rsidRDefault="006A307B" w:rsidP="006A307B">
      <w:pPr>
        <w:pStyle w:val="BodyText"/>
        <w:rPr>
          <w:b/>
        </w:rPr>
      </w:pPr>
      <w:r w:rsidRPr="00190000">
        <w:rPr>
          <w:b/>
        </w:rPr>
        <w:t>IHE Context:</w:t>
      </w:r>
    </w:p>
    <w:p w14:paraId="7CAA8D0D" w14:textId="77777777" w:rsidR="006A307B" w:rsidRPr="00190000" w:rsidRDefault="006A307B" w:rsidP="006A307B">
      <w:pPr>
        <w:pStyle w:val="BodyText"/>
      </w:pPr>
      <w:r w:rsidRPr="00190000">
        <w:t>Same as in-clinic use case above with the following change. The programmer assumes the role the actor Implantable Device – Cardiac – Reporter.</w:t>
      </w:r>
    </w:p>
    <w:p w14:paraId="35F22EC6" w14:textId="77777777" w:rsidR="006A307B" w:rsidRPr="00190000" w:rsidRDefault="006A307B" w:rsidP="00B5724A">
      <w:pPr>
        <w:pStyle w:val="Heading3"/>
        <w:rPr>
          <w:noProof w:val="0"/>
        </w:rPr>
      </w:pPr>
      <w:bookmarkStart w:id="1403" w:name="_Toc270019758"/>
      <w:bookmarkStart w:id="1404" w:name="_Toc270019834"/>
      <w:bookmarkStart w:id="1405" w:name="_Toc369246358"/>
      <w:bookmarkStart w:id="1406" w:name="_Toc24466582"/>
      <w:r w:rsidRPr="00190000">
        <w:rPr>
          <w:noProof w:val="0"/>
        </w:rPr>
        <w:t xml:space="preserve">Use Case IDCO-3: Implantable Cardiac Device Remote </w:t>
      </w:r>
      <w:bookmarkEnd w:id="1403"/>
      <w:bookmarkEnd w:id="1404"/>
      <w:bookmarkEnd w:id="1405"/>
      <w:r w:rsidR="005020A7" w:rsidRPr="00190000">
        <w:rPr>
          <w:noProof w:val="0"/>
        </w:rPr>
        <w:t>Follow-up</w:t>
      </w:r>
      <w:bookmarkEnd w:id="1406"/>
    </w:p>
    <w:p w14:paraId="26F92FEF" w14:textId="77777777" w:rsidR="006A307B" w:rsidRPr="00190000" w:rsidRDefault="006A307B" w:rsidP="006A307B">
      <w:pPr>
        <w:pStyle w:val="BodyText"/>
        <w:rPr>
          <w:b/>
        </w:rPr>
      </w:pPr>
      <w:r w:rsidRPr="00190000">
        <w:rPr>
          <w:b/>
        </w:rPr>
        <w:t>Clinical Context:</w:t>
      </w:r>
    </w:p>
    <w:p w14:paraId="40B09AAC" w14:textId="3217BD05" w:rsidR="006A307B" w:rsidRPr="00190000" w:rsidRDefault="006A307B" w:rsidP="006A307B">
      <w:pPr>
        <w:pStyle w:val="BodyText"/>
      </w:pPr>
      <w:r w:rsidRPr="00190000">
        <w:t xml:space="preserve">Portions of the previous use case also apply to Alex Everyman having his device followed remotely. Alex will present to an interrogation device located outside of the clinic (e.g., in Alex’s </w:t>
      </w:r>
      <w:r w:rsidRPr="00190000">
        <w:lastRenderedPageBreak/>
        <w:t xml:space="preserve">residence) which will capture the state of his implanted device and will transmit the information to a translator system. The translator system converts the data into an </w:t>
      </w:r>
      <w:r w:rsidR="00CF116E" w:rsidRPr="00190000">
        <w:t>HL7</w:t>
      </w:r>
      <w:r w:rsidR="00D26A5D" w:rsidRPr="00190000">
        <w:t xml:space="preserve"> </w:t>
      </w:r>
      <w:r w:rsidRPr="00190000">
        <w:t>message and communicates the summary data to the clinic's EHR.</w:t>
      </w:r>
    </w:p>
    <w:p w14:paraId="522A90D3" w14:textId="77777777" w:rsidR="006A307B" w:rsidRPr="00190000" w:rsidRDefault="006A307B" w:rsidP="006A307B">
      <w:pPr>
        <w:pStyle w:val="BodyText"/>
        <w:rPr>
          <w:b/>
        </w:rPr>
      </w:pPr>
      <w:r w:rsidRPr="00190000">
        <w:rPr>
          <w:b/>
        </w:rPr>
        <w:t>IHE Context:</w:t>
      </w:r>
    </w:p>
    <w:p w14:paraId="4602CE69" w14:textId="0C4748D9" w:rsidR="006A307B" w:rsidRPr="00190000" w:rsidRDefault="006A307B" w:rsidP="006A307B">
      <w:pPr>
        <w:pStyle w:val="BodyText"/>
      </w:pPr>
      <w:r w:rsidRPr="00190000">
        <w:t xml:space="preserve">Same as in-clinic use case </w:t>
      </w:r>
      <w:r w:rsidR="00205968" w:rsidRPr="00190000">
        <w:t>5</w:t>
      </w:r>
      <w:r w:rsidRPr="00190000">
        <w:t>.3.1 above. It is recommended that the Implantable Device – Cardiac – Reporter be grouped with the Secure Node of the ATNA Profile to secure communications for remote follow-ups if data is sent across an un-trusted network.</w:t>
      </w:r>
    </w:p>
    <w:p w14:paraId="74B5713A" w14:textId="77777777" w:rsidR="006A307B" w:rsidRPr="00190000" w:rsidRDefault="006A307B" w:rsidP="00B5724A">
      <w:pPr>
        <w:pStyle w:val="Heading3"/>
        <w:rPr>
          <w:noProof w:val="0"/>
        </w:rPr>
      </w:pPr>
      <w:bookmarkStart w:id="1407" w:name="_Toc270019759"/>
      <w:bookmarkStart w:id="1408" w:name="_Toc270019835"/>
      <w:bookmarkStart w:id="1409" w:name="_Toc369246359"/>
      <w:bookmarkStart w:id="1410" w:name="_Toc24466583"/>
      <w:r w:rsidRPr="00190000">
        <w:rPr>
          <w:noProof w:val="0"/>
        </w:rPr>
        <w:t>Use Case IDCO-4: Remote Monitoring of Implanted Cardiac Devices</w:t>
      </w:r>
      <w:bookmarkEnd w:id="1407"/>
      <w:bookmarkEnd w:id="1408"/>
      <w:bookmarkEnd w:id="1409"/>
      <w:bookmarkEnd w:id="1410"/>
    </w:p>
    <w:p w14:paraId="6FC5AB2A" w14:textId="77777777" w:rsidR="006A307B" w:rsidRPr="00190000" w:rsidRDefault="006A307B" w:rsidP="006A307B">
      <w:pPr>
        <w:pStyle w:val="BodyText"/>
        <w:keepNext/>
        <w:rPr>
          <w:b/>
        </w:rPr>
      </w:pPr>
      <w:r w:rsidRPr="00190000">
        <w:rPr>
          <w:b/>
        </w:rPr>
        <w:t>Clinical Context:</w:t>
      </w:r>
    </w:p>
    <w:p w14:paraId="0D445615" w14:textId="77777777" w:rsidR="006A307B" w:rsidRPr="00190000" w:rsidRDefault="006A307B" w:rsidP="006A307B">
      <w:pPr>
        <w:pStyle w:val="BodyText"/>
      </w:pPr>
      <w:r w:rsidRPr="00190000">
        <w:t>The translator system described in use case IDCO-3 may be implemented as a service, e.g., the device manufacturer or a monitoring service. This system may collect data provided on a periodic basis to enable early detection of trends and problems, or provide other event information. This system may also provide various types of value-added services, such as data aggregation and analysis, trending, statistical reports, and the ability to review and verify data before sending to the EMR. Depending on user selectable settings in the translator system, detailed information concerning the current status of the patient and reports may be sent to the recipient system.</w:t>
      </w:r>
    </w:p>
    <w:p w14:paraId="11A725CB" w14:textId="77777777" w:rsidR="006A307B" w:rsidRPr="00190000" w:rsidRDefault="006A307B">
      <w:pPr>
        <w:pStyle w:val="BodyText"/>
        <w:keepNext/>
        <w:rPr>
          <w:b/>
        </w:rPr>
        <w:pPrChange w:id="1411" w:author="Mary Jungers" w:date="2019-11-12T12:55:00Z">
          <w:pPr>
            <w:pStyle w:val="BodyText"/>
          </w:pPr>
        </w:pPrChange>
      </w:pPr>
      <w:r w:rsidRPr="00190000">
        <w:rPr>
          <w:b/>
        </w:rPr>
        <w:t>IHE Context:</w:t>
      </w:r>
    </w:p>
    <w:p w14:paraId="54619F22" w14:textId="25C2658E" w:rsidR="006A307B" w:rsidRPr="00190000" w:rsidRDefault="006A307B" w:rsidP="006A307B">
      <w:pPr>
        <w:pStyle w:val="BodyText"/>
      </w:pPr>
      <w:r w:rsidRPr="00190000">
        <w:t xml:space="preserve">The same as the Remote Follow-up use case above. The additional data aggregation or rendering can be sent as a PDF attachment to the </w:t>
      </w:r>
      <w:r w:rsidR="00CF116E" w:rsidRPr="00190000">
        <w:t>HL7</w:t>
      </w:r>
      <w:r w:rsidRPr="00190000">
        <w:t xml:space="preserve"> message.</w:t>
      </w:r>
    </w:p>
    <w:p w14:paraId="4022B2A5" w14:textId="121F9C07" w:rsidR="006A307B" w:rsidRPr="00190000" w:rsidRDefault="006A307B" w:rsidP="006A307B">
      <w:pPr>
        <w:pStyle w:val="BodyText"/>
      </w:pPr>
      <w:r w:rsidRPr="00190000">
        <w:t>These types of value-added services are likely to be provided by a party that will send the results over the Internet. It is recommended that the Implantable Device – Cardiac – Reporter be grouped with the Secure Node of the ATNA Profile to secure communications for remote follow-ups if data is sent across an un-trusted network.</w:t>
      </w:r>
    </w:p>
    <w:p w14:paraId="0E2C2EE0" w14:textId="77777777" w:rsidR="006A307B" w:rsidRPr="00190000" w:rsidRDefault="006A307B" w:rsidP="00B5724A">
      <w:pPr>
        <w:pStyle w:val="Heading2"/>
        <w:rPr>
          <w:noProof w:val="0"/>
        </w:rPr>
      </w:pPr>
      <w:bookmarkStart w:id="1412" w:name="_Toc270019760"/>
      <w:bookmarkStart w:id="1413" w:name="_Toc270019836"/>
      <w:bookmarkStart w:id="1414" w:name="_Toc369246360"/>
      <w:bookmarkStart w:id="1415" w:name="_Toc24466584"/>
      <w:r w:rsidRPr="00190000">
        <w:rPr>
          <w:noProof w:val="0"/>
        </w:rPr>
        <w:t>IDCO Process Flow</w:t>
      </w:r>
      <w:bookmarkEnd w:id="1412"/>
      <w:bookmarkEnd w:id="1413"/>
      <w:bookmarkEnd w:id="1414"/>
      <w:bookmarkEnd w:id="1415"/>
    </w:p>
    <w:p w14:paraId="500EED10" w14:textId="77777777" w:rsidR="006A307B" w:rsidRPr="00190000" w:rsidRDefault="006A307B" w:rsidP="006A307B">
      <w:pPr>
        <w:pStyle w:val="BodyText"/>
        <w:rPr>
          <w:i/>
          <w:iCs/>
        </w:rPr>
      </w:pPr>
    </w:p>
    <w:bookmarkStart w:id="1416" w:name="_1313997453"/>
    <w:bookmarkStart w:id="1417" w:name="_1312616745"/>
    <w:bookmarkStart w:id="1418" w:name="_1312616739"/>
    <w:bookmarkStart w:id="1419" w:name="_1312616704"/>
    <w:bookmarkStart w:id="1420" w:name="_1312615040"/>
    <w:bookmarkStart w:id="1421" w:name="_1312614287"/>
    <w:bookmarkStart w:id="1422" w:name="_1308657664"/>
    <w:bookmarkStart w:id="1423" w:name="_1304331814"/>
    <w:bookmarkStart w:id="1424" w:name="_1304331771"/>
    <w:bookmarkStart w:id="1425" w:name="_1304330249"/>
    <w:bookmarkStart w:id="1426" w:name="_1112640119"/>
    <w:bookmarkStart w:id="1427" w:name="_1109538753"/>
    <w:bookmarkStart w:id="1428" w:name="_1109535523"/>
    <w:bookmarkStart w:id="1429" w:name="_1105205572"/>
    <w:bookmarkStart w:id="1430" w:name="_1104838916"/>
    <w:bookmarkStart w:id="1431" w:name="_1104780072"/>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Start w:id="1432" w:name="_MON_1537854490"/>
    <w:bookmarkEnd w:id="1432"/>
    <w:p w14:paraId="67A966A9" w14:textId="77777777" w:rsidR="006A307B" w:rsidRPr="00190000" w:rsidRDefault="00535C1F" w:rsidP="006A307B">
      <w:pPr>
        <w:pStyle w:val="BodyText"/>
      </w:pPr>
      <w:r w:rsidRPr="00190000">
        <w:rPr>
          <w:noProof/>
        </w:rPr>
        <w:object w:dxaOrig="10110" w:dyaOrig="8220" w14:anchorId="0AB40DC3">
          <v:shape id="_x0000_i1025" type="#_x0000_t75" alt="" style="width:470.1pt;height:431.55pt;mso-width-percent:0;mso-height-percent:0;mso-width-percent:0;mso-height-percent:0" o:ole="" filled="t">
            <v:fill color2="black"/>
            <v:imagedata r:id="rId39" o:title=""/>
          </v:shape>
          <o:OLEObject Type="Embed" ProgID="Word.Picture.8" ShapeID="_x0000_i1025" DrawAspect="Content" ObjectID="_1635604614" r:id="rId40"/>
        </w:object>
      </w:r>
    </w:p>
    <w:p w14:paraId="6788CBB4" w14:textId="1BBF1B31" w:rsidR="006E0330" w:rsidRPr="00190000" w:rsidRDefault="006A307B" w:rsidP="000D5F40">
      <w:pPr>
        <w:pStyle w:val="FigureTitle"/>
      </w:pPr>
      <w:r w:rsidRPr="00190000">
        <w:t xml:space="preserve">Figure </w:t>
      </w:r>
      <w:r w:rsidR="00B5703C" w:rsidRPr="00190000">
        <w:t>5</w:t>
      </w:r>
      <w:r w:rsidRPr="00190000">
        <w:t xml:space="preserve">.4-1: Basic Process Flow in IDCO Profile </w:t>
      </w:r>
    </w:p>
    <w:p w14:paraId="3546CC8D" w14:textId="05FBA018" w:rsidR="006A307B" w:rsidRPr="00190000" w:rsidRDefault="006A307B">
      <w:pPr>
        <w:pStyle w:val="Note"/>
      </w:pPr>
      <w:r w:rsidRPr="00190000">
        <w:t xml:space="preserve">Note: Device, Interrogator, and steps 1 thru 4, 6 and 7 are informative and are not formal actors or transactions of the IDCO </w:t>
      </w:r>
      <w:r w:rsidR="00685B43" w:rsidRPr="00190000">
        <w:t>Profile</w:t>
      </w:r>
      <w:r w:rsidRPr="00190000">
        <w:t xml:space="preserve">. </w:t>
      </w:r>
    </w:p>
    <w:p w14:paraId="782204C7" w14:textId="77777777" w:rsidR="006A307B" w:rsidRPr="00190000" w:rsidRDefault="006A307B">
      <w:pPr>
        <w:pStyle w:val="ListNumber2"/>
        <w:numPr>
          <w:ilvl w:val="0"/>
          <w:numId w:val="33"/>
        </w:numPr>
        <w:pPrChange w:id="1433" w:author="Mary Jungers" w:date="2019-11-12T12:40:00Z">
          <w:pPr>
            <w:pStyle w:val="ListNumber2"/>
          </w:pPr>
        </w:pPrChange>
      </w:pPr>
      <w:r w:rsidRPr="00190000">
        <w:t>Send Interrogation – The Device sends information in a manufacturer-proprietary manner to the Interrogator.</w:t>
      </w:r>
    </w:p>
    <w:p w14:paraId="4C1E320A" w14:textId="77777777" w:rsidR="006A307B" w:rsidRPr="00190000" w:rsidRDefault="006A307B" w:rsidP="006A307B">
      <w:pPr>
        <w:pStyle w:val="ListNumber2"/>
      </w:pPr>
      <w:r w:rsidRPr="00190000">
        <w:t>Send Interrogation – The Interrogator sends information in a manufacturer-proprietary manner to the Implantable Device – Cardiac – Reporter.</w:t>
      </w:r>
    </w:p>
    <w:p w14:paraId="3D728B44" w14:textId="77777777" w:rsidR="006A307B" w:rsidRPr="00190000" w:rsidRDefault="006A307B" w:rsidP="006A307B">
      <w:pPr>
        <w:pStyle w:val="ListNumber2"/>
      </w:pPr>
      <w:r w:rsidRPr="00190000">
        <w:t>Validate and Review – The Implantable Device – Cardiac – Reporter validates the information. This may include the clinician reviewing and approving the information.</w:t>
      </w:r>
    </w:p>
    <w:p w14:paraId="6E557D2D" w14:textId="6EC62AC5" w:rsidR="006A307B" w:rsidRPr="00190000" w:rsidRDefault="006A307B" w:rsidP="006A307B">
      <w:pPr>
        <w:pStyle w:val="ListNumber2"/>
      </w:pPr>
      <w:r w:rsidRPr="00190000">
        <w:lastRenderedPageBreak/>
        <w:t xml:space="preserve">Translate Information – The Implantable Device – Cardiac – Reporter translates/maps/transforms the information into the proper </w:t>
      </w:r>
      <w:r w:rsidR="00CF116E" w:rsidRPr="00190000">
        <w:t>HL7</w:t>
      </w:r>
      <w:r w:rsidRPr="00190000">
        <w:t xml:space="preserve"> format.</w:t>
      </w:r>
    </w:p>
    <w:p w14:paraId="60B02081" w14:textId="77777777" w:rsidR="006A307B" w:rsidRPr="00190000" w:rsidRDefault="006A307B" w:rsidP="006A307B">
      <w:pPr>
        <w:pStyle w:val="ListNumber2"/>
      </w:pPr>
      <w:r w:rsidRPr="00190000">
        <w:t>Send Observation – The Implantable Device – Cardiac – Reporter sends the device information to the Observation Consumer using the [PCD-09] transaction.</w:t>
      </w:r>
    </w:p>
    <w:p w14:paraId="5FDBEA20" w14:textId="77777777" w:rsidR="006A307B" w:rsidRPr="00190000" w:rsidRDefault="006A307B" w:rsidP="006A307B">
      <w:pPr>
        <w:pStyle w:val="ListNumber2"/>
      </w:pPr>
      <w:r w:rsidRPr="00190000">
        <w:t>Receive Observation – The Implantable Device – Cardiac – Consumer receives the observation message.</w:t>
      </w:r>
    </w:p>
    <w:p w14:paraId="12B1B1BB" w14:textId="77777777" w:rsidR="006A307B" w:rsidRPr="00190000" w:rsidRDefault="006A307B" w:rsidP="006A307B">
      <w:pPr>
        <w:pStyle w:val="ListNumber2"/>
      </w:pPr>
      <w:r w:rsidRPr="00190000">
        <w:t xml:space="preserve">Process Observation – The Implantable Device – Cardiac – Consumer further processes the observation message for inclusion within derivative products, such as clinical reports, databases, or trans-coded / reformatted results. </w:t>
      </w:r>
    </w:p>
    <w:p w14:paraId="45FC202F" w14:textId="77777777" w:rsidR="006A307B" w:rsidRPr="00190000" w:rsidRDefault="006A307B" w:rsidP="00B5724A">
      <w:pPr>
        <w:pStyle w:val="Heading2"/>
        <w:rPr>
          <w:noProof w:val="0"/>
        </w:rPr>
      </w:pPr>
      <w:bookmarkStart w:id="1434" w:name="_Toc270019761"/>
      <w:bookmarkStart w:id="1435" w:name="_Toc270019837"/>
      <w:bookmarkStart w:id="1436" w:name="_Toc369246361"/>
      <w:bookmarkStart w:id="1437" w:name="_Toc24466585"/>
      <w:r w:rsidRPr="00190000">
        <w:rPr>
          <w:noProof w:val="0"/>
        </w:rPr>
        <w:t>IDCO Patient Identification Considerations</w:t>
      </w:r>
      <w:bookmarkEnd w:id="1434"/>
      <w:bookmarkEnd w:id="1435"/>
      <w:bookmarkEnd w:id="1436"/>
      <w:bookmarkEnd w:id="1437"/>
    </w:p>
    <w:p w14:paraId="746B8F53" w14:textId="77777777" w:rsidR="006A307B" w:rsidRPr="00190000" w:rsidRDefault="006A307B" w:rsidP="006A307B">
      <w:pPr>
        <w:pStyle w:val="BodyText"/>
      </w:pPr>
      <w:r w:rsidRPr="00190000">
        <w:t>This profile assumes a pre-coordinated association of identifiers across the two Patient Identifier Domains: the device manufacturer systems providing the observations and the clinics receiving the observations.</w:t>
      </w:r>
    </w:p>
    <w:p w14:paraId="5D6664B4" w14:textId="4363BD81" w:rsidR="006A307B" w:rsidRPr="00190000" w:rsidRDefault="006A307B" w:rsidP="006A307B">
      <w:pPr>
        <w:pStyle w:val="BodyText"/>
      </w:pPr>
      <w:r w:rsidRPr="00190000">
        <w:t xml:space="preserve">Depending on local </w:t>
      </w:r>
      <w:r w:rsidR="00BD5AD7" w:rsidRPr="00190000">
        <w:t>regulations,</w:t>
      </w:r>
      <w:r w:rsidRPr="00190000">
        <w:t xml:space="preserve"> each implantable cardiac device manufacturer may be obligated to maintain a registry that maps a unique device identifier with the patient in which it is implanted. In some locales</w:t>
      </w:r>
      <w:r w:rsidR="00BD5AD7" w:rsidRPr="00190000">
        <w:t>,</w:t>
      </w:r>
      <w:r w:rsidRPr="00190000">
        <w:t xml:space="preserve"> this mapping is the strict responsibility of the implanting or other organization. Specific patient identification information is typically not stored in the device but is made available in the registry or by other means. Consequently</w:t>
      </w:r>
      <w:r w:rsidR="00CE43B7" w:rsidRPr="00190000">
        <w:t>,</w:t>
      </w:r>
      <w:r w:rsidRPr="00190000">
        <w:t xml:space="preserve"> the Implantable Device – Cardiac – Reporter is only required to send this identifier which represents the patient to device relationship for an implanted device as part of the [PCD-09] transaction. This identifier by normative convention is the concatenation of a unique industry wide manufacturer id, unique manufacturer model number, and unique manufacturer serial number. </w:t>
      </w:r>
    </w:p>
    <w:p w14:paraId="3C32297A" w14:textId="77777777" w:rsidR="006A307B" w:rsidRPr="00190000" w:rsidRDefault="006A307B" w:rsidP="006A307B">
      <w:pPr>
        <w:pStyle w:val="BodyText"/>
      </w:pPr>
      <w:r w:rsidRPr="00190000">
        <w:t>This profile specifies one actor, the Implantable Device – Cardiac – Consumer, as the endpoint for observation messages. The Implantable Device – Cardiac – Consumer will have pre-coordinated a cross-reference of patient identifiers across the two Patient Identifier Domains. This will be done by storing the unique device identifier within the patient’s record. This will typically be the patient’s unique identity but could be the patient’s location in emergency situations.</w:t>
      </w:r>
    </w:p>
    <w:p w14:paraId="6B6E1039" w14:textId="4AFAEC45" w:rsidR="006A307B" w:rsidRPr="00190000" w:rsidRDefault="006A307B" w:rsidP="006A307B">
      <w:pPr>
        <w:pStyle w:val="BodyText"/>
      </w:pPr>
      <w:r w:rsidRPr="00190000">
        <w:t xml:space="preserve">In some </w:t>
      </w:r>
      <w:r w:rsidR="00BD5AD7" w:rsidRPr="00190000">
        <w:t>cases,</w:t>
      </w:r>
      <w:r w:rsidRPr="00190000">
        <w:t xml:space="preserve"> the Implantable Device – Cardiac – Reporter will have detailed patient identification information like name, address, etc. In these cases</w:t>
      </w:r>
      <w:r w:rsidR="00CE43B7" w:rsidRPr="00190000">
        <w:t>,</w:t>
      </w:r>
      <w:r w:rsidRPr="00190000">
        <w:t xml:space="preserve"> the Implantable Device – Cardiac – Reporter can send this information as part of the [PCD-09] transaction.</w:t>
      </w:r>
    </w:p>
    <w:p w14:paraId="787151EA" w14:textId="77777777" w:rsidR="006A307B" w:rsidRPr="00190000" w:rsidRDefault="006A307B" w:rsidP="00B5724A">
      <w:pPr>
        <w:pStyle w:val="Heading2"/>
        <w:rPr>
          <w:noProof w:val="0"/>
        </w:rPr>
      </w:pPr>
      <w:bookmarkStart w:id="1438" w:name="_Toc270019762"/>
      <w:bookmarkStart w:id="1439" w:name="_Toc270019838"/>
      <w:bookmarkStart w:id="1440" w:name="_Toc369246362"/>
      <w:bookmarkStart w:id="1441" w:name="_Toc24466586"/>
      <w:r w:rsidRPr="00190000">
        <w:rPr>
          <w:noProof w:val="0"/>
        </w:rPr>
        <w:t>IDCO Security Considerations</w:t>
      </w:r>
      <w:bookmarkEnd w:id="1438"/>
      <w:bookmarkEnd w:id="1439"/>
      <w:bookmarkEnd w:id="1440"/>
      <w:bookmarkEnd w:id="1441"/>
    </w:p>
    <w:p w14:paraId="2E607DE9" w14:textId="4AEC4B23" w:rsidR="006A307B" w:rsidRPr="00190000" w:rsidRDefault="006A307B" w:rsidP="006A307B">
      <w:pPr>
        <w:pStyle w:val="BodyText"/>
      </w:pPr>
      <w:r w:rsidRPr="00190000">
        <w:t>This profile does not require the use of ATNA. There are several implementation models for this profile that do not require transmission of data over public networks including intra-</w:t>
      </w:r>
      <w:r w:rsidRPr="00190000">
        <w:lastRenderedPageBreak/>
        <w:t>institutional, VPN, etc. However, when public networks are used, ATNA is one option for secure transport over those networks. It is recommended that the Implantable Device – Cardiac – Reporter be grouped with the Secure Node of the ATNA Profile to secure communications for remote follow-ups if data is sent across an un-trusted network.</w:t>
      </w:r>
    </w:p>
    <w:p w14:paraId="46CB2FE2" w14:textId="77777777" w:rsidR="006A307B" w:rsidRPr="00190000" w:rsidRDefault="006A307B" w:rsidP="00B5724A">
      <w:pPr>
        <w:pStyle w:val="Heading1"/>
        <w:ind w:left="0" w:firstLine="0"/>
        <w:rPr>
          <w:noProof w:val="0"/>
        </w:rPr>
      </w:pPr>
      <w:bookmarkStart w:id="1442" w:name="_Toc369246363"/>
      <w:bookmarkStart w:id="1443" w:name="_Toc24466587"/>
      <w:r w:rsidRPr="00190000">
        <w:rPr>
          <w:noProof w:val="0"/>
        </w:rPr>
        <w:lastRenderedPageBreak/>
        <w:t>Alert Communication Management (ACM) Integration Profile</w:t>
      </w:r>
      <w:bookmarkEnd w:id="1442"/>
      <w:bookmarkEnd w:id="1443"/>
    </w:p>
    <w:p w14:paraId="7BF8BB94" w14:textId="372BBCE2" w:rsidR="00107B00" w:rsidRPr="00190000" w:rsidRDefault="008245D0" w:rsidP="006A307B">
      <w:pPr>
        <w:pStyle w:val="BodyText"/>
        <w:rPr>
          <w:iCs/>
        </w:rPr>
      </w:pPr>
      <w:r w:rsidRPr="00190000">
        <w:rPr>
          <w:noProof/>
        </w:rPr>
        <mc:AlternateContent>
          <mc:Choice Requires="wpg">
            <w:drawing>
              <wp:anchor distT="91440" distB="0" distL="114300" distR="114300" simplePos="0" relativeHeight="251656192" behindDoc="0" locked="0" layoutInCell="1" allowOverlap="0" wp14:anchorId="73EB5D0B" wp14:editId="09D122AB">
                <wp:simplePos x="0" y="0"/>
                <wp:positionH relativeFrom="column">
                  <wp:posOffset>1905</wp:posOffset>
                </wp:positionH>
                <wp:positionV relativeFrom="paragraph">
                  <wp:posOffset>791845</wp:posOffset>
                </wp:positionV>
                <wp:extent cx="5869940" cy="3163570"/>
                <wp:effectExtent l="20955" t="17145" r="14605" b="635"/>
                <wp:wrapTopAndBottom/>
                <wp:docPr id="161"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9940" cy="3163570"/>
                          <a:chOff x="0" y="0"/>
                          <a:chExt cx="5868531" cy="3161019"/>
                        </a:xfrm>
                      </wpg:grpSpPr>
                      <wpg:grpSp>
                        <wpg:cNvPr id="162" name="Group 131"/>
                        <wpg:cNvGrpSpPr>
                          <a:grpSpLocks/>
                        </wpg:cNvGrpSpPr>
                        <wpg:grpSpPr bwMode="auto">
                          <a:xfrm>
                            <a:off x="0" y="0"/>
                            <a:ext cx="5868531" cy="2880244"/>
                            <a:chOff x="0" y="0"/>
                            <a:chExt cx="5868531" cy="2880244"/>
                          </a:xfrm>
                        </wpg:grpSpPr>
                        <wpg:grpSp>
                          <wpg:cNvPr id="163" name="Group 132"/>
                          <wpg:cNvGrpSpPr>
                            <a:grpSpLocks/>
                          </wpg:cNvGrpSpPr>
                          <wpg:grpSpPr bwMode="auto">
                            <a:xfrm>
                              <a:off x="0" y="0"/>
                              <a:ext cx="2888615" cy="2868051"/>
                              <a:chOff x="0" y="0"/>
                              <a:chExt cx="2888615" cy="2868051"/>
                            </a:xfrm>
                          </wpg:grpSpPr>
                          <wps:wsp>
                            <wps:cNvPr id="164" name="Pie 133"/>
                            <wps:cNvSpPr>
                              <a:spLocks/>
                            </wps:cNvSpPr>
                            <wps:spPr bwMode="auto">
                              <a:xfrm>
                                <a:off x="0" y="0"/>
                                <a:ext cx="2888615" cy="2868051"/>
                              </a:xfrm>
                              <a:custGeom>
                                <a:avLst/>
                                <a:gdLst>
                                  <a:gd name="T0" fmla="*/ 1443057 w 2888615"/>
                                  <a:gd name="T1" fmla="*/ 2868050 h 2868051"/>
                                  <a:gd name="T2" fmla="*/ 422809 w 2888615"/>
                                  <a:gd name="T3" fmla="*/ 2447817 h 2868051"/>
                                  <a:gd name="T4" fmla="*/ 32 w 2888615"/>
                                  <a:gd name="T5" fmla="*/ 1424347 h 2868051"/>
                                  <a:gd name="T6" fmla="*/ 1444308 w 2888615"/>
                                  <a:gd name="T7" fmla="*/ 1434026 h 2868051"/>
                                  <a:gd name="T8" fmla="*/ 1443057 w 2888615"/>
                                  <a:gd name="T9" fmla="*/ 2868050 h 2868051"/>
                                  <a:gd name="T10" fmla="*/ 0 60000 65536"/>
                                  <a:gd name="T11" fmla="*/ 0 60000 65536"/>
                                  <a:gd name="T12" fmla="*/ 0 60000 65536"/>
                                  <a:gd name="T13" fmla="*/ 0 60000 65536"/>
                                  <a:gd name="T14" fmla="*/ 0 60000 65536"/>
                                  <a:gd name="T15" fmla="*/ 0 w 2888615"/>
                                  <a:gd name="T16" fmla="*/ 0 h 2868051"/>
                                  <a:gd name="T17" fmla="*/ 2888615 w 2888615"/>
                                  <a:gd name="T18" fmla="*/ 2868051 h 2868051"/>
                                </a:gdLst>
                                <a:ahLst/>
                                <a:cxnLst>
                                  <a:cxn ang="T10">
                                    <a:pos x="T0" y="T1"/>
                                  </a:cxn>
                                  <a:cxn ang="T11">
                                    <a:pos x="T2" y="T3"/>
                                  </a:cxn>
                                  <a:cxn ang="T12">
                                    <a:pos x="T4" y="T5"/>
                                  </a:cxn>
                                  <a:cxn ang="T13">
                                    <a:pos x="T6" y="T7"/>
                                  </a:cxn>
                                  <a:cxn ang="T14">
                                    <a:pos x="T8" y="T9"/>
                                  </a:cxn>
                                </a:cxnLst>
                                <a:rect l="T15" t="T16" r="T17" b="T18"/>
                                <a:pathLst>
                                  <a:path w="2888615" h="2868051">
                                    <a:moveTo>
                                      <a:pt x="1443057" y="2868050"/>
                                    </a:moveTo>
                                    <a:cubicBezTo>
                                      <a:pt x="1060329" y="2867721"/>
                                      <a:pt x="693380" y="2716578"/>
                                      <a:pt x="422809" y="2447817"/>
                                    </a:cubicBezTo>
                                    <a:cubicBezTo>
                                      <a:pt x="149694" y="2176530"/>
                                      <a:pt x="-2575" y="1807914"/>
                                      <a:pt x="32" y="1424347"/>
                                    </a:cubicBezTo>
                                    <a:lnTo>
                                      <a:pt x="1444308" y="1434026"/>
                                    </a:lnTo>
                                    <a:lnTo>
                                      <a:pt x="1443057" y="2868050"/>
                                    </a:lnTo>
                                    <a:close/>
                                  </a:path>
                                </a:pathLst>
                              </a:cu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5FFEE4" w14:textId="77777777" w:rsidR="00DC7C48" w:rsidRDefault="00DC7C48" w:rsidP="00107B00">
                                  <w:pPr>
                                    <w:jc w:val="center"/>
                                  </w:pPr>
                                </w:p>
                              </w:txbxContent>
                            </wps:txbx>
                            <wps:bodyPr rot="0" vert="horz" wrap="square" lIns="91440" tIns="45720" rIns="91440" bIns="45720" anchor="ctr" anchorCtr="0" upright="1">
                              <a:noAutofit/>
                            </wps:bodyPr>
                          </wps:wsp>
                          <wps:wsp>
                            <wps:cNvPr id="165" name="Pie 134"/>
                            <wps:cNvSpPr>
                              <a:spLocks/>
                            </wps:cNvSpPr>
                            <wps:spPr bwMode="auto">
                              <a:xfrm>
                                <a:off x="0" y="0"/>
                                <a:ext cx="2888615" cy="2868051"/>
                              </a:xfrm>
                              <a:custGeom>
                                <a:avLst/>
                                <a:gdLst>
                                  <a:gd name="T0" fmla="*/ 7 w 2888615"/>
                                  <a:gd name="T1" fmla="*/ 1429466 h 2868051"/>
                                  <a:gd name="T2" fmla="*/ 1446357 w 2888615"/>
                                  <a:gd name="T3" fmla="*/ 1 h 2868051"/>
                                  <a:gd name="T4" fmla="*/ 1444308 w 2888615"/>
                                  <a:gd name="T5" fmla="*/ 1434026 h 2868051"/>
                                  <a:gd name="T6" fmla="*/ 7 w 2888615"/>
                                  <a:gd name="T7" fmla="*/ 1429466 h 286805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8615" h="2868051">
                                    <a:moveTo>
                                      <a:pt x="7" y="1429466"/>
                                    </a:moveTo>
                                    <a:cubicBezTo>
                                      <a:pt x="2540" y="638465"/>
                                      <a:pt x="649681" y="-1122"/>
                                      <a:pt x="1446357" y="1"/>
                                    </a:cubicBezTo>
                                    <a:lnTo>
                                      <a:pt x="1444308" y="1434026"/>
                                    </a:lnTo>
                                    <a:lnTo>
                                      <a:pt x="7" y="1429466"/>
                                    </a:ln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6" name="Pie 135"/>
                            <wps:cNvSpPr>
                              <a:spLocks/>
                            </wps:cNvSpPr>
                            <wps:spPr bwMode="auto">
                              <a:xfrm>
                                <a:off x="0" y="0"/>
                                <a:ext cx="2888615" cy="2868051"/>
                              </a:xfrm>
                              <a:custGeom>
                                <a:avLst/>
                                <a:gdLst>
                                  <a:gd name="T0" fmla="*/ 1449094 w 2888615"/>
                                  <a:gd name="T1" fmla="*/ 8 h 2868051"/>
                                  <a:gd name="T2" fmla="*/ 2695640 w 2888615"/>
                                  <a:gd name="T3" fmla="*/ 717917 h 2868051"/>
                                  <a:gd name="T4" fmla="*/ 2689734 w 2888615"/>
                                  <a:gd name="T5" fmla="*/ 2160213 h 2868051"/>
                                  <a:gd name="T6" fmla="*/ 1437475 w 2888615"/>
                                  <a:gd name="T7" fmla="*/ 2868036 h 2868051"/>
                                  <a:gd name="T8" fmla="*/ 1444308 w 2888615"/>
                                  <a:gd name="T9" fmla="*/ 1434026 h 2868051"/>
                                  <a:gd name="T10" fmla="*/ 1449094 w 2888615"/>
                                  <a:gd name="T11" fmla="*/ 8 h 286805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888615" h="2868051">
                                    <a:moveTo>
                                      <a:pt x="1449094" y="8"/>
                                    </a:moveTo>
                                    <a:cubicBezTo>
                                      <a:pt x="1963759" y="1701"/>
                                      <a:pt x="2438631" y="275189"/>
                                      <a:pt x="2695640" y="717917"/>
                                    </a:cubicBezTo>
                                    <a:cubicBezTo>
                                      <a:pt x="2955036" y="1164757"/>
                                      <a:pt x="2952781" y="1715482"/>
                                      <a:pt x="2689734" y="2160213"/>
                                    </a:cubicBezTo>
                                    <a:cubicBezTo>
                                      <a:pt x="2429130" y="2600813"/>
                                      <a:pt x="1952092" y="2870453"/>
                                      <a:pt x="1437475" y="2868036"/>
                                    </a:cubicBezTo>
                                    <a:cubicBezTo>
                                      <a:pt x="1439753" y="2390033"/>
                                      <a:pt x="1442030" y="1912029"/>
                                      <a:pt x="1444308" y="1434026"/>
                                    </a:cubicBezTo>
                                    <a:cubicBezTo>
                                      <a:pt x="1445903" y="956020"/>
                                      <a:pt x="1447499" y="478014"/>
                                      <a:pt x="1449094" y="8"/>
                                    </a:cubicBez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67" name="Oval 13"/>
                          <wps:cNvSpPr>
                            <a:spLocks noChangeArrowheads="1"/>
                          </wps:cNvSpPr>
                          <wps:spPr bwMode="auto">
                            <a:xfrm>
                              <a:off x="2984361" y="0"/>
                              <a:ext cx="2884170" cy="2880244"/>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8" name="Text Box 137"/>
                        <wps:cNvSpPr txBox="1">
                          <a:spLocks noChangeArrowheads="1"/>
                        </wps:cNvSpPr>
                        <wps:spPr bwMode="auto">
                          <a:xfrm>
                            <a:off x="391853" y="1717929"/>
                            <a:ext cx="847698" cy="72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9AEC1A" w14:textId="77777777" w:rsidR="00DC7C48" w:rsidRPr="009C201C" w:rsidRDefault="00DC7C48" w:rsidP="00107B00">
                              <w:pPr>
                                <w:spacing w:line="192" w:lineRule="auto"/>
                                <w:rPr>
                                  <w:rFonts w:ascii="Calibri" w:hAnsi="Calibri"/>
                                  <w:b/>
                                  <w:szCs w:val="24"/>
                                </w:rPr>
                              </w:pPr>
                              <w:r w:rsidRPr="009C201C">
                                <w:rPr>
                                  <w:rFonts w:ascii="Calibri" w:hAnsi="Calibri"/>
                                  <w:b/>
                                  <w:szCs w:val="24"/>
                                </w:rPr>
                                <w:t>ALERT</w:t>
                              </w:r>
                            </w:p>
                            <w:p w14:paraId="7660A8B0" w14:textId="77777777" w:rsidR="00DC7C48" w:rsidRPr="009C201C" w:rsidRDefault="00DC7C48"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DC7C48" w:rsidRPr="009C201C" w:rsidRDefault="00DC7C48" w:rsidP="00107B00">
                              <w:pPr>
                                <w:spacing w:line="192" w:lineRule="auto"/>
                                <w:rPr>
                                  <w:rFonts w:ascii="Calibri" w:hAnsi="Calibri"/>
                                  <w:b/>
                                  <w:i/>
                                  <w:szCs w:val="24"/>
                                </w:rPr>
                              </w:pPr>
                              <w:r w:rsidRPr="009C201C">
                                <w:rPr>
                                  <w:rFonts w:ascii="Calibri" w:hAnsi="Calibri"/>
                                  <w:b/>
                                  <w:i/>
                                  <w:szCs w:val="24"/>
                                </w:rPr>
                                <w:t xml:space="preserve">    Technical</w:t>
                              </w:r>
                            </w:p>
                          </w:txbxContent>
                        </wps:txbx>
                        <wps:bodyPr rot="0" vert="horz" wrap="square" lIns="0" tIns="0" rIns="0" bIns="0" anchor="ctr" anchorCtr="0" upright="1">
                          <a:noAutofit/>
                        </wps:bodyPr>
                      </wps:wsp>
                      <wps:wsp>
                        <wps:cNvPr id="169" name="Text Box 138"/>
                        <wps:cNvSpPr txBox="1">
                          <a:spLocks noChangeArrowheads="1"/>
                        </wps:cNvSpPr>
                        <wps:spPr bwMode="auto">
                          <a:xfrm>
                            <a:off x="251188" y="723339"/>
                            <a:ext cx="1118579" cy="68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7AD0BD" w14:textId="77777777" w:rsidR="00DC7C48" w:rsidRPr="009C201C" w:rsidRDefault="00DC7C48" w:rsidP="00107B00">
                              <w:pPr>
                                <w:spacing w:line="192" w:lineRule="auto"/>
                                <w:rPr>
                                  <w:rFonts w:ascii="Calibri" w:hAnsi="Calibri"/>
                                  <w:b/>
                                  <w:szCs w:val="24"/>
                                </w:rPr>
                              </w:pPr>
                              <w:r w:rsidRPr="009C201C">
                                <w:rPr>
                                  <w:rFonts w:ascii="Calibri" w:hAnsi="Calibri"/>
                                  <w:b/>
                                  <w:szCs w:val="24"/>
                                </w:rPr>
                                <w:t>ALERT</w:t>
                              </w:r>
                            </w:p>
                            <w:p w14:paraId="1EA6BFF3" w14:textId="77777777" w:rsidR="00DC7C48" w:rsidRPr="009C201C" w:rsidRDefault="00DC7C48"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DC7C48" w:rsidRPr="009C201C" w:rsidRDefault="00DC7C48" w:rsidP="00107B00">
                              <w:pPr>
                                <w:spacing w:line="192" w:lineRule="auto"/>
                                <w:rPr>
                                  <w:rFonts w:ascii="Calibri" w:hAnsi="Calibri"/>
                                  <w:b/>
                                  <w:i/>
                                  <w:szCs w:val="24"/>
                                </w:rPr>
                              </w:pPr>
                              <w:r w:rsidRPr="009C201C">
                                <w:rPr>
                                  <w:rFonts w:ascii="Calibri" w:hAnsi="Calibri"/>
                                  <w:b/>
                                  <w:i/>
                                  <w:szCs w:val="24"/>
                                </w:rPr>
                                <w:t xml:space="preserve">    Physiological</w:t>
                              </w:r>
                            </w:p>
                          </w:txbxContent>
                        </wps:txbx>
                        <wps:bodyPr rot="0" vert="horz" wrap="square" lIns="0" tIns="0" rIns="0" bIns="0" anchor="ctr" anchorCtr="0" upright="1">
                          <a:noAutofit/>
                        </wps:bodyPr>
                      </wps:wsp>
                      <wps:wsp>
                        <wps:cNvPr id="170" name="Text Box 139"/>
                        <wps:cNvSpPr txBox="1">
                          <a:spLocks noChangeArrowheads="1"/>
                        </wps:cNvSpPr>
                        <wps:spPr bwMode="auto">
                          <a:xfrm>
                            <a:off x="1738218" y="1265842"/>
                            <a:ext cx="723411" cy="613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E95381" w14:textId="77777777" w:rsidR="00DC7C48" w:rsidRPr="009C201C" w:rsidRDefault="00DC7C48" w:rsidP="00107B00">
                              <w:pPr>
                                <w:spacing w:line="192" w:lineRule="auto"/>
                                <w:rPr>
                                  <w:rFonts w:ascii="Calibri" w:hAnsi="Calibri"/>
                                  <w:b/>
                                  <w:szCs w:val="24"/>
                                </w:rPr>
                              </w:pPr>
                              <w:r w:rsidRPr="009C201C">
                                <w:rPr>
                                  <w:rFonts w:ascii="Calibri" w:hAnsi="Calibri"/>
                                  <w:b/>
                                  <w:szCs w:val="24"/>
                                </w:rPr>
                                <w:t>ALERT</w:t>
                              </w:r>
                            </w:p>
                            <w:p w14:paraId="3D35461E" w14:textId="77777777" w:rsidR="00DC7C48" w:rsidRPr="009C201C" w:rsidRDefault="00DC7C48" w:rsidP="00107B00">
                              <w:pPr>
                                <w:spacing w:line="192" w:lineRule="auto"/>
                                <w:rPr>
                                  <w:rFonts w:ascii="Calibri" w:hAnsi="Calibri"/>
                                  <w:b/>
                                  <w:szCs w:val="24"/>
                                </w:rPr>
                              </w:pPr>
                              <w:r w:rsidRPr="009C201C">
                                <w:rPr>
                                  <w:rFonts w:ascii="Calibri" w:hAnsi="Calibri"/>
                                  <w:b/>
                                  <w:szCs w:val="24"/>
                                </w:rPr>
                                <w:t xml:space="preserve">  Advisory</w:t>
                              </w:r>
                            </w:p>
                          </w:txbxContent>
                        </wps:txbx>
                        <wps:bodyPr rot="0" vert="horz" wrap="square" lIns="0" tIns="0" rIns="0" bIns="0" anchor="ctr" anchorCtr="0" upright="1">
                          <a:noAutofit/>
                        </wps:bodyPr>
                      </wps:wsp>
                      <wps:wsp>
                        <wps:cNvPr id="171" name="Text Box 140"/>
                        <wps:cNvSpPr txBox="1">
                          <a:spLocks noChangeArrowheads="1"/>
                        </wps:cNvSpPr>
                        <wps:spPr bwMode="auto">
                          <a:xfrm>
                            <a:off x="1185706" y="2903974"/>
                            <a:ext cx="520251" cy="25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10B1F2" w14:textId="77777777" w:rsidR="00DC7C48" w:rsidRPr="009C201C" w:rsidRDefault="00DC7C48" w:rsidP="00107B00">
                              <w:pPr>
                                <w:spacing w:line="192" w:lineRule="auto"/>
                                <w:jc w:val="center"/>
                                <w:rPr>
                                  <w:rFonts w:ascii="Calibri" w:hAnsi="Calibri"/>
                                  <w:b/>
                                  <w:sz w:val="32"/>
                                </w:rPr>
                              </w:pPr>
                              <w:r w:rsidRPr="009C201C">
                                <w:rPr>
                                  <w:rFonts w:ascii="Calibri" w:hAnsi="Calibri"/>
                                  <w:b/>
                                  <w:sz w:val="32"/>
                                </w:rPr>
                                <w:t>ACM</w:t>
                              </w:r>
                            </w:p>
                          </w:txbxContent>
                        </wps:txbx>
                        <wps:bodyPr rot="0" vert="horz" wrap="square" lIns="0" tIns="0" rIns="0" bIns="0" anchor="ctr" anchorCtr="0" upright="1">
                          <a:noAutofit/>
                        </wps:bodyPr>
                      </wps:wsp>
                      <wps:wsp>
                        <wps:cNvPr id="172" name="Text Box 141"/>
                        <wps:cNvSpPr txBox="1">
                          <a:spLocks noChangeArrowheads="1"/>
                        </wps:cNvSpPr>
                        <wps:spPr bwMode="auto">
                          <a:xfrm>
                            <a:off x="4209904" y="1346212"/>
                            <a:ext cx="485252" cy="371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2BB5E7" w14:textId="77777777" w:rsidR="00DC7C48" w:rsidRPr="009C201C" w:rsidRDefault="00DC7C48" w:rsidP="00107B00">
                              <w:pPr>
                                <w:spacing w:line="192" w:lineRule="auto"/>
                                <w:rPr>
                                  <w:rFonts w:ascii="Calibri" w:hAnsi="Calibri"/>
                                  <w:b/>
                                  <w:szCs w:val="24"/>
                                </w:rPr>
                              </w:pPr>
                              <w:r w:rsidRPr="009C201C">
                                <w:rPr>
                                  <w:rFonts w:ascii="Calibri" w:hAnsi="Calibri"/>
                                  <w:b/>
                                  <w:szCs w:val="24"/>
                                </w:rPr>
                                <w:t>EVENT</w:t>
                              </w:r>
                            </w:p>
                          </w:txbxContent>
                        </wps:txbx>
                        <wps:bodyPr rot="0" vert="horz" wrap="square" lIns="0" tIns="0" rIns="0" bIns="0" anchor="ctr" anchorCtr="0" upright="1">
                          <a:noAutofit/>
                        </wps:bodyPr>
                      </wps:wsp>
                      <wps:wsp>
                        <wps:cNvPr id="173" name="Text Box 142"/>
                        <wps:cNvSpPr txBox="1">
                          <a:spLocks noChangeArrowheads="1"/>
                        </wps:cNvSpPr>
                        <wps:spPr bwMode="auto">
                          <a:xfrm>
                            <a:off x="4049486" y="2903974"/>
                            <a:ext cx="840625" cy="257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5286B2" w14:textId="77777777" w:rsidR="00DC7C48" w:rsidRPr="009C201C" w:rsidRDefault="00DC7C48" w:rsidP="00107B00">
                              <w:pPr>
                                <w:spacing w:line="192" w:lineRule="auto"/>
                                <w:jc w:val="center"/>
                                <w:rPr>
                                  <w:rFonts w:ascii="Calibri" w:hAnsi="Calibri"/>
                                  <w:b/>
                                  <w:sz w:val="32"/>
                                </w:rPr>
                              </w:pPr>
                              <w:r w:rsidRPr="009C201C">
                                <w:rPr>
                                  <w:rFonts w:ascii="Calibri" w:hAnsi="Calibri"/>
                                  <w:b/>
                                  <w:sz w:val="32"/>
                                </w:rPr>
                                <w:t>EC/IPEC</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EB5D0B" id="Group 114" o:spid="_x0000_s1049" style="position:absolute;margin-left:.15pt;margin-top:62.35pt;width:462.2pt;height:249.1pt;z-index:251656192;mso-wrap-distance-top:7.2pt;mso-position-horizontal-relative:text;mso-position-vertical-relative:text;mso-width-relative:margin;mso-height-relative:margin" coordsize="58685,3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" o:allowoverlap="f">
                <v:group id="Group 131" o:spid="_x0000_s1050" style="position:absolute;width:58685;height:28802" coordsize="58685,28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">
                  <v:group id="Group 132" o:spid="_x0000_s1051" style="position:absolute;width:28886;height:28680" coordsize="28886,28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">
                    <v:shape id="Pie 133" o:spid="_x0000_s1052" style="position:absolute;width:28886;height:28680;visibility:visible;mso-wrap-style:square;v-text-anchor:middle" coordsize="2888615,28680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" adj="-11796480,,5400" path="m1443057,2868050c1060329,2867721,693380,2716578,422809,2447817,149694,2176530,-2575,1807914,32,1424347r1444276,9679l1443057,2868050xe" filled="f" strokeweight="1pt">
                      <v:stroke joinstyle="miter"/>
                      <v:formulas/>
                      <v:path arrowok="t" o:connecttype="custom" o:connectlocs="1443057,2868050;422809,2447817;32,1424347;1444308,1434026;1443057,2868050" o:connectangles="0,0,0,0,0" textboxrect="0,0,2888615,2868051"/>
                      <v:textbox>
                        <w:txbxContent>
                          <w:p w14:paraId="2D5FFEE4" w14:textId="77777777" w:rsidR="00DC7C48" w:rsidRDefault="00DC7C48" w:rsidP="00107B00">
                            <w:pPr>
                              <w:jc w:val="center"/>
                            </w:pPr>
                          </w:p>
                        </w:txbxContent>
                      </v:textbox>
                    </v:shape>
                    <v:shape id="Pie 134" o:spid="_x0000_s1053" style="position:absolute;width:28886;height:28680;visibility:visible;mso-wrap-style:square;v-text-anchor:middle" coordsize="2888615,2868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" path="m7,1429466c2540,638465,649681,-1122,1446357,1r-2049,1434025l7,1429466xe" filled="f" strokeweight="1pt">
                      <v:path arrowok="t" o:connecttype="custom" o:connectlocs="7,1429466;1446357,1;1444308,1434026;7,1429466" o:connectangles="0,0,0,0"/>
                    </v:shape>
                    <v:shape id="Pie 135" o:spid="_x0000_s1054" style="position:absolute;width:28886;height:28680;visibility:visible;mso-wrap-style:square;v-text-anchor:middle" coordsize="2888615,2868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" path="m1449094,8v514665,1693,989537,275181,1246546,717909c2955036,1164757,2952781,1715482,2689734,2160213v-260604,440600,-737642,710240,-1252259,707823c1439753,2390033,1442030,1912029,1444308,1434026,1445903,956020,1447499,478014,1449094,8xe" filled="f" strokeweight="1pt">
                      <v:path arrowok="t" o:connecttype="custom" o:connectlocs="1449094,8;2695640,717917;2689734,2160213;1437475,2868036;1444308,1434026;1449094,8" o:connectangles="0,0,0,0,0,0"/>
                    </v:shape>
                  </v:group>
                  <v:oval id="Oval 13" o:spid="_x0000_s1055" style="position:absolute;left:29843;width:28842;height:288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" filled="f" strokeweight="1pt"/>
                </v:group>
                <v:shape id="Text Box 137" o:spid="_x0000_s1056" type="#_x0000_t202" style="position:absolute;left:3918;top:17179;width:8477;height:7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" filled="f" stroked="f" strokeweight=".5pt">
                  <v:textbox inset="0,0,0,0">
                    <w:txbxContent>
                      <w:p w14:paraId="749AEC1A" w14:textId="77777777" w:rsidR="00DC7C48" w:rsidRPr="009C201C" w:rsidRDefault="00DC7C48" w:rsidP="00107B00">
                        <w:pPr>
                          <w:spacing w:line="192" w:lineRule="auto"/>
                          <w:rPr>
                            <w:rFonts w:ascii="Calibri" w:hAnsi="Calibri"/>
                            <w:b/>
                            <w:szCs w:val="24"/>
                          </w:rPr>
                        </w:pPr>
                        <w:r w:rsidRPr="009C201C">
                          <w:rPr>
                            <w:rFonts w:ascii="Calibri" w:hAnsi="Calibri"/>
                            <w:b/>
                            <w:szCs w:val="24"/>
                          </w:rPr>
                          <w:t>ALERT</w:t>
                        </w:r>
                      </w:p>
                      <w:p w14:paraId="7660A8B0" w14:textId="77777777" w:rsidR="00DC7C48" w:rsidRPr="009C201C" w:rsidRDefault="00DC7C48"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DC7C48" w:rsidRPr="009C201C" w:rsidRDefault="00DC7C48" w:rsidP="00107B00">
                        <w:pPr>
                          <w:spacing w:line="192" w:lineRule="auto"/>
                          <w:rPr>
                            <w:rFonts w:ascii="Calibri" w:hAnsi="Calibri"/>
                            <w:b/>
                            <w:i/>
                            <w:szCs w:val="24"/>
                          </w:rPr>
                        </w:pPr>
                        <w:r w:rsidRPr="009C201C">
                          <w:rPr>
                            <w:rFonts w:ascii="Calibri" w:hAnsi="Calibri"/>
                            <w:b/>
                            <w:i/>
                            <w:szCs w:val="24"/>
                          </w:rPr>
                          <w:t xml:space="preserve">    Technical</w:t>
                        </w:r>
                      </w:p>
                    </w:txbxContent>
                  </v:textbox>
                </v:shape>
                <v:shape id="Text Box 138" o:spid="_x0000_s1057" type="#_x0000_t202" style="position:absolute;left:2511;top:7233;width:11186;height:68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" filled="f" stroked="f" strokeweight=".5pt">
                  <v:textbox inset="0,0,0,0">
                    <w:txbxContent>
                      <w:p w14:paraId="4C7AD0BD" w14:textId="77777777" w:rsidR="00DC7C48" w:rsidRPr="009C201C" w:rsidRDefault="00DC7C48" w:rsidP="00107B00">
                        <w:pPr>
                          <w:spacing w:line="192" w:lineRule="auto"/>
                          <w:rPr>
                            <w:rFonts w:ascii="Calibri" w:hAnsi="Calibri"/>
                            <w:b/>
                            <w:szCs w:val="24"/>
                          </w:rPr>
                        </w:pPr>
                        <w:r w:rsidRPr="009C201C">
                          <w:rPr>
                            <w:rFonts w:ascii="Calibri" w:hAnsi="Calibri"/>
                            <w:b/>
                            <w:szCs w:val="24"/>
                          </w:rPr>
                          <w:t>ALERT</w:t>
                        </w:r>
                      </w:p>
                      <w:p w14:paraId="1EA6BFF3" w14:textId="77777777" w:rsidR="00DC7C48" w:rsidRPr="009C201C" w:rsidRDefault="00DC7C48"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DC7C48" w:rsidRPr="009C201C" w:rsidRDefault="00DC7C48" w:rsidP="00107B00">
                        <w:pPr>
                          <w:spacing w:line="192" w:lineRule="auto"/>
                          <w:rPr>
                            <w:rFonts w:ascii="Calibri" w:hAnsi="Calibri"/>
                            <w:b/>
                            <w:i/>
                            <w:szCs w:val="24"/>
                          </w:rPr>
                        </w:pPr>
                        <w:r w:rsidRPr="009C201C">
                          <w:rPr>
                            <w:rFonts w:ascii="Calibri" w:hAnsi="Calibri"/>
                            <w:b/>
                            <w:i/>
                            <w:szCs w:val="24"/>
                          </w:rPr>
                          <w:t xml:space="preserve">    Physiological</w:t>
                        </w:r>
                      </w:p>
                    </w:txbxContent>
                  </v:textbox>
                </v:shape>
                <v:shape id="Text Box 139" o:spid="_x0000_s1058" type="#_x0000_t202" style="position:absolute;left:17382;top:12658;width:7234;height:61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" filled="f" stroked="f" strokeweight=".5pt">
                  <v:textbox inset="0,0,0,0">
                    <w:txbxContent>
                      <w:p w14:paraId="27E95381" w14:textId="77777777" w:rsidR="00DC7C48" w:rsidRPr="009C201C" w:rsidRDefault="00DC7C48" w:rsidP="00107B00">
                        <w:pPr>
                          <w:spacing w:line="192" w:lineRule="auto"/>
                          <w:rPr>
                            <w:rFonts w:ascii="Calibri" w:hAnsi="Calibri"/>
                            <w:b/>
                            <w:szCs w:val="24"/>
                          </w:rPr>
                        </w:pPr>
                        <w:r w:rsidRPr="009C201C">
                          <w:rPr>
                            <w:rFonts w:ascii="Calibri" w:hAnsi="Calibri"/>
                            <w:b/>
                            <w:szCs w:val="24"/>
                          </w:rPr>
                          <w:t>ALERT</w:t>
                        </w:r>
                      </w:p>
                      <w:p w14:paraId="3D35461E" w14:textId="77777777" w:rsidR="00DC7C48" w:rsidRPr="009C201C" w:rsidRDefault="00DC7C48" w:rsidP="00107B00">
                        <w:pPr>
                          <w:spacing w:line="192" w:lineRule="auto"/>
                          <w:rPr>
                            <w:rFonts w:ascii="Calibri" w:hAnsi="Calibri"/>
                            <w:b/>
                            <w:szCs w:val="24"/>
                          </w:rPr>
                        </w:pPr>
                        <w:r w:rsidRPr="009C201C">
                          <w:rPr>
                            <w:rFonts w:ascii="Calibri" w:hAnsi="Calibri"/>
                            <w:b/>
                            <w:szCs w:val="24"/>
                          </w:rPr>
                          <w:t xml:space="preserve">  Advisory</w:t>
                        </w:r>
                      </w:p>
                    </w:txbxContent>
                  </v:textbox>
                </v:shape>
                <v:shape id="Text Box 140" o:spid="_x0000_s1059" type="#_x0000_t202" style="position:absolute;left:11857;top:29039;width:5202;height:25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" filled="f" stroked="f" strokeweight=".5pt">
                  <v:textbox inset="0,0,0,0">
                    <w:txbxContent>
                      <w:p w14:paraId="2110B1F2" w14:textId="77777777" w:rsidR="00DC7C48" w:rsidRPr="009C201C" w:rsidRDefault="00DC7C48" w:rsidP="00107B00">
                        <w:pPr>
                          <w:spacing w:line="192" w:lineRule="auto"/>
                          <w:jc w:val="center"/>
                          <w:rPr>
                            <w:rFonts w:ascii="Calibri" w:hAnsi="Calibri"/>
                            <w:b/>
                            <w:sz w:val="32"/>
                          </w:rPr>
                        </w:pPr>
                        <w:r w:rsidRPr="009C201C">
                          <w:rPr>
                            <w:rFonts w:ascii="Calibri" w:hAnsi="Calibri"/>
                            <w:b/>
                            <w:sz w:val="32"/>
                          </w:rPr>
                          <w:t>ACM</w:t>
                        </w:r>
                      </w:p>
                    </w:txbxContent>
                  </v:textbox>
                </v:shape>
                <v:shape id="Text Box 141" o:spid="_x0000_s1060" type="#_x0000_t202" style="position:absolute;left:42099;top:13462;width:4852;height:37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" filled="f" stroked="f" strokeweight=".5pt">
                  <v:textbox inset="0,0,0,0">
                    <w:txbxContent>
                      <w:p w14:paraId="1C2BB5E7" w14:textId="77777777" w:rsidR="00DC7C48" w:rsidRPr="009C201C" w:rsidRDefault="00DC7C48" w:rsidP="00107B00">
                        <w:pPr>
                          <w:spacing w:line="192" w:lineRule="auto"/>
                          <w:rPr>
                            <w:rFonts w:ascii="Calibri" w:hAnsi="Calibri"/>
                            <w:b/>
                            <w:szCs w:val="24"/>
                          </w:rPr>
                        </w:pPr>
                        <w:r w:rsidRPr="009C201C">
                          <w:rPr>
                            <w:rFonts w:ascii="Calibri" w:hAnsi="Calibri"/>
                            <w:b/>
                            <w:szCs w:val="24"/>
                          </w:rPr>
                          <w:t>EVENT</w:t>
                        </w:r>
                      </w:p>
                    </w:txbxContent>
                  </v:textbox>
                </v:shape>
                <v:shape id="Text Box 142" o:spid="_x0000_s1061" type="#_x0000_t202" style="position:absolute;left:40494;top:29039;width:8407;height:25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" filled="f" stroked="f" strokeweight=".5pt">
                  <v:textbox inset="0,0,0,0">
                    <w:txbxContent>
                      <w:p w14:paraId="715286B2" w14:textId="77777777" w:rsidR="00DC7C48" w:rsidRPr="009C201C" w:rsidRDefault="00DC7C48" w:rsidP="00107B00">
                        <w:pPr>
                          <w:spacing w:line="192" w:lineRule="auto"/>
                          <w:jc w:val="center"/>
                          <w:rPr>
                            <w:rFonts w:ascii="Calibri" w:hAnsi="Calibri"/>
                            <w:b/>
                            <w:sz w:val="32"/>
                          </w:rPr>
                        </w:pPr>
                        <w:r w:rsidRPr="009C201C">
                          <w:rPr>
                            <w:rFonts w:ascii="Calibri" w:hAnsi="Calibri"/>
                            <w:b/>
                            <w:sz w:val="32"/>
                          </w:rPr>
                          <w:t>EC/IPEC</w:t>
                        </w:r>
                      </w:p>
                    </w:txbxContent>
                  </v:textbox>
                </v:shape>
                <w10:wrap type="topAndBottom"/>
              </v:group>
            </w:pict>
          </mc:Fallback>
        </mc:AlternateContent>
      </w:r>
      <w:r w:rsidR="006A307B" w:rsidRPr="00190000">
        <w:rPr>
          <w:iCs/>
        </w:rPr>
        <w:t>Alert Communication Management defines the communication of alerts (</w:t>
      </w:r>
      <w:r w:rsidR="003B35D8" w:rsidRPr="00190000">
        <w:rPr>
          <w:iCs/>
        </w:rPr>
        <w:t xml:space="preserve">physiologic alarms, technical </w:t>
      </w:r>
      <w:r w:rsidR="006A307B" w:rsidRPr="00190000">
        <w:rPr>
          <w:iCs/>
        </w:rPr>
        <w:t>alarms</w:t>
      </w:r>
      <w:r w:rsidR="003B35D8" w:rsidRPr="00190000">
        <w:rPr>
          <w:iCs/>
        </w:rPr>
        <w:t>,</w:t>
      </w:r>
      <w:r w:rsidR="006A307B" w:rsidRPr="00190000">
        <w:rPr>
          <w:iCs/>
        </w:rPr>
        <w:t xml:space="preserve"> and advisories) from alert </w:t>
      </w:r>
      <w:r w:rsidR="003B35D8" w:rsidRPr="00190000">
        <w:rPr>
          <w:iCs/>
        </w:rPr>
        <w:t xml:space="preserve">reporting </w:t>
      </w:r>
      <w:r w:rsidR="006A307B" w:rsidRPr="00190000">
        <w:rPr>
          <w:iCs/>
        </w:rPr>
        <w:t xml:space="preserve">systems to </w:t>
      </w:r>
      <w:r w:rsidR="003B35D8" w:rsidRPr="00190000">
        <w:rPr>
          <w:iCs/>
        </w:rPr>
        <w:t xml:space="preserve">alert consumer or </w:t>
      </w:r>
      <w:r w:rsidR="006A307B" w:rsidRPr="00190000">
        <w:rPr>
          <w:iCs/>
        </w:rPr>
        <w:t>alert manager systems and from alert manager systems to alert communicator systems.</w:t>
      </w:r>
    </w:p>
    <w:p w14:paraId="10410BBD" w14:textId="77777777" w:rsidR="00465F0E" w:rsidRPr="00190000" w:rsidRDefault="00465F0E" w:rsidP="00113D85">
      <w:pPr>
        <w:pStyle w:val="BodyText"/>
        <w:keepNext/>
        <w:keepLines/>
        <w:jc w:val="center"/>
      </w:pPr>
    </w:p>
    <w:p w14:paraId="2A6C0596" w14:textId="0D82E093" w:rsidR="00107B00" w:rsidRPr="00190000" w:rsidRDefault="00107B00" w:rsidP="0099495F">
      <w:pPr>
        <w:pStyle w:val="FigureTitle"/>
      </w:pPr>
      <w:r w:rsidRPr="00190000">
        <w:t xml:space="preserve">Figure 6-1: What is </w:t>
      </w:r>
      <w:r w:rsidR="007C5927" w:rsidRPr="00190000">
        <w:t>a</w:t>
      </w:r>
      <w:r w:rsidRPr="00190000">
        <w:t>n Alert?</w:t>
      </w:r>
    </w:p>
    <w:p w14:paraId="7E32E7B2" w14:textId="77777777" w:rsidR="006A307B" w:rsidRPr="00190000" w:rsidRDefault="006A307B" w:rsidP="00AD04B6">
      <w:pPr>
        <w:pStyle w:val="BodyText"/>
        <w:keepNext/>
        <w:keepLines/>
        <w:rPr>
          <w:iCs/>
        </w:rPr>
      </w:pPr>
      <w:r w:rsidRPr="00190000">
        <w:rPr>
          <w:iCs/>
        </w:rPr>
        <w:t>This is an alert (alarms and advisories) distribution solution providing the following:</w:t>
      </w:r>
    </w:p>
    <w:p w14:paraId="01EF8E81" w14:textId="77777777" w:rsidR="006A307B" w:rsidRPr="00190000" w:rsidRDefault="006A307B" w:rsidP="00AD04B6">
      <w:pPr>
        <w:pStyle w:val="ListBullet2"/>
        <w:keepNext/>
        <w:keepLines/>
      </w:pPr>
      <w:r w:rsidRPr="00190000">
        <w:t xml:space="preserve">Communication from </w:t>
      </w:r>
      <w:r w:rsidR="003B35D8" w:rsidRPr="00190000">
        <w:t xml:space="preserve">an alert </w:t>
      </w:r>
      <w:r w:rsidRPr="00190000">
        <w:t xml:space="preserve">gateway to an alert </w:t>
      </w:r>
      <w:r w:rsidR="003B35D8" w:rsidRPr="00190000">
        <w:t xml:space="preserve">consumer, </w:t>
      </w:r>
      <w:r w:rsidRPr="00190000">
        <w:t>manager</w:t>
      </w:r>
      <w:r w:rsidR="003B35D8" w:rsidRPr="00190000">
        <w:t>,</w:t>
      </w:r>
      <w:r w:rsidRPr="00190000">
        <w:t xml:space="preserve"> or distributor</w:t>
      </w:r>
    </w:p>
    <w:p w14:paraId="5E3AA1A2" w14:textId="77777777" w:rsidR="006A307B" w:rsidRPr="00190000" w:rsidRDefault="006A307B" w:rsidP="00AD04B6">
      <w:pPr>
        <w:pStyle w:val="ListBullet2"/>
        <w:keepNext/>
        <w:keepLines/>
      </w:pPr>
      <w:r w:rsidRPr="00190000">
        <w:t>Communication to an alert communicator for dissemination to people using both wired and wireless communication devices, typically clinicians, physicians, or other healthcare staff, for responding to patient needs or related workflows</w:t>
      </w:r>
    </w:p>
    <w:p w14:paraId="62C4645F" w14:textId="16BA7788" w:rsidR="006A307B" w:rsidRPr="00190000" w:rsidRDefault="006A307B" w:rsidP="006A307B">
      <w:pPr>
        <w:pStyle w:val="BodyText"/>
      </w:pPr>
      <w:r w:rsidRPr="00190000">
        <w:rPr>
          <w:iCs/>
        </w:rPr>
        <w:t xml:space="preserve">The </w:t>
      </w:r>
      <w:r w:rsidR="003B35D8" w:rsidRPr="00190000">
        <w:rPr>
          <w:iCs/>
        </w:rPr>
        <w:t xml:space="preserve">primary </w:t>
      </w:r>
      <w:r w:rsidRPr="00190000">
        <w:rPr>
          <w:iCs/>
        </w:rPr>
        <w:t xml:space="preserve">use of the IHE PCD Alert Communications Management Profile is to serve in communication of alert information from </w:t>
      </w:r>
      <w:r w:rsidR="003B35D8" w:rsidRPr="00190000">
        <w:rPr>
          <w:iCs/>
        </w:rPr>
        <w:t xml:space="preserve">alert reporting systems, such as </w:t>
      </w:r>
      <w:r w:rsidRPr="00190000">
        <w:rPr>
          <w:iCs/>
        </w:rPr>
        <w:t>patient care devices</w:t>
      </w:r>
      <w:r w:rsidR="003B35D8" w:rsidRPr="00190000">
        <w:rPr>
          <w:iCs/>
        </w:rPr>
        <w:t>,</w:t>
      </w:r>
      <w:r w:rsidRPr="00190000">
        <w:rPr>
          <w:iCs/>
        </w:rPr>
        <w:t xml:space="preserve"> </w:t>
      </w:r>
      <w:r w:rsidR="003B35D8" w:rsidRPr="00190000">
        <w:rPr>
          <w:iCs/>
        </w:rPr>
        <w:t xml:space="preserve">location service systems (LS/RTLS/RFID), or equipment management systems (CMMS/CEMS) </w:t>
      </w:r>
      <w:r w:rsidRPr="00190000">
        <w:rPr>
          <w:iCs/>
        </w:rPr>
        <w:t xml:space="preserve">to an alert manager system communicating with additional means of notification to caregivers. Notification devices would include those capable of supporting this profile, in particular </w:t>
      </w:r>
      <w:r w:rsidR="007C5927" w:rsidRPr="00190000">
        <w:rPr>
          <w:iCs/>
        </w:rPr>
        <w:t>[</w:t>
      </w:r>
      <w:r w:rsidRPr="00190000">
        <w:rPr>
          <w:iCs/>
        </w:rPr>
        <w:t>PCD-06</w:t>
      </w:r>
      <w:r w:rsidR="007C5927" w:rsidRPr="00190000">
        <w:rPr>
          <w:iCs/>
        </w:rPr>
        <w:t>]</w:t>
      </w:r>
      <w:r w:rsidRPr="00190000">
        <w:rPr>
          <w:iCs/>
        </w:rPr>
        <w:t xml:space="preserve"> and </w:t>
      </w:r>
      <w:r w:rsidR="007C5927" w:rsidRPr="00190000">
        <w:rPr>
          <w:iCs/>
        </w:rPr>
        <w:t>[</w:t>
      </w:r>
      <w:r w:rsidRPr="00190000">
        <w:rPr>
          <w:iCs/>
        </w:rPr>
        <w:t>PCD-07</w:t>
      </w:r>
      <w:r w:rsidR="007C5927" w:rsidRPr="00190000">
        <w:rPr>
          <w:iCs/>
        </w:rPr>
        <w:t>]</w:t>
      </w:r>
      <w:r w:rsidRPr="00190000">
        <w:rPr>
          <w:iCs/>
        </w:rPr>
        <w:t>.</w:t>
      </w:r>
    </w:p>
    <w:p w14:paraId="234B8C85" w14:textId="77777777" w:rsidR="006A307B" w:rsidRPr="00190000" w:rsidRDefault="00E427B2" w:rsidP="006A307B">
      <w:pPr>
        <w:pStyle w:val="BodyText"/>
      </w:pPr>
      <w:r w:rsidRPr="00190000">
        <w:t>C</w:t>
      </w:r>
      <w:r w:rsidR="006A307B" w:rsidRPr="00190000">
        <w:t>onsolidation of alerts is out of scope for this profile.</w:t>
      </w:r>
    </w:p>
    <w:p w14:paraId="245A9566" w14:textId="77777777" w:rsidR="006A307B" w:rsidRPr="00190000" w:rsidRDefault="006A307B" w:rsidP="006A307B">
      <w:pPr>
        <w:pStyle w:val="BodyText"/>
        <w:rPr>
          <w:iCs/>
        </w:rPr>
      </w:pPr>
      <w:r w:rsidRPr="00190000">
        <w:lastRenderedPageBreak/>
        <w:t xml:space="preserve">The definition of escalation actions in response to a notification not being responded to </w:t>
      </w:r>
      <w:r w:rsidR="005020A7" w:rsidRPr="00190000">
        <w:t>is</w:t>
      </w:r>
      <w:r w:rsidRPr="00190000">
        <w:t xml:space="preserve"> outside the scope of this profile.</w:t>
      </w:r>
    </w:p>
    <w:p w14:paraId="42221DAE" w14:textId="77777777" w:rsidR="006A307B" w:rsidRPr="00190000" w:rsidRDefault="00B17BC2" w:rsidP="00B5724A">
      <w:pPr>
        <w:pStyle w:val="Heading2"/>
        <w:rPr>
          <w:noProof w:val="0"/>
        </w:rPr>
      </w:pPr>
      <w:bookmarkStart w:id="1444" w:name="_Toc206294889"/>
      <w:bookmarkStart w:id="1445" w:name="_Toc361925422"/>
      <w:bookmarkStart w:id="1446" w:name="_Toc369246364"/>
      <w:bookmarkStart w:id="1447" w:name="_Toc24466588"/>
      <w:r w:rsidRPr="00190000">
        <w:rPr>
          <w:noProof w:val="0"/>
        </w:rPr>
        <w:t>ACM Actors and</w:t>
      </w:r>
      <w:r w:rsidR="006A307B" w:rsidRPr="00190000">
        <w:rPr>
          <w:noProof w:val="0"/>
        </w:rPr>
        <w:t xml:space="preserve"> Transactions</w:t>
      </w:r>
      <w:bookmarkEnd w:id="1444"/>
      <w:bookmarkEnd w:id="1445"/>
      <w:bookmarkEnd w:id="1446"/>
      <w:bookmarkEnd w:id="1447"/>
    </w:p>
    <w:p w14:paraId="31D97BD2" w14:textId="77777777" w:rsidR="006A307B" w:rsidRPr="00190000" w:rsidRDefault="006A307B" w:rsidP="006A307B">
      <w:pPr>
        <w:pStyle w:val="BodyText"/>
      </w:pPr>
      <w:bookmarkStart w:id="1448" w:name="_Toc473170359"/>
      <w:bookmarkStart w:id="1449" w:name="_Toc504625756"/>
      <w:bookmarkStart w:id="1450" w:name="_Toc530206509"/>
      <w:bookmarkStart w:id="1451" w:name="_Toc1388429"/>
      <w:bookmarkStart w:id="1452" w:name="_Toc1388583"/>
      <w:bookmarkStart w:id="1453" w:name="_Toc1456610"/>
      <w:bookmarkStart w:id="1454" w:name="_Toc37034635"/>
      <w:bookmarkStart w:id="1455" w:name="_Toc38846113"/>
      <w:r w:rsidRPr="00190000">
        <w:t xml:space="preserve">Figure </w:t>
      </w:r>
      <w:r w:rsidR="00205968" w:rsidRPr="00190000">
        <w:t>6</w:t>
      </w:r>
      <w:r w:rsidRPr="00190000">
        <w:t>.1-1 shows the actors directly involved in the ACM Integration Profile and the relevant transactions between them. Other actors that may be indirectly involved due to their participation in other related profiles, etc. are not necessarily shown.</w:t>
      </w:r>
    </w:p>
    <w:p w14:paraId="7F6FF86F" w14:textId="06975A85" w:rsidR="006A307B" w:rsidRPr="00190000" w:rsidRDefault="008245D0" w:rsidP="00CF68E8">
      <w:pPr>
        <w:pStyle w:val="FigureTitle"/>
      </w:pPr>
      <w:bookmarkStart w:id="1456" w:name="_Toc361925423"/>
      <w:r w:rsidRPr="00190000">
        <w:rPr>
          <w:noProof/>
        </w:rPr>
        <mc:AlternateContent>
          <mc:Choice Requires="wpc">
            <w:drawing>
              <wp:anchor distT="91440" distB="0" distL="114300" distR="114300" simplePos="0" relativeHeight="251655168" behindDoc="0" locked="0" layoutInCell="1" allowOverlap="0" wp14:anchorId="275D7771" wp14:editId="0A6E874C">
                <wp:simplePos x="0" y="0"/>
                <wp:positionH relativeFrom="column">
                  <wp:posOffset>32385</wp:posOffset>
                </wp:positionH>
                <wp:positionV relativeFrom="paragraph">
                  <wp:posOffset>109220</wp:posOffset>
                </wp:positionV>
                <wp:extent cx="5861050" cy="2816225"/>
                <wp:effectExtent l="0" t="0" r="6350" b="3175"/>
                <wp:wrapTopAndBottom/>
                <wp:docPr id="160"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23" name="Rectangle 22"/>
                        <wps:cNvSpPr>
                          <a:spLocks noChangeArrowheads="1"/>
                        </wps:cNvSpPr>
                        <wps:spPr bwMode="auto">
                          <a:xfrm>
                            <a:off x="0" y="17"/>
                            <a:ext cx="1338103" cy="98068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4" name="Rectangle 23"/>
                        <wps:cNvSpPr>
                          <a:spLocks noChangeArrowheads="1"/>
                        </wps:cNvSpPr>
                        <wps:spPr bwMode="auto">
                          <a:xfrm>
                            <a:off x="1420192" y="16"/>
                            <a:ext cx="2590362" cy="219956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5" name="Rectangle 24"/>
                        <wps:cNvSpPr>
                          <a:spLocks noChangeArrowheads="1"/>
                        </wps:cNvSpPr>
                        <wps:spPr bwMode="auto">
                          <a:xfrm>
                            <a:off x="4086204" y="16"/>
                            <a:ext cx="1739427" cy="105977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6" name="Text Box 25"/>
                        <wps:cNvSpPr txBox="1">
                          <a:spLocks noChangeArrowheads="1"/>
                        </wps:cNvSpPr>
                        <wps:spPr bwMode="auto">
                          <a:xfrm>
                            <a:off x="51507" y="435342"/>
                            <a:ext cx="472145" cy="414622"/>
                          </a:xfrm>
                          <a:prstGeom prst="rect">
                            <a:avLst/>
                          </a:prstGeom>
                          <a:solidFill>
                            <a:srgbClr val="FFFFFF"/>
                          </a:solidFill>
                          <a:ln w="6350">
                            <a:solidFill>
                              <a:srgbClr val="000000"/>
                            </a:solidFill>
                            <a:prstDash val="dash"/>
                            <a:miter lim="800000"/>
                            <a:headEnd/>
                            <a:tailEnd/>
                          </a:ln>
                        </wps:spPr>
                        <wps:txbx>
                          <w:txbxContent>
                            <w:p w14:paraId="38FED4AE" w14:textId="77777777" w:rsidR="00DC7C48" w:rsidRPr="00151286" w:rsidRDefault="00DC7C48" w:rsidP="00DC7C48">
                              <w:pPr>
                                <w:keepNext/>
                                <w:keepLines/>
                                <w:spacing w:line="192" w:lineRule="auto"/>
                                <w:jc w:val="center"/>
                                <w:rPr>
                                  <w:sz w:val="18"/>
                                  <w:szCs w:val="18"/>
                                </w:rPr>
                              </w:pPr>
                              <w:r>
                                <w:rPr>
                                  <w:sz w:val="18"/>
                                  <w:szCs w:val="18"/>
                                </w:rPr>
                                <w:t>Alert</w:t>
                              </w:r>
                            </w:p>
                            <w:p w14:paraId="2331EAAF" w14:textId="77777777" w:rsidR="00DC7C48" w:rsidRPr="00151286" w:rsidRDefault="00DC7C48" w:rsidP="00FB0DAB">
                              <w:pPr>
                                <w:keepNext/>
                                <w:keepLines/>
                                <w:spacing w:line="192" w:lineRule="auto"/>
                                <w:jc w:val="center"/>
                                <w:rPr>
                                  <w:sz w:val="18"/>
                                  <w:szCs w:val="18"/>
                                </w:rPr>
                              </w:pPr>
                              <w:r w:rsidRPr="00151286">
                                <w:rPr>
                                  <w:sz w:val="18"/>
                                  <w:szCs w:val="18"/>
                                </w:rPr>
                                <w:t>Source</w:t>
                              </w:r>
                            </w:p>
                          </w:txbxContent>
                        </wps:txbx>
                        <wps:bodyPr rot="0" vert="horz" wrap="square" lIns="70705" tIns="35352" rIns="70705" bIns="35352" anchor="ctr" anchorCtr="0" upright="1">
                          <a:noAutofit/>
                        </wps:bodyPr>
                      </wps:wsp>
                      <wps:wsp>
                        <wps:cNvPr id="127" name="Text Box 26"/>
                        <wps:cNvSpPr txBox="1">
                          <a:spLocks noChangeArrowheads="1"/>
                        </wps:cNvSpPr>
                        <wps:spPr bwMode="auto">
                          <a:xfrm>
                            <a:off x="592197" y="456784"/>
                            <a:ext cx="715690" cy="339449"/>
                          </a:xfrm>
                          <a:prstGeom prst="rect">
                            <a:avLst/>
                          </a:prstGeom>
                          <a:solidFill>
                            <a:srgbClr val="FFFFFF"/>
                          </a:solidFill>
                          <a:ln w="6350">
                            <a:solidFill>
                              <a:srgbClr val="000000"/>
                            </a:solidFill>
                            <a:prstDash val="dash"/>
                            <a:miter lim="800000"/>
                            <a:headEnd/>
                            <a:tailEnd/>
                          </a:ln>
                        </wps:spPr>
                        <wps:txbx>
                          <w:txbxContent>
                            <w:p w14:paraId="53534060" w14:textId="77777777" w:rsidR="00DC7C48" w:rsidRPr="00151286" w:rsidRDefault="00DC7C48" w:rsidP="00DC7C48">
                              <w:pPr>
                                <w:keepNext/>
                                <w:keepLines/>
                                <w:spacing w:line="192" w:lineRule="auto"/>
                                <w:jc w:val="center"/>
                                <w:rPr>
                                  <w:sz w:val="18"/>
                                  <w:szCs w:val="18"/>
                                </w:rPr>
                              </w:pPr>
                              <w:r>
                                <w:rPr>
                                  <w:sz w:val="18"/>
                                  <w:szCs w:val="18"/>
                                </w:rPr>
                                <w:t>Alert</w:t>
                              </w:r>
                            </w:p>
                            <w:p w14:paraId="3BD9779F" w14:textId="77777777" w:rsidR="00DC7C48" w:rsidRPr="00151286" w:rsidRDefault="00DC7C48" w:rsidP="00FB0DAB">
                              <w:pPr>
                                <w:keepNext/>
                                <w:keepLines/>
                                <w:spacing w:line="192" w:lineRule="auto"/>
                                <w:jc w:val="center"/>
                                <w:rPr>
                                  <w:sz w:val="18"/>
                                  <w:szCs w:val="18"/>
                                </w:rPr>
                              </w:pPr>
                              <w:r w:rsidRPr="0029641D">
                                <w:rPr>
                                  <w:sz w:val="18"/>
                                  <w:szCs w:val="18"/>
                                </w:rPr>
                                <w:t>Aggregator</w:t>
                              </w:r>
                            </w:p>
                          </w:txbxContent>
                        </wps:txbx>
                        <wps:bodyPr rot="0" vert="horz" wrap="square" lIns="70705" tIns="35352" rIns="70705" bIns="35352" anchor="ctr" anchorCtr="0" upright="1">
                          <a:noAutofit/>
                        </wps:bodyPr>
                      </wps:wsp>
                      <wps:wsp>
                        <wps:cNvPr id="128" name="Text Box 27"/>
                        <wps:cNvSpPr txBox="1">
                          <a:spLocks noChangeArrowheads="1"/>
                        </wps:cNvSpPr>
                        <wps:spPr bwMode="auto">
                          <a:xfrm>
                            <a:off x="1525889" y="435901"/>
                            <a:ext cx="603595" cy="414062"/>
                          </a:xfrm>
                          <a:prstGeom prst="rect">
                            <a:avLst/>
                          </a:prstGeom>
                          <a:solidFill>
                            <a:srgbClr val="FFFFFF"/>
                          </a:solidFill>
                          <a:ln w="6350">
                            <a:solidFill>
                              <a:srgbClr val="000000"/>
                            </a:solidFill>
                            <a:prstDash val="dash"/>
                            <a:miter lim="800000"/>
                            <a:headEnd/>
                            <a:tailEnd/>
                          </a:ln>
                        </wps:spPr>
                        <wps:txbx>
                          <w:txbxContent>
                            <w:p w14:paraId="397F72FE" w14:textId="77777777" w:rsidR="00DC7C48" w:rsidRPr="00151286" w:rsidRDefault="00DC7C48" w:rsidP="00DC7C48">
                              <w:pPr>
                                <w:keepNext/>
                                <w:keepLines/>
                                <w:spacing w:line="192" w:lineRule="auto"/>
                                <w:jc w:val="center"/>
                                <w:rPr>
                                  <w:sz w:val="18"/>
                                  <w:szCs w:val="18"/>
                                </w:rPr>
                              </w:pPr>
                              <w:r>
                                <w:rPr>
                                  <w:sz w:val="18"/>
                                  <w:szCs w:val="18"/>
                                </w:rPr>
                                <w:t>Alert</w:t>
                              </w:r>
                            </w:p>
                            <w:p w14:paraId="696B5562" w14:textId="77777777" w:rsidR="00DC7C48" w:rsidRPr="00151286" w:rsidRDefault="00DC7C48" w:rsidP="00FB0DAB">
                              <w:pPr>
                                <w:keepNext/>
                                <w:keepLines/>
                                <w:spacing w:line="192" w:lineRule="auto"/>
                                <w:jc w:val="center"/>
                                <w:rPr>
                                  <w:sz w:val="18"/>
                                  <w:szCs w:val="18"/>
                                </w:rPr>
                              </w:pPr>
                              <w:r w:rsidRPr="00151286">
                                <w:rPr>
                                  <w:sz w:val="18"/>
                                  <w:szCs w:val="18"/>
                                </w:rPr>
                                <w:t>Receiver</w:t>
                              </w:r>
                            </w:p>
                          </w:txbxContent>
                        </wps:txbx>
                        <wps:bodyPr rot="0" vert="horz" wrap="square" lIns="70705" tIns="35352" rIns="70705" bIns="35352" anchor="ctr" anchorCtr="0" upright="1">
                          <a:noAutofit/>
                        </wps:bodyPr>
                      </wps:wsp>
                      <wps:wsp>
                        <wps:cNvPr id="129" name="Text Box 28"/>
                        <wps:cNvSpPr txBox="1">
                          <a:spLocks noChangeArrowheads="1"/>
                        </wps:cNvSpPr>
                        <wps:spPr bwMode="auto">
                          <a:xfrm>
                            <a:off x="2228205" y="424151"/>
                            <a:ext cx="741517" cy="425813"/>
                          </a:xfrm>
                          <a:prstGeom prst="rect">
                            <a:avLst/>
                          </a:prstGeom>
                          <a:solidFill>
                            <a:srgbClr val="FFFFFF"/>
                          </a:solidFill>
                          <a:ln w="6350">
                            <a:solidFill>
                              <a:srgbClr val="000000"/>
                            </a:solidFill>
                            <a:prstDash val="dash"/>
                            <a:miter lim="800000"/>
                            <a:headEnd/>
                            <a:tailEnd/>
                          </a:ln>
                        </wps:spPr>
                        <wps:txbx>
                          <w:txbxContent>
                            <w:p w14:paraId="7D8308C8" w14:textId="77777777" w:rsidR="00DC7C48" w:rsidRPr="00151286" w:rsidRDefault="00DC7C48" w:rsidP="00DC7C48">
                              <w:pPr>
                                <w:keepNext/>
                                <w:keepLines/>
                                <w:spacing w:line="192" w:lineRule="auto"/>
                                <w:jc w:val="center"/>
                                <w:rPr>
                                  <w:sz w:val="18"/>
                                  <w:szCs w:val="18"/>
                                </w:rPr>
                              </w:pPr>
                              <w:r>
                                <w:rPr>
                                  <w:sz w:val="18"/>
                                  <w:szCs w:val="18"/>
                                </w:rPr>
                                <w:t>Alert</w:t>
                              </w:r>
                            </w:p>
                            <w:p w14:paraId="26F4DB9E" w14:textId="77777777" w:rsidR="00DC7C48" w:rsidRPr="00151286" w:rsidRDefault="00DC7C48" w:rsidP="00FB0DAB">
                              <w:pPr>
                                <w:keepNext/>
                                <w:keepLines/>
                                <w:spacing w:line="192" w:lineRule="auto"/>
                                <w:jc w:val="center"/>
                                <w:rPr>
                                  <w:sz w:val="18"/>
                                  <w:szCs w:val="18"/>
                                </w:rPr>
                              </w:pPr>
                              <w:r w:rsidRPr="00151286">
                                <w:rPr>
                                  <w:sz w:val="18"/>
                                  <w:szCs w:val="18"/>
                                </w:rPr>
                                <w:t>Coordinator</w:t>
                              </w:r>
                            </w:p>
                          </w:txbxContent>
                        </wps:txbx>
                        <wps:bodyPr rot="0" vert="horz" wrap="square" lIns="70705" tIns="35352" rIns="70705" bIns="35352" anchor="ctr" anchorCtr="0" upright="1">
                          <a:noAutofit/>
                        </wps:bodyPr>
                      </wps:wsp>
                      <wps:wsp>
                        <wps:cNvPr id="130" name="Text Box 29"/>
                        <wps:cNvSpPr txBox="1">
                          <a:spLocks noChangeArrowheads="1"/>
                        </wps:cNvSpPr>
                        <wps:spPr bwMode="auto">
                          <a:xfrm>
                            <a:off x="3136917" y="424139"/>
                            <a:ext cx="769366" cy="425813"/>
                          </a:xfrm>
                          <a:prstGeom prst="rect">
                            <a:avLst/>
                          </a:prstGeom>
                          <a:solidFill>
                            <a:srgbClr val="FFFFFF"/>
                          </a:solidFill>
                          <a:ln w="6350">
                            <a:solidFill>
                              <a:srgbClr val="000000"/>
                            </a:solidFill>
                            <a:prstDash val="dash"/>
                            <a:miter lim="800000"/>
                            <a:headEnd/>
                            <a:tailEnd/>
                          </a:ln>
                        </wps:spPr>
                        <wps:txbx>
                          <w:txbxContent>
                            <w:p w14:paraId="1F017123" w14:textId="77777777" w:rsidR="00DC7C48" w:rsidRPr="00151286" w:rsidRDefault="00DC7C48" w:rsidP="00DC7C48">
                              <w:pPr>
                                <w:keepNext/>
                                <w:keepLines/>
                                <w:spacing w:line="192" w:lineRule="auto"/>
                                <w:jc w:val="center"/>
                                <w:rPr>
                                  <w:sz w:val="18"/>
                                  <w:szCs w:val="18"/>
                                </w:rPr>
                              </w:pPr>
                              <w:r>
                                <w:rPr>
                                  <w:sz w:val="18"/>
                                  <w:szCs w:val="18"/>
                                </w:rPr>
                                <w:t>Alert</w:t>
                              </w:r>
                            </w:p>
                            <w:p w14:paraId="155DFB99" w14:textId="77777777" w:rsidR="00DC7C48" w:rsidRPr="00151286" w:rsidRDefault="00DC7C48" w:rsidP="00FB0DAB">
                              <w:pPr>
                                <w:keepNext/>
                                <w:keepLines/>
                                <w:spacing w:line="192" w:lineRule="auto"/>
                                <w:jc w:val="center"/>
                                <w:rPr>
                                  <w:sz w:val="18"/>
                                  <w:szCs w:val="18"/>
                                </w:rPr>
                              </w:pPr>
                              <w:r w:rsidRPr="00151286">
                                <w:rPr>
                                  <w:sz w:val="18"/>
                                  <w:szCs w:val="18"/>
                                </w:rPr>
                                <w:t>Disseminator</w:t>
                              </w:r>
                            </w:p>
                          </w:txbxContent>
                        </wps:txbx>
                        <wps:bodyPr rot="0" vert="horz" wrap="square" lIns="70705" tIns="35352" rIns="70705" bIns="35352" anchor="ctr" anchorCtr="0" upright="1">
                          <a:noAutofit/>
                        </wps:bodyPr>
                      </wps:wsp>
                      <wps:wsp>
                        <wps:cNvPr id="131" name="Text Box 30"/>
                        <wps:cNvSpPr txBox="1">
                          <a:spLocks noChangeArrowheads="1"/>
                        </wps:cNvSpPr>
                        <wps:spPr bwMode="auto">
                          <a:xfrm>
                            <a:off x="4174732" y="424151"/>
                            <a:ext cx="915318" cy="436444"/>
                          </a:xfrm>
                          <a:prstGeom prst="rect">
                            <a:avLst/>
                          </a:prstGeom>
                          <a:solidFill>
                            <a:srgbClr val="FFFFFF"/>
                          </a:solidFill>
                          <a:ln w="6350">
                            <a:solidFill>
                              <a:srgbClr val="000000"/>
                            </a:solidFill>
                            <a:prstDash val="dash"/>
                            <a:miter lim="800000"/>
                            <a:headEnd/>
                            <a:tailEnd/>
                          </a:ln>
                        </wps:spPr>
                        <wps:txbx>
                          <w:txbxContent>
                            <w:p w14:paraId="2F643C99" w14:textId="77777777" w:rsidR="00DC7C48" w:rsidRPr="00151286" w:rsidRDefault="00DC7C48" w:rsidP="00DC7C48">
                              <w:pPr>
                                <w:keepNext/>
                                <w:keepLines/>
                                <w:spacing w:line="192" w:lineRule="auto"/>
                                <w:jc w:val="center"/>
                                <w:rPr>
                                  <w:sz w:val="18"/>
                                  <w:szCs w:val="18"/>
                                </w:rPr>
                              </w:pPr>
                              <w:r>
                                <w:rPr>
                                  <w:sz w:val="18"/>
                                  <w:szCs w:val="18"/>
                                </w:rPr>
                                <w:t>Alert</w:t>
                              </w:r>
                            </w:p>
                            <w:p w14:paraId="337575D3" w14:textId="77777777" w:rsidR="00DC7C48" w:rsidRPr="00151286" w:rsidRDefault="00DC7C48" w:rsidP="00FB0DAB">
                              <w:pPr>
                                <w:keepNext/>
                                <w:keepLines/>
                                <w:spacing w:line="192" w:lineRule="auto"/>
                                <w:jc w:val="center"/>
                                <w:rPr>
                                  <w:sz w:val="18"/>
                                  <w:szCs w:val="18"/>
                                </w:rPr>
                              </w:pPr>
                              <w:r w:rsidRPr="00151286">
                                <w:rPr>
                                  <w:sz w:val="18"/>
                                  <w:szCs w:val="18"/>
                                </w:rPr>
                                <w:t>Communication</w:t>
                              </w:r>
                            </w:p>
                          </w:txbxContent>
                        </wps:txbx>
                        <wps:bodyPr rot="0" vert="horz" wrap="square" lIns="70705" tIns="35352" rIns="70705" bIns="35352" anchor="ctr" anchorCtr="0" upright="1">
                          <a:noAutofit/>
                        </wps:bodyPr>
                      </wps:wsp>
                      <wps:wsp>
                        <wps:cNvPr id="132" name="Text Box 31"/>
                        <wps:cNvSpPr txBox="1">
                          <a:spLocks noChangeArrowheads="1"/>
                        </wps:cNvSpPr>
                        <wps:spPr bwMode="auto">
                          <a:xfrm>
                            <a:off x="5127607" y="419115"/>
                            <a:ext cx="648664" cy="436444"/>
                          </a:xfrm>
                          <a:prstGeom prst="rect">
                            <a:avLst/>
                          </a:prstGeom>
                          <a:solidFill>
                            <a:srgbClr val="FFFFFF"/>
                          </a:solidFill>
                          <a:ln w="6350">
                            <a:solidFill>
                              <a:srgbClr val="000000"/>
                            </a:solidFill>
                            <a:prstDash val="dash"/>
                            <a:miter lim="800000"/>
                            <a:headEnd/>
                            <a:tailEnd/>
                          </a:ln>
                        </wps:spPr>
                        <wps:txbx>
                          <w:txbxContent>
                            <w:p w14:paraId="7DEAA5DB" w14:textId="77777777" w:rsidR="00DC7C48" w:rsidRPr="00151286" w:rsidRDefault="00DC7C48" w:rsidP="00DC7C48">
                              <w:pPr>
                                <w:keepNext/>
                                <w:keepLines/>
                                <w:spacing w:line="192" w:lineRule="auto"/>
                                <w:jc w:val="center"/>
                                <w:rPr>
                                  <w:sz w:val="18"/>
                                  <w:szCs w:val="18"/>
                                </w:rPr>
                              </w:pPr>
                              <w:r>
                                <w:rPr>
                                  <w:sz w:val="18"/>
                                  <w:szCs w:val="18"/>
                                </w:rPr>
                                <w:t>Alert</w:t>
                              </w:r>
                            </w:p>
                            <w:p w14:paraId="2DE9BC9E" w14:textId="77777777" w:rsidR="00DC7C48" w:rsidRPr="00151286" w:rsidRDefault="00DC7C48" w:rsidP="00FB0DAB">
                              <w:pPr>
                                <w:keepNext/>
                                <w:keepLines/>
                                <w:spacing w:line="192" w:lineRule="auto"/>
                                <w:jc w:val="center"/>
                                <w:rPr>
                                  <w:sz w:val="18"/>
                                  <w:szCs w:val="18"/>
                                </w:rPr>
                              </w:pPr>
                              <w:r w:rsidRPr="00151286">
                                <w:rPr>
                                  <w:sz w:val="18"/>
                                  <w:szCs w:val="18"/>
                                </w:rPr>
                                <w:t>Endpoint</w:t>
                              </w:r>
                            </w:p>
                          </w:txbxContent>
                        </wps:txbx>
                        <wps:bodyPr rot="0" vert="horz" wrap="square" lIns="70705" tIns="35352" rIns="70705" bIns="35352" anchor="ctr" anchorCtr="0" upright="1">
                          <a:noAutofit/>
                        </wps:bodyPr>
                      </wps:wsp>
                      <wps:wsp>
                        <wps:cNvPr id="133" name="AutoShape 32"/>
                        <wps:cNvCnPr>
                          <a:cxnSpLocks noChangeShapeType="1"/>
                        </wps:cNvCnPr>
                        <wps:spPr bwMode="auto">
                          <a:xfrm>
                            <a:off x="523652" y="642932"/>
                            <a:ext cx="98721" cy="560"/>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4" name="AutoShape 33"/>
                        <wps:cNvCnPr>
                          <a:cxnSpLocks noChangeShapeType="1"/>
                        </wps:cNvCnPr>
                        <wps:spPr bwMode="auto">
                          <a:xfrm flipV="1">
                            <a:off x="1287134" y="642932"/>
                            <a:ext cx="238755" cy="560"/>
                          </a:xfrm>
                          <a:prstGeom prst="bentConnector3">
                            <a:avLst>
                              <a:gd name="adj1" fmla="val 49889"/>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35" name="AutoShape 34"/>
                        <wps:cNvCnPr>
                          <a:cxnSpLocks noChangeShapeType="1"/>
                        </wps:cNvCnPr>
                        <wps:spPr bwMode="auto">
                          <a:xfrm>
                            <a:off x="2129484" y="642932"/>
                            <a:ext cx="98721" cy="1119"/>
                          </a:xfrm>
                          <a:prstGeom prst="bentConnector3">
                            <a:avLst>
                              <a:gd name="adj1" fmla="val 49458"/>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6" name="AutoShape 35"/>
                        <wps:cNvCnPr>
                          <a:cxnSpLocks noChangeShapeType="1"/>
                        </wps:cNvCnPr>
                        <wps:spPr bwMode="auto">
                          <a:xfrm>
                            <a:off x="2969688" y="644051"/>
                            <a:ext cx="167397" cy="560"/>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7" name="AutoShape 36"/>
                        <wps:cNvCnPr>
                          <a:cxnSpLocks noChangeShapeType="1"/>
                        </wps:cNvCnPr>
                        <wps:spPr bwMode="auto">
                          <a:xfrm>
                            <a:off x="3887689" y="644051"/>
                            <a:ext cx="287043" cy="56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37"/>
                        <wps:cNvCnPr>
                          <a:cxnSpLocks noChangeShapeType="1"/>
                        </wps:cNvCnPr>
                        <wps:spPr bwMode="auto">
                          <a:xfrm flipV="1">
                            <a:off x="5090050" y="637336"/>
                            <a:ext cx="37557" cy="671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9" name="Text Box 38"/>
                        <wps:cNvSpPr txBox="1">
                          <a:spLocks noChangeArrowheads="1"/>
                        </wps:cNvSpPr>
                        <wps:spPr bwMode="auto">
                          <a:xfrm>
                            <a:off x="4482996" y="0"/>
                            <a:ext cx="996120" cy="405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A63D1" w14:textId="77777777" w:rsidR="00DC7C48" w:rsidRPr="00151286" w:rsidRDefault="00DC7C48">
                              <w:pPr>
                                <w:keepNext/>
                                <w:keepLines/>
                                <w:spacing w:line="192" w:lineRule="auto"/>
                                <w:jc w:val="center"/>
                                <w:rPr>
                                  <w:sz w:val="18"/>
                                  <w:szCs w:val="18"/>
                                </w:rPr>
                                <w:pPrChange w:id="1457" w:author="Mary Jungers" w:date="2019-11-12T12:56:00Z">
                                  <w:pPr>
                                    <w:keepNext/>
                                    <w:keepLines/>
                                    <w:spacing w:line="235" w:lineRule="auto"/>
                                    <w:jc w:val="center"/>
                                  </w:pPr>
                                </w:pPrChange>
                              </w:pPr>
                              <w:r>
                                <w:rPr>
                                  <w:sz w:val="18"/>
                                  <w:szCs w:val="18"/>
                                </w:rPr>
                                <w:t xml:space="preserve">Alert </w:t>
                              </w:r>
                              <w:r w:rsidRPr="00151286">
                                <w:rPr>
                                  <w:sz w:val="18"/>
                                  <w:szCs w:val="18"/>
                                </w:rPr>
                                <w:t>Communicator</w:t>
                              </w:r>
                            </w:p>
                            <w:p w14:paraId="66741AAC" w14:textId="77777777" w:rsidR="00DC7C48" w:rsidRPr="00151286" w:rsidRDefault="00DC7C48">
                              <w:pPr>
                                <w:keepNext/>
                                <w:keepLines/>
                                <w:spacing w:line="192" w:lineRule="auto"/>
                                <w:jc w:val="center"/>
                                <w:rPr>
                                  <w:sz w:val="18"/>
                                  <w:szCs w:val="18"/>
                                </w:rPr>
                                <w:pPrChange w:id="1458" w:author="Mary Jungers" w:date="2019-11-12T12:56:00Z">
                                  <w:pPr>
                                    <w:keepNext/>
                                    <w:keepLines/>
                                    <w:spacing w:line="235" w:lineRule="auto"/>
                                    <w:jc w:val="center"/>
                                  </w:pPr>
                                </w:pPrChange>
                              </w:pPr>
                              <w:r w:rsidRPr="00151286">
                                <w:rPr>
                                  <w:sz w:val="18"/>
                                  <w:szCs w:val="18"/>
                                </w:rPr>
                                <w:t>(AC)</w:t>
                              </w:r>
                            </w:p>
                          </w:txbxContent>
                        </wps:txbx>
                        <wps:bodyPr rot="0" vert="horz" wrap="square" lIns="70705" tIns="35352" rIns="70705" bIns="35352" anchor="t" anchorCtr="0" upright="1">
                          <a:spAutoFit/>
                        </wps:bodyPr>
                      </wps:wsp>
                      <wps:wsp>
                        <wps:cNvPr id="140" name="Text Box 39"/>
                        <wps:cNvSpPr txBox="1">
                          <a:spLocks noChangeArrowheads="1"/>
                        </wps:cNvSpPr>
                        <wps:spPr bwMode="auto">
                          <a:xfrm>
                            <a:off x="2168534" y="61993"/>
                            <a:ext cx="931985" cy="294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5E093" w14:textId="77777777" w:rsidR="00DC7C48" w:rsidRPr="00151286" w:rsidRDefault="00DC7C48">
                              <w:pPr>
                                <w:keepNext/>
                                <w:keepLines/>
                                <w:spacing w:line="192" w:lineRule="auto"/>
                                <w:jc w:val="center"/>
                                <w:rPr>
                                  <w:sz w:val="18"/>
                                  <w:szCs w:val="18"/>
                                </w:rPr>
                                <w:pPrChange w:id="1459" w:author="Mary Jungers" w:date="2019-11-12T12:56:00Z">
                                  <w:pPr>
                                    <w:keepNext/>
                                    <w:keepLines/>
                                    <w:spacing w:line="216" w:lineRule="auto"/>
                                    <w:jc w:val="center"/>
                                  </w:pPr>
                                </w:pPrChange>
                              </w:pPr>
                              <w:r>
                                <w:rPr>
                                  <w:sz w:val="18"/>
                                  <w:szCs w:val="18"/>
                                </w:rPr>
                                <w:t xml:space="preserve">Alert </w:t>
                              </w:r>
                              <w:r w:rsidRPr="00151286">
                                <w:rPr>
                                  <w:sz w:val="18"/>
                                  <w:szCs w:val="18"/>
                                </w:rPr>
                                <w:t>Manager</w:t>
                              </w:r>
                            </w:p>
                            <w:p w14:paraId="04F53389" w14:textId="77777777" w:rsidR="00DC7C48" w:rsidRPr="00151286" w:rsidRDefault="00DC7C48">
                              <w:pPr>
                                <w:keepNext/>
                                <w:keepLines/>
                                <w:spacing w:line="192" w:lineRule="auto"/>
                                <w:jc w:val="center"/>
                                <w:rPr>
                                  <w:sz w:val="18"/>
                                  <w:szCs w:val="18"/>
                                </w:rPr>
                                <w:pPrChange w:id="1460" w:author="Mary Jungers" w:date="2019-11-12T12:56:00Z">
                                  <w:pPr>
                                    <w:keepNext/>
                                    <w:keepLines/>
                                    <w:spacing w:line="216" w:lineRule="auto"/>
                                    <w:jc w:val="center"/>
                                  </w:pPr>
                                </w:pPrChange>
                              </w:pPr>
                              <w:r w:rsidRPr="00151286">
                                <w:rPr>
                                  <w:sz w:val="18"/>
                                  <w:szCs w:val="18"/>
                                </w:rPr>
                                <w:t>(AM)</w:t>
                              </w:r>
                            </w:p>
                          </w:txbxContent>
                        </wps:txbx>
                        <wps:bodyPr rot="0" vert="horz" wrap="square" lIns="70705" tIns="35352" rIns="70705" bIns="35352" anchor="t" anchorCtr="0" upright="1">
                          <a:spAutoFit/>
                        </wps:bodyPr>
                      </wps:wsp>
                      <wps:wsp>
                        <wps:cNvPr id="141" name="Text Box 40"/>
                        <wps:cNvSpPr txBox="1">
                          <a:spLocks noChangeArrowheads="1"/>
                        </wps:cNvSpPr>
                        <wps:spPr bwMode="auto">
                          <a:xfrm>
                            <a:off x="51504" y="53139"/>
                            <a:ext cx="1236150" cy="294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BDA90" w14:textId="77777777" w:rsidR="00DC7C48" w:rsidRPr="00151286" w:rsidRDefault="00DC7C48">
                              <w:pPr>
                                <w:keepNext/>
                                <w:keepLines/>
                                <w:spacing w:line="192" w:lineRule="auto"/>
                                <w:jc w:val="center"/>
                                <w:rPr>
                                  <w:sz w:val="18"/>
                                  <w:szCs w:val="18"/>
                                </w:rPr>
                                <w:pPrChange w:id="1461" w:author="Mary Jungers" w:date="2019-11-12T12:56:00Z">
                                  <w:pPr>
                                    <w:keepNext/>
                                    <w:keepLines/>
                                    <w:spacing w:line="216" w:lineRule="auto"/>
                                    <w:jc w:val="center"/>
                                  </w:pPr>
                                </w:pPrChange>
                              </w:pPr>
                              <w:r>
                                <w:rPr>
                                  <w:sz w:val="18"/>
                                  <w:szCs w:val="18"/>
                                </w:rPr>
                                <w:t xml:space="preserve">Alert </w:t>
                              </w:r>
                              <w:r w:rsidRPr="00151286">
                                <w:rPr>
                                  <w:sz w:val="18"/>
                                  <w:szCs w:val="18"/>
                                </w:rPr>
                                <w:t>Reporter</w:t>
                              </w:r>
                            </w:p>
                            <w:p w14:paraId="5C7C9CB4" w14:textId="77777777" w:rsidR="00DC7C48" w:rsidRPr="00A6322E" w:rsidRDefault="00DC7C48">
                              <w:pPr>
                                <w:keepNext/>
                                <w:keepLines/>
                                <w:spacing w:line="192" w:lineRule="auto"/>
                                <w:jc w:val="center"/>
                                <w:rPr>
                                  <w:sz w:val="18"/>
                                  <w:szCs w:val="18"/>
                                  <w:rPrChange w:id="1462" w:author="Mary Jungers" w:date="2019-11-12T12:56:00Z">
                                    <w:rPr>
                                      <w:sz w:val="20"/>
                                    </w:rPr>
                                  </w:rPrChange>
                                </w:rPr>
                                <w:pPrChange w:id="1463" w:author="Mary Jungers" w:date="2019-11-12T12:56:00Z">
                                  <w:pPr>
                                    <w:keepNext/>
                                    <w:keepLines/>
                                    <w:spacing w:line="216" w:lineRule="auto"/>
                                    <w:jc w:val="center"/>
                                  </w:pPr>
                                </w:pPrChange>
                              </w:pPr>
                              <w:r w:rsidRPr="00151286">
                                <w:rPr>
                                  <w:sz w:val="18"/>
                                  <w:szCs w:val="18"/>
                                </w:rPr>
                                <w:t>(AR)</w:t>
                              </w:r>
                            </w:p>
                          </w:txbxContent>
                        </wps:txbx>
                        <wps:bodyPr rot="0" vert="horz" wrap="square" lIns="70705" tIns="35352" rIns="70705" bIns="35352" anchor="t" anchorCtr="0" upright="1">
                          <a:spAutoFit/>
                        </wps:bodyPr>
                      </wps:wsp>
                      <wps:wsp>
                        <wps:cNvPr id="142" name="Text Box 41"/>
                        <wps:cNvSpPr txBox="1">
                          <a:spLocks noChangeArrowheads="1"/>
                        </wps:cNvSpPr>
                        <wps:spPr bwMode="auto">
                          <a:xfrm>
                            <a:off x="2276492" y="1044684"/>
                            <a:ext cx="644908" cy="369299"/>
                          </a:xfrm>
                          <a:prstGeom prst="rect">
                            <a:avLst/>
                          </a:prstGeom>
                          <a:solidFill>
                            <a:srgbClr val="FFFFFF"/>
                          </a:solidFill>
                          <a:ln w="6350">
                            <a:solidFill>
                              <a:srgbClr val="000000"/>
                            </a:solidFill>
                            <a:prstDash val="dash"/>
                            <a:miter lim="800000"/>
                            <a:headEnd/>
                            <a:tailEnd/>
                          </a:ln>
                        </wps:spPr>
                        <wps:txbx>
                          <w:txbxContent>
                            <w:p w14:paraId="655D0F86" w14:textId="77777777" w:rsidR="00DC7C48" w:rsidRPr="00151286" w:rsidRDefault="00DC7C48" w:rsidP="00DC7C48">
                              <w:pPr>
                                <w:keepNext/>
                                <w:keepLines/>
                                <w:spacing w:line="192" w:lineRule="auto"/>
                                <w:jc w:val="center"/>
                                <w:rPr>
                                  <w:sz w:val="18"/>
                                  <w:szCs w:val="18"/>
                                </w:rPr>
                              </w:pPr>
                              <w:r>
                                <w:rPr>
                                  <w:sz w:val="18"/>
                                  <w:szCs w:val="18"/>
                                </w:rPr>
                                <w:t>Alert</w:t>
                              </w:r>
                              <w:r w:rsidRPr="00151286">
                                <w:rPr>
                                  <w:sz w:val="18"/>
                                  <w:szCs w:val="18"/>
                                </w:rPr>
                                <w:t xml:space="preserve"> Report Generator</w:t>
                              </w:r>
                            </w:p>
                          </w:txbxContent>
                        </wps:txbx>
                        <wps:bodyPr rot="0" vert="horz" wrap="square" lIns="70705" tIns="35352" rIns="70705" bIns="35352" anchor="ctr" anchorCtr="0" upright="1">
                          <a:noAutofit/>
                        </wps:bodyPr>
                      </wps:wsp>
                      <wps:wsp>
                        <wps:cNvPr id="143" name="Text Box 42"/>
                        <wps:cNvSpPr txBox="1">
                          <a:spLocks noChangeArrowheads="1"/>
                        </wps:cNvSpPr>
                        <wps:spPr bwMode="auto">
                          <a:xfrm>
                            <a:off x="2274883" y="1604787"/>
                            <a:ext cx="646517" cy="436444"/>
                          </a:xfrm>
                          <a:prstGeom prst="rect">
                            <a:avLst/>
                          </a:prstGeom>
                          <a:solidFill>
                            <a:srgbClr val="FFFFFF"/>
                          </a:solidFill>
                          <a:ln w="6350">
                            <a:solidFill>
                              <a:srgbClr val="000000"/>
                            </a:solidFill>
                            <a:prstDash val="dash"/>
                            <a:miter lim="800000"/>
                            <a:headEnd/>
                            <a:tailEnd/>
                          </a:ln>
                        </wps:spPr>
                        <wps:txbx>
                          <w:txbxContent>
                            <w:p w14:paraId="55FC0C90" w14:textId="77777777" w:rsidR="00DC7C48" w:rsidRPr="00151286" w:rsidRDefault="00DC7C48" w:rsidP="00DC7C48">
                              <w:pPr>
                                <w:keepNext/>
                                <w:keepLines/>
                                <w:spacing w:line="192" w:lineRule="auto"/>
                                <w:jc w:val="center"/>
                                <w:rPr>
                                  <w:sz w:val="18"/>
                                  <w:szCs w:val="18"/>
                                </w:rPr>
                              </w:pPr>
                              <w:r>
                                <w:rPr>
                                  <w:sz w:val="18"/>
                                  <w:szCs w:val="18"/>
                                </w:rPr>
                                <w:t>Alert</w:t>
                              </w:r>
                            </w:p>
                            <w:p w14:paraId="417AD76A" w14:textId="77777777" w:rsidR="00DC7C48" w:rsidRPr="00151286" w:rsidRDefault="00DC7C48" w:rsidP="00FB0DAB">
                              <w:pPr>
                                <w:keepNext/>
                                <w:keepLines/>
                                <w:spacing w:line="192" w:lineRule="auto"/>
                                <w:jc w:val="center"/>
                                <w:rPr>
                                  <w:sz w:val="18"/>
                                  <w:szCs w:val="18"/>
                                </w:rPr>
                              </w:pPr>
                              <w:r w:rsidRPr="00151286">
                                <w:rPr>
                                  <w:sz w:val="18"/>
                                  <w:szCs w:val="18"/>
                                </w:rPr>
                                <w:t>Cache</w:t>
                              </w:r>
                            </w:p>
                          </w:txbxContent>
                        </wps:txbx>
                        <wps:bodyPr rot="0" vert="horz" wrap="square" lIns="70705" tIns="35352" rIns="70705" bIns="35352" anchor="ctr" anchorCtr="0" upright="1">
                          <a:noAutofit/>
                        </wps:bodyPr>
                      </wps:wsp>
                      <wps:wsp>
                        <wps:cNvPr id="144" name="AutoShape 43"/>
                        <wps:cNvCnPr>
                          <a:cxnSpLocks noChangeShapeType="1"/>
                        </wps:cNvCnPr>
                        <wps:spPr bwMode="auto">
                          <a:xfrm flipH="1">
                            <a:off x="2598946" y="874024"/>
                            <a:ext cx="537" cy="170101"/>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5" name="AutoShape 44"/>
                        <wps:cNvCnPr>
                          <a:cxnSpLocks noChangeShapeType="1"/>
                        </wps:cNvCnPr>
                        <wps:spPr bwMode="auto">
                          <a:xfrm rot="5400000">
                            <a:off x="2525658" y="1531499"/>
                            <a:ext cx="146041" cy="537"/>
                          </a:xfrm>
                          <a:prstGeom prst="bentConnector3">
                            <a:avLst>
                              <a:gd name="adj1" fmla="val 4981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g:wgp>
                        <wpg:cNvPr id="146" name="Group 166"/>
                        <wpg:cNvGrpSpPr>
                          <a:grpSpLocks/>
                        </wpg:cNvGrpSpPr>
                        <wpg:grpSpPr bwMode="auto">
                          <a:xfrm>
                            <a:off x="3100705" y="2199640"/>
                            <a:ext cx="2760345" cy="616585"/>
                            <a:chOff x="3940810" y="2883125"/>
                            <a:chExt cx="2733471" cy="460796"/>
                          </a:xfrm>
                        </wpg:grpSpPr>
                        <wpg:grpSp>
                          <wpg:cNvPr id="147" name="Group 167"/>
                          <wpg:cNvGrpSpPr>
                            <a:grpSpLocks/>
                          </wpg:cNvGrpSpPr>
                          <wpg:grpSpPr bwMode="auto">
                            <a:xfrm>
                              <a:off x="3940810" y="2883125"/>
                              <a:ext cx="2582545" cy="307975"/>
                              <a:chOff x="3940810" y="2732405"/>
                              <a:chExt cx="2582545" cy="307975"/>
                            </a:xfrm>
                          </wpg:grpSpPr>
                          <wps:wsp>
                            <wps:cNvPr id="148" name="AutoShape 47"/>
                            <wps:cNvCnPr>
                              <a:cxnSpLocks noChangeShapeType="1"/>
                            </wps:cNvCnPr>
                            <wps:spPr bwMode="auto">
                              <a:xfrm>
                                <a:off x="3940810" y="2886075"/>
                                <a:ext cx="217805" cy="635"/>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49" name="Text Box 49"/>
                            <wps:cNvSpPr txBox="1">
                              <a:spLocks noChangeArrowheads="1"/>
                            </wps:cNvSpPr>
                            <wps:spPr bwMode="auto">
                              <a:xfrm>
                                <a:off x="4158615" y="2732405"/>
                                <a:ext cx="236474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44725" w14:textId="77777777" w:rsidR="00DC7C48" w:rsidRPr="008E3943" w:rsidRDefault="00DC7C48" w:rsidP="00C83A64">
                                  <w:pPr>
                                    <w:keepNext/>
                                    <w:keepLines/>
                                    <w:rPr>
                                      <w:sz w:val="21"/>
                                    </w:rPr>
                                  </w:pPr>
                                  <w:r w:rsidRPr="008E3943">
                                    <w:rPr>
                                      <w:sz w:val="21"/>
                                    </w:rPr>
                                    <w:t>Communication detailed in this profile</w:t>
                                  </w:r>
                                </w:p>
                              </w:txbxContent>
                            </wps:txbx>
                            <wps:bodyPr rot="0" vert="horz" wrap="square" lIns="78638" tIns="39319" rIns="78638" bIns="39319" anchor="ctr" anchorCtr="0" upright="1">
                              <a:noAutofit/>
                            </wps:bodyPr>
                          </wps:wsp>
                        </wpg:grpSp>
                        <wpg:grpSp>
                          <wpg:cNvPr id="150" name="Group 170"/>
                          <wpg:cNvGrpSpPr>
                            <a:grpSpLocks/>
                          </wpg:cNvGrpSpPr>
                          <wpg:grpSpPr bwMode="auto">
                            <a:xfrm>
                              <a:off x="3947160" y="3112248"/>
                              <a:ext cx="2727121" cy="231673"/>
                              <a:chOff x="3947160" y="2951480"/>
                              <a:chExt cx="2727121" cy="231673"/>
                            </a:xfrm>
                          </wpg:grpSpPr>
                          <wps:wsp>
                            <wps:cNvPr id="151" name="AutoShape 48"/>
                            <wps:cNvCnPr>
                              <a:cxnSpLocks noChangeShapeType="1"/>
                            </wps:cNvCnPr>
                            <wps:spPr bwMode="auto">
                              <a:xfrm flipV="1">
                                <a:off x="3947160" y="3075641"/>
                                <a:ext cx="211455" cy="63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52" name="Text Box 50"/>
                            <wps:cNvSpPr txBox="1">
                              <a:spLocks noChangeArrowheads="1"/>
                            </wps:cNvSpPr>
                            <wps:spPr bwMode="auto">
                              <a:xfrm>
                                <a:off x="4158615" y="2951480"/>
                                <a:ext cx="2515666" cy="231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DF1DA" w14:textId="77777777" w:rsidR="00DC7C48" w:rsidRPr="008E3943" w:rsidRDefault="00DC7C48" w:rsidP="00C83A64">
                                  <w:pPr>
                                    <w:keepNext/>
                                    <w:keepLines/>
                                    <w:rPr>
                                      <w:sz w:val="21"/>
                                    </w:rPr>
                                  </w:pPr>
                                  <w:r w:rsidRPr="008E3943">
                                    <w:rPr>
                                      <w:sz w:val="21"/>
                                    </w:rPr>
                                    <w:t>Communication not detailed in this profile</w:t>
                                  </w:r>
                                </w:p>
                              </w:txbxContent>
                            </wps:txbx>
                            <wps:bodyPr rot="0" vert="horz" wrap="square" lIns="78638" tIns="39319" rIns="78638" bIns="39319" anchor="ctr" anchorCtr="0" upright="1">
                              <a:noAutofit/>
                            </wps:bodyPr>
                          </wps:wsp>
                        </wpg:grpSp>
                      </wpg:wgp>
                      <wps:wsp>
                        <wps:cNvPr id="153" name="Text Box 52"/>
                        <wps:cNvSpPr txBox="1">
                          <a:spLocks noChangeArrowheads="1"/>
                        </wps:cNvSpPr>
                        <wps:spPr bwMode="auto">
                          <a:xfrm>
                            <a:off x="494869" y="865596"/>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C5166" w14:textId="77777777" w:rsidR="00DC7C48" w:rsidRDefault="00DC7C48" w:rsidP="00C83A64">
                              <w:pPr>
                                <w:keepNext/>
                                <w:keepLines/>
                                <w:spacing w:line="168" w:lineRule="auto"/>
                                <w:jc w:val="center"/>
                                <w:rPr>
                                  <w:b/>
                                  <w:sz w:val="28"/>
                                  <w:szCs w:val="28"/>
                                </w:rPr>
                              </w:pPr>
                              <w:r>
                                <w:rPr>
                                  <w:b/>
                                  <w:sz w:val="28"/>
                                  <w:szCs w:val="28"/>
                                </w:rPr>
                                <w:t>.</w:t>
                              </w:r>
                            </w:p>
                            <w:p w14:paraId="55BB5AFE" w14:textId="77777777" w:rsidR="00DC7C48" w:rsidRDefault="00DC7C48" w:rsidP="00C83A64">
                              <w:pPr>
                                <w:keepNext/>
                                <w:keepLines/>
                                <w:spacing w:line="168" w:lineRule="auto"/>
                                <w:jc w:val="center"/>
                                <w:rPr>
                                  <w:b/>
                                  <w:sz w:val="28"/>
                                  <w:szCs w:val="28"/>
                                </w:rPr>
                              </w:pPr>
                              <w:r>
                                <w:rPr>
                                  <w:b/>
                                  <w:sz w:val="28"/>
                                  <w:szCs w:val="28"/>
                                </w:rPr>
                                <w:t>.</w:t>
                              </w:r>
                            </w:p>
                            <w:p w14:paraId="0F9EB12C" w14:textId="77777777" w:rsidR="00DC7C48" w:rsidRPr="007015C6" w:rsidRDefault="00DC7C48" w:rsidP="00C83A64">
                              <w:pPr>
                                <w:keepNext/>
                                <w:keepLines/>
                                <w:spacing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4" name="Text Box 53"/>
                        <wps:cNvSpPr txBox="1">
                          <a:spLocks noChangeArrowheads="1"/>
                        </wps:cNvSpPr>
                        <wps:spPr bwMode="auto">
                          <a:xfrm>
                            <a:off x="4822859" y="945381"/>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BC3EB" w14:textId="77777777" w:rsidR="00DC7C48" w:rsidRDefault="00DC7C48" w:rsidP="00C83A64">
                              <w:pPr>
                                <w:keepNext/>
                                <w:keepLines/>
                                <w:spacing w:line="168" w:lineRule="auto"/>
                                <w:jc w:val="center"/>
                                <w:rPr>
                                  <w:b/>
                                  <w:sz w:val="28"/>
                                  <w:szCs w:val="28"/>
                                </w:rPr>
                              </w:pPr>
                              <w:r>
                                <w:rPr>
                                  <w:b/>
                                  <w:sz w:val="28"/>
                                  <w:szCs w:val="28"/>
                                </w:rPr>
                                <w:t>.</w:t>
                              </w:r>
                            </w:p>
                            <w:p w14:paraId="34E7F925" w14:textId="77777777" w:rsidR="00DC7C48" w:rsidRDefault="00DC7C48" w:rsidP="00C83A64">
                              <w:pPr>
                                <w:keepNext/>
                                <w:keepLines/>
                                <w:spacing w:line="168" w:lineRule="auto"/>
                                <w:jc w:val="center"/>
                                <w:rPr>
                                  <w:b/>
                                  <w:sz w:val="28"/>
                                  <w:szCs w:val="28"/>
                                </w:rPr>
                              </w:pPr>
                              <w:r>
                                <w:rPr>
                                  <w:b/>
                                  <w:sz w:val="28"/>
                                  <w:szCs w:val="28"/>
                                </w:rPr>
                                <w:t>.</w:t>
                              </w:r>
                            </w:p>
                            <w:p w14:paraId="424DD410" w14:textId="77777777" w:rsidR="00DC7C48" w:rsidRPr="007015C6" w:rsidRDefault="00DC7C48" w:rsidP="00C83A64">
                              <w:pPr>
                                <w:keepNext/>
                                <w:keepLines/>
                                <w:spacing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5" name="Rectangle 175"/>
                        <wps:cNvSpPr>
                          <a:spLocks noChangeArrowheads="1"/>
                        </wps:cNvSpPr>
                        <wps:spPr bwMode="auto">
                          <a:xfrm>
                            <a:off x="17548" y="1504866"/>
                            <a:ext cx="1338103" cy="73914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56" name="Text Box 27"/>
                        <wps:cNvSpPr txBox="1">
                          <a:spLocks noChangeArrowheads="1"/>
                        </wps:cNvSpPr>
                        <wps:spPr bwMode="auto">
                          <a:xfrm>
                            <a:off x="652532" y="1739174"/>
                            <a:ext cx="603595" cy="414062"/>
                          </a:xfrm>
                          <a:prstGeom prst="rect">
                            <a:avLst/>
                          </a:prstGeom>
                          <a:solidFill>
                            <a:srgbClr val="FFFFFF"/>
                          </a:solidFill>
                          <a:ln w="6350">
                            <a:solidFill>
                              <a:srgbClr val="000000"/>
                            </a:solidFill>
                            <a:prstDash val="dash"/>
                            <a:miter lim="800000"/>
                            <a:headEnd/>
                            <a:tailEnd/>
                          </a:ln>
                        </wps:spPr>
                        <wps:txbx>
                          <w:txbxContent>
                            <w:p w14:paraId="61FFC27A" w14:textId="77777777" w:rsidR="00DC7C48" w:rsidRPr="00A6322E" w:rsidRDefault="00DC7C48">
                              <w:pPr>
                                <w:keepNext/>
                                <w:keepLines/>
                                <w:spacing w:line="192" w:lineRule="auto"/>
                                <w:jc w:val="center"/>
                                <w:rPr>
                                  <w:sz w:val="18"/>
                                  <w:szCs w:val="18"/>
                                  <w:rPrChange w:id="1464" w:author="Mary Jungers" w:date="2019-11-12T12:56:00Z">
                                    <w:rPr/>
                                  </w:rPrChange>
                                </w:rPr>
                                <w:pPrChange w:id="1465" w:author="Mary Jungers" w:date="2019-11-12T12:56:00Z">
                                  <w:pPr>
                                    <w:pStyle w:val="NormalWeb"/>
                                    <w:spacing w:line="192" w:lineRule="auto"/>
                                    <w:jc w:val="center"/>
                                  </w:pPr>
                                </w:pPrChange>
                              </w:pPr>
                              <w:r>
                                <w:rPr>
                                  <w:sz w:val="18"/>
                                  <w:szCs w:val="18"/>
                                </w:rPr>
                                <w:t>Alert</w:t>
                              </w:r>
                            </w:p>
                            <w:p w14:paraId="2BD4BE2E" w14:textId="77777777" w:rsidR="00DC7C48" w:rsidRPr="00A6322E" w:rsidRDefault="00DC7C48">
                              <w:pPr>
                                <w:keepNext/>
                                <w:keepLines/>
                                <w:spacing w:line="192" w:lineRule="auto"/>
                                <w:jc w:val="center"/>
                                <w:rPr>
                                  <w:sz w:val="18"/>
                                  <w:szCs w:val="18"/>
                                  <w:rPrChange w:id="1466" w:author="Mary Jungers" w:date="2019-11-12T12:56:00Z">
                                    <w:rPr/>
                                  </w:rPrChange>
                                </w:rPr>
                                <w:pPrChange w:id="1467" w:author="Mary Jungers" w:date="2019-11-12T12:56:00Z">
                                  <w:pPr>
                                    <w:pStyle w:val="NormalWeb"/>
                                    <w:spacing w:line="192" w:lineRule="auto"/>
                                    <w:jc w:val="center"/>
                                  </w:pPr>
                                </w:pPrChange>
                              </w:pPr>
                              <w:r>
                                <w:rPr>
                                  <w:sz w:val="18"/>
                                  <w:szCs w:val="18"/>
                                </w:rPr>
                                <w:t>Receiver</w:t>
                              </w:r>
                            </w:p>
                          </w:txbxContent>
                        </wps:txbx>
                        <wps:bodyPr rot="0" vert="horz" wrap="square" lIns="70705" tIns="35352" rIns="70705" bIns="35352" anchor="ctr" anchorCtr="0" upright="1">
                          <a:noAutofit/>
                        </wps:bodyPr>
                      </wps:wsp>
                      <wps:wsp>
                        <wps:cNvPr id="157" name="Text Box 40"/>
                        <wps:cNvSpPr txBox="1">
                          <a:spLocks noChangeArrowheads="1"/>
                        </wps:cNvSpPr>
                        <wps:spPr bwMode="auto">
                          <a:xfrm>
                            <a:off x="0" y="1688731"/>
                            <a:ext cx="652585" cy="405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4386E" w14:textId="77777777" w:rsidR="00DC7C48" w:rsidRPr="00A6322E" w:rsidRDefault="00DC7C48">
                              <w:pPr>
                                <w:keepNext/>
                                <w:keepLines/>
                                <w:spacing w:line="192" w:lineRule="auto"/>
                                <w:jc w:val="center"/>
                                <w:rPr>
                                  <w:sz w:val="18"/>
                                  <w:szCs w:val="18"/>
                                  <w:rPrChange w:id="1468" w:author="Mary Jungers" w:date="2019-11-12T12:57:00Z">
                                    <w:rPr/>
                                  </w:rPrChange>
                                </w:rPr>
                                <w:pPrChange w:id="1469" w:author="Mary Jungers" w:date="2019-11-12T12:57:00Z">
                                  <w:pPr>
                                    <w:pStyle w:val="NormalWeb"/>
                                    <w:spacing w:line="216" w:lineRule="auto"/>
                                    <w:jc w:val="center"/>
                                  </w:pPr>
                                </w:pPrChange>
                              </w:pPr>
                              <w:r>
                                <w:rPr>
                                  <w:sz w:val="18"/>
                                  <w:szCs w:val="18"/>
                                </w:rPr>
                                <w:t>Alert Consumer</w:t>
                              </w:r>
                            </w:p>
                            <w:p w14:paraId="46758C75" w14:textId="77777777" w:rsidR="00DC7C48" w:rsidRPr="00A6322E" w:rsidRDefault="00DC7C48">
                              <w:pPr>
                                <w:keepNext/>
                                <w:keepLines/>
                                <w:spacing w:line="192" w:lineRule="auto"/>
                                <w:jc w:val="center"/>
                                <w:rPr>
                                  <w:sz w:val="18"/>
                                  <w:szCs w:val="18"/>
                                  <w:rPrChange w:id="1470" w:author="Mary Jungers" w:date="2019-11-12T12:57:00Z">
                                    <w:rPr/>
                                  </w:rPrChange>
                                </w:rPr>
                                <w:pPrChange w:id="1471" w:author="Mary Jungers" w:date="2019-11-12T12:57:00Z">
                                  <w:pPr>
                                    <w:pStyle w:val="NormalWeb"/>
                                    <w:spacing w:line="216" w:lineRule="auto"/>
                                    <w:jc w:val="center"/>
                                  </w:pPr>
                                </w:pPrChange>
                              </w:pPr>
                              <w:r>
                                <w:rPr>
                                  <w:sz w:val="18"/>
                                  <w:szCs w:val="18"/>
                                </w:rPr>
                                <w:t>(ACON)</w:t>
                              </w:r>
                            </w:p>
                          </w:txbxContent>
                        </wps:txbx>
                        <wps:bodyPr rot="0" vert="horz" wrap="square" lIns="70705" tIns="35352" rIns="70705" bIns="35352" anchor="t" anchorCtr="0" upright="1">
                          <a:spAutoFit/>
                        </wps:bodyPr>
                      </wps:wsp>
                      <wps:wsp>
                        <wps:cNvPr id="158" name="AutoShape 33"/>
                        <wps:cNvCnPr>
                          <a:cxnSpLocks noChangeShapeType="1"/>
                          <a:stCxn id="127" idx="2"/>
                          <a:endCxn id="156" idx="0"/>
                        </wps:cNvCnPr>
                        <wps:spPr bwMode="auto">
                          <a:xfrm rot="16200000" flipH="1">
                            <a:off x="480716" y="1265559"/>
                            <a:ext cx="942941" cy="4288"/>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59" name="Text Box 53"/>
                        <wps:cNvSpPr txBox="1">
                          <a:spLocks noChangeArrowheads="1"/>
                        </wps:cNvSpPr>
                        <wps:spPr bwMode="auto">
                          <a:xfrm>
                            <a:off x="503359" y="2101584"/>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74A7D" w14:textId="77777777" w:rsidR="00DC7C48" w:rsidRDefault="00DC7C48" w:rsidP="00C83A64">
                              <w:pPr>
                                <w:pStyle w:val="NormalWeb"/>
                                <w:spacing w:line="168" w:lineRule="auto"/>
                                <w:jc w:val="center"/>
                              </w:pPr>
                              <w:r>
                                <w:rPr>
                                  <w:b/>
                                  <w:bCs/>
                                  <w:sz w:val="28"/>
                                  <w:szCs w:val="28"/>
                                </w:rPr>
                                <w:t>.</w:t>
                              </w:r>
                            </w:p>
                            <w:p w14:paraId="46915E5F" w14:textId="77777777" w:rsidR="00DC7C48" w:rsidRDefault="00DC7C48" w:rsidP="00C83A64">
                              <w:pPr>
                                <w:pStyle w:val="NormalWeb"/>
                                <w:spacing w:line="168" w:lineRule="auto"/>
                                <w:jc w:val="center"/>
                              </w:pPr>
                              <w:r>
                                <w:rPr>
                                  <w:b/>
                                  <w:bCs/>
                                  <w:sz w:val="28"/>
                                  <w:szCs w:val="28"/>
                                </w:rPr>
                                <w:t>.</w:t>
                              </w:r>
                            </w:p>
                            <w:p w14:paraId="51DE4EDB" w14:textId="77777777" w:rsidR="00DC7C48" w:rsidRDefault="00DC7C48" w:rsidP="00C83A64">
                              <w:pPr>
                                <w:pStyle w:val="NormalWeb"/>
                                <w:spacing w:line="168" w:lineRule="auto"/>
                                <w:jc w:val="center"/>
                              </w:pPr>
                              <w:r>
                                <w:rPr>
                                  <w:b/>
                                  <w:bCs/>
                                  <w:sz w:val="28"/>
                                  <w:szCs w:val="28"/>
                                </w:rPr>
                                <w:t>.</w:t>
                              </w:r>
                            </w:p>
                          </w:txbxContent>
                        </wps:txbx>
                        <wps:bodyPr rot="0" vert="horz" wrap="square" lIns="78300" tIns="39150" rIns="78300" bIns="3915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275D7771" id="Canvas 20" o:spid="_x0000_s1062" editas="canvas" style="position:absolute;left:0;text-align:left;margin-left:2.55pt;margin-top:8.6pt;width:461.5pt;height:221.75pt;z-index:251655168;mso-wrap-distance-top:7.2pt;mso-position-horizontal-relative:text;mso-position-vertical-relative:text;mso-width-relative:margin;mso-height-relative:margin" coordsize="58610,28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" o:allowoverlap="f">
                <v:shape id="_x0000_s1063" type="#_x0000_t75" style="position:absolute;width:58610;height:28162;visibility:visible;mso-wrap-style:square">
                  <v:fill o:detectmouseclick="t"/>
                  <v:path o:connecttype="none"/>
                </v:shape>
                <v:rect id="Rectangle 22" o:spid="_x0000_s1064" style="position:absolute;width:13381;height:9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" filled="f" strokeweight=".5pt">
                  <v:textbox inset="2.175mm,1.0875mm,2.175mm,1.0875mm"/>
                </v:rect>
                <v:rect id="Rectangle 23" o:spid="_x0000_s1065" style="position:absolute;left:14201;width:25904;height:21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" filled="f" strokeweight=".5pt">
                  <v:textbox inset="2.175mm,1.0875mm,2.175mm,1.0875mm"/>
                </v:rect>
                <v:rect id="Rectangle 24" o:spid="_x0000_s1066" style="position:absolute;left:40862;width:17394;height:10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" filled="f" strokeweight=".5pt">
                  <v:textbox inset="2.175mm,1.0875mm,2.175mm,1.0875mm"/>
                </v:rect>
                <v:shape id="Text Box 25" o:spid="_x0000_s1067" type="#_x0000_t202" style="position:absolute;left:515;top:4353;width:4721;height:41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" strokeweight=".5pt">
                  <v:stroke dashstyle="dash"/>
                  <v:textbox inset="1.96403mm,.982mm,1.96403mm,.982mm">
                    <w:txbxContent>
                      <w:p w14:paraId="38FED4AE" w14:textId="77777777" w:rsidR="00DC7C48" w:rsidRPr="00151286" w:rsidRDefault="00DC7C48" w:rsidP="00DC7C48">
                        <w:pPr>
                          <w:keepNext/>
                          <w:keepLines/>
                          <w:spacing w:line="192" w:lineRule="auto"/>
                          <w:jc w:val="center"/>
                          <w:rPr>
                            <w:sz w:val="18"/>
                            <w:szCs w:val="18"/>
                          </w:rPr>
                        </w:pPr>
                        <w:r>
                          <w:rPr>
                            <w:sz w:val="18"/>
                            <w:szCs w:val="18"/>
                          </w:rPr>
                          <w:t>Alert</w:t>
                        </w:r>
                      </w:p>
                      <w:p w14:paraId="2331EAAF" w14:textId="77777777" w:rsidR="00DC7C48" w:rsidRPr="00151286" w:rsidRDefault="00DC7C48" w:rsidP="00FB0DAB">
                        <w:pPr>
                          <w:keepNext/>
                          <w:keepLines/>
                          <w:spacing w:line="192" w:lineRule="auto"/>
                          <w:jc w:val="center"/>
                          <w:rPr>
                            <w:sz w:val="18"/>
                            <w:szCs w:val="18"/>
                          </w:rPr>
                        </w:pPr>
                        <w:r w:rsidRPr="00151286">
                          <w:rPr>
                            <w:sz w:val="18"/>
                            <w:szCs w:val="18"/>
                          </w:rPr>
                          <w:t>Source</w:t>
                        </w:r>
                      </w:p>
                    </w:txbxContent>
                  </v:textbox>
                </v:shape>
                <v:shape id="Text Box 26" o:spid="_x0000_s1068" type="#_x0000_t202" style="position:absolute;left:5921;top:4567;width:7157;height:33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" strokeweight=".5pt">
                  <v:stroke dashstyle="dash"/>
                  <v:textbox inset="1.96403mm,.982mm,1.96403mm,.982mm">
                    <w:txbxContent>
                      <w:p w14:paraId="53534060" w14:textId="77777777" w:rsidR="00DC7C48" w:rsidRPr="00151286" w:rsidRDefault="00DC7C48" w:rsidP="00DC7C48">
                        <w:pPr>
                          <w:keepNext/>
                          <w:keepLines/>
                          <w:spacing w:line="192" w:lineRule="auto"/>
                          <w:jc w:val="center"/>
                          <w:rPr>
                            <w:sz w:val="18"/>
                            <w:szCs w:val="18"/>
                          </w:rPr>
                        </w:pPr>
                        <w:r>
                          <w:rPr>
                            <w:sz w:val="18"/>
                            <w:szCs w:val="18"/>
                          </w:rPr>
                          <w:t>Alert</w:t>
                        </w:r>
                      </w:p>
                      <w:p w14:paraId="3BD9779F" w14:textId="77777777" w:rsidR="00DC7C48" w:rsidRPr="00151286" w:rsidRDefault="00DC7C48" w:rsidP="00FB0DAB">
                        <w:pPr>
                          <w:keepNext/>
                          <w:keepLines/>
                          <w:spacing w:line="192" w:lineRule="auto"/>
                          <w:jc w:val="center"/>
                          <w:rPr>
                            <w:sz w:val="18"/>
                            <w:szCs w:val="18"/>
                          </w:rPr>
                        </w:pPr>
                        <w:r w:rsidRPr="0029641D">
                          <w:rPr>
                            <w:sz w:val="18"/>
                            <w:szCs w:val="18"/>
                          </w:rPr>
                          <w:t>Aggregator</w:t>
                        </w:r>
                      </w:p>
                    </w:txbxContent>
                  </v:textbox>
                </v:shape>
                <v:shape id="Text Box 27" o:spid="_x0000_s1069" type="#_x0000_t202" style="position:absolute;left:15258;top:4359;width:6036;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" strokeweight=".5pt">
                  <v:stroke dashstyle="dash"/>
                  <v:textbox inset="1.96403mm,.982mm,1.96403mm,.982mm">
                    <w:txbxContent>
                      <w:p w14:paraId="397F72FE" w14:textId="77777777" w:rsidR="00DC7C48" w:rsidRPr="00151286" w:rsidRDefault="00DC7C48" w:rsidP="00DC7C48">
                        <w:pPr>
                          <w:keepNext/>
                          <w:keepLines/>
                          <w:spacing w:line="192" w:lineRule="auto"/>
                          <w:jc w:val="center"/>
                          <w:rPr>
                            <w:sz w:val="18"/>
                            <w:szCs w:val="18"/>
                          </w:rPr>
                        </w:pPr>
                        <w:r>
                          <w:rPr>
                            <w:sz w:val="18"/>
                            <w:szCs w:val="18"/>
                          </w:rPr>
                          <w:t>Alert</w:t>
                        </w:r>
                      </w:p>
                      <w:p w14:paraId="696B5562" w14:textId="77777777" w:rsidR="00DC7C48" w:rsidRPr="00151286" w:rsidRDefault="00DC7C48" w:rsidP="00FB0DAB">
                        <w:pPr>
                          <w:keepNext/>
                          <w:keepLines/>
                          <w:spacing w:line="192" w:lineRule="auto"/>
                          <w:jc w:val="center"/>
                          <w:rPr>
                            <w:sz w:val="18"/>
                            <w:szCs w:val="18"/>
                          </w:rPr>
                        </w:pPr>
                        <w:r w:rsidRPr="00151286">
                          <w:rPr>
                            <w:sz w:val="18"/>
                            <w:szCs w:val="18"/>
                          </w:rPr>
                          <w:t>Receiver</w:t>
                        </w:r>
                      </w:p>
                    </w:txbxContent>
                  </v:textbox>
                </v:shape>
                <v:shape id="Text Box 28" o:spid="_x0000_s1070" type="#_x0000_t202" style="position:absolute;left:22282;top:4241;width:7415;height:4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" strokeweight=".5pt">
                  <v:stroke dashstyle="dash"/>
                  <v:textbox inset="1.96403mm,.982mm,1.96403mm,.982mm">
                    <w:txbxContent>
                      <w:p w14:paraId="7D8308C8" w14:textId="77777777" w:rsidR="00DC7C48" w:rsidRPr="00151286" w:rsidRDefault="00DC7C48" w:rsidP="00DC7C48">
                        <w:pPr>
                          <w:keepNext/>
                          <w:keepLines/>
                          <w:spacing w:line="192" w:lineRule="auto"/>
                          <w:jc w:val="center"/>
                          <w:rPr>
                            <w:sz w:val="18"/>
                            <w:szCs w:val="18"/>
                          </w:rPr>
                        </w:pPr>
                        <w:r>
                          <w:rPr>
                            <w:sz w:val="18"/>
                            <w:szCs w:val="18"/>
                          </w:rPr>
                          <w:t>Alert</w:t>
                        </w:r>
                      </w:p>
                      <w:p w14:paraId="26F4DB9E" w14:textId="77777777" w:rsidR="00DC7C48" w:rsidRPr="00151286" w:rsidRDefault="00DC7C48" w:rsidP="00FB0DAB">
                        <w:pPr>
                          <w:keepNext/>
                          <w:keepLines/>
                          <w:spacing w:line="192" w:lineRule="auto"/>
                          <w:jc w:val="center"/>
                          <w:rPr>
                            <w:sz w:val="18"/>
                            <w:szCs w:val="18"/>
                          </w:rPr>
                        </w:pPr>
                        <w:r w:rsidRPr="00151286">
                          <w:rPr>
                            <w:sz w:val="18"/>
                            <w:szCs w:val="18"/>
                          </w:rPr>
                          <w:t>Coordinator</w:t>
                        </w:r>
                      </w:p>
                    </w:txbxContent>
                  </v:textbox>
                </v:shape>
                <v:shape id="Text Box 29" o:spid="_x0000_s1071" type="#_x0000_t202" style="position:absolute;left:31369;top:4241;width:7693;height:4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" strokeweight=".5pt">
                  <v:stroke dashstyle="dash"/>
                  <v:textbox inset="1.96403mm,.982mm,1.96403mm,.982mm">
                    <w:txbxContent>
                      <w:p w14:paraId="1F017123" w14:textId="77777777" w:rsidR="00DC7C48" w:rsidRPr="00151286" w:rsidRDefault="00DC7C48" w:rsidP="00DC7C48">
                        <w:pPr>
                          <w:keepNext/>
                          <w:keepLines/>
                          <w:spacing w:line="192" w:lineRule="auto"/>
                          <w:jc w:val="center"/>
                          <w:rPr>
                            <w:sz w:val="18"/>
                            <w:szCs w:val="18"/>
                          </w:rPr>
                        </w:pPr>
                        <w:r>
                          <w:rPr>
                            <w:sz w:val="18"/>
                            <w:szCs w:val="18"/>
                          </w:rPr>
                          <w:t>Alert</w:t>
                        </w:r>
                      </w:p>
                      <w:p w14:paraId="155DFB99" w14:textId="77777777" w:rsidR="00DC7C48" w:rsidRPr="00151286" w:rsidRDefault="00DC7C48" w:rsidP="00FB0DAB">
                        <w:pPr>
                          <w:keepNext/>
                          <w:keepLines/>
                          <w:spacing w:line="192" w:lineRule="auto"/>
                          <w:jc w:val="center"/>
                          <w:rPr>
                            <w:sz w:val="18"/>
                            <w:szCs w:val="18"/>
                          </w:rPr>
                        </w:pPr>
                        <w:r w:rsidRPr="00151286">
                          <w:rPr>
                            <w:sz w:val="18"/>
                            <w:szCs w:val="18"/>
                          </w:rPr>
                          <w:t>Disseminator</w:t>
                        </w:r>
                      </w:p>
                    </w:txbxContent>
                  </v:textbox>
                </v:shape>
                <v:shape id="Text Box 30" o:spid="_x0000_s1072" type="#_x0000_t202" style="position:absolute;left:41747;top:4241;width:9153;height:4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" strokeweight=".5pt">
                  <v:stroke dashstyle="dash"/>
                  <v:textbox inset="1.96403mm,.982mm,1.96403mm,.982mm">
                    <w:txbxContent>
                      <w:p w14:paraId="2F643C99" w14:textId="77777777" w:rsidR="00DC7C48" w:rsidRPr="00151286" w:rsidRDefault="00DC7C48" w:rsidP="00DC7C48">
                        <w:pPr>
                          <w:keepNext/>
                          <w:keepLines/>
                          <w:spacing w:line="192" w:lineRule="auto"/>
                          <w:jc w:val="center"/>
                          <w:rPr>
                            <w:sz w:val="18"/>
                            <w:szCs w:val="18"/>
                          </w:rPr>
                        </w:pPr>
                        <w:r>
                          <w:rPr>
                            <w:sz w:val="18"/>
                            <w:szCs w:val="18"/>
                          </w:rPr>
                          <w:t>Alert</w:t>
                        </w:r>
                      </w:p>
                      <w:p w14:paraId="337575D3" w14:textId="77777777" w:rsidR="00DC7C48" w:rsidRPr="00151286" w:rsidRDefault="00DC7C48" w:rsidP="00FB0DAB">
                        <w:pPr>
                          <w:keepNext/>
                          <w:keepLines/>
                          <w:spacing w:line="192" w:lineRule="auto"/>
                          <w:jc w:val="center"/>
                          <w:rPr>
                            <w:sz w:val="18"/>
                            <w:szCs w:val="18"/>
                          </w:rPr>
                        </w:pPr>
                        <w:r w:rsidRPr="00151286">
                          <w:rPr>
                            <w:sz w:val="18"/>
                            <w:szCs w:val="18"/>
                          </w:rPr>
                          <w:t>Communication</w:t>
                        </w:r>
                      </w:p>
                    </w:txbxContent>
                  </v:textbox>
                </v:shape>
                <v:shape id="Text Box 31" o:spid="_x0000_s1073" type="#_x0000_t202" style="position:absolute;left:51276;top:4191;width:6486;height:4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" strokeweight=".5pt">
                  <v:stroke dashstyle="dash"/>
                  <v:textbox inset="1.96403mm,.982mm,1.96403mm,.982mm">
                    <w:txbxContent>
                      <w:p w14:paraId="7DEAA5DB" w14:textId="77777777" w:rsidR="00DC7C48" w:rsidRPr="00151286" w:rsidRDefault="00DC7C48" w:rsidP="00DC7C48">
                        <w:pPr>
                          <w:keepNext/>
                          <w:keepLines/>
                          <w:spacing w:line="192" w:lineRule="auto"/>
                          <w:jc w:val="center"/>
                          <w:rPr>
                            <w:sz w:val="18"/>
                            <w:szCs w:val="18"/>
                          </w:rPr>
                        </w:pPr>
                        <w:r>
                          <w:rPr>
                            <w:sz w:val="18"/>
                            <w:szCs w:val="18"/>
                          </w:rPr>
                          <w:t>Alert</w:t>
                        </w:r>
                      </w:p>
                      <w:p w14:paraId="2DE9BC9E" w14:textId="77777777" w:rsidR="00DC7C48" w:rsidRPr="00151286" w:rsidRDefault="00DC7C48" w:rsidP="00FB0DAB">
                        <w:pPr>
                          <w:keepNext/>
                          <w:keepLines/>
                          <w:spacing w:line="192" w:lineRule="auto"/>
                          <w:jc w:val="center"/>
                          <w:rPr>
                            <w:sz w:val="18"/>
                            <w:szCs w:val="18"/>
                          </w:rPr>
                        </w:pPr>
                        <w:r w:rsidRPr="00151286">
                          <w:rPr>
                            <w:sz w:val="18"/>
                            <w:szCs w:val="18"/>
                          </w:rPr>
                          <w:t>Endpoint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74" type="#_x0000_t34" style="position:absolute;left:5236;top:6429;width:987;height:5;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" strokeweight="2pt">
                  <v:stroke dashstyle="1 1"/>
                </v:shape>
                <v:shape id="AutoShape 33" o:spid="_x0000_s1075" type="#_x0000_t34" style="position:absolute;left:12871;top:6429;width:2387;height:5;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" adj="10776" strokeweight="2pt"/>
                <v:shape id="AutoShape 34" o:spid="_x0000_s1076" type="#_x0000_t34" style="position:absolute;left:21294;top:6429;width:988;height:1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" adj="10683" strokeweight="2pt">
                  <v:stroke dashstyle="1 1"/>
                </v:shape>
                <v:shapetype id="_x0000_t32" coordsize="21600,21600" o:spt="32" o:oned="t" path="m,l21600,21600e" filled="f">
                  <v:path arrowok="t" fillok="f" o:connecttype="none"/>
                  <o:lock v:ext="edit" shapetype="t"/>
                </v:shapetype>
                <v:shape id="AutoShape 35" o:spid="_x0000_s1077" type="#_x0000_t32" style="position:absolute;left:29696;top:6440;width:1674;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" strokeweight="2pt">
                  <v:stroke dashstyle="1 1"/>
                </v:shape>
                <v:shape id="AutoShape 36" o:spid="_x0000_s1078" type="#_x0000_t32" style="position:absolute;left:38876;top:6440;width:2871;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" strokeweight="2pt"/>
                <v:shape id="AutoShape 37" o:spid="_x0000_s1079" type="#_x0000_t34" style="position:absolute;left:50900;top:6373;width:376;height: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" strokeweight="2pt">
                  <v:stroke dashstyle="1 1"/>
                </v:shape>
                <v:shape id="Text Box 38" o:spid="_x0000_s1080" type="#_x0000_t202" style="position:absolute;left:44829;width:9962;height:40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" filled="f" stroked="f">
                  <v:textbox style="mso-fit-shape-to-text:t" inset="1.96403mm,.982mm,1.96403mm,.982mm">
                    <w:txbxContent>
                      <w:p w14:paraId="431A63D1" w14:textId="77777777" w:rsidR="00DC7C48" w:rsidRPr="00151286" w:rsidRDefault="00DC7C48">
                        <w:pPr>
                          <w:keepNext/>
                          <w:keepLines/>
                          <w:spacing w:line="192" w:lineRule="auto"/>
                          <w:jc w:val="center"/>
                          <w:rPr>
                            <w:sz w:val="18"/>
                            <w:szCs w:val="18"/>
                          </w:rPr>
                          <w:pPrChange w:id="1472" w:author="Mary Jungers" w:date="2019-11-12T12:56:00Z">
                            <w:pPr>
                              <w:keepNext/>
                              <w:keepLines/>
                              <w:spacing w:line="235" w:lineRule="auto"/>
                              <w:jc w:val="center"/>
                            </w:pPr>
                          </w:pPrChange>
                        </w:pPr>
                        <w:r>
                          <w:rPr>
                            <w:sz w:val="18"/>
                            <w:szCs w:val="18"/>
                          </w:rPr>
                          <w:t xml:space="preserve">Alert </w:t>
                        </w:r>
                        <w:r w:rsidRPr="00151286">
                          <w:rPr>
                            <w:sz w:val="18"/>
                            <w:szCs w:val="18"/>
                          </w:rPr>
                          <w:t>Communicator</w:t>
                        </w:r>
                      </w:p>
                      <w:p w14:paraId="66741AAC" w14:textId="77777777" w:rsidR="00DC7C48" w:rsidRPr="00151286" w:rsidRDefault="00DC7C48">
                        <w:pPr>
                          <w:keepNext/>
                          <w:keepLines/>
                          <w:spacing w:line="192" w:lineRule="auto"/>
                          <w:jc w:val="center"/>
                          <w:rPr>
                            <w:sz w:val="18"/>
                            <w:szCs w:val="18"/>
                          </w:rPr>
                          <w:pPrChange w:id="1473" w:author="Mary Jungers" w:date="2019-11-12T12:56:00Z">
                            <w:pPr>
                              <w:keepNext/>
                              <w:keepLines/>
                              <w:spacing w:line="235" w:lineRule="auto"/>
                              <w:jc w:val="center"/>
                            </w:pPr>
                          </w:pPrChange>
                        </w:pPr>
                        <w:r w:rsidRPr="00151286">
                          <w:rPr>
                            <w:sz w:val="18"/>
                            <w:szCs w:val="18"/>
                          </w:rPr>
                          <w:t>(AC)</w:t>
                        </w:r>
                      </w:p>
                    </w:txbxContent>
                  </v:textbox>
                </v:shape>
                <v:shape id="Text Box 39" o:spid="_x0000_s1081" type="#_x0000_t202" style="position:absolute;left:21685;top:619;width:9320;height:2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" filled="f" stroked="f">
                  <v:textbox style="mso-fit-shape-to-text:t" inset="1.96403mm,.982mm,1.96403mm,.982mm">
                    <w:txbxContent>
                      <w:p w14:paraId="4335E093" w14:textId="77777777" w:rsidR="00DC7C48" w:rsidRPr="00151286" w:rsidRDefault="00DC7C48">
                        <w:pPr>
                          <w:keepNext/>
                          <w:keepLines/>
                          <w:spacing w:line="192" w:lineRule="auto"/>
                          <w:jc w:val="center"/>
                          <w:rPr>
                            <w:sz w:val="18"/>
                            <w:szCs w:val="18"/>
                          </w:rPr>
                          <w:pPrChange w:id="1474" w:author="Mary Jungers" w:date="2019-11-12T12:56:00Z">
                            <w:pPr>
                              <w:keepNext/>
                              <w:keepLines/>
                              <w:spacing w:line="216" w:lineRule="auto"/>
                              <w:jc w:val="center"/>
                            </w:pPr>
                          </w:pPrChange>
                        </w:pPr>
                        <w:r>
                          <w:rPr>
                            <w:sz w:val="18"/>
                            <w:szCs w:val="18"/>
                          </w:rPr>
                          <w:t xml:space="preserve">Alert </w:t>
                        </w:r>
                        <w:r w:rsidRPr="00151286">
                          <w:rPr>
                            <w:sz w:val="18"/>
                            <w:szCs w:val="18"/>
                          </w:rPr>
                          <w:t>Manager</w:t>
                        </w:r>
                      </w:p>
                      <w:p w14:paraId="04F53389" w14:textId="77777777" w:rsidR="00DC7C48" w:rsidRPr="00151286" w:rsidRDefault="00DC7C48">
                        <w:pPr>
                          <w:keepNext/>
                          <w:keepLines/>
                          <w:spacing w:line="192" w:lineRule="auto"/>
                          <w:jc w:val="center"/>
                          <w:rPr>
                            <w:sz w:val="18"/>
                            <w:szCs w:val="18"/>
                          </w:rPr>
                          <w:pPrChange w:id="1475" w:author="Mary Jungers" w:date="2019-11-12T12:56:00Z">
                            <w:pPr>
                              <w:keepNext/>
                              <w:keepLines/>
                              <w:spacing w:line="216" w:lineRule="auto"/>
                              <w:jc w:val="center"/>
                            </w:pPr>
                          </w:pPrChange>
                        </w:pPr>
                        <w:r w:rsidRPr="00151286">
                          <w:rPr>
                            <w:sz w:val="18"/>
                            <w:szCs w:val="18"/>
                          </w:rPr>
                          <w:t>(AM)</w:t>
                        </w:r>
                      </w:p>
                    </w:txbxContent>
                  </v:textbox>
                </v:shape>
                <v:shape id="Text Box 40" o:spid="_x0000_s1082" type="#_x0000_t202" style="position:absolute;left:515;top:531;width:12361;height:29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" filled="f" stroked="f">
                  <v:textbox style="mso-fit-shape-to-text:t" inset="1.96403mm,.982mm,1.96403mm,.982mm">
                    <w:txbxContent>
                      <w:p w14:paraId="5A7BDA90" w14:textId="77777777" w:rsidR="00DC7C48" w:rsidRPr="00151286" w:rsidRDefault="00DC7C48">
                        <w:pPr>
                          <w:keepNext/>
                          <w:keepLines/>
                          <w:spacing w:line="192" w:lineRule="auto"/>
                          <w:jc w:val="center"/>
                          <w:rPr>
                            <w:sz w:val="18"/>
                            <w:szCs w:val="18"/>
                          </w:rPr>
                          <w:pPrChange w:id="1476" w:author="Mary Jungers" w:date="2019-11-12T12:56:00Z">
                            <w:pPr>
                              <w:keepNext/>
                              <w:keepLines/>
                              <w:spacing w:line="216" w:lineRule="auto"/>
                              <w:jc w:val="center"/>
                            </w:pPr>
                          </w:pPrChange>
                        </w:pPr>
                        <w:r>
                          <w:rPr>
                            <w:sz w:val="18"/>
                            <w:szCs w:val="18"/>
                          </w:rPr>
                          <w:t xml:space="preserve">Alert </w:t>
                        </w:r>
                        <w:r w:rsidRPr="00151286">
                          <w:rPr>
                            <w:sz w:val="18"/>
                            <w:szCs w:val="18"/>
                          </w:rPr>
                          <w:t>Reporter</w:t>
                        </w:r>
                      </w:p>
                      <w:p w14:paraId="5C7C9CB4" w14:textId="77777777" w:rsidR="00DC7C48" w:rsidRPr="00A6322E" w:rsidRDefault="00DC7C48">
                        <w:pPr>
                          <w:keepNext/>
                          <w:keepLines/>
                          <w:spacing w:line="192" w:lineRule="auto"/>
                          <w:jc w:val="center"/>
                          <w:rPr>
                            <w:sz w:val="18"/>
                            <w:szCs w:val="18"/>
                            <w:rPrChange w:id="1477" w:author="Mary Jungers" w:date="2019-11-12T12:56:00Z">
                              <w:rPr>
                                <w:sz w:val="20"/>
                              </w:rPr>
                            </w:rPrChange>
                          </w:rPr>
                          <w:pPrChange w:id="1478" w:author="Mary Jungers" w:date="2019-11-12T12:56:00Z">
                            <w:pPr>
                              <w:keepNext/>
                              <w:keepLines/>
                              <w:spacing w:line="216" w:lineRule="auto"/>
                              <w:jc w:val="center"/>
                            </w:pPr>
                          </w:pPrChange>
                        </w:pPr>
                        <w:r w:rsidRPr="00151286">
                          <w:rPr>
                            <w:sz w:val="18"/>
                            <w:szCs w:val="18"/>
                          </w:rPr>
                          <w:t>(AR)</w:t>
                        </w:r>
                      </w:p>
                    </w:txbxContent>
                  </v:textbox>
                </v:shape>
                <v:shape id="Text Box 41" o:spid="_x0000_s1083" type="#_x0000_t202" style="position:absolute;left:22764;top:10446;width:6450;height:36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" strokeweight=".5pt">
                  <v:stroke dashstyle="dash"/>
                  <v:textbox inset="1.96403mm,.982mm,1.96403mm,.982mm">
                    <w:txbxContent>
                      <w:p w14:paraId="655D0F86" w14:textId="77777777" w:rsidR="00DC7C48" w:rsidRPr="00151286" w:rsidRDefault="00DC7C48" w:rsidP="00DC7C48">
                        <w:pPr>
                          <w:keepNext/>
                          <w:keepLines/>
                          <w:spacing w:line="192" w:lineRule="auto"/>
                          <w:jc w:val="center"/>
                          <w:rPr>
                            <w:sz w:val="18"/>
                            <w:szCs w:val="18"/>
                          </w:rPr>
                        </w:pPr>
                        <w:r>
                          <w:rPr>
                            <w:sz w:val="18"/>
                            <w:szCs w:val="18"/>
                          </w:rPr>
                          <w:t>Alert</w:t>
                        </w:r>
                        <w:r w:rsidRPr="00151286">
                          <w:rPr>
                            <w:sz w:val="18"/>
                            <w:szCs w:val="18"/>
                          </w:rPr>
                          <w:t xml:space="preserve"> Report Generator</w:t>
                        </w:r>
                      </w:p>
                    </w:txbxContent>
                  </v:textbox>
                </v:shape>
                <v:shape id="Text Box 42" o:spid="_x0000_s1084" type="#_x0000_t202" style="position:absolute;left:22748;top:16047;width:6466;height:43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" strokeweight=".5pt">
                  <v:stroke dashstyle="dash"/>
                  <v:textbox inset="1.96403mm,.982mm,1.96403mm,.982mm">
                    <w:txbxContent>
                      <w:p w14:paraId="55FC0C90" w14:textId="77777777" w:rsidR="00DC7C48" w:rsidRPr="00151286" w:rsidRDefault="00DC7C48" w:rsidP="00DC7C48">
                        <w:pPr>
                          <w:keepNext/>
                          <w:keepLines/>
                          <w:spacing w:line="192" w:lineRule="auto"/>
                          <w:jc w:val="center"/>
                          <w:rPr>
                            <w:sz w:val="18"/>
                            <w:szCs w:val="18"/>
                          </w:rPr>
                        </w:pPr>
                        <w:r>
                          <w:rPr>
                            <w:sz w:val="18"/>
                            <w:szCs w:val="18"/>
                          </w:rPr>
                          <w:t>Alert</w:t>
                        </w:r>
                      </w:p>
                      <w:p w14:paraId="417AD76A" w14:textId="77777777" w:rsidR="00DC7C48" w:rsidRPr="00151286" w:rsidRDefault="00DC7C48" w:rsidP="00FB0DAB">
                        <w:pPr>
                          <w:keepNext/>
                          <w:keepLines/>
                          <w:spacing w:line="192" w:lineRule="auto"/>
                          <w:jc w:val="center"/>
                          <w:rPr>
                            <w:sz w:val="18"/>
                            <w:szCs w:val="18"/>
                          </w:rPr>
                        </w:pPr>
                        <w:r w:rsidRPr="00151286">
                          <w:rPr>
                            <w:sz w:val="18"/>
                            <w:szCs w:val="18"/>
                          </w:rPr>
                          <w:t>Cache</w:t>
                        </w:r>
                      </w:p>
                    </w:txbxContent>
                  </v:textbox>
                </v:shape>
                <v:shape id="AutoShape 43" o:spid="_x0000_s1085" type="#_x0000_t32" style="position:absolute;left:25989;top:8740;width:5;height:170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" strokeweight="2pt">
                  <v:stroke dashstyle="1 1"/>
                </v:shape>
                <v:shape id="AutoShape 44" o:spid="_x0000_s1086" type="#_x0000_t34" style="position:absolute;left:25257;top:15314;width:1460;height:5;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" adj="10759" strokeweight="2pt">
                  <v:stroke dashstyle="1 1"/>
                </v:shape>
                <v:group id="Group 166" o:spid="_x0000_s1087" style="position:absolute;left:31007;top:21996;width:27603;height:6166" coordorigin="39408,28831" coordsize="27334,4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0PuyQAAAOE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">
                  <v:group id="Group 167" o:spid="_x0000_s1088" style="position:absolute;left:39408;top:28831;width:25825;height:3080" coordorigin="39408,27324" coordsize="25825,30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">
                    <v:shape id="AutoShape 47" o:spid="_x0000_s1089" type="#_x0000_t34" style="position:absolute;left:39408;top:28860;width:2178;height: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" strokeweight="2pt"/>
                    <v:shape id="Text Box 49" o:spid="_x0000_s1090" type="#_x0000_t202" style="position:absolute;left:41586;top:27324;width:23647;height:30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" filled="f" stroked="f">
                      <v:textbox inset="2.18439mm,1.0922mm,2.18439mm,1.0922mm">
                        <w:txbxContent>
                          <w:p w14:paraId="3B444725" w14:textId="77777777" w:rsidR="00DC7C48" w:rsidRPr="008E3943" w:rsidRDefault="00DC7C48" w:rsidP="00C83A64">
                            <w:pPr>
                              <w:keepNext/>
                              <w:keepLines/>
                              <w:rPr>
                                <w:sz w:val="21"/>
                              </w:rPr>
                            </w:pPr>
                            <w:r w:rsidRPr="008E3943">
                              <w:rPr>
                                <w:sz w:val="21"/>
                              </w:rPr>
                              <w:t>Communication detailed in this profile</w:t>
                            </w:r>
                          </w:p>
                        </w:txbxContent>
                      </v:textbox>
                    </v:shape>
                  </v:group>
                  <v:group id="Group 170" o:spid="_x0000_s1091" style="position:absolute;left:39471;top:31122;width:27271;height:2317" coordorigin="39471,29514" coordsize="27271,2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">
                    <v:shape id="AutoShape 48" o:spid="_x0000_s1092" type="#_x0000_t34" style="position:absolute;left:39471;top:30756;width:2115;height: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" strokeweight="2pt">
                      <v:stroke dashstyle="1 1"/>
                    </v:shape>
                    <v:shape id="Text Box 50" o:spid="_x0000_s1093" type="#_x0000_t202" style="position:absolute;left:41586;top:29514;width:25156;height:23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" filled="f" stroked="f">
                      <v:textbox inset="2.18439mm,1.0922mm,2.18439mm,1.0922mm">
                        <w:txbxContent>
                          <w:p w14:paraId="127DF1DA" w14:textId="77777777" w:rsidR="00DC7C48" w:rsidRPr="008E3943" w:rsidRDefault="00DC7C48" w:rsidP="00C83A64">
                            <w:pPr>
                              <w:keepNext/>
                              <w:keepLines/>
                              <w:rPr>
                                <w:sz w:val="21"/>
                              </w:rPr>
                            </w:pPr>
                            <w:r w:rsidRPr="008E3943">
                              <w:rPr>
                                <w:sz w:val="21"/>
                              </w:rPr>
                              <w:t>Communication not detailed in this profile</w:t>
                            </w:r>
                          </w:p>
                        </w:txbxContent>
                      </v:textbox>
                    </v:shape>
                  </v:group>
                </v:group>
                <v:shape id="Text Box 52" o:spid="_x0000_s1094" type="#_x0000_t202" style="position:absolute;left:4948;top:8655;width:3048;height:61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" filled="f" stroked="f">
                  <v:textbox inset="2.175mm,1.0875mm,2.175mm,1.0875mm">
                    <w:txbxContent>
                      <w:p w14:paraId="08AC5166" w14:textId="77777777" w:rsidR="00DC7C48" w:rsidRDefault="00DC7C48" w:rsidP="00C83A64">
                        <w:pPr>
                          <w:keepNext/>
                          <w:keepLines/>
                          <w:spacing w:line="168" w:lineRule="auto"/>
                          <w:jc w:val="center"/>
                          <w:rPr>
                            <w:b/>
                            <w:sz w:val="28"/>
                            <w:szCs w:val="28"/>
                          </w:rPr>
                        </w:pPr>
                        <w:r>
                          <w:rPr>
                            <w:b/>
                            <w:sz w:val="28"/>
                            <w:szCs w:val="28"/>
                          </w:rPr>
                          <w:t>.</w:t>
                        </w:r>
                      </w:p>
                      <w:p w14:paraId="55BB5AFE" w14:textId="77777777" w:rsidR="00DC7C48" w:rsidRDefault="00DC7C48" w:rsidP="00C83A64">
                        <w:pPr>
                          <w:keepNext/>
                          <w:keepLines/>
                          <w:spacing w:line="168" w:lineRule="auto"/>
                          <w:jc w:val="center"/>
                          <w:rPr>
                            <w:b/>
                            <w:sz w:val="28"/>
                            <w:szCs w:val="28"/>
                          </w:rPr>
                        </w:pPr>
                        <w:r>
                          <w:rPr>
                            <w:b/>
                            <w:sz w:val="28"/>
                            <w:szCs w:val="28"/>
                          </w:rPr>
                          <w:t>.</w:t>
                        </w:r>
                      </w:p>
                      <w:p w14:paraId="0F9EB12C" w14:textId="77777777" w:rsidR="00DC7C48" w:rsidRPr="007015C6" w:rsidRDefault="00DC7C48" w:rsidP="00C83A64">
                        <w:pPr>
                          <w:keepNext/>
                          <w:keepLines/>
                          <w:spacing w:line="168" w:lineRule="auto"/>
                          <w:jc w:val="center"/>
                          <w:rPr>
                            <w:b/>
                            <w:sz w:val="28"/>
                            <w:szCs w:val="28"/>
                          </w:rPr>
                        </w:pPr>
                        <w:r>
                          <w:rPr>
                            <w:b/>
                            <w:sz w:val="28"/>
                            <w:szCs w:val="28"/>
                          </w:rPr>
                          <w:t>.</w:t>
                        </w:r>
                      </w:p>
                    </w:txbxContent>
                  </v:textbox>
                </v:shape>
                <v:shape id="Text Box 53" o:spid="_x0000_s1095" type="#_x0000_t202" style="position:absolute;left:48228;top:9453;width:3048;height:61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" filled="f" stroked="f">
                  <v:textbox inset="2.175mm,1.0875mm,2.175mm,1.0875mm">
                    <w:txbxContent>
                      <w:p w14:paraId="488BC3EB" w14:textId="77777777" w:rsidR="00DC7C48" w:rsidRDefault="00DC7C48" w:rsidP="00C83A64">
                        <w:pPr>
                          <w:keepNext/>
                          <w:keepLines/>
                          <w:spacing w:line="168" w:lineRule="auto"/>
                          <w:jc w:val="center"/>
                          <w:rPr>
                            <w:b/>
                            <w:sz w:val="28"/>
                            <w:szCs w:val="28"/>
                          </w:rPr>
                        </w:pPr>
                        <w:r>
                          <w:rPr>
                            <w:b/>
                            <w:sz w:val="28"/>
                            <w:szCs w:val="28"/>
                          </w:rPr>
                          <w:t>.</w:t>
                        </w:r>
                      </w:p>
                      <w:p w14:paraId="34E7F925" w14:textId="77777777" w:rsidR="00DC7C48" w:rsidRDefault="00DC7C48" w:rsidP="00C83A64">
                        <w:pPr>
                          <w:keepNext/>
                          <w:keepLines/>
                          <w:spacing w:line="168" w:lineRule="auto"/>
                          <w:jc w:val="center"/>
                          <w:rPr>
                            <w:b/>
                            <w:sz w:val="28"/>
                            <w:szCs w:val="28"/>
                          </w:rPr>
                        </w:pPr>
                        <w:r>
                          <w:rPr>
                            <w:b/>
                            <w:sz w:val="28"/>
                            <w:szCs w:val="28"/>
                          </w:rPr>
                          <w:t>.</w:t>
                        </w:r>
                      </w:p>
                      <w:p w14:paraId="424DD410" w14:textId="77777777" w:rsidR="00DC7C48" w:rsidRPr="007015C6" w:rsidRDefault="00DC7C48" w:rsidP="00C83A64">
                        <w:pPr>
                          <w:keepNext/>
                          <w:keepLines/>
                          <w:spacing w:line="168" w:lineRule="auto"/>
                          <w:jc w:val="center"/>
                          <w:rPr>
                            <w:b/>
                            <w:sz w:val="28"/>
                            <w:szCs w:val="28"/>
                          </w:rPr>
                        </w:pPr>
                        <w:r>
                          <w:rPr>
                            <w:b/>
                            <w:sz w:val="28"/>
                            <w:szCs w:val="28"/>
                          </w:rPr>
                          <w:t>.</w:t>
                        </w:r>
                      </w:p>
                    </w:txbxContent>
                  </v:textbox>
                </v:shape>
                <v:rect id="Rectangle 175" o:spid="_x0000_s1096" style="position:absolute;left:175;top:15048;width:13381;height:73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" filled="f" strokeweight=".5pt">
                  <v:textbox inset="2.175mm,1.0875mm,2.175mm,1.0875mm"/>
                </v:rect>
                <v:shape id="Text Box 27" o:spid="_x0000_s1097" type="#_x0000_t202" style="position:absolute;left:6525;top:17391;width:6036;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" strokeweight=".5pt">
                  <v:stroke dashstyle="dash"/>
                  <v:textbox inset="1.96403mm,.982mm,1.96403mm,.982mm">
                    <w:txbxContent>
                      <w:p w14:paraId="61FFC27A" w14:textId="77777777" w:rsidR="00DC7C48" w:rsidRPr="00A6322E" w:rsidRDefault="00DC7C48">
                        <w:pPr>
                          <w:keepNext/>
                          <w:keepLines/>
                          <w:spacing w:line="192" w:lineRule="auto"/>
                          <w:jc w:val="center"/>
                          <w:rPr>
                            <w:sz w:val="18"/>
                            <w:szCs w:val="18"/>
                            <w:rPrChange w:id="1479" w:author="Mary Jungers" w:date="2019-11-12T12:56:00Z">
                              <w:rPr/>
                            </w:rPrChange>
                          </w:rPr>
                          <w:pPrChange w:id="1480" w:author="Mary Jungers" w:date="2019-11-12T12:56:00Z">
                            <w:pPr>
                              <w:pStyle w:val="NormalWeb"/>
                              <w:spacing w:line="192" w:lineRule="auto"/>
                              <w:jc w:val="center"/>
                            </w:pPr>
                          </w:pPrChange>
                        </w:pPr>
                        <w:r>
                          <w:rPr>
                            <w:sz w:val="18"/>
                            <w:szCs w:val="18"/>
                          </w:rPr>
                          <w:t>Alert</w:t>
                        </w:r>
                      </w:p>
                      <w:p w14:paraId="2BD4BE2E" w14:textId="77777777" w:rsidR="00DC7C48" w:rsidRPr="00A6322E" w:rsidRDefault="00DC7C48">
                        <w:pPr>
                          <w:keepNext/>
                          <w:keepLines/>
                          <w:spacing w:line="192" w:lineRule="auto"/>
                          <w:jc w:val="center"/>
                          <w:rPr>
                            <w:sz w:val="18"/>
                            <w:szCs w:val="18"/>
                            <w:rPrChange w:id="1481" w:author="Mary Jungers" w:date="2019-11-12T12:56:00Z">
                              <w:rPr/>
                            </w:rPrChange>
                          </w:rPr>
                          <w:pPrChange w:id="1482" w:author="Mary Jungers" w:date="2019-11-12T12:56:00Z">
                            <w:pPr>
                              <w:pStyle w:val="NormalWeb"/>
                              <w:spacing w:line="192" w:lineRule="auto"/>
                              <w:jc w:val="center"/>
                            </w:pPr>
                          </w:pPrChange>
                        </w:pPr>
                        <w:r>
                          <w:rPr>
                            <w:sz w:val="18"/>
                            <w:szCs w:val="18"/>
                          </w:rPr>
                          <w:t>Receiver</w:t>
                        </w:r>
                      </w:p>
                    </w:txbxContent>
                  </v:textbox>
                </v:shape>
                <v:shape id="Text Box 40" o:spid="_x0000_s1098" type="#_x0000_t202" style="position:absolute;top:16887;width:6525;height:40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" filled="f" stroked="f">
                  <v:textbox style="mso-fit-shape-to-text:t" inset="1.96403mm,.982mm,1.96403mm,.982mm">
                    <w:txbxContent>
                      <w:p w14:paraId="1784386E" w14:textId="77777777" w:rsidR="00DC7C48" w:rsidRPr="00A6322E" w:rsidRDefault="00DC7C48">
                        <w:pPr>
                          <w:keepNext/>
                          <w:keepLines/>
                          <w:spacing w:line="192" w:lineRule="auto"/>
                          <w:jc w:val="center"/>
                          <w:rPr>
                            <w:sz w:val="18"/>
                            <w:szCs w:val="18"/>
                            <w:rPrChange w:id="1483" w:author="Mary Jungers" w:date="2019-11-12T12:57:00Z">
                              <w:rPr/>
                            </w:rPrChange>
                          </w:rPr>
                          <w:pPrChange w:id="1484" w:author="Mary Jungers" w:date="2019-11-12T12:57:00Z">
                            <w:pPr>
                              <w:pStyle w:val="NormalWeb"/>
                              <w:spacing w:line="216" w:lineRule="auto"/>
                              <w:jc w:val="center"/>
                            </w:pPr>
                          </w:pPrChange>
                        </w:pPr>
                        <w:r>
                          <w:rPr>
                            <w:sz w:val="18"/>
                            <w:szCs w:val="18"/>
                          </w:rPr>
                          <w:t>Alert Consumer</w:t>
                        </w:r>
                      </w:p>
                      <w:p w14:paraId="46758C75" w14:textId="77777777" w:rsidR="00DC7C48" w:rsidRPr="00A6322E" w:rsidRDefault="00DC7C48">
                        <w:pPr>
                          <w:keepNext/>
                          <w:keepLines/>
                          <w:spacing w:line="192" w:lineRule="auto"/>
                          <w:jc w:val="center"/>
                          <w:rPr>
                            <w:sz w:val="18"/>
                            <w:szCs w:val="18"/>
                            <w:rPrChange w:id="1485" w:author="Mary Jungers" w:date="2019-11-12T12:57:00Z">
                              <w:rPr/>
                            </w:rPrChange>
                          </w:rPr>
                          <w:pPrChange w:id="1486" w:author="Mary Jungers" w:date="2019-11-12T12:57:00Z">
                            <w:pPr>
                              <w:pStyle w:val="NormalWeb"/>
                              <w:spacing w:line="216" w:lineRule="auto"/>
                              <w:jc w:val="center"/>
                            </w:pPr>
                          </w:pPrChange>
                        </w:pPr>
                        <w:r>
                          <w:rPr>
                            <w:sz w:val="18"/>
                            <w:szCs w:val="18"/>
                          </w:rPr>
                          <w:t>(ACON)</w:t>
                        </w:r>
                      </w:p>
                    </w:txbxContent>
                  </v:textbox>
                </v:shape>
                <v:shape id="AutoShape 33" o:spid="_x0000_s1099" type="#_x0000_t34" style="position:absolute;left:4807;top:12655;width:9429;height:43;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" strokeweight="2pt"/>
                <v:shape id="Text Box 53" o:spid="_x0000_s1100" type="#_x0000_t202" style="position:absolute;left:5033;top:21015;width:3048;height:61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" filled="f" stroked="f">
                  <v:textbox inset="2.175mm,1.0875mm,2.175mm,1.0875mm">
                    <w:txbxContent>
                      <w:p w14:paraId="06174A7D" w14:textId="77777777" w:rsidR="00DC7C48" w:rsidRDefault="00DC7C48" w:rsidP="00C83A64">
                        <w:pPr>
                          <w:pStyle w:val="NormalWeb"/>
                          <w:spacing w:line="168" w:lineRule="auto"/>
                          <w:jc w:val="center"/>
                        </w:pPr>
                        <w:r>
                          <w:rPr>
                            <w:b/>
                            <w:bCs/>
                            <w:sz w:val="28"/>
                            <w:szCs w:val="28"/>
                          </w:rPr>
                          <w:t>.</w:t>
                        </w:r>
                      </w:p>
                      <w:p w14:paraId="46915E5F" w14:textId="77777777" w:rsidR="00DC7C48" w:rsidRDefault="00DC7C48" w:rsidP="00C83A64">
                        <w:pPr>
                          <w:pStyle w:val="NormalWeb"/>
                          <w:spacing w:line="168" w:lineRule="auto"/>
                          <w:jc w:val="center"/>
                        </w:pPr>
                        <w:r>
                          <w:rPr>
                            <w:b/>
                            <w:bCs/>
                            <w:sz w:val="28"/>
                            <w:szCs w:val="28"/>
                          </w:rPr>
                          <w:t>.</w:t>
                        </w:r>
                      </w:p>
                      <w:p w14:paraId="51DE4EDB" w14:textId="77777777" w:rsidR="00DC7C48" w:rsidRDefault="00DC7C48" w:rsidP="00C83A64">
                        <w:pPr>
                          <w:pStyle w:val="NormalWeb"/>
                          <w:spacing w:line="168" w:lineRule="auto"/>
                          <w:jc w:val="center"/>
                        </w:pPr>
                        <w:r>
                          <w:rPr>
                            <w:b/>
                            <w:bCs/>
                            <w:sz w:val="28"/>
                            <w:szCs w:val="28"/>
                          </w:rPr>
                          <w:t>.</w:t>
                        </w:r>
                      </w:p>
                    </w:txbxContent>
                  </v:textbox>
                </v:shape>
                <w10:wrap type="topAndBottom"/>
              </v:group>
            </w:pict>
          </mc:Fallback>
        </mc:AlternateContent>
      </w:r>
      <w:r w:rsidR="006A307B" w:rsidRPr="00190000">
        <w:t xml:space="preserve">Figure </w:t>
      </w:r>
      <w:r w:rsidR="00205968" w:rsidRPr="00190000">
        <w:t>6</w:t>
      </w:r>
      <w:r w:rsidR="006A307B" w:rsidRPr="00190000">
        <w:t>.1-1</w:t>
      </w:r>
      <w:r w:rsidR="008F2E3C" w:rsidRPr="00190000">
        <w:t xml:space="preserve">: </w:t>
      </w:r>
      <w:r w:rsidR="006A307B" w:rsidRPr="00190000">
        <w:t>ACM Profile Actor Diagram</w:t>
      </w:r>
      <w:bookmarkEnd w:id="1456"/>
    </w:p>
    <w:p w14:paraId="1A51D19F" w14:textId="77777777" w:rsidR="006A307B" w:rsidRPr="00190000" w:rsidRDefault="006A307B" w:rsidP="006A307B">
      <w:pPr>
        <w:pStyle w:val="BodyText"/>
      </w:pPr>
      <w:r w:rsidRPr="00190000">
        <w:t xml:space="preserve">Table </w:t>
      </w:r>
      <w:r w:rsidR="00205968" w:rsidRPr="00190000">
        <w:t>6</w:t>
      </w:r>
      <w:r w:rsidRPr="00190000">
        <w:t xml:space="preserve">.1-1 lists the transactions for each actor directly involved in the ACM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Section </w:t>
      </w:r>
      <w:r w:rsidR="00205968" w:rsidRPr="00190000">
        <w:t>6</w:t>
      </w:r>
      <w:r w:rsidRPr="00190000">
        <w:t>.2.</w:t>
      </w:r>
    </w:p>
    <w:p w14:paraId="4FE37177" w14:textId="77777777" w:rsidR="006A307B" w:rsidRPr="00190000" w:rsidRDefault="006A307B" w:rsidP="006A307B">
      <w:pPr>
        <w:pStyle w:val="BodyText"/>
      </w:pPr>
    </w:p>
    <w:p w14:paraId="6384BE9D" w14:textId="77777777" w:rsidR="006A307B" w:rsidRPr="00190000" w:rsidRDefault="006A307B" w:rsidP="006A307B">
      <w:pPr>
        <w:pStyle w:val="TableTitle"/>
        <w:keepLines/>
      </w:pPr>
      <w:r w:rsidRPr="00190000">
        <w:lastRenderedPageBreak/>
        <w:t xml:space="preserve">Table </w:t>
      </w:r>
      <w:r w:rsidR="00205968" w:rsidRPr="00190000">
        <w:t>6</w:t>
      </w:r>
      <w:r w:rsidRPr="00190000">
        <w:t>.1-1: ACM Integration Profile – Actors and Transactions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600"/>
        <w:gridCol w:w="1260"/>
        <w:gridCol w:w="1440"/>
        <w:gridCol w:w="1260"/>
      </w:tblGrid>
      <w:tr w:rsidR="006A307B" w:rsidRPr="00190000" w14:paraId="25FFDB76" w14:textId="77777777" w:rsidTr="007445FC">
        <w:trPr>
          <w:tblHeader/>
        </w:trPr>
        <w:tc>
          <w:tcPr>
            <w:tcW w:w="1998" w:type="dxa"/>
            <w:shd w:val="pct15" w:color="auto" w:fill="FFFFFF"/>
          </w:tcPr>
          <w:p w14:paraId="76918BD0" w14:textId="77777777" w:rsidR="006A307B" w:rsidRPr="00190000" w:rsidRDefault="006A307B" w:rsidP="00C83A64">
            <w:pPr>
              <w:pStyle w:val="TableEntryHeader"/>
              <w:keepLines/>
            </w:pPr>
            <w:r w:rsidRPr="00190000">
              <w:t>Actors</w:t>
            </w:r>
          </w:p>
        </w:tc>
        <w:tc>
          <w:tcPr>
            <w:tcW w:w="3600" w:type="dxa"/>
            <w:shd w:val="pct15" w:color="auto" w:fill="FFFFFF"/>
          </w:tcPr>
          <w:p w14:paraId="48AD914A" w14:textId="77777777" w:rsidR="006A307B" w:rsidRPr="00190000" w:rsidRDefault="006A307B" w:rsidP="00C83A64">
            <w:pPr>
              <w:pStyle w:val="TableEntryHeader"/>
              <w:keepLines/>
            </w:pPr>
            <w:r w:rsidRPr="00190000">
              <w:t xml:space="preserve">Transactions </w:t>
            </w:r>
          </w:p>
        </w:tc>
        <w:tc>
          <w:tcPr>
            <w:tcW w:w="1260" w:type="dxa"/>
            <w:shd w:val="pct15" w:color="auto" w:fill="FFFFFF"/>
          </w:tcPr>
          <w:p w14:paraId="45AB9EEC" w14:textId="77777777" w:rsidR="006A307B" w:rsidRPr="00190000" w:rsidRDefault="006A307B" w:rsidP="00C83A64">
            <w:pPr>
              <w:pStyle w:val="TableEntryHeader"/>
              <w:keepLines/>
            </w:pPr>
            <w:r w:rsidRPr="00190000">
              <w:t>Direction</w:t>
            </w:r>
          </w:p>
        </w:tc>
        <w:tc>
          <w:tcPr>
            <w:tcW w:w="1440" w:type="dxa"/>
            <w:shd w:val="pct15" w:color="auto" w:fill="FFFFFF"/>
          </w:tcPr>
          <w:p w14:paraId="63FC91CF" w14:textId="77777777" w:rsidR="006A307B" w:rsidRPr="00190000" w:rsidRDefault="006A307B" w:rsidP="00C83A64">
            <w:pPr>
              <w:pStyle w:val="TableEntryHeader"/>
              <w:keepLines/>
            </w:pPr>
            <w:r w:rsidRPr="00190000">
              <w:t>Optionality</w:t>
            </w:r>
          </w:p>
        </w:tc>
        <w:tc>
          <w:tcPr>
            <w:tcW w:w="1260" w:type="dxa"/>
            <w:shd w:val="pct15" w:color="auto" w:fill="FFFFFF"/>
          </w:tcPr>
          <w:p w14:paraId="6B729660" w14:textId="77777777" w:rsidR="006A307B" w:rsidRPr="00190000" w:rsidRDefault="006A307B" w:rsidP="00C83A64">
            <w:pPr>
              <w:pStyle w:val="TableEntryHeader"/>
              <w:keepLines/>
            </w:pPr>
            <w:r w:rsidRPr="00190000">
              <w:t>Section in Vol. 2</w:t>
            </w:r>
          </w:p>
        </w:tc>
      </w:tr>
      <w:tr w:rsidR="000F7779" w:rsidRPr="00190000" w14:paraId="18FFF79E" w14:textId="77777777" w:rsidTr="00AD04B6">
        <w:trPr>
          <w:cantSplit/>
        </w:trPr>
        <w:tc>
          <w:tcPr>
            <w:tcW w:w="1998" w:type="dxa"/>
            <w:vMerge w:val="restart"/>
            <w:vAlign w:val="center"/>
          </w:tcPr>
          <w:p w14:paraId="6392F7A3" w14:textId="77777777" w:rsidR="000F7779" w:rsidRPr="00190000" w:rsidRDefault="000F7779" w:rsidP="00AD04B6">
            <w:pPr>
              <w:pStyle w:val="TableEntry"/>
              <w:keepNext/>
              <w:keepLines/>
              <w:jc w:val="center"/>
            </w:pPr>
            <w:r w:rsidRPr="00190000">
              <w:t>Alert Reporter (AR)</w:t>
            </w:r>
          </w:p>
        </w:tc>
        <w:tc>
          <w:tcPr>
            <w:tcW w:w="3600" w:type="dxa"/>
          </w:tcPr>
          <w:p w14:paraId="183303C8" w14:textId="77777777" w:rsidR="000F7779" w:rsidRPr="00190000" w:rsidRDefault="000F7779" w:rsidP="00C83A64">
            <w:pPr>
              <w:pStyle w:val="TableEntry"/>
              <w:keepNext/>
              <w:keepLines/>
            </w:pPr>
            <w:r w:rsidRPr="00190000">
              <w:t>Report Alert [PCD-04]</w:t>
            </w:r>
          </w:p>
        </w:tc>
        <w:tc>
          <w:tcPr>
            <w:tcW w:w="1260" w:type="dxa"/>
          </w:tcPr>
          <w:p w14:paraId="7824C1C8" w14:textId="77777777" w:rsidR="000F7779" w:rsidRPr="00190000" w:rsidRDefault="000F7779" w:rsidP="00C83A64">
            <w:pPr>
              <w:pStyle w:val="TableEntry"/>
              <w:keepNext/>
              <w:keepLines/>
            </w:pPr>
            <w:r w:rsidRPr="00190000">
              <w:t>Outbound</w:t>
            </w:r>
          </w:p>
        </w:tc>
        <w:tc>
          <w:tcPr>
            <w:tcW w:w="1440" w:type="dxa"/>
          </w:tcPr>
          <w:p w14:paraId="352B035A" w14:textId="77777777" w:rsidR="000F7779" w:rsidRPr="00190000" w:rsidRDefault="000F7779" w:rsidP="00C83A64">
            <w:pPr>
              <w:pStyle w:val="TableEntry"/>
              <w:keepNext/>
              <w:keepLines/>
              <w:jc w:val="center"/>
            </w:pPr>
            <w:r w:rsidRPr="00190000">
              <w:t>R</w:t>
            </w:r>
          </w:p>
        </w:tc>
        <w:tc>
          <w:tcPr>
            <w:tcW w:w="1260" w:type="dxa"/>
          </w:tcPr>
          <w:p w14:paraId="4E2C6A89" w14:textId="77777777" w:rsidR="000F7779" w:rsidRPr="00190000" w:rsidRDefault="000F7779" w:rsidP="0099495F">
            <w:pPr>
              <w:pStyle w:val="TableEntry"/>
            </w:pPr>
            <w:r w:rsidRPr="00190000">
              <w:t>3.4</w:t>
            </w:r>
          </w:p>
        </w:tc>
      </w:tr>
      <w:tr w:rsidR="000F7779" w:rsidRPr="00190000" w14:paraId="746F6BB8" w14:textId="77777777" w:rsidTr="007445FC">
        <w:trPr>
          <w:cantSplit/>
        </w:trPr>
        <w:tc>
          <w:tcPr>
            <w:tcW w:w="1998" w:type="dxa"/>
            <w:vMerge/>
          </w:tcPr>
          <w:p w14:paraId="2ECB26D1" w14:textId="77777777" w:rsidR="000F7779" w:rsidRPr="00190000" w:rsidRDefault="000F7779" w:rsidP="00C83A64">
            <w:pPr>
              <w:pStyle w:val="TableEntry"/>
              <w:keepNext/>
              <w:keepLines/>
            </w:pPr>
          </w:p>
        </w:tc>
        <w:tc>
          <w:tcPr>
            <w:tcW w:w="3600" w:type="dxa"/>
          </w:tcPr>
          <w:p w14:paraId="429CDF2A" w14:textId="77777777" w:rsidR="000F7779" w:rsidRPr="00190000" w:rsidRDefault="000F7779" w:rsidP="00C83A64">
            <w:pPr>
              <w:pStyle w:val="TableEntry"/>
              <w:keepNext/>
              <w:keepLines/>
            </w:pPr>
            <w:r w:rsidRPr="00190000">
              <w:t>Report Alert Status [PCD-05]</w:t>
            </w:r>
          </w:p>
        </w:tc>
        <w:tc>
          <w:tcPr>
            <w:tcW w:w="1260" w:type="dxa"/>
          </w:tcPr>
          <w:p w14:paraId="172A33CA" w14:textId="77777777" w:rsidR="000F7779" w:rsidRPr="00190000" w:rsidRDefault="000F7779" w:rsidP="00C83A64">
            <w:pPr>
              <w:pStyle w:val="TableEntry"/>
              <w:keepNext/>
              <w:keepLines/>
            </w:pPr>
            <w:r w:rsidRPr="00190000">
              <w:t>Inbound</w:t>
            </w:r>
          </w:p>
        </w:tc>
        <w:tc>
          <w:tcPr>
            <w:tcW w:w="1440" w:type="dxa"/>
          </w:tcPr>
          <w:p w14:paraId="49118494" w14:textId="77777777" w:rsidR="000F7779" w:rsidRPr="00190000" w:rsidRDefault="000F7779" w:rsidP="00C83A64">
            <w:pPr>
              <w:pStyle w:val="TableEntry"/>
              <w:keepNext/>
              <w:keepLines/>
              <w:jc w:val="center"/>
            </w:pPr>
            <w:r w:rsidRPr="00190000">
              <w:t>O</w:t>
            </w:r>
          </w:p>
        </w:tc>
        <w:tc>
          <w:tcPr>
            <w:tcW w:w="1260" w:type="dxa"/>
          </w:tcPr>
          <w:p w14:paraId="40180472" w14:textId="77777777" w:rsidR="000F7779" w:rsidRPr="00190000" w:rsidRDefault="000F7779" w:rsidP="0099495F">
            <w:pPr>
              <w:pStyle w:val="TableEntry"/>
            </w:pPr>
            <w:r w:rsidRPr="00190000">
              <w:t>3.</w:t>
            </w:r>
            <w:r w:rsidR="002C6163" w:rsidRPr="00190000">
              <w:t>5</w:t>
            </w:r>
          </w:p>
        </w:tc>
      </w:tr>
      <w:tr w:rsidR="000F7779" w:rsidRPr="00190000" w14:paraId="32BC694A" w14:textId="77777777" w:rsidTr="007445FC">
        <w:trPr>
          <w:cantSplit/>
        </w:trPr>
        <w:tc>
          <w:tcPr>
            <w:tcW w:w="1998" w:type="dxa"/>
            <w:vMerge w:val="restart"/>
            <w:vAlign w:val="center"/>
          </w:tcPr>
          <w:p w14:paraId="718457AB" w14:textId="77777777" w:rsidR="000F7779" w:rsidRPr="00190000" w:rsidRDefault="000F7779" w:rsidP="00C83A64">
            <w:pPr>
              <w:pStyle w:val="TableEntry"/>
              <w:keepNext/>
              <w:keepLines/>
            </w:pPr>
            <w:r w:rsidRPr="00190000">
              <w:t>Alert Manager (AM)</w:t>
            </w:r>
          </w:p>
          <w:p w14:paraId="7D2435A0" w14:textId="77777777" w:rsidR="000F7779" w:rsidRPr="00190000" w:rsidRDefault="000F7779" w:rsidP="00C83A64">
            <w:pPr>
              <w:pStyle w:val="TableEntry"/>
              <w:keepNext/>
              <w:keepLines/>
            </w:pPr>
          </w:p>
        </w:tc>
        <w:tc>
          <w:tcPr>
            <w:tcW w:w="3600" w:type="dxa"/>
          </w:tcPr>
          <w:p w14:paraId="712A3ABA" w14:textId="77777777" w:rsidR="000F7779" w:rsidRPr="00190000" w:rsidRDefault="000F7779" w:rsidP="00C83A64">
            <w:pPr>
              <w:pStyle w:val="TableEntry"/>
              <w:keepNext/>
              <w:keepLines/>
            </w:pPr>
            <w:r w:rsidRPr="00190000">
              <w:t>Report Alert [PCD-04]</w:t>
            </w:r>
          </w:p>
        </w:tc>
        <w:tc>
          <w:tcPr>
            <w:tcW w:w="1260" w:type="dxa"/>
          </w:tcPr>
          <w:p w14:paraId="7C1BD84B" w14:textId="77777777" w:rsidR="000F7779" w:rsidRPr="00190000" w:rsidRDefault="000F7779" w:rsidP="00C83A64">
            <w:pPr>
              <w:pStyle w:val="TableEntry"/>
              <w:keepNext/>
              <w:keepLines/>
            </w:pPr>
            <w:r w:rsidRPr="00190000">
              <w:t>Inbound</w:t>
            </w:r>
          </w:p>
        </w:tc>
        <w:tc>
          <w:tcPr>
            <w:tcW w:w="1440" w:type="dxa"/>
          </w:tcPr>
          <w:p w14:paraId="5345B6A5" w14:textId="77777777" w:rsidR="000F7779" w:rsidRPr="00190000" w:rsidRDefault="000F7779" w:rsidP="00C83A64">
            <w:pPr>
              <w:pStyle w:val="TableEntry"/>
              <w:keepNext/>
              <w:keepLines/>
              <w:jc w:val="center"/>
            </w:pPr>
            <w:r w:rsidRPr="00190000">
              <w:t>R</w:t>
            </w:r>
          </w:p>
        </w:tc>
        <w:tc>
          <w:tcPr>
            <w:tcW w:w="1260" w:type="dxa"/>
          </w:tcPr>
          <w:p w14:paraId="347CCC75" w14:textId="77777777" w:rsidR="000F7779" w:rsidRPr="00190000" w:rsidRDefault="000F7779" w:rsidP="0099495F">
            <w:pPr>
              <w:pStyle w:val="TableEntry"/>
            </w:pPr>
            <w:r w:rsidRPr="00190000">
              <w:t>3.4</w:t>
            </w:r>
          </w:p>
        </w:tc>
      </w:tr>
      <w:tr w:rsidR="000F7779" w:rsidRPr="00190000" w14:paraId="58E93CB5" w14:textId="77777777" w:rsidTr="007445FC">
        <w:trPr>
          <w:cantSplit/>
        </w:trPr>
        <w:tc>
          <w:tcPr>
            <w:tcW w:w="1998" w:type="dxa"/>
            <w:vMerge/>
            <w:vAlign w:val="center"/>
          </w:tcPr>
          <w:p w14:paraId="01200BFC" w14:textId="77777777" w:rsidR="000F7779" w:rsidRPr="00190000" w:rsidRDefault="000F7779" w:rsidP="00C83A64">
            <w:pPr>
              <w:pStyle w:val="TableEntry"/>
              <w:keepNext/>
              <w:keepLines/>
            </w:pPr>
          </w:p>
        </w:tc>
        <w:tc>
          <w:tcPr>
            <w:tcW w:w="3600" w:type="dxa"/>
          </w:tcPr>
          <w:p w14:paraId="45787CB1" w14:textId="77777777" w:rsidR="000F7779" w:rsidRPr="00190000" w:rsidRDefault="000F7779" w:rsidP="00C83A64">
            <w:pPr>
              <w:pStyle w:val="TableEntry"/>
              <w:keepNext/>
              <w:keepLines/>
            </w:pPr>
            <w:r w:rsidRPr="00190000">
              <w:t>Disseminate Alert [PCD-06]</w:t>
            </w:r>
          </w:p>
        </w:tc>
        <w:tc>
          <w:tcPr>
            <w:tcW w:w="1260" w:type="dxa"/>
          </w:tcPr>
          <w:p w14:paraId="3A546A58" w14:textId="77777777" w:rsidR="000F7779" w:rsidRPr="00190000" w:rsidRDefault="000F7779" w:rsidP="00C83A64">
            <w:pPr>
              <w:pStyle w:val="TableEntry"/>
              <w:keepNext/>
              <w:keepLines/>
            </w:pPr>
            <w:r w:rsidRPr="00190000">
              <w:t>Outbound</w:t>
            </w:r>
          </w:p>
        </w:tc>
        <w:tc>
          <w:tcPr>
            <w:tcW w:w="1440" w:type="dxa"/>
          </w:tcPr>
          <w:p w14:paraId="53808151" w14:textId="77777777" w:rsidR="000F7779" w:rsidRPr="00190000" w:rsidRDefault="000F7779" w:rsidP="00C83A64">
            <w:pPr>
              <w:pStyle w:val="TableEntry"/>
              <w:keepNext/>
              <w:keepLines/>
              <w:jc w:val="center"/>
            </w:pPr>
            <w:r w:rsidRPr="00190000">
              <w:t>R</w:t>
            </w:r>
          </w:p>
        </w:tc>
        <w:tc>
          <w:tcPr>
            <w:tcW w:w="1260" w:type="dxa"/>
          </w:tcPr>
          <w:p w14:paraId="03EDE7FB" w14:textId="77777777" w:rsidR="000F7779" w:rsidRPr="00190000" w:rsidRDefault="000F7779" w:rsidP="0099495F">
            <w:pPr>
              <w:pStyle w:val="TableEntry"/>
            </w:pPr>
            <w:r w:rsidRPr="00190000">
              <w:t>3.6</w:t>
            </w:r>
          </w:p>
        </w:tc>
      </w:tr>
      <w:tr w:rsidR="000F7779" w:rsidRPr="00190000" w14:paraId="4102ADEA" w14:textId="77777777" w:rsidTr="007445FC">
        <w:trPr>
          <w:cantSplit/>
        </w:trPr>
        <w:tc>
          <w:tcPr>
            <w:tcW w:w="1998" w:type="dxa"/>
            <w:vMerge/>
          </w:tcPr>
          <w:p w14:paraId="06CAD242" w14:textId="77777777" w:rsidR="000F7779" w:rsidRPr="00190000" w:rsidRDefault="000F7779" w:rsidP="00C83A64">
            <w:pPr>
              <w:pStyle w:val="TableEntry"/>
              <w:keepNext/>
              <w:keepLines/>
            </w:pPr>
          </w:p>
        </w:tc>
        <w:tc>
          <w:tcPr>
            <w:tcW w:w="3600" w:type="dxa"/>
          </w:tcPr>
          <w:p w14:paraId="2DF0F409" w14:textId="77777777" w:rsidR="000F7779" w:rsidRPr="00190000" w:rsidRDefault="000F7779" w:rsidP="00C83A64">
            <w:pPr>
              <w:pStyle w:val="TableEntry"/>
              <w:keepNext/>
              <w:keepLines/>
            </w:pPr>
            <w:r w:rsidRPr="00190000">
              <w:t>Report Dissemination Alert Status [PCD-07]</w:t>
            </w:r>
          </w:p>
        </w:tc>
        <w:tc>
          <w:tcPr>
            <w:tcW w:w="1260" w:type="dxa"/>
          </w:tcPr>
          <w:p w14:paraId="0FCED0BE" w14:textId="77777777" w:rsidR="000F7779" w:rsidRPr="00190000" w:rsidRDefault="000F7779" w:rsidP="00C83A64">
            <w:pPr>
              <w:pStyle w:val="TableEntry"/>
              <w:keepNext/>
              <w:keepLines/>
            </w:pPr>
            <w:r w:rsidRPr="00190000">
              <w:t>Inbound</w:t>
            </w:r>
          </w:p>
        </w:tc>
        <w:tc>
          <w:tcPr>
            <w:tcW w:w="1440" w:type="dxa"/>
          </w:tcPr>
          <w:p w14:paraId="0C2AC9D7" w14:textId="77777777" w:rsidR="000F7779" w:rsidRPr="00190000" w:rsidRDefault="000F7779" w:rsidP="00C83A64">
            <w:pPr>
              <w:pStyle w:val="TableEntry"/>
              <w:keepNext/>
              <w:keepLines/>
              <w:jc w:val="center"/>
              <w:rPr>
                <w:vertAlign w:val="superscript"/>
              </w:rPr>
            </w:pPr>
            <w:r w:rsidRPr="00190000">
              <w:t>R</w:t>
            </w:r>
          </w:p>
        </w:tc>
        <w:tc>
          <w:tcPr>
            <w:tcW w:w="1260" w:type="dxa"/>
          </w:tcPr>
          <w:p w14:paraId="608DF526" w14:textId="77777777" w:rsidR="000F7779" w:rsidRPr="00190000" w:rsidRDefault="000F7779" w:rsidP="0099495F">
            <w:pPr>
              <w:pStyle w:val="TableEntry"/>
            </w:pPr>
            <w:r w:rsidRPr="00190000">
              <w:t>3.7</w:t>
            </w:r>
          </w:p>
        </w:tc>
      </w:tr>
      <w:tr w:rsidR="000F7779" w:rsidRPr="00190000" w14:paraId="1D11F8D0" w14:textId="77777777" w:rsidTr="007445FC">
        <w:trPr>
          <w:cantSplit/>
        </w:trPr>
        <w:tc>
          <w:tcPr>
            <w:tcW w:w="1998" w:type="dxa"/>
            <w:vMerge/>
          </w:tcPr>
          <w:p w14:paraId="1ED6AE32" w14:textId="77777777" w:rsidR="000F7779" w:rsidRPr="00190000" w:rsidRDefault="000F7779" w:rsidP="00C83A64">
            <w:pPr>
              <w:pStyle w:val="TableEntry"/>
              <w:keepNext/>
              <w:keepLines/>
            </w:pPr>
          </w:p>
        </w:tc>
        <w:tc>
          <w:tcPr>
            <w:tcW w:w="3600" w:type="dxa"/>
          </w:tcPr>
          <w:p w14:paraId="2CE572E1" w14:textId="77777777" w:rsidR="000F7779" w:rsidRPr="00190000" w:rsidRDefault="000F7779" w:rsidP="00C83A64">
            <w:pPr>
              <w:pStyle w:val="TableEntry"/>
              <w:keepNext/>
              <w:keepLines/>
            </w:pPr>
            <w:r w:rsidRPr="00190000">
              <w:t>Report Alert Status [PCD-05]</w:t>
            </w:r>
          </w:p>
        </w:tc>
        <w:tc>
          <w:tcPr>
            <w:tcW w:w="1260" w:type="dxa"/>
          </w:tcPr>
          <w:p w14:paraId="7974FCD9" w14:textId="77777777" w:rsidR="000F7779" w:rsidRPr="00190000" w:rsidRDefault="000F7779" w:rsidP="00C83A64">
            <w:pPr>
              <w:pStyle w:val="TableEntry"/>
              <w:keepNext/>
              <w:keepLines/>
            </w:pPr>
            <w:r w:rsidRPr="00190000">
              <w:t>Outbound</w:t>
            </w:r>
          </w:p>
        </w:tc>
        <w:tc>
          <w:tcPr>
            <w:tcW w:w="1440" w:type="dxa"/>
          </w:tcPr>
          <w:p w14:paraId="18150C3E" w14:textId="77777777" w:rsidR="000F7779" w:rsidRPr="00190000" w:rsidRDefault="000F7779" w:rsidP="00C83A64">
            <w:pPr>
              <w:pStyle w:val="TableEntry"/>
              <w:keepNext/>
              <w:keepLines/>
              <w:jc w:val="center"/>
            </w:pPr>
            <w:r w:rsidRPr="00190000">
              <w:t>O</w:t>
            </w:r>
          </w:p>
        </w:tc>
        <w:tc>
          <w:tcPr>
            <w:tcW w:w="1260" w:type="dxa"/>
          </w:tcPr>
          <w:p w14:paraId="7A83604A" w14:textId="77777777" w:rsidR="000F7779" w:rsidRPr="00190000" w:rsidRDefault="000F7779" w:rsidP="0099495F">
            <w:pPr>
              <w:pStyle w:val="TableEntry"/>
            </w:pPr>
            <w:r w:rsidRPr="00190000">
              <w:t>3.</w:t>
            </w:r>
            <w:r w:rsidR="002C6163" w:rsidRPr="00190000">
              <w:t>5</w:t>
            </w:r>
          </w:p>
        </w:tc>
      </w:tr>
      <w:bookmarkEnd w:id="1448"/>
      <w:bookmarkEnd w:id="1449"/>
      <w:bookmarkEnd w:id="1450"/>
      <w:bookmarkEnd w:id="1451"/>
      <w:bookmarkEnd w:id="1452"/>
      <w:bookmarkEnd w:id="1453"/>
      <w:bookmarkEnd w:id="1454"/>
      <w:bookmarkEnd w:id="1455"/>
      <w:tr w:rsidR="006D0D27" w:rsidRPr="00190000" w14:paraId="216DD2C3" w14:textId="77777777" w:rsidTr="007445FC">
        <w:trPr>
          <w:cantSplit/>
        </w:trPr>
        <w:tc>
          <w:tcPr>
            <w:tcW w:w="1998" w:type="dxa"/>
            <w:vAlign w:val="center"/>
          </w:tcPr>
          <w:p w14:paraId="5582F5D7" w14:textId="77777777" w:rsidR="006D0D27" w:rsidRPr="00190000" w:rsidRDefault="006D0D27" w:rsidP="00C83A64">
            <w:pPr>
              <w:pStyle w:val="TableEntry"/>
              <w:keepNext/>
              <w:keepLines/>
            </w:pPr>
            <w:r w:rsidRPr="00190000">
              <w:t>Alert Consumer</w:t>
            </w:r>
          </w:p>
        </w:tc>
        <w:tc>
          <w:tcPr>
            <w:tcW w:w="3600" w:type="dxa"/>
          </w:tcPr>
          <w:p w14:paraId="1C1E0E60" w14:textId="77777777" w:rsidR="006D0D27" w:rsidRPr="00190000" w:rsidRDefault="006D0D27" w:rsidP="00C83A64">
            <w:pPr>
              <w:pStyle w:val="TableEntry"/>
              <w:keepNext/>
              <w:keepLines/>
            </w:pPr>
            <w:r w:rsidRPr="00190000">
              <w:t>Report Alert [PCD-04]</w:t>
            </w:r>
          </w:p>
        </w:tc>
        <w:tc>
          <w:tcPr>
            <w:tcW w:w="1260" w:type="dxa"/>
          </w:tcPr>
          <w:p w14:paraId="481A477A" w14:textId="77777777" w:rsidR="006D0D27" w:rsidRPr="00190000" w:rsidRDefault="006D0D27" w:rsidP="00C83A64">
            <w:pPr>
              <w:pStyle w:val="TableEntry"/>
              <w:keepNext/>
              <w:keepLines/>
            </w:pPr>
            <w:r w:rsidRPr="00190000">
              <w:t>Inbound</w:t>
            </w:r>
          </w:p>
        </w:tc>
        <w:tc>
          <w:tcPr>
            <w:tcW w:w="1440" w:type="dxa"/>
          </w:tcPr>
          <w:p w14:paraId="3334DB8D" w14:textId="77777777" w:rsidR="006D0D27" w:rsidRPr="00190000" w:rsidRDefault="006D0D27" w:rsidP="00C83A64">
            <w:pPr>
              <w:pStyle w:val="TableEntry"/>
              <w:keepNext/>
              <w:keepLines/>
              <w:jc w:val="center"/>
            </w:pPr>
            <w:r w:rsidRPr="00190000">
              <w:t>R</w:t>
            </w:r>
          </w:p>
        </w:tc>
        <w:tc>
          <w:tcPr>
            <w:tcW w:w="1260" w:type="dxa"/>
          </w:tcPr>
          <w:p w14:paraId="0DD78DF6" w14:textId="77777777" w:rsidR="006D0D27" w:rsidRPr="00190000" w:rsidRDefault="006D0D27" w:rsidP="0099495F">
            <w:pPr>
              <w:pStyle w:val="TableEntry"/>
            </w:pPr>
            <w:r w:rsidRPr="00190000">
              <w:t>3.7</w:t>
            </w:r>
          </w:p>
        </w:tc>
      </w:tr>
      <w:tr w:rsidR="006D0D27" w:rsidRPr="00190000" w14:paraId="6184C5F9" w14:textId="77777777" w:rsidTr="007445FC">
        <w:trPr>
          <w:cantSplit/>
        </w:trPr>
        <w:tc>
          <w:tcPr>
            <w:tcW w:w="1998" w:type="dxa"/>
            <w:vMerge w:val="restart"/>
            <w:vAlign w:val="center"/>
          </w:tcPr>
          <w:p w14:paraId="0D3B45C1" w14:textId="77777777" w:rsidR="006D0D27" w:rsidRPr="00190000" w:rsidRDefault="006D0D27" w:rsidP="00C83A64">
            <w:pPr>
              <w:pStyle w:val="TableEntry"/>
              <w:keepNext/>
              <w:keepLines/>
            </w:pPr>
            <w:r w:rsidRPr="00190000">
              <w:t>Alert Communicator (AC)</w:t>
            </w:r>
          </w:p>
          <w:p w14:paraId="35EFB875" w14:textId="77777777" w:rsidR="006D0D27" w:rsidRPr="00190000" w:rsidRDefault="006D0D27" w:rsidP="00C83A64">
            <w:pPr>
              <w:pStyle w:val="TableEntry"/>
              <w:keepNext/>
              <w:keepLines/>
            </w:pPr>
          </w:p>
        </w:tc>
        <w:tc>
          <w:tcPr>
            <w:tcW w:w="3600" w:type="dxa"/>
          </w:tcPr>
          <w:p w14:paraId="488434F3" w14:textId="77777777" w:rsidR="006D0D27" w:rsidRPr="00190000" w:rsidRDefault="006D0D27" w:rsidP="00C83A64">
            <w:pPr>
              <w:pStyle w:val="TableEntry"/>
              <w:keepNext/>
              <w:keepLines/>
            </w:pPr>
            <w:r w:rsidRPr="00190000">
              <w:t>Disseminate Alert [PCD-06]</w:t>
            </w:r>
          </w:p>
        </w:tc>
        <w:tc>
          <w:tcPr>
            <w:tcW w:w="1260" w:type="dxa"/>
          </w:tcPr>
          <w:p w14:paraId="12F01CF5" w14:textId="77777777" w:rsidR="006D0D27" w:rsidRPr="00190000" w:rsidRDefault="006D0D27" w:rsidP="00C83A64">
            <w:pPr>
              <w:pStyle w:val="TableEntry"/>
              <w:keepNext/>
              <w:keepLines/>
            </w:pPr>
            <w:r w:rsidRPr="00190000">
              <w:t>Inbound</w:t>
            </w:r>
          </w:p>
        </w:tc>
        <w:tc>
          <w:tcPr>
            <w:tcW w:w="1440" w:type="dxa"/>
          </w:tcPr>
          <w:p w14:paraId="20938BD8" w14:textId="77777777" w:rsidR="006D0D27" w:rsidRPr="00190000" w:rsidRDefault="006D0D27" w:rsidP="00C83A64">
            <w:pPr>
              <w:pStyle w:val="TableEntry"/>
              <w:keepNext/>
              <w:keepLines/>
              <w:jc w:val="center"/>
            </w:pPr>
            <w:r w:rsidRPr="00190000">
              <w:t>R</w:t>
            </w:r>
          </w:p>
        </w:tc>
        <w:tc>
          <w:tcPr>
            <w:tcW w:w="1260" w:type="dxa"/>
          </w:tcPr>
          <w:p w14:paraId="576890B8" w14:textId="77777777" w:rsidR="006D0D27" w:rsidRPr="00190000" w:rsidRDefault="006D0D27" w:rsidP="0099495F">
            <w:pPr>
              <w:pStyle w:val="TableEntry"/>
            </w:pPr>
            <w:r w:rsidRPr="00190000">
              <w:t>3.6</w:t>
            </w:r>
          </w:p>
        </w:tc>
      </w:tr>
      <w:tr w:rsidR="006D0D27" w:rsidRPr="00190000" w14:paraId="278230C9" w14:textId="77777777" w:rsidTr="007445FC">
        <w:trPr>
          <w:cantSplit/>
        </w:trPr>
        <w:tc>
          <w:tcPr>
            <w:tcW w:w="1998" w:type="dxa"/>
            <w:vMerge/>
            <w:vAlign w:val="center"/>
          </w:tcPr>
          <w:p w14:paraId="3DABC736" w14:textId="77777777" w:rsidR="006D0D27" w:rsidRPr="00190000" w:rsidRDefault="006D0D27" w:rsidP="00C83A64">
            <w:pPr>
              <w:pStyle w:val="TableEntry"/>
              <w:keepNext/>
              <w:keepLines/>
            </w:pPr>
          </w:p>
        </w:tc>
        <w:tc>
          <w:tcPr>
            <w:tcW w:w="3600" w:type="dxa"/>
          </w:tcPr>
          <w:p w14:paraId="02062FB9" w14:textId="77777777" w:rsidR="006D0D27" w:rsidRPr="00190000" w:rsidRDefault="006D0D27" w:rsidP="00C83A64">
            <w:pPr>
              <w:pStyle w:val="TableEntry"/>
              <w:keepNext/>
              <w:keepLines/>
            </w:pPr>
            <w:r w:rsidRPr="00190000">
              <w:t>Report Dissemination Alert Status [PCD-07]</w:t>
            </w:r>
          </w:p>
        </w:tc>
        <w:tc>
          <w:tcPr>
            <w:tcW w:w="1260" w:type="dxa"/>
          </w:tcPr>
          <w:p w14:paraId="42617C29" w14:textId="77777777" w:rsidR="006D0D27" w:rsidRPr="00190000" w:rsidRDefault="006D0D27" w:rsidP="00C83A64">
            <w:pPr>
              <w:pStyle w:val="TableEntry"/>
              <w:keepNext/>
              <w:keepLines/>
            </w:pPr>
            <w:r w:rsidRPr="00190000">
              <w:t>Outbound</w:t>
            </w:r>
          </w:p>
        </w:tc>
        <w:tc>
          <w:tcPr>
            <w:tcW w:w="1440" w:type="dxa"/>
          </w:tcPr>
          <w:p w14:paraId="30E51454" w14:textId="77777777" w:rsidR="006D0D27" w:rsidRPr="00190000" w:rsidRDefault="006D0D27" w:rsidP="00C83A64">
            <w:pPr>
              <w:pStyle w:val="TableEntry"/>
              <w:keepNext/>
              <w:keepLines/>
              <w:jc w:val="center"/>
            </w:pPr>
            <w:r w:rsidRPr="00190000">
              <w:t>R</w:t>
            </w:r>
          </w:p>
        </w:tc>
        <w:tc>
          <w:tcPr>
            <w:tcW w:w="1260" w:type="dxa"/>
          </w:tcPr>
          <w:p w14:paraId="5F49A66B" w14:textId="77777777" w:rsidR="006D0D27" w:rsidRPr="00190000" w:rsidRDefault="006D0D27" w:rsidP="0099495F">
            <w:pPr>
              <w:pStyle w:val="TableEntry"/>
            </w:pPr>
            <w:r w:rsidRPr="00190000">
              <w:t>3.7</w:t>
            </w:r>
          </w:p>
        </w:tc>
      </w:tr>
    </w:tbl>
    <w:p w14:paraId="489667A9" w14:textId="77777777" w:rsidR="00113D85" w:rsidRPr="00190000" w:rsidRDefault="00113D85" w:rsidP="00AF74B2">
      <w:pPr>
        <w:pStyle w:val="BodyText"/>
      </w:pPr>
      <w:bookmarkStart w:id="1487" w:name="_Toc206294890"/>
    </w:p>
    <w:p w14:paraId="4D1393AA" w14:textId="09EADD37" w:rsidR="00AF74B2" w:rsidRPr="00190000" w:rsidRDefault="00AF74B2" w:rsidP="00AF74B2">
      <w:pPr>
        <w:pStyle w:val="BodyText"/>
      </w:pPr>
      <w:r w:rsidRPr="00190000">
        <w:t xml:space="preserve">Evidentiary data for ECG or other physiological waveforms are defined in a separate format specification, Waveform Content Module (WCM). WCM evidentiary data can optionally be included in ACM Report Alert [PCD-04] messages and optionally processed by the </w:t>
      </w:r>
      <w:r w:rsidR="00FC59AA" w:rsidRPr="00190000">
        <w:t>Alert Manager</w:t>
      </w:r>
      <w:r w:rsidRPr="00190000">
        <w:t xml:space="preserve"> into evidentiary data and/or graphical snippet attachments to the </w:t>
      </w:r>
      <w:r w:rsidR="00BF1AA3" w:rsidRPr="00190000">
        <w:t>Disseminate</w:t>
      </w:r>
      <w:r w:rsidRPr="00190000">
        <w:t xml:space="preserve"> Alert [PCD-06] message.</w:t>
      </w:r>
    </w:p>
    <w:p w14:paraId="0314AF5D" w14:textId="448B4960" w:rsidR="00BF1AA3" w:rsidRPr="00190000" w:rsidRDefault="008245D0" w:rsidP="00CF68E8">
      <w:pPr>
        <w:pStyle w:val="BodyText"/>
      </w:pPr>
      <w:r w:rsidRPr="00190000">
        <w:rPr>
          <w:noProof/>
        </w:rPr>
        <mc:AlternateContent>
          <mc:Choice Requires="wpc">
            <w:drawing>
              <wp:anchor distT="91440" distB="91440" distL="114300" distR="114300" simplePos="0" relativeHeight="251654144" behindDoc="0" locked="0" layoutInCell="1" allowOverlap="0" wp14:anchorId="47BBFB0C" wp14:editId="75CED467">
                <wp:simplePos x="0" y="0"/>
                <wp:positionH relativeFrom="column">
                  <wp:posOffset>71120</wp:posOffset>
                </wp:positionH>
                <wp:positionV relativeFrom="paragraph">
                  <wp:posOffset>924560</wp:posOffset>
                </wp:positionV>
                <wp:extent cx="5669280" cy="2841625"/>
                <wp:effectExtent l="4445" t="0" r="3175" b="1270"/>
                <wp:wrapTopAndBottom/>
                <wp:docPr id="122" name="Canvas 1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8" name="Straight Arrow Connector 181"/>
                        <wps:cNvCnPr>
                          <a:cxnSpLocks noChangeShapeType="1"/>
                        </wps:cNvCnPr>
                        <wps:spPr bwMode="auto">
                          <a:xfrm>
                            <a:off x="1003501" y="448983"/>
                            <a:ext cx="1240668"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Straight Arrow Connector 182"/>
                        <wps:cNvCnPr>
                          <a:cxnSpLocks noChangeShapeType="1"/>
                        </wps:cNvCnPr>
                        <wps:spPr bwMode="auto">
                          <a:xfrm>
                            <a:off x="997250" y="797615"/>
                            <a:ext cx="1240668" cy="0"/>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0" name="Straight Arrow Connector 183"/>
                        <wps:cNvCnPr>
                          <a:cxnSpLocks noChangeShapeType="1"/>
                        </wps:cNvCnPr>
                        <wps:spPr bwMode="auto">
                          <a:xfrm>
                            <a:off x="3159171" y="401017"/>
                            <a:ext cx="114333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Straight Arrow Connector 184"/>
                        <wps:cNvCnPr>
                          <a:cxnSpLocks noChangeShapeType="1"/>
                        </wps:cNvCnPr>
                        <wps:spPr bwMode="auto">
                          <a:xfrm flipV="1">
                            <a:off x="3159172" y="749974"/>
                            <a:ext cx="1137085" cy="1237"/>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2" name="Straight Arrow Connector 185"/>
                        <wps:cNvCnPr>
                          <a:cxnSpLocks noChangeShapeType="1"/>
                        </wps:cNvCnPr>
                        <wps:spPr bwMode="auto">
                          <a:xfrm>
                            <a:off x="548730" y="1033989"/>
                            <a:ext cx="3750" cy="605791"/>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Text Box 186"/>
                        <wps:cNvSpPr txBox="1">
                          <a:spLocks noChangeArrowheads="1"/>
                        </wps:cNvSpPr>
                        <wps:spPr bwMode="auto">
                          <a:xfrm>
                            <a:off x="1411605" y="220980"/>
                            <a:ext cx="54864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F68C88" w14:textId="1D94E074" w:rsidR="00DC7C48" w:rsidRPr="00300F48" w:rsidRDefault="00DC7C48" w:rsidP="00C83A64">
                              <w:ins w:id="1488" w:author="Mary Jungers" w:date="2019-11-12T15:28:00Z">
                                <w:r>
                                  <w:t>[</w:t>
                                </w:r>
                              </w:ins>
                              <w:r w:rsidRPr="00300F48">
                                <w:t>PCD-04</w:t>
                              </w:r>
                              <w:ins w:id="1489" w:author="Mary Jungers" w:date="2019-11-12T15:28:00Z">
                                <w:r>
                                  <w:t>]</w:t>
                                </w:r>
                              </w:ins>
                            </w:p>
                          </w:txbxContent>
                        </wps:txbx>
                        <wps:bodyPr rot="0" vert="horz" wrap="none" lIns="0" tIns="0" rIns="0" bIns="0" anchor="t" anchorCtr="0" upright="1">
                          <a:noAutofit/>
                        </wps:bodyPr>
                      </wps:wsp>
                      <wps:wsp>
                        <wps:cNvPr id="114" name="Text Box 111"/>
                        <wps:cNvSpPr txBox="1">
                          <a:spLocks noChangeArrowheads="1"/>
                        </wps:cNvSpPr>
                        <wps:spPr bwMode="auto">
                          <a:xfrm>
                            <a:off x="1401445" y="860425"/>
                            <a:ext cx="54864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7B9650" w14:textId="765FD723" w:rsidR="00DC7C48" w:rsidRDefault="00DC7C48" w:rsidP="00C83A64">
                              <w:pPr>
                                <w:pStyle w:val="NormalWeb"/>
                                <w:spacing w:after="200" w:line="276" w:lineRule="auto"/>
                              </w:pPr>
                              <w:ins w:id="1490" w:author="Mary Jungers" w:date="2019-11-12T15:28:00Z">
                                <w:r>
                                  <w:rPr>
                                    <w:rFonts w:eastAsia="Calibri"/>
                                  </w:rPr>
                                  <w:t>[</w:t>
                                </w:r>
                              </w:ins>
                              <w:r>
                                <w:rPr>
                                  <w:rFonts w:eastAsia="Calibri"/>
                                </w:rPr>
                                <w:t>PCD-05</w:t>
                              </w:r>
                              <w:ins w:id="1491" w:author="Mary Jungers" w:date="2019-11-12T15:28:00Z">
                                <w:r>
                                  <w:rPr>
                                    <w:rFonts w:eastAsia="Calibri"/>
                                  </w:rPr>
                                  <w:t>]</w:t>
                                </w:r>
                              </w:ins>
                            </w:p>
                          </w:txbxContent>
                        </wps:txbx>
                        <wps:bodyPr rot="0" vert="horz" wrap="none" lIns="0" tIns="0" rIns="0" bIns="0" anchor="t" anchorCtr="0" upright="1">
                          <a:noAutofit/>
                        </wps:bodyPr>
                      </wps:wsp>
                      <wps:wsp>
                        <wps:cNvPr id="115" name="Text Box 111"/>
                        <wps:cNvSpPr txBox="1">
                          <a:spLocks noChangeArrowheads="1"/>
                        </wps:cNvSpPr>
                        <wps:spPr bwMode="auto">
                          <a:xfrm>
                            <a:off x="582295" y="1219835"/>
                            <a:ext cx="45529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577344" w14:textId="77777777" w:rsidR="00DC7C48" w:rsidRDefault="00DC7C48" w:rsidP="00C83A64">
                              <w:pPr>
                                <w:pStyle w:val="NormalWeb"/>
                                <w:spacing w:after="200" w:line="276" w:lineRule="auto"/>
                              </w:pPr>
                              <w:r>
                                <w:rPr>
                                  <w:rFonts w:eastAsia="Calibri"/>
                                </w:rPr>
                                <w:t>PCD-04</w:t>
                              </w:r>
                            </w:p>
                          </w:txbxContent>
                        </wps:txbx>
                        <wps:bodyPr rot="0" vert="horz" wrap="none" lIns="0" tIns="0" rIns="0" bIns="0" anchor="t" anchorCtr="0" upright="1">
                          <a:noAutofit/>
                        </wps:bodyPr>
                      </wps:wsp>
                      <wps:wsp>
                        <wps:cNvPr id="116" name="Text Box 111"/>
                        <wps:cNvSpPr txBox="1">
                          <a:spLocks noChangeArrowheads="1"/>
                        </wps:cNvSpPr>
                        <wps:spPr bwMode="auto">
                          <a:xfrm>
                            <a:off x="3449320" y="231775"/>
                            <a:ext cx="54864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ECCAFB" w14:textId="3F5FDA1E" w:rsidR="00DC7C48" w:rsidRDefault="00DC7C48" w:rsidP="00C83A64">
                              <w:pPr>
                                <w:pStyle w:val="NormalWeb"/>
                                <w:spacing w:after="200" w:line="276" w:lineRule="auto"/>
                              </w:pPr>
                              <w:ins w:id="1492" w:author="Mary Jungers" w:date="2019-11-12T15:28:00Z">
                                <w:r>
                                  <w:rPr>
                                    <w:rFonts w:eastAsia="Calibri"/>
                                  </w:rPr>
                                  <w:t>[</w:t>
                                </w:r>
                              </w:ins>
                              <w:r>
                                <w:rPr>
                                  <w:rFonts w:eastAsia="Calibri"/>
                                </w:rPr>
                                <w:t>PCD-06</w:t>
                              </w:r>
                              <w:ins w:id="1493" w:author="Mary Jungers" w:date="2019-11-12T15:28:00Z">
                                <w:r>
                                  <w:rPr>
                                    <w:rFonts w:eastAsia="Calibri"/>
                                  </w:rPr>
                                  <w:t>]</w:t>
                                </w:r>
                              </w:ins>
                            </w:p>
                          </w:txbxContent>
                        </wps:txbx>
                        <wps:bodyPr rot="0" vert="horz" wrap="none" lIns="0" tIns="0" rIns="0" bIns="0" anchor="t" anchorCtr="0" upright="1">
                          <a:noAutofit/>
                        </wps:bodyPr>
                      </wps:wsp>
                      <wps:wsp>
                        <wps:cNvPr id="117" name="Text Box 111"/>
                        <wps:cNvSpPr txBox="1">
                          <a:spLocks noChangeArrowheads="1"/>
                        </wps:cNvSpPr>
                        <wps:spPr bwMode="auto">
                          <a:xfrm>
                            <a:off x="3484880" y="814070"/>
                            <a:ext cx="54864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AF31A2" w14:textId="71BAE6B8" w:rsidR="00DC7C48" w:rsidRDefault="00DC7C48" w:rsidP="00C83A64">
                              <w:pPr>
                                <w:pStyle w:val="NormalWeb"/>
                                <w:spacing w:after="200" w:line="276" w:lineRule="auto"/>
                              </w:pPr>
                              <w:ins w:id="1494" w:author="Mary Jungers" w:date="2019-11-12T15:28:00Z">
                                <w:r>
                                  <w:rPr>
                                    <w:rFonts w:eastAsia="Calibri"/>
                                  </w:rPr>
                                  <w:t>[</w:t>
                                </w:r>
                              </w:ins>
                              <w:r>
                                <w:rPr>
                                  <w:rFonts w:eastAsia="Calibri"/>
                                </w:rPr>
                                <w:t>PCD-07</w:t>
                              </w:r>
                              <w:ins w:id="1495" w:author="Mary Jungers" w:date="2019-11-12T15:28:00Z">
                                <w:r>
                                  <w:rPr>
                                    <w:rFonts w:eastAsia="Calibri"/>
                                  </w:rPr>
                                  <w:t>]</w:t>
                                </w:r>
                              </w:ins>
                            </w:p>
                          </w:txbxContent>
                        </wps:txbx>
                        <wps:bodyPr rot="0" vert="horz" wrap="none" lIns="0" tIns="0" rIns="0" bIns="0" anchor="t" anchorCtr="0" upright="1">
                          <a:noAutofit/>
                        </wps:bodyPr>
                      </wps:wsp>
                      <wps:wsp>
                        <wps:cNvPr id="118" name="Text Box 191"/>
                        <wps:cNvSpPr txBox="1">
                          <a:spLocks noChangeArrowheads="1"/>
                        </wps:cNvSpPr>
                        <wps:spPr bwMode="auto">
                          <a:xfrm>
                            <a:off x="97155" y="134620"/>
                            <a:ext cx="927134" cy="889335"/>
                          </a:xfrm>
                          <a:prstGeom prst="rect">
                            <a:avLst/>
                          </a:prstGeom>
                          <a:solidFill>
                            <a:srgbClr val="FFFFFF"/>
                          </a:solidFill>
                          <a:ln w="15875">
                            <a:solidFill>
                              <a:srgbClr val="000000"/>
                            </a:solidFill>
                            <a:miter lim="800000"/>
                            <a:headEnd/>
                            <a:tailEnd/>
                          </a:ln>
                        </wps:spPr>
                        <wps:txbx>
                          <w:txbxContent>
                            <w:p w14:paraId="17A79138" w14:textId="11F7A31B" w:rsidR="00DC7C48" w:rsidRPr="00190000" w:rsidDel="00983C4C" w:rsidRDefault="00DC7C48">
                              <w:pPr>
                                <w:jc w:val="center"/>
                                <w:rPr>
                                  <w:del w:id="1496" w:author="Mary Jungers" w:date="2019-11-12T12:41:00Z"/>
                                </w:rPr>
                                <w:pPrChange w:id="1497" w:author="Mary Jungers" w:date="2019-11-12T12:57:00Z">
                                  <w:pPr>
                                    <w:jc w:val="center"/>
                                  </w:pPr>
                                </w:pPrChange>
                              </w:pPr>
                              <w:r w:rsidRPr="00983C4C">
                                <w:t>Alert</w:t>
                              </w:r>
                            </w:p>
                            <w:p w14:paraId="2F1A3A09" w14:textId="77777777" w:rsidR="00DC7C48" w:rsidRPr="00983C4C" w:rsidRDefault="00DC7C48" w:rsidP="00DC7C48">
                              <w:pPr>
                                <w:jc w:val="center"/>
                                <w:rPr>
                                  <w:ins w:id="1498" w:author="Mary Jungers" w:date="2019-11-12T12:41:00Z"/>
                                  <w:sz w:val="22"/>
                                  <w:szCs w:val="22"/>
                                  <w:rPrChange w:id="1499" w:author="Mary Jungers" w:date="2019-11-12T12:42:00Z">
                                    <w:rPr>
                                      <w:ins w:id="1500" w:author="Mary Jungers" w:date="2019-11-12T12:41:00Z"/>
                                      <w:sz w:val="20"/>
                                      <w:szCs w:val="20"/>
                                    </w:rPr>
                                  </w:rPrChange>
                                </w:rPr>
                              </w:pPr>
                            </w:p>
                            <w:p w14:paraId="127AC5F2" w14:textId="76A83C32" w:rsidR="00DC7C48" w:rsidRPr="00190000" w:rsidRDefault="00DC7C48" w:rsidP="00DC7C48">
                              <w:pPr>
                                <w:jc w:val="center"/>
                              </w:pPr>
                              <w:r w:rsidRPr="00190000">
                                <w:t>Reporter</w:t>
                              </w:r>
                            </w:p>
                            <w:p w14:paraId="0B089C06" w14:textId="77777777" w:rsidR="00DC7C48" w:rsidRPr="00E331D5" w:rsidRDefault="00DC7C48" w:rsidP="00FB0DAB">
                              <w:pPr>
                                <w:jc w:val="center"/>
                              </w:pPr>
                              <w:r w:rsidRPr="00E331D5">
                                <w:t>(AR)</w:t>
                              </w:r>
                            </w:p>
                          </w:txbxContent>
                        </wps:txbx>
                        <wps:bodyPr rot="0" vert="horz" wrap="none" lIns="179405" tIns="89703" rIns="179405" bIns="89703" anchor="ctr" anchorCtr="0" upright="1">
                          <a:noAutofit/>
                        </wps:bodyPr>
                      </wps:wsp>
                      <wps:wsp>
                        <wps:cNvPr id="119" name="Text Box 116"/>
                        <wps:cNvSpPr txBox="1">
                          <a:spLocks noChangeArrowheads="1"/>
                        </wps:cNvSpPr>
                        <wps:spPr bwMode="auto">
                          <a:xfrm>
                            <a:off x="2244725" y="136525"/>
                            <a:ext cx="932214" cy="888065"/>
                          </a:xfrm>
                          <a:prstGeom prst="rect">
                            <a:avLst/>
                          </a:prstGeom>
                          <a:solidFill>
                            <a:srgbClr val="FFFFFF"/>
                          </a:solidFill>
                          <a:ln w="15875">
                            <a:solidFill>
                              <a:srgbClr val="000000"/>
                            </a:solidFill>
                            <a:miter lim="800000"/>
                            <a:headEnd/>
                            <a:tailEnd/>
                          </a:ln>
                        </wps:spPr>
                        <wps:txbx>
                          <w:txbxContent>
                            <w:p w14:paraId="5EE5D6BE" w14:textId="77777777" w:rsidR="00DC7C48" w:rsidRPr="00E331D5" w:rsidRDefault="00DC7C48">
                              <w:pPr>
                                <w:jc w:val="center"/>
                                <w:pPrChange w:id="1501" w:author="Mary Jungers" w:date="2019-11-12T12:42:00Z">
                                  <w:pPr>
                                    <w:pStyle w:val="NormalWeb"/>
                                    <w:spacing w:line="276" w:lineRule="auto"/>
                                    <w:jc w:val="center"/>
                                  </w:pPr>
                                </w:pPrChange>
                              </w:pPr>
                              <w:r w:rsidRPr="00983C4C">
                                <w:rPr>
                                  <w:rPrChange w:id="1502" w:author="Mary Jungers" w:date="2019-11-12T12:42:00Z">
                                    <w:rPr>
                                      <w:rFonts w:eastAsia="Calibri"/>
                                    </w:rPr>
                                  </w:rPrChange>
                                </w:rPr>
                                <w:t>Alert</w:t>
                              </w:r>
                            </w:p>
                            <w:p w14:paraId="326C1AAE" w14:textId="77777777" w:rsidR="00DC7C48" w:rsidRPr="00E331D5" w:rsidRDefault="00DC7C48">
                              <w:pPr>
                                <w:jc w:val="center"/>
                                <w:pPrChange w:id="1503" w:author="Mary Jungers" w:date="2019-11-12T12:42:00Z">
                                  <w:pPr>
                                    <w:pStyle w:val="NormalWeb"/>
                                    <w:spacing w:line="276" w:lineRule="auto"/>
                                    <w:jc w:val="center"/>
                                  </w:pPr>
                                </w:pPrChange>
                              </w:pPr>
                              <w:r w:rsidRPr="00983C4C">
                                <w:rPr>
                                  <w:rPrChange w:id="1504" w:author="Mary Jungers" w:date="2019-11-12T12:42:00Z">
                                    <w:rPr>
                                      <w:rFonts w:eastAsia="Calibri"/>
                                    </w:rPr>
                                  </w:rPrChange>
                                </w:rPr>
                                <w:t>Manager</w:t>
                              </w:r>
                            </w:p>
                            <w:p w14:paraId="78484F03" w14:textId="77777777" w:rsidR="00DC7C48" w:rsidRPr="00E331D5" w:rsidRDefault="00DC7C48">
                              <w:pPr>
                                <w:jc w:val="center"/>
                                <w:pPrChange w:id="1505" w:author="Mary Jungers" w:date="2019-11-12T12:42:00Z">
                                  <w:pPr>
                                    <w:pStyle w:val="NormalWeb"/>
                                    <w:spacing w:line="276" w:lineRule="auto"/>
                                    <w:jc w:val="center"/>
                                  </w:pPr>
                                </w:pPrChange>
                              </w:pPr>
                              <w:r w:rsidRPr="00983C4C">
                                <w:rPr>
                                  <w:rPrChange w:id="1506" w:author="Mary Jungers" w:date="2019-11-12T12:42:00Z">
                                    <w:rPr>
                                      <w:rFonts w:eastAsia="Calibri"/>
                                    </w:rPr>
                                  </w:rPrChange>
                                </w:rPr>
                                <w:t>(AM)</w:t>
                              </w:r>
                            </w:p>
                          </w:txbxContent>
                        </wps:txbx>
                        <wps:bodyPr rot="0" vert="horz" wrap="none" lIns="179405" tIns="89703" rIns="179405" bIns="89703" anchor="ctr" anchorCtr="0" upright="1">
                          <a:noAutofit/>
                        </wps:bodyPr>
                      </wps:wsp>
                      <wps:wsp>
                        <wps:cNvPr id="120" name="Text Box 116"/>
                        <wps:cNvSpPr txBox="1">
                          <a:spLocks noChangeArrowheads="1"/>
                        </wps:cNvSpPr>
                        <wps:spPr bwMode="auto">
                          <a:xfrm>
                            <a:off x="50940" y="1639421"/>
                            <a:ext cx="1001429" cy="888065"/>
                          </a:xfrm>
                          <a:prstGeom prst="rect">
                            <a:avLst/>
                          </a:prstGeom>
                          <a:solidFill>
                            <a:srgbClr val="FFFFFF"/>
                          </a:solidFill>
                          <a:ln w="15875">
                            <a:solidFill>
                              <a:srgbClr val="000000"/>
                            </a:solidFill>
                            <a:miter lim="800000"/>
                            <a:headEnd/>
                            <a:tailEnd/>
                          </a:ln>
                        </wps:spPr>
                        <wps:txbx>
                          <w:txbxContent>
                            <w:p w14:paraId="31AA427B" w14:textId="77777777" w:rsidR="00DC7C48" w:rsidRPr="00E331D5" w:rsidRDefault="00DC7C48">
                              <w:pPr>
                                <w:jc w:val="center"/>
                                <w:pPrChange w:id="1507" w:author="Mary Jungers" w:date="2019-11-12T12:42:00Z">
                                  <w:pPr>
                                    <w:pStyle w:val="NormalWeb"/>
                                    <w:spacing w:line="276" w:lineRule="auto"/>
                                    <w:jc w:val="center"/>
                                  </w:pPr>
                                </w:pPrChange>
                              </w:pPr>
                              <w:r w:rsidRPr="00983C4C">
                                <w:rPr>
                                  <w:rPrChange w:id="1508" w:author="Mary Jungers" w:date="2019-11-12T12:42:00Z">
                                    <w:rPr>
                                      <w:rFonts w:eastAsia="Calibri"/>
                                    </w:rPr>
                                  </w:rPrChange>
                                </w:rPr>
                                <w:t>Alert</w:t>
                              </w:r>
                            </w:p>
                            <w:p w14:paraId="6BC53376" w14:textId="77777777" w:rsidR="00DC7C48" w:rsidRPr="00E331D5" w:rsidRDefault="00DC7C48">
                              <w:pPr>
                                <w:jc w:val="center"/>
                                <w:pPrChange w:id="1509" w:author="Mary Jungers" w:date="2019-11-12T12:42:00Z">
                                  <w:pPr>
                                    <w:pStyle w:val="NormalWeb"/>
                                    <w:spacing w:line="276" w:lineRule="auto"/>
                                    <w:jc w:val="center"/>
                                  </w:pPr>
                                </w:pPrChange>
                              </w:pPr>
                              <w:r w:rsidRPr="00983C4C">
                                <w:rPr>
                                  <w:rPrChange w:id="1510" w:author="Mary Jungers" w:date="2019-11-12T12:42:00Z">
                                    <w:rPr>
                                      <w:rFonts w:eastAsia="Calibri"/>
                                    </w:rPr>
                                  </w:rPrChange>
                                </w:rPr>
                                <w:t>Consumer</w:t>
                              </w:r>
                            </w:p>
                            <w:p w14:paraId="07541A5A" w14:textId="77777777" w:rsidR="00DC7C48" w:rsidRPr="00E331D5" w:rsidRDefault="00DC7C48">
                              <w:pPr>
                                <w:jc w:val="center"/>
                                <w:pPrChange w:id="1511" w:author="Mary Jungers" w:date="2019-11-12T12:42:00Z">
                                  <w:pPr>
                                    <w:pStyle w:val="NormalWeb"/>
                                    <w:spacing w:line="276" w:lineRule="auto"/>
                                    <w:jc w:val="center"/>
                                  </w:pPr>
                                </w:pPrChange>
                              </w:pPr>
                              <w:r w:rsidRPr="00983C4C">
                                <w:rPr>
                                  <w:rPrChange w:id="1512" w:author="Mary Jungers" w:date="2019-11-12T12:42:00Z">
                                    <w:rPr>
                                      <w:rFonts w:eastAsia="Calibri"/>
                                    </w:rPr>
                                  </w:rPrChange>
                                </w:rPr>
                                <w:t>(ACON)</w:t>
                              </w:r>
                            </w:p>
                          </w:txbxContent>
                        </wps:txbx>
                        <wps:bodyPr rot="0" vert="horz" wrap="square" lIns="179405" tIns="89703" rIns="179405" bIns="89703" anchor="ctr" anchorCtr="0" upright="1">
                          <a:noAutofit/>
                        </wps:bodyPr>
                      </wps:wsp>
                      <wps:wsp>
                        <wps:cNvPr id="121" name="Text Box 116"/>
                        <wps:cNvSpPr txBox="1">
                          <a:spLocks noChangeArrowheads="1"/>
                        </wps:cNvSpPr>
                        <wps:spPr bwMode="auto">
                          <a:xfrm>
                            <a:off x="4302125" y="144780"/>
                            <a:ext cx="1297339" cy="888700"/>
                          </a:xfrm>
                          <a:prstGeom prst="rect">
                            <a:avLst/>
                          </a:prstGeom>
                          <a:solidFill>
                            <a:srgbClr val="FFFFFF"/>
                          </a:solidFill>
                          <a:ln w="15875">
                            <a:solidFill>
                              <a:srgbClr val="000000"/>
                            </a:solidFill>
                            <a:miter lim="800000"/>
                            <a:headEnd/>
                            <a:tailEnd/>
                          </a:ln>
                        </wps:spPr>
                        <wps:txbx>
                          <w:txbxContent>
                            <w:p w14:paraId="128A1F56" w14:textId="77777777" w:rsidR="00DC7C48" w:rsidRPr="00E331D5" w:rsidRDefault="00DC7C48">
                              <w:pPr>
                                <w:jc w:val="center"/>
                                <w:pPrChange w:id="1513" w:author="Mary Jungers" w:date="2019-11-12T12:42:00Z">
                                  <w:pPr>
                                    <w:pStyle w:val="NormalWeb"/>
                                    <w:spacing w:line="276" w:lineRule="auto"/>
                                    <w:jc w:val="center"/>
                                  </w:pPr>
                                </w:pPrChange>
                              </w:pPr>
                              <w:r w:rsidRPr="00983C4C">
                                <w:rPr>
                                  <w:rPrChange w:id="1514" w:author="Mary Jungers" w:date="2019-11-12T12:42:00Z">
                                    <w:rPr>
                                      <w:rFonts w:eastAsia="Calibri"/>
                                    </w:rPr>
                                  </w:rPrChange>
                                </w:rPr>
                                <w:t>Alert</w:t>
                              </w:r>
                            </w:p>
                            <w:p w14:paraId="57E0D8D1" w14:textId="77777777" w:rsidR="00DC7C48" w:rsidRPr="00E331D5" w:rsidRDefault="00DC7C48">
                              <w:pPr>
                                <w:jc w:val="center"/>
                                <w:pPrChange w:id="1515" w:author="Mary Jungers" w:date="2019-11-12T12:42:00Z">
                                  <w:pPr>
                                    <w:pStyle w:val="NormalWeb"/>
                                    <w:spacing w:line="276" w:lineRule="auto"/>
                                    <w:jc w:val="center"/>
                                  </w:pPr>
                                </w:pPrChange>
                              </w:pPr>
                              <w:r w:rsidRPr="00983C4C">
                                <w:rPr>
                                  <w:rPrChange w:id="1516" w:author="Mary Jungers" w:date="2019-11-12T12:42:00Z">
                                    <w:rPr>
                                      <w:rFonts w:eastAsia="Calibri"/>
                                    </w:rPr>
                                  </w:rPrChange>
                                </w:rPr>
                                <w:t>Communicator</w:t>
                              </w:r>
                            </w:p>
                            <w:p w14:paraId="67EABB11" w14:textId="77777777" w:rsidR="00DC7C48" w:rsidRPr="00E331D5" w:rsidRDefault="00DC7C48">
                              <w:pPr>
                                <w:jc w:val="center"/>
                                <w:pPrChange w:id="1517" w:author="Mary Jungers" w:date="2019-11-12T12:42:00Z">
                                  <w:pPr>
                                    <w:pStyle w:val="NormalWeb"/>
                                    <w:spacing w:line="276" w:lineRule="auto"/>
                                    <w:jc w:val="center"/>
                                  </w:pPr>
                                </w:pPrChange>
                              </w:pPr>
                              <w:r w:rsidRPr="00983C4C">
                                <w:rPr>
                                  <w:rPrChange w:id="1518" w:author="Mary Jungers" w:date="2019-11-12T12:42:00Z">
                                    <w:rPr>
                                      <w:rFonts w:eastAsia="Calibri"/>
                                    </w:rPr>
                                  </w:rPrChange>
                                </w:rPr>
                                <w:t>(AC)</w:t>
                              </w:r>
                            </w:p>
                          </w:txbxContent>
                        </wps:txbx>
                        <wps:bodyPr rot="0" vert="horz" wrap="none" lIns="179405" tIns="89703" rIns="179405" bIns="89703"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47BBFB0C" id="Canvas 195" o:spid="_x0000_s1101" editas="canvas" style="position:absolute;margin-left:5.6pt;margin-top:72.8pt;width:446.4pt;height:223.75pt;z-index:251654144;mso-wrap-distance-top:7.2pt;mso-wrap-distance-bottom:7.2pt;mso-position-horizontal-relative:text;mso-position-vertical-relative:text;mso-width-relative:margin;mso-height-relative:margin" coordsize="56692,284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" o:allowoverlap="f">
                <v:shape id="_x0000_s1102" type="#_x0000_t75" style="position:absolute;width:56692;height:28416;visibility:visible;mso-wrap-style:square">
                  <v:fill o:detectmouseclick="t"/>
                  <v:path o:connecttype="none"/>
                </v:shape>
                <v:shape id="Straight Arrow Connector 181" o:spid="_x0000_s1103" type="#_x0000_t32" style="position:absolute;left:10035;top:4489;width:124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" strokeweight="1.5pt">
                  <v:stroke endarrow="block"/>
                </v:shape>
                <v:shape id="Straight Arrow Connector 182" o:spid="_x0000_s1104" type="#_x0000_t32" style="position:absolute;left:9972;top:7976;width:124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" strokeweight="1.5pt">
                  <v:stroke startarrow="block"/>
                </v:shape>
                <v:shape id="Straight Arrow Connector 183" o:spid="_x0000_s1105" type="#_x0000_t32" style="position:absolute;left:31591;top:4010;width:1143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" strokeweight="1.5pt">
                  <v:stroke endarrow="block"/>
                </v:shape>
                <v:shape id="Straight Arrow Connector 184" o:spid="_x0000_s1106" type="#_x0000_t32" style="position:absolute;left:31591;top:7499;width:11371;height: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" strokeweight="1.5pt">
                  <v:stroke startarrow="block"/>
                </v:shape>
                <v:shape id="Straight Arrow Connector 185" o:spid="_x0000_s1107" type="#_x0000_t32" style="position:absolute;left:5487;top:10339;width:37;height:60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" strokeweight="1.5pt">
                  <v:stroke endarrow="block"/>
                </v:shape>
                <v:shape id="Text Box 186" o:spid="_x0000_s1108" type="#_x0000_t202" style="position:absolute;left:14116;top:2209;width:5486;height:1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" filled="f" stroked="f" strokeweight=".5pt">
                  <v:textbox inset="0,0,0,0">
                    <w:txbxContent>
                      <w:p w14:paraId="5EF68C88" w14:textId="1D94E074" w:rsidR="00DC7C48" w:rsidRPr="00300F48" w:rsidRDefault="00DC7C48" w:rsidP="00C83A64">
                        <w:ins w:id="1519" w:author="Mary Jungers" w:date="2019-11-12T15:28:00Z">
                          <w:r>
                            <w:t>[</w:t>
                          </w:r>
                        </w:ins>
                        <w:r w:rsidRPr="00300F48">
                          <w:t>PCD-04</w:t>
                        </w:r>
                        <w:ins w:id="1520" w:author="Mary Jungers" w:date="2019-11-12T15:28:00Z">
                          <w:r>
                            <w:t>]</w:t>
                          </w:r>
                        </w:ins>
                      </w:p>
                    </w:txbxContent>
                  </v:textbox>
                </v:shape>
                <v:shape id="Text Box 111" o:spid="_x0000_s1109" type="#_x0000_t202" style="position:absolute;left:14014;top:8604;width:5486;height:1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" filled="f" stroked="f" strokeweight=".5pt">
                  <v:textbox inset="0,0,0,0">
                    <w:txbxContent>
                      <w:p w14:paraId="6E7B9650" w14:textId="765FD723" w:rsidR="00DC7C48" w:rsidRDefault="00DC7C48" w:rsidP="00C83A64">
                        <w:pPr>
                          <w:pStyle w:val="NormalWeb"/>
                          <w:spacing w:after="200" w:line="276" w:lineRule="auto"/>
                        </w:pPr>
                        <w:ins w:id="1521" w:author="Mary Jungers" w:date="2019-11-12T15:28:00Z">
                          <w:r>
                            <w:rPr>
                              <w:rFonts w:eastAsia="Calibri"/>
                            </w:rPr>
                            <w:t>[</w:t>
                          </w:r>
                        </w:ins>
                        <w:r>
                          <w:rPr>
                            <w:rFonts w:eastAsia="Calibri"/>
                          </w:rPr>
                          <w:t>PCD-05</w:t>
                        </w:r>
                        <w:ins w:id="1522" w:author="Mary Jungers" w:date="2019-11-12T15:28:00Z">
                          <w:r>
                            <w:rPr>
                              <w:rFonts w:eastAsia="Calibri"/>
                            </w:rPr>
                            <w:t>]</w:t>
                          </w:r>
                        </w:ins>
                      </w:p>
                    </w:txbxContent>
                  </v:textbox>
                </v:shape>
                <v:shape id="Text Box 111" o:spid="_x0000_s1110" type="#_x0000_t202" style="position:absolute;left:5822;top:12198;width:4553;height:1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" filled="f" stroked="f" strokeweight=".5pt">
                  <v:textbox inset="0,0,0,0">
                    <w:txbxContent>
                      <w:p w14:paraId="0F577344" w14:textId="77777777" w:rsidR="00DC7C48" w:rsidRDefault="00DC7C48" w:rsidP="00C83A64">
                        <w:pPr>
                          <w:pStyle w:val="NormalWeb"/>
                          <w:spacing w:after="200" w:line="276" w:lineRule="auto"/>
                        </w:pPr>
                        <w:r>
                          <w:rPr>
                            <w:rFonts w:eastAsia="Calibri"/>
                          </w:rPr>
                          <w:t>PCD-04</w:t>
                        </w:r>
                      </w:p>
                    </w:txbxContent>
                  </v:textbox>
                </v:shape>
                <v:shape id="Text Box 111" o:spid="_x0000_s1111" type="#_x0000_t202" style="position:absolute;left:34493;top:2317;width:5486;height:1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" filled="f" stroked="f" strokeweight=".5pt">
                  <v:textbox inset="0,0,0,0">
                    <w:txbxContent>
                      <w:p w14:paraId="3EECCAFB" w14:textId="3F5FDA1E" w:rsidR="00DC7C48" w:rsidRDefault="00DC7C48" w:rsidP="00C83A64">
                        <w:pPr>
                          <w:pStyle w:val="NormalWeb"/>
                          <w:spacing w:after="200" w:line="276" w:lineRule="auto"/>
                        </w:pPr>
                        <w:ins w:id="1523" w:author="Mary Jungers" w:date="2019-11-12T15:28:00Z">
                          <w:r>
                            <w:rPr>
                              <w:rFonts w:eastAsia="Calibri"/>
                            </w:rPr>
                            <w:t>[</w:t>
                          </w:r>
                        </w:ins>
                        <w:r>
                          <w:rPr>
                            <w:rFonts w:eastAsia="Calibri"/>
                          </w:rPr>
                          <w:t>PCD-06</w:t>
                        </w:r>
                        <w:ins w:id="1524" w:author="Mary Jungers" w:date="2019-11-12T15:28:00Z">
                          <w:r>
                            <w:rPr>
                              <w:rFonts w:eastAsia="Calibri"/>
                            </w:rPr>
                            <w:t>]</w:t>
                          </w:r>
                        </w:ins>
                      </w:p>
                    </w:txbxContent>
                  </v:textbox>
                </v:shape>
                <v:shape id="Text Box 111" o:spid="_x0000_s1112" type="#_x0000_t202" style="position:absolute;left:34848;top:8140;width:5487;height:16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" filled="f" stroked="f" strokeweight=".5pt">
                  <v:textbox inset="0,0,0,0">
                    <w:txbxContent>
                      <w:p w14:paraId="68AF31A2" w14:textId="71BAE6B8" w:rsidR="00DC7C48" w:rsidRDefault="00DC7C48" w:rsidP="00C83A64">
                        <w:pPr>
                          <w:pStyle w:val="NormalWeb"/>
                          <w:spacing w:after="200" w:line="276" w:lineRule="auto"/>
                        </w:pPr>
                        <w:ins w:id="1525" w:author="Mary Jungers" w:date="2019-11-12T15:28:00Z">
                          <w:r>
                            <w:rPr>
                              <w:rFonts w:eastAsia="Calibri"/>
                            </w:rPr>
                            <w:t>[</w:t>
                          </w:r>
                        </w:ins>
                        <w:r>
                          <w:rPr>
                            <w:rFonts w:eastAsia="Calibri"/>
                          </w:rPr>
                          <w:t>PCD-07</w:t>
                        </w:r>
                        <w:ins w:id="1526" w:author="Mary Jungers" w:date="2019-11-12T15:28:00Z">
                          <w:r>
                            <w:rPr>
                              <w:rFonts w:eastAsia="Calibri"/>
                            </w:rPr>
                            <w:t>]</w:t>
                          </w:r>
                        </w:ins>
                      </w:p>
                    </w:txbxContent>
                  </v:textbox>
                </v:shape>
                <v:shape id="Text Box 191" o:spid="_x0000_s1113" type="#_x0000_t202" style="position:absolute;left:971;top:1346;width:9271;height:8893;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" strokeweight="1.25pt">
                  <v:textbox inset="4.98347mm,2.49175mm,4.98347mm,2.49175mm">
                    <w:txbxContent>
                      <w:p w14:paraId="17A79138" w14:textId="11F7A31B" w:rsidR="00DC7C48" w:rsidRPr="00190000" w:rsidDel="00983C4C" w:rsidRDefault="00DC7C48">
                        <w:pPr>
                          <w:jc w:val="center"/>
                          <w:rPr>
                            <w:del w:id="1527" w:author="Mary Jungers" w:date="2019-11-12T12:41:00Z"/>
                          </w:rPr>
                          <w:pPrChange w:id="1528" w:author="Mary Jungers" w:date="2019-11-12T12:57:00Z">
                            <w:pPr>
                              <w:jc w:val="center"/>
                            </w:pPr>
                          </w:pPrChange>
                        </w:pPr>
                        <w:r w:rsidRPr="00983C4C">
                          <w:t>Alert</w:t>
                        </w:r>
                      </w:p>
                      <w:p w14:paraId="2F1A3A09" w14:textId="77777777" w:rsidR="00DC7C48" w:rsidRPr="00983C4C" w:rsidRDefault="00DC7C48" w:rsidP="00DC7C48">
                        <w:pPr>
                          <w:jc w:val="center"/>
                          <w:rPr>
                            <w:ins w:id="1529" w:author="Mary Jungers" w:date="2019-11-12T12:41:00Z"/>
                            <w:sz w:val="22"/>
                            <w:szCs w:val="22"/>
                            <w:rPrChange w:id="1530" w:author="Mary Jungers" w:date="2019-11-12T12:42:00Z">
                              <w:rPr>
                                <w:ins w:id="1531" w:author="Mary Jungers" w:date="2019-11-12T12:41:00Z"/>
                                <w:sz w:val="20"/>
                                <w:szCs w:val="20"/>
                              </w:rPr>
                            </w:rPrChange>
                          </w:rPr>
                        </w:pPr>
                      </w:p>
                      <w:p w14:paraId="127AC5F2" w14:textId="76A83C32" w:rsidR="00DC7C48" w:rsidRPr="00190000" w:rsidRDefault="00DC7C48" w:rsidP="00DC7C48">
                        <w:pPr>
                          <w:jc w:val="center"/>
                        </w:pPr>
                        <w:r w:rsidRPr="00190000">
                          <w:t>Reporter</w:t>
                        </w:r>
                      </w:p>
                      <w:p w14:paraId="0B089C06" w14:textId="77777777" w:rsidR="00DC7C48" w:rsidRPr="00E331D5" w:rsidRDefault="00DC7C48" w:rsidP="00FB0DAB">
                        <w:pPr>
                          <w:jc w:val="center"/>
                        </w:pPr>
                        <w:r w:rsidRPr="00E331D5">
                          <w:t>(AR)</w:t>
                        </w:r>
                      </w:p>
                    </w:txbxContent>
                  </v:textbox>
                </v:shape>
                <v:shape id="Text Box 116" o:spid="_x0000_s1114" type="#_x0000_t202" style="position:absolute;left:22447;top:1365;width:9322;height:8880;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" strokeweight="1.25pt">
                  <v:textbox inset="4.98347mm,2.49175mm,4.98347mm,2.49175mm">
                    <w:txbxContent>
                      <w:p w14:paraId="5EE5D6BE" w14:textId="77777777" w:rsidR="00DC7C48" w:rsidRPr="00E331D5" w:rsidRDefault="00DC7C48">
                        <w:pPr>
                          <w:jc w:val="center"/>
                          <w:pPrChange w:id="1532" w:author="Mary Jungers" w:date="2019-11-12T12:42:00Z">
                            <w:pPr>
                              <w:pStyle w:val="NormalWeb"/>
                              <w:spacing w:line="276" w:lineRule="auto"/>
                              <w:jc w:val="center"/>
                            </w:pPr>
                          </w:pPrChange>
                        </w:pPr>
                        <w:r w:rsidRPr="00983C4C">
                          <w:rPr>
                            <w:rPrChange w:id="1533" w:author="Mary Jungers" w:date="2019-11-12T12:42:00Z">
                              <w:rPr>
                                <w:rFonts w:eastAsia="Calibri"/>
                              </w:rPr>
                            </w:rPrChange>
                          </w:rPr>
                          <w:t>Alert</w:t>
                        </w:r>
                      </w:p>
                      <w:p w14:paraId="326C1AAE" w14:textId="77777777" w:rsidR="00DC7C48" w:rsidRPr="00E331D5" w:rsidRDefault="00DC7C48">
                        <w:pPr>
                          <w:jc w:val="center"/>
                          <w:pPrChange w:id="1534" w:author="Mary Jungers" w:date="2019-11-12T12:42:00Z">
                            <w:pPr>
                              <w:pStyle w:val="NormalWeb"/>
                              <w:spacing w:line="276" w:lineRule="auto"/>
                              <w:jc w:val="center"/>
                            </w:pPr>
                          </w:pPrChange>
                        </w:pPr>
                        <w:r w:rsidRPr="00983C4C">
                          <w:rPr>
                            <w:rPrChange w:id="1535" w:author="Mary Jungers" w:date="2019-11-12T12:42:00Z">
                              <w:rPr>
                                <w:rFonts w:eastAsia="Calibri"/>
                              </w:rPr>
                            </w:rPrChange>
                          </w:rPr>
                          <w:t>Manager</w:t>
                        </w:r>
                      </w:p>
                      <w:p w14:paraId="78484F03" w14:textId="77777777" w:rsidR="00DC7C48" w:rsidRPr="00E331D5" w:rsidRDefault="00DC7C48">
                        <w:pPr>
                          <w:jc w:val="center"/>
                          <w:pPrChange w:id="1536" w:author="Mary Jungers" w:date="2019-11-12T12:42:00Z">
                            <w:pPr>
                              <w:pStyle w:val="NormalWeb"/>
                              <w:spacing w:line="276" w:lineRule="auto"/>
                              <w:jc w:val="center"/>
                            </w:pPr>
                          </w:pPrChange>
                        </w:pPr>
                        <w:r w:rsidRPr="00983C4C">
                          <w:rPr>
                            <w:rPrChange w:id="1537" w:author="Mary Jungers" w:date="2019-11-12T12:42:00Z">
                              <w:rPr>
                                <w:rFonts w:eastAsia="Calibri"/>
                              </w:rPr>
                            </w:rPrChange>
                          </w:rPr>
                          <w:t>(AM)</w:t>
                        </w:r>
                      </w:p>
                    </w:txbxContent>
                  </v:textbox>
                </v:shape>
                <v:shape id="Text Box 116" o:spid="_x0000_s1115" type="#_x0000_t202" style="position:absolute;left:509;top:16394;width:10014;height:8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" strokeweight="1.25pt">
                  <v:textbox inset="4.98347mm,2.49175mm,4.98347mm,2.49175mm">
                    <w:txbxContent>
                      <w:p w14:paraId="31AA427B" w14:textId="77777777" w:rsidR="00DC7C48" w:rsidRPr="00E331D5" w:rsidRDefault="00DC7C48">
                        <w:pPr>
                          <w:jc w:val="center"/>
                          <w:pPrChange w:id="1538" w:author="Mary Jungers" w:date="2019-11-12T12:42:00Z">
                            <w:pPr>
                              <w:pStyle w:val="NormalWeb"/>
                              <w:spacing w:line="276" w:lineRule="auto"/>
                              <w:jc w:val="center"/>
                            </w:pPr>
                          </w:pPrChange>
                        </w:pPr>
                        <w:r w:rsidRPr="00983C4C">
                          <w:rPr>
                            <w:rPrChange w:id="1539" w:author="Mary Jungers" w:date="2019-11-12T12:42:00Z">
                              <w:rPr>
                                <w:rFonts w:eastAsia="Calibri"/>
                              </w:rPr>
                            </w:rPrChange>
                          </w:rPr>
                          <w:t>Alert</w:t>
                        </w:r>
                      </w:p>
                      <w:p w14:paraId="6BC53376" w14:textId="77777777" w:rsidR="00DC7C48" w:rsidRPr="00E331D5" w:rsidRDefault="00DC7C48">
                        <w:pPr>
                          <w:jc w:val="center"/>
                          <w:pPrChange w:id="1540" w:author="Mary Jungers" w:date="2019-11-12T12:42:00Z">
                            <w:pPr>
                              <w:pStyle w:val="NormalWeb"/>
                              <w:spacing w:line="276" w:lineRule="auto"/>
                              <w:jc w:val="center"/>
                            </w:pPr>
                          </w:pPrChange>
                        </w:pPr>
                        <w:r w:rsidRPr="00983C4C">
                          <w:rPr>
                            <w:rPrChange w:id="1541" w:author="Mary Jungers" w:date="2019-11-12T12:42:00Z">
                              <w:rPr>
                                <w:rFonts w:eastAsia="Calibri"/>
                              </w:rPr>
                            </w:rPrChange>
                          </w:rPr>
                          <w:t>Consumer</w:t>
                        </w:r>
                      </w:p>
                      <w:p w14:paraId="07541A5A" w14:textId="77777777" w:rsidR="00DC7C48" w:rsidRPr="00E331D5" w:rsidRDefault="00DC7C48">
                        <w:pPr>
                          <w:jc w:val="center"/>
                          <w:pPrChange w:id="1542" w:author="Mary Jungers" w:date="2019-11-12T12:42:00Z">
                            <w:pPr>
                              <w:pStyle w:val="NormalWeb"/>
                              <w:spacing w:line="276" w:lineRule="auto"/>
                              <w:jc w:val="center"/>
                            </w:pPr>
                          </w:pPrChange>
                        </w:pPr>
                        <w:r w:rsidRPr="00983C4C">
                          <w:rPr>
                            <w:rPrChange w:id="1543" w:author="Mary Jungers" w:date="2019-11-12T12:42:00Z">
                              <w:rPr>
                                <w:rFonts w:eastAsia="Calibri"/>
                              </w:rPr>
                            </w:rPrChange>
                          </w:rPr>
                          <w:t>(ACON)</w:t>
                        </w:r>
                      </w:p>
                    </w:txbxContent>
                  </v:textbox>
                </v:shape>
                <v:shape id="Text Box 116" o:spid="_x0000_s1116" type="#_x0000_t202" style="position:absolute;left:43021;top:1447;width:12973;height:888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" strokeweight="1.25pt">
                  <v:textbox inset="4.98347mm,2.49175mm,4.98347mm,2.49175mm">
                    <w:txbxContent>
                      <w:p w14:paraId="128A1F56" w14:textId="77777777" w:rsidR="00DC7C48" w:rsidRPr="00E331D5" w:rsidRDefault="00DC7C48">
                        <w:pPr>
                          <w:jc w:val="center"/>
                          <w:pPrChange w:id="1544" w:author="Mary Jungers" w:date="2019-11-12T12:42:00Z">
                            <w:pPr>
                              <w:pStyle w:val="NormalWeb"/>
                              <w:spacing w:line="276" w:lineRule="auto"/>
                              <w:jc w:val="center"/>
                            </w:pPr>
                          </w:pPrChange>
                        </w:pPr>
                        <w:r w:rsidRPr="00983C4C">
                          <w:rPr>
                            <w:rPrChange w:id="1545" w:author="Mary Jungers" w:date="2019-11-12T12:42:00Z">
                              <w:rPr>
                                <w:rFonts w:eastAsia="Calibri"/>
                              </w:rPr>
                            </w:rPrChange>
                          </w:rPr>
                          <w:t>Alert</w:t>
                        </w:r>
                      </w:p>
                      <w:p w14:paraId="57E0D8D1" w14:textId="77777777" w:rsidR="00DC7C48" w:rsidRPr="00E331D5" w:rsidRDefault="00DC7C48">
                        <w:pPr>
                          <w:jc w:val="center"/>
                          <w:pPrChange w:id="1546" w:author="Mary Jungers" w:date="2019-11-12T12:42:00Z">
                            <w:pPr>
                              <w:pStyle w:val="NormalWeb"/>
                              <w:spacing w:line="276" w:lineRule="auto"/>
                              <w:jc w:val="center"/>
                            </w:pPr>
                          </w:pPrChange>
                        </w:pPr>
                        <w:r w:rsidRPr="00983C4C">
                          <w:rPr>
                            <w:rPrChange w:id="1547" w:author="Mary Jungers" w:date="2019-11-12T12:42:00Z">
                              <w:rPr>
                                <w:rFonts w:eastAsia="Calibri"/>
                              </w:rPr>
                            </w:rPrChange>
                          </w:rPr>
                          <w:t>Communicator</w:t>
                        </w:r>
                      </w:p>
                      <w:p w14:paraId="67EABB11" w14:textId="77777777" w:rsidR="00DC7C48" w:rsidRPr="00E331D5" w:rsidRDefault="00DC7C48">
                        <w:pPr>
                          <w:jc w:val="center"/>
                          <w:pPrChange w:id="1548" w:author="Mary Jungers" w:date="2019-11-12T12:42:00Z">
                            <w:pPr>
                              <w:pStyle w:val="NormalWeb"/>
                              <w:spacing w:line="276" w:lineRule="auto"/>
                              <w:jc w:val="center"/>
                            </w:pPr>
                          </w:pPrChange>
                        </w:pPr>
                        <w:r w:rsidRPr="00983C4C">
                          <w:rPr>
                            <w:rPrChange w:id="1549" w:author="Mary Jungers" w:date="2019-11-12T12:42:00Z">
                              <w:rPr>
                                <w:rFonts w:eastAsia="Calibri"/>
                              </w:rPr>
                            </w:rPrChange>
                          </w:rPr>
                          <w:t>(AC)</w:t>
                        </w:r>
                      </w:p>
                    </w:txbxContent>
                  </v:textbox>
                </v:shape>
                <w10:wrap type="topAndBottom"/>
              </v:group>
            </w:pict>
          </mc:Fallback>
        </mc:AlternateContent>
      </w:r>
      <w:r w:rsidR="00AF74B2" w:rsidRPr="00190000">
        <w:t xml:space="preserve">The capability for the </w:t>
      </w:r>
      <w:r w:rsidR="00FC59AA" w:rsidRPr="00190000">
        <w:t>Alert Manager</w:t>
      </w:r>
      <w:r w:rsidR="00AF74B2" w:rsidRPr="00190000">
        <w:t xml:space="preserve"> to optionally synthesize a static graphical snippet and provide that to the </w:t>
      </w:r>
      <w:r w:rsidR="00FC59AA" w:rsidRPr="00190000">
        <w:t>Alert Communicator</w:t>
      </w:r>
      <w:r w:rsidR="00AF74B2" w:rsidRPr="00190000">
        <w:t xml:space="preserve"> is provided so that the </w:t>
      </w:r>
      <w:r w:rsidR="00FC59AA" w:rsidRPr="00190000">
        <w:t>Alert Communicator</w:t>
      </w:r>
      <w:r w:rsidR="00AF74B2" w:rsidRPr="00190000">
        <w:t xml:space="preserve"> can avoid </w:t>
      </w:r>
      <w:r w:rsidR="00AF74B2" w:rsidRPr="00190000">
        <w:lastRenderedPageBreak/>
        <w:t xml:space="preserve">implementing the algorithms needed to synthesize the graphical snippet from the </w:t>
      </w:r>
      <w:r w:rsidR="00CF116E" w:rsidRPr="00190000">
        <w:t>HL7</w:t>
      </w:r>
      <w:r w:rsidR="00D26A5D" w:rsidRPr="00190000">
        <w:t xml:space="preserve"> </w:t>
      </w:r>
      <w:r w:rsidR="00AF74B2" w:rsidRPr="00190000">
        <w:t>evidentiary data.</w:t>
      </w:r>
    </w:p>
    <w:p w14:paraId="4B9824A7" w14:textId="77777777" w:rsidR="00BF1AA3" w:rsidRPr="00190000" w:rsidRDefault="00BF1AA3" w:rsidP="0099495F">
      <w:pPr>
        <w:pStyle w:val="FigureTitle"/>
      </w:pPr>
      <w:r w:rsidRPr="00190000">
        <w:t xml:space="preserve">Figure 6.1-2: </w:t>
      </w:r>
      <w:r w:rsidR="008A23B9" w:rsidRPr="00190000">
        <w:t>ACM Profile Actor Diagram</w:t>
      </w:r>
    </w:p>
    <w:p w14:paraId="26C2F868" w14:textId="77777777" w:rsidR="006A307B" w:rsidRPr="00190000" w:rsidRDefault="006A307B" w:rsidP="00B5724A">
      <w:pPr>
        <w:pStyle w:val="Heading2"/>
        <w:rPr>
          <w:noProof w:val="0"/>
        </w:rPr>
      </w:pPr>
      <w:bookmarkStart w:id="1550" w:name="_Toc432510771"/>
      <w:bookmarkStart w:id="1551" w:name="_Toc432511763"/>
      <w:bookmarkStart w:id="1552" w:name="_Toc432511847"/>
      <w:bookmarkStart w:id="1553" w:name="_Toc432512358"/>
      <w:bookmarkStart w:id="1554" w:name="_Toc432512688"/>
      <w:bookmarkStart w:id="1555" w:name="_Toc432577861"/>
      <w:bookmarkStart w:id="1556" w:name="_Toc361925424"/>
      <w:bookmarkStart w:id="1557" w:name="_Toc369246365"/>
      <w:bookmarkStart w:id="1558" w:name="_Toc24466589"/>
      <w:bookmarkEnd w:id="1550"/>
      <w:bookmarkEnd w:id="1551"/>
      <w:bookmarkEnd w:id="1552"/>
      <w:bookmarkEnd w:id="1553"/>
      <w:bookmarkEnd w:id="1554"/>
      <w:bookmarkEnd w:id="1555"/>
      <w:r w:rsidRPr="00190000">
        <w:rPr>
          <w:noProof w:val="0"/>
        </w:rPr>
        <w:t>ACM Integration Profile Options</w:t>
      </w:r>
      <w:bookmarkEnd w:id="1487"/>
      <w:bookmarkEnd w:id="1556"/>
      <w:bookmarkEnd w:id="1557"/>
      <w:bookmarkEnd w:id="1558"/>
    </w:p>
    <w:p w14:paraId="14287B8F" w14:textId="77777777" w:rsidR="005404F3" w:rsidRPr="00190000" w:rsidRDefault="005404F3" w:rsidP="005404F3">
      <w:pPr>
        <w:pStyle w:val="BodyText"/>
      </w:pPr>
      <w:bookmarkStart w:id="1559" w:name="_Toc37034636"/>
      <w:bookmarkStart w:id="1560" w:name="_Toc38846114"/>
      <w:r w:rsidRPr="00190000">
        <w:t xml:space="preserve">Options that may be selected for the ACM Integration Profile are listed in Table 6.2-1 ACM Actor Options along with the </w:t>
      </w:r>
      <w:r w:rsidR="0055082A" w:rsidRPr="00190000">
        <w:t>actors</w:t>
      </w:r>
      <w:r w:rsidRPr="00190000">
        <w:t xml:space="preserve"> to which they apply.</w:t>
      </w:r>
    </w:p>
    <w:p w14:paraId="044E2846" w14:textId="1B0B20EB" w:rsidR="005404F3" w:rsidRPr="00190000" w:rsidRDefault="00E427B2" w:rsidP="005404F3">
      <w:pPr>
        <w:pStyle w:val="BodyText"/>
      </w:pPr>
      <w:r w:rsidRPr="00190000">
        <w:t xml:space="preserve">Through use of the Disseminate and Report Alert Status </w:t>
      </w:r>
      <w:r w:rsidR="00D71285" w:rsidRPr="00190000">
        <w:t>Option</w:t>
      </w:r>
      <w:ins w:id="1561" w:author="Mary Jungers" w:date="2019-11-12T14:06:00Z">
        <w:r w:rsidR="00E331D5">
          <w:t>,</w:t>
        </w:r>
      </w:ins>
      <w:r w:rsidRPr="00190000">
        <w:t xml:space="preserve"> an ACM Alert Manager, Alert Communicator, and its population of endpoint communication devices can be shared between HL7 v2.6 based Alert Reporter </w:t>
      </w:r>
      <w:r w:rsidR="00CF116E" w:rsidRPr="00190000">
        <w:t>A</w:t>
      </w:r>
      <w:r w:rsidRPr="00190000">
        <w:t xml:space="preserve">ctors of the PCD ACM </w:t>
      </w:r>
      <w:r w:rsidR="00CF116E" w:rsidRPr="00190000">
        <w:t>P</w:t>
      </w:r>
      <w:r w:rsidRPr="00190000">
        <w:t>rofile and FHIR</w:t>
      </w:r>
      <w:r w:rsidR="00CF116E" w:rsidRPr="00190000">
        <w:rPr>
          <w:vertAlign w:val="superscript"/>
        </w:rPr>
        <w:t>®</w:t>
      </w:r>
      <w:r w:rsidR="00CF116E" w:rsidRPr="00190000">
        <w:rPr>
          <w:rStyle w:val="FootnoteReference"/>
        </w:rPr>
        <w:footnoteReference w:id="3"/>
      </w:r>
      <w:r w:rsidRPr="00190000">
        <w:t xml:space="preserve"> DSTU2 based Alert Reporters of the ITI mACM </w:t>
      </w:r>
      <w:r w:rsidR="00CF116E" w:rsidRPr="00190000">
        <w:t>P</w:t>
      </w:r>
      <w:r w:rsidRPr="00190000">
        <w:t xml:space="preserve">rofile. An </w:t>
      </w:r>
      <w:r w:rsidR="00FC59AA" w:rsidRPr="00190000">
        <w:t>Alert Consumer</w:t>
      </w:r>
      <w:r w:rsidRPr="00190000">
        <w:t xml:space="preserve"> </w:t>
      </w:r>
      <w:r w:rsidR="00D71285" w:rsidRPr="00190000">
        <w:t>c</w:t>
      </w:r>
      <w:r w:rsidRPr="00190000">
        <w:t xml:space="preserve">an make use of this option and </w:t>
      </w:r>
      <w:commentRangeStart w:id="1563"/>
      <w:r w:rsidRPr="00190000">
        <w:t>it</w:t>
      </w:r>
      <w:commentRangeEnd w:id="1563"/>
      <w:r w:rsidR="00E331D5">
        <w:rPr>
          <w:rStyle w:val="CommentReference"/>
        </w:rPr>
        <w:commentReference w:id="1563"/>
      </w:r>
      <w:r w:rsidRPr="00190000">
        <w:t xml:space="preserve"> not affect its lack of requirement for support of communication with an Alert Communicator (AC)</w:t>
      </w:r>
      <w:r w:rsidR="00CF116E" w:rsidRPr="00190000">
        <w:t xml:space="preserve">. </w:t>
      </w:r>
      <w:r w:rsidRPr="00190000">
        <w:t>For definitions of ITI mACM actors and transactions</w:t>
      </w:r>
      <w:ins w:id="1564" w:author="Mary Jungers" w:date="2019-11-12T15:24:00Z">
        <w:r w:rsidR="004F03EC">
          <w:t>,</w:t>
        </w:r>
      </w:ins>
      <w:r w:rsidRPr="00190000">
        <w:t xml:space="preserve"> and for mapping of FHIR data items to ACM PCD-04 HL7 v2.6 data items</w:t>
      </w:r>
      <w:ins w:id="1565" w:author="Mary Jungers" w:date="2019-11-12T15:24:00Z">
        <w:r w:rsidR="004F03EC">
          <w:t>,</w:t>
        </w:r>
      </w:ins>
      <w:r w:rsidRPr="00190000">
        <w:t xml:space="preserve"> refer to the ITI mACM </w:t>
      </w:r>
      <w:r w:rsidR="00CF116E" w:rsidRPr="00190000">
        <w:t>P</w:t>
      </w:r>
      <w:r w:rsidRPr="00190000">
        <w:t>rofile.</w:t>
      </w:r>
    </w:p>
    <w:p w14:paraId="456BA6EC" w14:textId="77777777" w:rsidR="005404F3" w:rsidRPr="00190000" w:rsidRDefault="005404F3" w:rsidP="0099495F">
      <w:pPr>
        <w:pStyle w:val="TableTitle"/>
      </w:pPr>
      <w:r w:rsidRPr="00190000">
        <w:t>Table 6.2-1: ACM Actor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5367"/>
        <w:gridCol w:w="1316"/>
      </w:tblGrid>
      <w:tr w:rsidR="005404F3" w:rsidRPr="00190000" w14:paraId="73B1CA3D" w14:textId="77777777" w:rsidTr="0099495F">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4DEF8CFE" w14:textId="77777777" w:rsidR="005404F3" w:rsidRPr="00190000" w:rsidRDefault="005404F3" w:rsidP="0099495F">
            <w:pPr>
              <w:pStyle w:val="TableEntryHeader"/>
            </w:pPr>
            <w:r w:rsidRPr="00190000">
              <w:t>Actor</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7A00BD45" w14:textId="77777777" w:rsidR="005404F3" w:rsidRPr="00190000" w:rsidRDefault="005404F3" w:rsidP="0099495F">
            <w:pPr>
              <w:pStyle w:val="TableEntryHeader"/>
            </w:pPr>
            <w:r w:rsidRPr="00190000">
              <w:t>Options</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0969E779" w14:textId="77777777" w:rsidR="005404F3" w:rsidRPr="00190000" w:rsidRDefault="005404F3" w:rsidP="0099495F">
            <w:pPr>
              <w:pStyle w:val="TableEntryHeader"/>
            </w:pPr>
            <w:r w:rsidRPr="00190000">
              <w:t>Section in</w:t>
            </w:r>
          </w:p>
          <w:p w14:paraId="3EE1B38C" w14:textId="77777777" w:rsidR="005404F3" w:rsidRPr="00190000" w:rsidRDefault="005404F3" w:rsidP="0099495F">
            <w:pPr>
              <w:pStyle w:val="TableEntryHeader"/>
            </w:pPr>
            <w:r w:rsidRPr="00190000">
              <w:t>Volume 2</w:t>
            </w:r>
          </w:p>
        </w:tc>
      </w:tr>
      <w:tr w:rsidR="005404F3" w:rsidRPr="00190000" w14:paraId="21B015C0"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06A871D6" w14:textId="77777777" w:rsidR="005404F3" w:rsidRPr="00190000" w:rsidRDefault="005404F3" w:rsidP="0099495F">
            <w:pPr>
              <w:pStyle w:val="TableEntry"/>
            </w:pPr>
            <w:r w:rsidRPr="00190000">
              <w:t>AR</w:t>
            </w:r>
          </w:p>
        </w:tc>
        <w:tc>
          <w:tcPr>
            <w:tcW w:w="0" w:type="auto"/>
            <w:tcBorders>
              <w:top w:val="single" w:sz="4" w:space="0" w:color="auto"/>
              <w:left w:val="single" w:sz="4" w:space="0" w:color="auto"/>
              <w:bottom w:val="single" w:sz="4" w:space="0" w:color="auto"/>
              <w:right w:val="single" w:sz="4" w:space="0" w:color="auto"/>
            </w:tcBorders>
            <w:hideMark/>
          </w:tcPr>
          <w:p w14:paraId="0723D2F9" w14:textId="4CA596FD" w:rsidR="005404F3" w:rsidRPr="00190000" w:rsidRDefault="005404F3" w:rsidP="0099495F">
            <w:pPr>
              <w:pStyle w:val="TableEntry"/>
            </w:pPr>
            <w:r w:rsidRPr="00190000">
              <w:t>May send additional alert notifi</w:t>
            </w:r>
            <w:r w:rsidR="00952AB4" w:rsidRPr="00190000">
              <w:t>c</w:t>
            </w:r>
            <w:r w:rsidRPr="00190000">
              <w:t xml:space="preserve">ation recipients in </w:t>
            </w:r>
            <w:ins w:id="1566" w:author="Mary Jungers" w:date="2019-11-12T15:24:00Z">
              <w:r w:rsidR="004F03EC">
                <w:t>[</w:t>
              </w:r>
            </w:ins>
            <w:r w:rsidRPr="00190000">
              <w:t>PCD-04</w:t>
            </w:r>
            <w:ins w:id="1567" w:author="Mary Jungers" w:date="2019-11-12T15:24:00Z">
              <w:r w:rsidR="004F03EC">
                <w:t>]</w:t>
              </w:r>
            </w:ins>
          </w:p>
        </w:tc>
        <w:tc>
          <w:tcPr>
            <w:tcW w:w="0" w:type="auto"/>
            <w:tcBorders>
              <w:top w:val="single" w:sz="4" w:space="0" w:color="auto"/>
              <w:left w:val="single" w:sz="4" w:space="0" w:color="auto"/>
              <w:bottom w:val="single" w:sz="4" w:space="0" w:color="auto"/>
              <w:right w:val="single" w:sz="4" w:space="0" w:color="auto"/>
            </w:tcBorders>
            <w:hideMark/>
          </w:tcPr>
          <w:p w14:paraId="04613EBA" w14:textId="77777777" w:rsidR="005404F3" w:rsidRPr="00190000" w:rsidRDefault="005404F3" w:rsidP="0099495F">
            <w:pPr>
              <w:pStyle w:val="TableEntry"/>
            </w:pPr>
            <w:r w:rsidRPr="00190000">
              <w:t>B.7.1.1</w:t>
            </w:r>
          </w:p>
        </w:tc>
      </w:tr>
      <w:tr w:rsidR="00175CDB" w:rsidRPr="00190000" w14:paraId="1F0A712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3F38B8" w14:textId="77777777" w:rsidR="00175CDB" w:rsidRPr="00190000" w:rsidRDefault="00175CDB" w:rsidP="0099495F">
            <w:pPr>
              <w:pStyle w:val="TableEntry"/>
            </w:pPr>
            <w:r w:rsidRPr="00190000">
              <w:t>AR</w:t>
            </w:r>
          </w:p>
        </w:tc>
        <w:tc>
          <w:tcPr>
            <w:tcW w:w="0" w:type="auto"/>
            <w:tcBorders>
              <w:top w:val="single" w:sz="4" w:space="0" w:color="auto"/>
              <w:left w:val="single" w:sz="4" w:space="0" w:color="auto"/>
              <w:bottom w:val="single" w:sz="4" w:space="0" w:color="auto"/>
              <w:right w:val="single" w:sz="4" w:space="0" w:color="auto"/>
            </w:tcBorders>
          </w:tcPr>
          <w:p w14:paraId="436FE01B" w14:textId="56BC6F34" w:rsidR="00175CDB" w:rsidRPr="00190000" w:rsidRDefault="00175CDB" w:rsidP="0099495F">
            <w:pPr>
              <w:pStyle w:val="TableEntry"/>
            </w:pPr>
            <w:r w:rsidRPr="00190000">
              <w:t xml:space="preserve">Receives Report Alert Status in </w:t>
            </w:r>
            <w:ins w:id="1568" w:author="Mary Jungers" w:date="2019-11-12T15:24:00Z">
              <w:r w:rsidR="004F03EC">
                <w:t>[</w:t>
              </w:r>
            </w:ins>
            <w:r w:rsidRPr="00190000">
              <w:t>PCD-05</w:t>
            </w:r>
            <w:ins w:id="1569" w:author="Mary Jungers" w:date="2019-11-12T15:24:00Z">
              <w:r w:rsidR="004F03EC">
                <w:t>]</w:t>
              </w:r>
            </w:ins>
          </w:p>
        </w:tc>
        <w:tc>
          <w:tcPr>
            <w:tcW w:w="0" w:type="auto"/>
            <w:tcBorders>
              <w:top w:val="single" w:sz="4" w:space="0" w:color="auto"/>
              <w:left w:val="single" w:sz="4" w:space="0" w:color="auto"/>
              <w:bottom w:val="single" w:sz="4" w:space="0" w:color="auto"/>
              <w:right w:val="single" w:sz="4" w:space="0" w:color="auto"/>
            </w:tcBorders>
          </w:tcPr>
          <w:p w14:paraId="35F54FFD" w14:textId="77777777" w:rsidR="00175CDB" w:rsidRPr="00190000" w:rsidRDefault="00175CDB" w:rsidP="0099495F">
            <w:pPr>
              <w:pStyle w:val="TableEntry"/>
            </w:pPr>
            <w:r w:rsidRPr="00190000">
              <w:t>B.7.1.1</w:t>
            </w:r>
          </w:p>
        </w:tc>
      </w:tr>
      <w:tr w:rsidR="00AF74B2" w:rsidRPr="00190000" w14:paraId="748D289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6EA2DF1E" w14:textId="77777777" w:rsidR="00AF74B2" w:rsidRPr="00190000" w:rsidRDefault="00AF74B2" w:rsidP="0099495F">
            <w:pPr>
              <w:pStyle w:val="TableEntry"/>
            </w:pPr>
            <w:r w:rsidRPr="00190000">
              <w:t>AR</w:t>
            </w:r>
          </w:p>
        </w:tc>
        <w:tc>
          <w:tcPr>
            <w:tcW w:w="0" w:type="auto"/>
            <w:tcBorders>
              <w:top w:val="single" w:sz="4" w:space="0" w:color="auto"/>
              <w:left w:val="single" w:sz="4" w:space="0" w:color="auto"/>
              <w:bottom w:val="single" w:sz="4" w:space="0" w:color="auto"/>
              <w:right w:val="single" w:sz="4" w:space="0" w:color="auto"/>
            </w:tcBorders>
          </w:tcPr>
          <w:p w14:paraId="795683D2" w14:textId="4121A0C4" w:rsidR="00AF74B2" w:rsidRPr="00190000" w:rsidRDefault="00AF74B2" w:rsidP="0099495F">
            <w:pPr>
              <w:pStyle w:val="TableEntry"/>
            </w:pPr>
            <w:r w:rsidRPr="00190000">
              <w:t xml:space="preserve">Can send WCM data in </w:t>
            </w:r>
            <w:ins w:id="1570" w:author="Mary Jungers" w:date="2019-11-12T15:24:00Z">
              <w:r w:rsidR="004F03EC">
                <w:t>[</w:t>
              </w:r>
            </w:ins>
            <w:r w:rsidRPr="00190000">
              <w:t>PCD-04</w:t>
            </w:r>
            <w:ins w:id="1571" w:author="Mary Jungers" w:date="2019-11-12T15:24:00Z">
              <w:r w:rsidR="004F03EC">
                <w:t>]</w:t>
              </w:r>
            </w:ins>
          </w:p>
        </w:tc>
        <w:tc>
          <w:tcPr>
            <w:tcW w:w="0" w:type="auto"/>
            <w:tcBorders>
              <w:top w:val="single" w:sz="4" w:space="0" w:color="auto"/>
              <w:left w:val="single" w:sz="4" w:space="0" w:color="auto"/>
              <w:bottom w:val="single" w:sz="4" w:space="0" w:color="auto"/>
              <w:right w:val="single" w:sz="4" w:space="0" w:color="auto"/>
            </w:tcBorders>
          </w:tcPr>
          <w:p w14:paraId="070C0E4C" w14:textId="77777777" w:rsidR="00AF74B2" w:rsidRPr="00190000" w:rsidRDefault="00AF74B2" w:rsidP="0099495F">
            <w:pPr>
              <w:pStyle w:val="TableEntry"/>
            </w:pPr>
            <w:r w:rsidRPr="00190000">
              <w:t>B.7.1.1</w:t>
            </w:r>
          </w:p>
        </w:tc>
      </w:tr>
      <w:tr w:rsidR="005404F3" w:rsidRPr="00190000" w14:paraId="2154514D"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665AFE6C" w14:textId="77777777" w:rsidR="005404F3" w:rsidRPr="00190000" w:rsidRDefault="005404F3"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hideMark/>
          </w:tcPr>
          <w:p w14:paraId="4BDF5FDB" w14:textId="056150D5" w:rsidR="005404F3" w:rsidRPr="00190000" w:rsidRDefault="005404F3" w:rsidP="0099495F">
            <w:pPr>
              <w:pStyle w:val="TableEntry"/>
            </w:pPr>
            <w:r w:rsidRPr="00190000">
              <w:t xml:space="preserve">Processes additional alert notification recipients in </w:t>
            </w:r>
            <w:ins w:id="1572" w:author="Mary Jungers" w:date="2019-11-12T15:24:00Z">
              <w:r w:rsidR="004F03EC">
                <w:t>[</w:t>
              </w:r>
            </w:ins>
            <w:r w:rsidRPr="00190000">
              <w:t>PCD-04</w:t>
            </w:r>
            <w:ins w:id="1573" w:author="Mary Jungers" w:date="2019-11-12T15:24:00Z">
              <w:r w:rsidR="004F03EC">
                <w:t>]</w:t>
              </w:r>
            </w:ins>
          </w:p>
        </w:tc>
        <w:tc>
          <w:tcPr>
            <w:tcW w:w="0" w:type="auto"/>
            <w:tcBorders>
              <w:top w:val="single" w:sz="4" w:space="0" w:color="auto"/>
              <w:left w:val="single" w:sz="4" w:space="0" w:color="auto"/>
              <w:bottom w:val="single" w:sz="4" w:space="0" w:color="auto"/>
              <w:right w:val="single" w:sz="4" w:space="0" w:color="auto"/>
            </w:tcBorders>
            <w:hideMark/>
          </w:tcPr>
          <w:p w14:paraId="536D409B" w14:textId="77777777" w:rsidR="005404F3" w:rsidRPr="00190000" w:rsidRDefault="005404F3" w:rsidP="0099495F">
            <w:pPr>
              <w:pStyle w:val="TableEntry"/>
            </w:pPr>
            <w:r w:rsidRPr="00190000">
              <w:t>B.7.1.1</w:t>
            </w:r>
          </w:p>
        </w:tc>
      </w:tr>
      <w:tr w:rsidR="00175CDB" w:rsidRPr="00190000" w14:paraId="6FE853D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ABFCC64" w14:textId="77777777" w:rsidR="00175CDB" w:rsidRPr="00190000" w:rsidRDefault="00175CDB"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tcPr>
          <w:p w14:paraId="6B10F4DD" w14:textId="65EAED68" w:rsidR="00175CDB" w:rsidRPr="00190000" w:rsidRDefault="00175CDB" w:rsidP="0099495F">
            <w:pPr>
              <w:pStyle w:val="TableEntry"/>
            </w:pPr>
            <w:r w:rsidRPr="00190000">
              <w:t xml:space="preserve">Sends Report Alert Status in </w:t>
            </w:r>
            <w:ins w:id="1574" w:author="Mary Jungers" w:date="2019-11-12T15:24:00Z">
              <w:r w:rsidR="004F03EC">
                <w:t>[</w:t>
              </w:r>
            </w:ins>
            <w:r w:rsidRPr="00190000">
              <w:t>PCD-05</w:t>
            </w:r>
            <w:ins w:id="1575" w:author="Mary Jungers" w:date="2019-11-12T15:24:00Z">
              <w:r w:rsidR="004F03EC">
                <w:t>]</w:t>
              </w:r>
            </w:ins>
          </w:p>
        </w:tc>
        <w:tc>
          <w:tcPr>
            <w:tcW w:w="0" w:type="auto"/>
            <w:tcBorders>
              <w:top w:val="single" w:sz="4" w:space="0" w:color="auto"/>
              <w:left w:val="single" w:sz="4" w:space="0" w:color="auto"/>
              <w:bottom w:val="single" w:sz="4" w:space="0" w:color="auto"/>
              <w:right w:val="single" w:sz="4" w:space="0" w:color="auto"/>
            </w:tcBorders>
          </w:tcPr>
          <w:p w14:paraId="048EA8A4" w14:textId="77777777" w:rsidR="00175CDB" w:rsidRPr="00190000" w:rsidRDefault="00175CDB" w:rsidP="0099495F">
            <w:pPr>
              <w:pStyle w:val="TableEntry"/>
            </w:pPr>
            <w:r w:rsidRPr="00190000">
              <w:t>B.7.1.1</w:t>
            </w:r>
          </w:p>
        </w:tc>
      </w:tr>
      <w:tr w:rsidR="00AF74B2" w:rsidRPr="00190000" w14:paraId="324E268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EE5957B" w14:textId="77777777" w:rsidR="00AF74B2" w:rsidRPr="00190000" w:rsidRDefault="00AF74B2"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tcPr>
          <w:p w14:paraId="08A46E06" w14:textId="1C1AF9A5" w:rsidR="00AF74B2" w:rsidRPr="00190000" w:rsidRDefault="00AF74B2" w:rsidP="0099495F">
            <w:pPr>
              <w:pStyle w:val="TableEntry"/>
            </w:pPr>
            <w:r w:rsidRPr="00190000">
              <w:t xml:space="preserve">Can send WCM data from PCD-04 in </w:t>
            </w:r>
            <w:ins w:id="1576" w:author="Mary Jungers" w:date="2019-11-12T15:24:00Z">
              <w:r w:rsidR="004F03EC">
                <w:t>[</w:t>
              </w:r>
            </w:ins>
            <w:r w:rsidRPr="00190000">
              <w:t>PCD-06</w:t>
            </w:r>
            <w:ins w:id="1577" w:author="Mary Jungers" w:date="2019-11-12T15:25:00Z">
              <w:r w:rsidR="004F03EC">
                <w:t>]</w:t>
              </w:r>
            </w:ins>
          </w:p>
        </w:tc>
        <w:tc>
          <w:tcPr>
            <w:tcW w:w="0" w:type="auto"/>
            <w:tcBorders>
              <w:top w:val="single" w:sz="4" w:space="0" w:color="auto"/>
              <w:left w:val="single" w:sz="4" w:space="0" w:color="auto"/>
              <w:bottom w:val="single" w:sz="4" w:space="0" w:color="auto"/>
              <w:right w:val="single" w:sz="4" w:space="0" w:color="auto"/>
            </w:tcBorders>
          </w:tcPr>
          <w:p w14:paraId="271D8398" w14:textId="77777777" w:rsidR="00AF74B2" w:rsidRPr="00190000" w:rsidRDefault="00AF74B2" w:rsidP="0099495F">
            <w:pPr>
              <w:pStyle w:val="TableEntry"/>
            </w:pPr>
            <w:r w:rsidRPr="00190000">
              <w:t>B.7.1.1</w:t>
            </w:r>
          </w:p>
        </w:tc>
      </w:tr>
      <w:tr w:rsidR="00AF74B2" w:rsidRPr="00190000" w14:paraId="0D1C1F7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28C761" w14:textId="77777777" w:rsidR="00AF74B2" w:rsidRPr="00190000" w:rsidRDefault="00AF74B2"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tcPr>
          <w:p w14:paraId="6675D93C" w14:textId="558D8FA3" w:rsidR="00AF74B2" w:rsidRPr="00190000" w:rsidRDefault="00AF74B2" w:rsidP="0099495F">
            <w:pPr>
              <w:pStyle w:val="TableEntry"/>
            </w:pPr>
            <w:r w:rsidRPr="00190000">
              <w:t xml:space="preserve">Can send WCM </w:t>
            </w:r>
            <w:ins w:id="1578" w:author="Mary Jungers" w:date="2019-11-12T15:24:00Z">
              <w:r w:rsidR="004F03EC">
                <w:t>[</w:t>
              </w:r>
            </w:ins>
            <w:r w:rsidRPr="00190000">
              <w:t>PCD-04</w:t>
            </w:r>
            <w:ins w:id="1579" w:author="Mary Jungers" w:date="2019-11-12T15:25:00Z">
              <w:r w:rsidR="004F03EC">
                <w:t>]</w:t>
              </w:r>
            </w:ins>
            <w:r w:rsidRPr="00190000">
              <w:t xml:space="preserve"> based data as graphical snippet in </w:t>
            </w:r>
            <w:ins w:id="1580" w:author="Mary Jungers" w:date="2019-11-12T15:24:00Z">
              <w:r w:rsidR="004F03EC">
                <w:t>[</w:t>
              </w:r>
            </w:ins>
            <w:r w:rsidRPr="00190000">
              <w:t>PCD-06</w:t>
            </w:r>
            <w:ins w:id="1581" w:author="Mary Jungers" w:date="2019-11-12T15:25:00Z">
              <w:r w:rsidR="004F03EC">
                <w:t>]</w:t>
              </w:r>
            </w:ins>
          </w:p>
        </w:tc>
        <w:tc>
          <w:tcPr>
            <w:tcW w:w="0" w:type="auto"/>
            <w:tcBorders>
              <w:top w:val="single" w:sz="4" w:space="0" w:color="auto"/>
              <w:left w:val="single" w:sz="4" w:space="0" w:color="auto"/>
              <w:bottom w:val="single" w:sz="4" w:space="0" w:color="auto"/>
              <w:right w:val="single" w:sz="4" w:space="0" w:color="auto"/>
            </w:tcBorders>
          </w:tcPr>
          <w:p w14:paraId="521BBC85" w14:textId="77777777" w:rsidR="00AF74B2" w:rsidRPr="00190000" w:rsidRDefault="00AF74B2" w:rsidP="0099495F">
            <w:pPr>
              <w:pStyle w:val="TableEntry"/>
            </w:pPr>
            <w:r w:rsidRPr="00190000">
              <w:t>B.7.1.1</w:t>
            </w:r>
          </w:p>
        </w:tc>
      </w:tr>
      <w:tr w:rsidR="00AF74B2" w:rsidRPr="00190000" w14:paraId="623BE41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0AF020AE" w14:textId="77777777" w:rsidR="00AF74B2" w:rsidRPr="00190000" w:rsidRDefault="00AF74B2" w:rsidP="0099495F">
            <w:pPr>
              <w:pStyle w:val="TableEntry"/>
            </w:pPr>
            <w:r w:rsidRPr="00190000">
              <w:t>ACON</w:t>
            </w:r>
          </w:p>
        </w:tc>
        <w:tc>
          <w:tcPr>
            <w:tcW w:w="0" w:type="auto"/>
            <w:tcBorders>
              <w:top w:val="single" w:sz="4" w:space="0" w:color="auto"/>
              <w:left w:val="single" w:sz="4" w:space="0" w:color="auto"/>
              <w:bottom w:val="single" w:sz="4" w:space="0" w:color="auto"/>
              <w:right w:val="single" w:sz="4" w:space="0" w:color="auto"/>
            </w:tcBorders>
          </w:tcPr>
          <w:p w14:paraId="39225DC5" w14:textId="25920E17" w:rsidR="00AF74B2" w:rsidRPr="00190000" w:rsidRDefault="00AF74B2" w:rsidP="0099495F">
            <w:pPr>
              <w:pStyle w:val="TableEntry"/>
            </w:pPr>
            <w:r w:rsidRPr="00190000">
              <w:t xml:space="preserve">Can receive WCM data in </w:t>
            </w:r>
            <w:ins w:id="1582" w:author="Mary Jungers" w:date="2019-11-12T15:24:00Z">
              <w:r w:rsidR="004F03EC">
                <w:t>[</w:t>
              </w:r>
            </w:ins>
            <w:r w:rsidRPr="00190000">
              <w:t>PCD-04</w:t>
            </w:r>
            <w:ins w:id="1583" w:author="Mary Jungers" w:date="2019-11-12T15:25:00Z">
              <w:r w:rsidR="004F03EC">
                <w:t>]</w:t>
              </w:r>
            </w:ins>
          </w:p>
        </w:tc>
        <w:tc>
          <w:tcPr>
            <w:tcW w:w="0" w:type="auto"/>
            <w:tcBorders>
              <w:top w:val="single" w:sz="4" w:space="0" w:color="auto"/>
              <w:left w:val="single" w:sz="4" w:space="0" w:color="auto"/>
              <w:bottom w:val="single" w:sz="4" w:space="0" w:color="auto"/>
              <w:right w:val="single" w:sz="4" w:space="0" w:color="auto"/>
            </w:tcBorders>
          </w:tcPr>
          <w:p w14:paraId="76742EFF" w14:textId="77777777" w:rsidR="00AF74B2" w:rsidRPr="00190000" w:rsidRDefault="00AF74B2" w:rsidP="0099495F">
            <w:pPr>
              <w:pStyle w:val="TableEntry"/>
            </w:pPr>
            <w:r w:rsidRPr="00190000">
              <w:t>B.7.1.1</w:t>
            </w:r>
          </w:p>
        </w:tc>
      </w:tr>
      <w:tr w:rsidR="00AF74B2" w:rsidRPr="00190000" w14:paraId="1D015D7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EA9750F" w14:textId="77777777" w:rsidR="00AF74B2" w:rsidRPr="00190000" w:rsidRDefault="00AF74B2" w:rsidP="0099495F">
            <w:pPr>
              <w:pStyle w:val="TableEntry"/>
            </w:pPr>
            <w:r w:rsidRPr="00190000">
              <w:t>AC</w:t>
            </w:r>
          </w:p>
        </w:tc>
        <w:tc>
          <w:tcPr>
            <w:tcW w:w="0" w:type="auto"/>
            <w:tcBorders>
              <w:top w:val="single" w:sz="4" w:space="0" w:color="auto"/>
              <w:left w:val="single" w:sz="4" w:space="0" w:color="auto"/>
              <w:bottom w:val="single" w:sz="4" w:space="0" w:color="auto"/>
              <w:right w:val="single" w:sz="4" w:space="0" w:color="auto"/>
            </w:tcBorders>
          </w:tcPr>
          <w:p w14:paraId="35FC9738" w14:textId="44FF8186" w:rsidR="00AF74B2" w:rsidRPr="00190000" w:rsidRDefault="00AF74B2" w:rsidP="0099495F">
            <w:pPr>
              <w:pStyle w:val="TableEntry"/>
            </w:pPr>
            <w:r w:rsidRPr="00190000">
              <w:t xml:space="preserve">Can receive WCM evidentiary data in </w:t>
            </w:r>
            <w:ins w:id="1584" w:author="Mary Jungers" w:date="2019-11-12T15:24:00Z">
              <w:r w:rsidR="004F03EC">
                <w:t>[</w:t>
              </w:r>
            </w:ins>
            <w:r w:rsidRPr="00190000">
              <w:t>PCD-06</w:t>
            </w:r>
            <w:ins w:id="1585" w:author="Mary Jungers" w:date="2019-11-12T15:25:00Z">
              <w:r w:rsidR="004F03EC">
                <w:t>]</w:t>
              </w:r>
            </w:ins>
            <w:r w:rsidRPr="00190000">
              <w:t xml:space="preserve"> and present graphics</w:t>
            </w:r>
          </w:p>
        </w:tc>
        <w:tc>
          <w:tcPr>
            <w:tcW w:w="0" w:type="auto"/>
            <w:tcBorders>
              <w:top w:val="single" w:sz="4" w:space="0" w:color="auto"/>
              <w:left w:val="single" w:sz="4" w:space="0" w:color="auto"/>
              <w:bottom w:val="single" w:sz="4" w:space="0" w:color="auto"/>
              <w:right w:val="single" w:sz="4" w:space="0" w:color="auto"/>
            </w:tcBorders>
          </w:tcPr>
          <w:p w14:paraId="3641FFDC" w14:textId="77777777" w:rsidR="00AF74B2" w:rsidRPr="00190000" w:rsidRDefault="00AF74B2" w:rsidP="0099495F">
            <w:pPr>
              <w:pStyle w:val="TableEntry"/>
            </w:pPr>
            <w:r w:rsidRPr="00190000">
              <w:t>B.7.1.1</w:t>
            </w:r>
          </w:p>
        </w:tc>
      </w:tr>
      <w:tr w:rsidR="00AF74B2" w:rsidRPr="00190000" w14:paraId="18F97324"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586B36BB" w14:textId="77777777" w:rsidR="00AF74B2" w:rsidRPr="00190000" w:rsidRDefault="00AF74B2" w:rsidP="0099495F">
            <w:pPr>
              <w:pStyle w:val="TableEntry"/>
            </w:pPr>
            <w:r w:rsidRPr="00190000">
              <w:t>AC</w:t>
            </w:r>
          </w:p>
        </w:tc>
        <w:tc>
          <w:tcPr>
            <w:tcW w:w="0" w:type="auto"/>
            <w:tcBorders>
              <w:top w:val="single" w:sz="4" w:space="0" w:color="auto"/>
              <w:left w:val="single" w:sz="4" w:space="0" w:color="auto"/>
              <w:bottom w:val="single" w:sz="4" w:space="0" w:color="auto"/>
              <w:right w:val="single" w:sz="4" w:space="0" w:color="auto"/>
            </w:tcBorders>
          </w:tcPr>
          <w:p w14:paraId="241F8CFC" w14:textId="1B673070" w:rsidR="00AF74B2" w:rsidRPr="00190000" w:rsidRDefault="00AF74B2" w:rsidP="0099495F">
            <w:pPr>
              <w:pStyle w:val="TableEntry"/>
            </w:pPr>
            <w:r w:rsidRPr="00190000">
              <w:t xml:space="preserve">Can receive WCM graphics snippet in </w:t>
            </w:r>
            <w:ins w:id="1586" w:author="Mary Jungers" w:date="2019-11-12T15:24:00Z">
              <w:r w:rsidR="004F03EC">
                <w:t>[</w:t>
              </w:r>
            </w:ins>
            <w:r w:rsidRPr="00190000">
              <w:t>PCD-06</w:t>
            </w:r>
            <w:ins w:id="1587" w:author="Mary Jungers" w:date="2019-11-12T15:25:00Z">
              <w:r w:rsidR="004F03EC">
                <w:t>]</w:t>
              </w:r>
            </w:ins>
            <w:r w:rsidRPr="00190000">
              <w:t xml:space="preserve"> and present it</w:t>
            </w:r>
          </w:p>
        </w:tc>
        <w:tc>
          <w:tcPr>
            <w:tcW w:w="0" w:type="auto"/>
            <w:tcBorders>
              <w:top w:val="single" w:sz="4" w:space="0" w:color="auto"/>
              <w:left w:val="single" w:sz="4" w:space="0" w:color="auto"/>
              <w:bottom w:val="single" w:sz="4" w:space="0" w:color="auto"/>
              <w:right w:val="single" w:sz="4" w:space="0" w:color="auto"/>
            </w:tcBorders>
          </w:tcPr>
          <w:p w14:paraId="69706C59" w14:textId="77777777" w:rsidR="00AF74B2" w:rsidRPr="00190000" w:rsidRDefault="00AF74B2" w:rsidP="0099495F">
            <w:pPr>
              <w:pStyle w:val="TableEntry"/>
            </w:pPr>
            <w:r w:rsidRPr="00190000">
              <w:t>B.7.1.1</w:t>
            </w:r>
          </w:p>
        </w:tc>
      </w:tr>
      <w:tr w:rsidR="00E427B2" w:rsidRPr="00190000" w14:paraId="02698FF1" w14:textId="77777777" w:rsidTr="00E427B2">
        <w:trPr>
          <w:trHeight w:val="332"/>
          <w:jc w:val="center"/>
        </w:trPr>
        <w:tc>
          <w:tcPr>
            <w:tcW w:w="0" w:type="auto"/>
            <w:tcBorders>
              <w:top w:val="single" w:sz="4" w:space="0" w:color="auto"/>
              <w:left w:val="single" w:sz="4" w:space="0" w:color="auto"/>
              <w:bottom w:val="single" w:sz="4" w:space="0" w:color="auto"/>
              <w:right w:val="single" w:sz="4" w:space="0" w:color="auto"/>
            </w:tcBorders>
          </w:tcPr>
          <w:p w14:paraId="34C2F9A1" w14:textId="77777777" w:rsidR="00E427B2" w:rsidRPr="00190000" w:rsidRDefault="00E427B2"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tcPr>
          <w:p w14:paraId="36EF6F41" w14:textId="30844D27" w:rsidR="00E427B2" w:rsidRPr="00190000" w:rsidRDefault="00E427B2" w:rsidP="0099495F">
            <w:pPr>
              <w:pStyle w:val="TableEntry"/>
            </w:pPr>
            <w:r w:rsidRPr="00190000">
              <w:t>Disseminate and Report Alert Status (in support of ITI mA</w:t>
            </w:r>
            <w:r w:rsidR="00957BE3" w:rsidRPr="00190000">
              <w:t>C</w:t>
            </w:r>
            <w:r w:rsidRPr="00190000">
              <w:t>M)</w:t>
            </w:r>
          </w:p>
        </w:tc>
        <w:tc>
          <w:tcPr>
            <w:tcW w:w="0" w:type="auto"/>
            <w:tcBorders>
              <w:top w:val="single" w:sz="4" w:space="0" w:color="auto"/>
              <w:left w:val="single" w:sz="4" w:space="0" w:color="auto"/>
              <w:bottom w:val="single" w:sz="4" w:space="0" w:color="auto"/>
              <w:right w:val="single" w:sz="4" w:space="0" w:color="auto"/>
            </w:tcBorders>
          </w:tcPr>
          <w:p w14:paraId="1A8BDB52" w14:textId="77777777" w:rsidR="00E427B2" w:rsidRPr="00190000" w:rsidRDefault="00E427B2" w:rsidP="0099495F">
            <w:pPr>
              <w:pStyle w:val="TableEntry"/>
            </w:pPr>
            <w:r w:rsidRPr="00190000">
              <w:t>B.7.1.1</w:t>
            </w:r>
          </w:p>
        </w:tc>
      </w:tr>
      <w:tr w:rsidR="00E427B2" w:rsidRPr="00190000" w14:paraId="62AADF9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6C3B80A" w14:textId="77777777" w:rsidR="00E427B2" w:rsidRPr="00190000" w:rsidRDefault="00E427B2" w:rsidP="00E427B2">
            <w:pPr>
              <w:pStyle w:val="TableEntry"/>
            </w:pPr>
            <w:r w:rsidRPr="00190000">
              <w:t>ACON</w:t>
            </w:r>
          </w:p>
        </w:tc>
        <w:tc>
          <w:tcPr>
            <w:tcW w:w="0" w:type="auto"/>
            <w:tcBorders>
              <w:top w:val="single" w:sz="4" w:space="0" w:color="auto"/>
              <w:left w:val="single" w:sz="4" w:space="0" w:color="auto"/>
              <w:bottom w:val="single" w:sz="4" w:space="0" w:color="auto"/>
              <w:right w:val="single" w:sz="4" w:space="0" w:color="auto"/>
            </w:tcBorders>
          </w:tcPr>
          <w:p w14:paraId="3D7826E9" w14:textId="6BDE2159" w:rsidR="00E427B2" w:rsidRPr="00190000" w:rsidRDefault="00E427B2" w:rsidP="00E427B2">
            <w:pPr>
              <w:pStyle w:val="TableEntry"/>
            </w:pPr>
            <w:r w:rsidRPr="00190000">
              <w:t>Disseminate and Report Alert Status (in support of ITI mA</w:t>
            </w:r>
            <w:r w:rsidR="00957BE3" w:rsidRPr="00190000">
              <w:t>C</w:t>
            </w:r>
            <w:r w:rsidRPr="00190000">
              <w:t>M)</w:t>
            </w:r>
          </w:p>
        </w:tc>
        <w:tc>
          <w:tcPr>
            <w:tcW w:w="0" w:type="auto"/>
            <w:tcBorders>
              <w:top w:val="single" w:sz="4" w:space="0" w:color="auto"/>
              <w:left w:val="single" w:sz="4" w:space="0" w:color="auto"/>
              <w:bottom w:val="single" w:sz="4" w:space="0" w:color="auto"/>
              <w:right w:val="single" w:sz="4" w:space="0" w:color="auto"/>
            </w:tcBorders>
          </w:tcPr>
          <w:p w14:paraId="457989DE" w14:textId="77777777" w:rsidR="00E427B2" w:rsidRPr="00190000" w:rsidRDefault="00E427B2" w:rsidP="00E427B2">
            <w:pPr>
              <w:pStyle w:val="TableEntry"/>
            </w:pPr>
            <w:r w:rsidRPr="00190000">
              <w:t>B.7.1.1</w:t>
            </w:r>
          </w:p>
        </w:tc>
      </w:tr>
    </w:tbl>
    <w:p w14:paraId="50508ACE" w14:textId="77777777" w:rsidR="0055082A" w:rsidRPr="00190000" w:rsidRDefault="0055082A" w:rsidP="006A307B">
      <w:pPr>
        <w:pStyle w:val="BodyText"/>
      </w:pPr>
    </w:p>
    <w:p w14:paraId="7D2D4E8B" w14:textId="2C880625" w:rsidR="00957BE3" w:rsidRPr="00190000" w:rsidRDefault="00AF74B2" w:rsidP="006A307B">
      <w:pPr>
        <w:pStyle w:val="BodyText"/>
      </w:pPr>
      <w:r w:rsidRPr="00190000">
        <w:t xml:space="preserve">If protocol specific proper default processing is performed in </w:t>
      </w:r>
      <w:r w:rsidR="00FC59AA" w:rsidRPr="00190000">
        <w:t>Alert Manager</w:t>
      </w:r>
      <w:r w:rsidRPr="00190000">
        <w:t xml:space="preserve"> for </w:t>
      </w:r>
      <w:r w:rsidR="00D71285" w:rsidRPr="00190000">
        <w:t>HL7 and</w:t>
      </w:r>
      <w:r w:rsidRPr="00190000">
        <w:t xml:space="preserve"> in </w:t>
      </w:r>
      <w:r w:rsidR="00FC59AA" w:rsidRPr="00190000">
        <w:t>Alert Communicator</w:t>
      </w:r>
      <w:r w:rsidRPr="00190000">
        <w:t xml:space="preserve"> for WCTP implementations there should be no need for the above transaction </w:t>
      </w:r>
      <w:r w:rsidRPr="00190000">
        <w:lastRenderedPageBreak/>
        <w:t>specific options</w:t>
      </w:r>
      <w:r w:rsidR="00552C0F" w:rsidRPr="00190000">
        <w:t xml:space="preserve">. </w:t>
      </w:r>
      <w:r w:rsidRPr="00190000">
        <w:t>The options are for Connectathon vendor actor matching to identify WCM specific capability testing partners.</w:t>
      </w:r>
    </w:p>
    <w:p w14:paraId="75C40A7F" w14:textId="77777777" w:rsidR="0029011E" w:rsidRPr="00190000" w:rsidRDefault="0029011E" w:rsidP="001C5B41">
      <w:pPr>
        <w:pStyle w:val="Heading2"/>
        <w:rPr>
          <w:noProof w:val="0"/>
        </w:rPr>
      </w:pPr>
      <w:bookmarkStart w:id="1588" w:name="_Toc24466590"/>
      <w:r w:rsidRPr="00190000">
        <w:rPr>
          <w:noProof w:val="0"/>
        </w:rPr>
        <w:t>Actor Descriptions</w:t>
      </w:r>
      <w:bookmarkEnd w:id="1588"/>
    </w:p>
    <w:p w14:paraId="7CD3938F" w14:textId="77777777" w:rsidR="00205968" w:rsidRPr="00190000" w:rsidRDefault="00205968" w:rsidP="001C5B41">
      <w:pPr>
        <w:pStyle w:val="Heading3"/>
        <w:rPr>
          <w:noProof w:val="0"/>
        </w:rPr>
      </w:pPr>
      <w:bookmarkStart w:id="1589" w:name="_Toc402813689"/>
      <w:bookmarkStart w:id="1590" w:name="_Toc402814326"/>
      <w:bookmarkStart w:id="1591" w:name="_Toc402813690"/>
      <w:bookmarkStart w:id="1592" w:name="_Toc402814327"/>
      <w:bookmarkStart w:id="1593" w:name="_Toc402813407"/>
      <w:bookmarkStart w:id="1594" w:name="_Toc402813691"/>
      <w:bookmarkStart w:id="1595" w:name="_Toc402814328"/>
      <w:bookmarkStart w:id="1596" w:name="_Toc24466591"/>
      <w:bookmarkStart w:id="1597" w:name="_Toc206294892"/>
      <w:bookmarkStart w:id="1598" w:name="_Toc361925425"/>
      <w:bookmarkStart w:id="1599" w:name="_Toc369246366"/>
      <w:bookmarkEnd w:id="1589"/>
      <w:bookmarkEnd w:id="1590"/>
      <w:bookmarkEnd w:id="1591"/>
      <w:bookmarkEnd w:id="1592"/>
      <w:bookmarkEnd w:id="1593"/>
      <w:bookmarkEnd w:id="1594"/>
      <w:bookmarkEnd w:id="1595"/>
      <w:r w:rsidRPr="00190000">
        <w:rPr>
          <w:noProof w:val="0"/>
        </w:rPr>
        <w:t>Alert Reporter (AR) Actor</w:t>
      </w:r>
      <w:bookmarkEnd w:id="1596"/>
    </w:p>
    <w:p w14:paraId="5BD0C4AA" w14:textId="77777777" w:rsidR="00205968" w:rsidRPr="00190000" w:rsidRDefault="00205968" w:rsidP="00B5703C">
      <w:pPr>
        <w:pStyle w:val="BodyText"/>
        <w:rPr>
          <w:iCs/>
          <w:szCs w:val="24"/>
        </w:rPr>
      </w:pPr>
      <w:r w:rsidRPr="00190000">
        <w:rPr>
          <w:iCs/>
          <w:szCs w:val="24"/>
        </w:rPr>
        <w:t xml:space="preserve">This actor originates the alert (an alarm, either physiological or technical, or an advisory). </w:t>
      </w:r>
    </w:p>
    <w:p w14:paraId="7315A75D" w14:textId="77777777" w:rsidR="00205968" w:rsidRPr="00190000" w:rsidRDefault="00205968" w:rsidP="0029011E">
      <w:pPr>
        <w:pStyle w:val="BodyText"/>
        <w:rPr>
          <w:iCs/>
          <w:szCs w:val="24"/>
        </w:rPr>
      </w:pPr>
      <w:r w:rsidRPr="00190000">
        <w:rPr>
          <w:iCs/>
          <w:szCs w:val="24"/>
        </w:rPr>
        <w:t>The semantics and data types used to represent alert type, alert priority, alert inactivation state and escalation and de-escalation of priority in the messages of this actor are based on IEC 60601-1-8 definitions.</w:t>
      </w:r>
    </w:p>
    <w:p w14:paraId="20C2936C" w14:textId="663F7F96" w:rsidR="00175CDB" w:rsidRPr="00190000" w:rsidRDefault="00175CDB" w:rsidP="00175CDB">
      <w:pPr>
        <w:pStyle w:val="BodyText"/>
      </w:pPr>
      <w:r w:rsidRPr="00190000">
        <w:t>The Alert Reporter (A</w:t>
      </w:r>
      <w:r w:rsidR="00FC59AA" w:rsidRPr="00190000">
        <w:t>R</w:t>
      </w:r>
      <w:r w:rsidRPr="00190000">
        <w:t xml:space="preserve">) is responsible for receiving optional </w:t>
      </w:r>
      <w:del w:id="1600" w:author="Mary Jungers" w:date="2019-11-12T15:21:00Z">
        <w:r w:rsidRPr="00190000" w:rsidDel="004F03EC">
          <w:delText xml:space="preserve">PCD-05 </w:delText>
        </w:r>
      </w:del>
      <w:r w:rsidRPr="00190000">
        <w:t xml:space="preserve">Report Alert Status </w:t>
      </w:r>
      <w:ins w:id="1601" w:author="Mary Jungers" w:date="2019-11-12T15:21:00Z">
        <w:r w:rsidR="004F03EC">
          <w:t>[</w:t>
        </w:r>
        <w:r w:rsidR="004F03EC" w:rsidRPr="00190000">
          <w:t>PCD-05</w:t>
        </w:r>
        <w:r w:rsidR="004F03EC">
          <w:t>]</w:t>
        </w:r>
        <w:r w:rsidR="004F03EC" w:rsidRPr="00190000">
          <w:t xml:space="preserve"> </w:t>
        </w:r>
      </w:ins>
      <w:r w:rsidRPr="00190000">
        <w:t xml:space="preserve">transactions sent by the Alert Manager (AM). The </w:t>
      </w:r>
      <w:ins w:id="1602" w:author="Mary Jungers" w:date="2019-11-12T15:21:00Z">
        <w:r w:rsidR="004F03EC">
          <w:t>[</w:t>
        </w:r>
      </w:ins>
      <w:r w:rsidRPr="00190000">
        <w:t>PCD-05</w:t>
      </w:r>
      <w:ins w:id="1603" w:author="Mary Jungers" w:date="2019-11-12T15:22:00Z">
        <w:r w:rsidR="004F03EC">
          <w:t>]</w:t>
        </w:r>
      </w:ins>
      <w:r w:rsidRPr="00190000">
        <w:t xml:space="preserve"> transaction serves to inform the Alert Reporter (AR) as to alert notification recipients (who and/or communication device), delivery confirmation status, read receipt, and endpoint communication device operator responses.</w:t>
      </w:r>
    </w:p>
    <w:p w14:paraId="639E5ACB" w14:textId="003E570A" w:rsidR="00175CDB" w:rsidRPr="00190000" w:rsidRDefault="00175CDB" w:rsidP="0029011E">
      <w:pPr>
        <w:pStyle w:val="BodyText"/>
      </w:pPr>
      <w:r w:rsidRPr="00190000">
        <w:t xml:space="preserve">Receipt of </w:t>
      </w:r>
      <w:del w:id="1604" w:author="Mary Jungers" w:date="2019-11-12T15:22:00Z">
        <w:r w:rsidRPr="00190000" w:rsidDel="004F03EC">
          <w:delText xml:space="preserve">PCD-05 </w:delText>
        </w:r>
      </w:del>
      <w:r w:rsidRPr="00190000">
        <w:t xml:space="preserve">Report Alert Status </w:t>
      </w:r>
      <w:ins w:id="1605" w:author="Mary Jungers" w:date="2019-11-12T15:22:00Z">
        <w:r w:rsidR="004F03EC">
          <w:t>[</w:t>
        </w:r>
        <w:r w:rsidR="004F03EC" w:rsidRPr="00190000">
          <w:t>PCD-05</w:t>
        </w:r>
        <w:r w:rsidR="004F03EC">
          <w:t xml:space="preserve">] </w:t>
        </w:r>
      </w:ins>
      <w:r w:rsidRPr="00190000">
        <w:t>transactions shall at a minimum be logged</w:t>
      </w:r>
      <w:r w:rsidR="00552C0F" w:rsidRPr="00190000">
        <w:t xml:space="preserve">. </w:t>
      </w:r>
      <w:r w:rsidRPr="00190000">
        <w:t xml:space="preserve">How the Alert Reporter (AR) responds to </w:t>
      </w:r>
      <w:del w:id="1606" w:author="Mary Jungers" w:date="2019-11-12T15:22:00Z">
        <w:r w:rsidRPr="00190000" w:rsidDel="004F03EC">
          <w:delText xml:space="preserve">PCD-05 </w:delText>
        </w:r>
      </w:del>
      <w:r w:rsidRPr="00190000">
        <w:t xml:space="preserve">Report Alert Status </w:t>
      </w:r>
      <w:ins w:id="1607" w:author="Mary Jungers" w:date="2019-11-12T15:22:00Z">
        <w:r w:rsidR="004F03EC">
          <w:t>[</w:t>
        </w:r>
        <w:r w:rsidR="004F03EC" w:rsidRPr="00190000">
          <w:t>PCD-05</w:t>
        </w:r>
        <w:r w:rsidR="004F03EC">
          <w:t>]</w:t>
        </w:r>
        <w:r w:rsidR="004F03EC" w:rsidRPr="00190000">
          <w:t xml:space="preserve"> </w:t>
        </w:r>
      </w:ins>
      <w:r w:rsidRPr="00190000">
        <w:t xml:space="preserve">transactions besides logging is beyond the scope of the ACM </w:t>
      </w:r>
      <w:r w:rsidR="00552C0F" w:rsidRPr="00190000">
        <w:t>Profile</w:t>
      </w:r>
      <w:r w:rsidRPr="00190000">
        <w:t>.</w:t>
      </w:r>
    </w:p>
    <w:p w14:paraId="4D0DFF4D" w14:textId="1B2EB66F" w:rsidR="00AF74B2" w:rsidRPr="00190000" w:rsidRDefault="00AF74B2" w:rsidP="0029011E">
      <w:pPr>
        <w:pStyle w:val="BodyText"/>
      </w:pPr>
      <w:r w:rsidRPr="00190000">
        <w:t>The Alert Reporter can optionally include WCM evidentiary data in the Report Alert [PCD-04] message.</w:t>
      </w:r>
    </w:p>
    <w:p w14:paraId="2D0819D8" w14:textId="77777777" w:rsidR="00205968" w:rsidRPr="00190000" w:rsidRDefault="00205968" w:rsidP="00B20ECE">
      <w:pPr>
        <w:pStyle w:val="BodyText"/>
        <w:rPr>
          <w:iCs/>
          <w:szCs w:val="24"/>
        </w:rPr>
      </w:pPr>
      <w:r w:rsidRPr="00190000">
        <w:rPr>
          <w:iCs/>
          <w:szCs w:val="24"/>
        </w:rPr>
        <w:t>A single source can produce multiple, possibly concurrent, alerts.</w:t>
      </w:r>
    </w:p>
    <w:p w14:paraId="2AD44A63" w14:textId="77777777" w:rsidR="00205968" w:rsidRPr="00190000" w:rsidRDefault="00205968" w:rsidP="008D4744">
      <w:pPr>
        <w:pStyle w:val="BodyText"/>
        <w:rPr>
          <w:iCs/>
          <w:szCs w:val="24"/>
        </w:rPr>
      </w:pPr>
      <w:r w:rsidRPr="00190000">
        <w:rPr>
          <w:iCs/>
          <w:szCs w:val="24"/>
        </w:rPr>
        <w:t>A single Report Alert transaction can contain at most a single alert.</w:t>
      </w:r>
    </w:p>
    <w:p w14:paraId="2D36866B" w14:textId="77777777" w:rsidR="00205968" w:rsidRPr="00190000" w:rsidRDefault="00205968" w:rsidP="00D70C6A">
      <w:pPr>
        <w:pStyle w:val="BodyText"/>
        <w:rPr>
          <w:iCs/>
          <w:szCs w:val="24"/>
        </w:rPr>
      </w:pPr>
      <w:r w:rsidRPr="00190000">
        <w:rPr>
          <w:iCs/>
          <w:szCs w:val="24"/>
        </w:rPr>
        <w:t>This profile specifies the required data and data types produced by this actor.</w:t>
      </w:r>
    </w:p>
    <w:p w14:paraId="1FCF712B" w14:textId="77777777" w:rsidR="00205968" w:rsidRPr="00190000" w:rsidRDefault="00205968" w:rsidP="00D70C6A">
      <w:pPr>
        <w:pStyle w:val="BodyText"/>
        <w:rPr>
          <w:iCs/>
          <w:szCs w:val="24"/>
        </w:rPr>
      </w:pPr>
      <w:r w:rsidRPr="00190000">
        <w:rPr>
          <w:iCs/>
          <w:szCs w:val="24"/>
        </w:rPr>
        <w:t xml:space="preserve">This profile specifies communication of the data produced by this actor. </w:t>
      </w:r>
    </w:p>
    <w:p w14:paraId="74353E3B" w14:textId="77777777" w:rsidR="00205968" w:rsidRPr="00190000" w:rsidRDefault="00205968" w:rsidP="00D70C6A">
      <w:pPr>
        <w:pStyle w:val="BodyText"/>
        <w:rPr>
          <w:iCs/>
          <w:szCs w:val="24"/>
        </w:rPr>
      </w:pPr>
      <w:r w:rsidRPr="00190000">
        <w:rPr>
          <w:iCs/>
          <w:szCs w:val="24"/>
        </w:rPr>
        <w:t>This actor may optionally cancel an outstanding alert condition.</w:t>
      </w:r>
    </w:p>
    <w:p w14:paraId="39A165CE" w14:textId="77777777" w:rsidR="00205968" w:rsidRPr="00190000" w:rsidRDefault="00205968" w:rsidP="004F70BA">
      <w:pPr>
        <w:pStyle w:val="BodyText"/>
        <w:rPr>
          <w:iCs/>
          <w:szCs w:val="24"/>
        </w:rPr>
      </w:pPr>
      <w:r w:rsidRPr="00190000">
        <w:rPr>
          <w:iCs/>
          <w:szCs w:val="24"/>
        </w:rPr>
        <w:tab/>
        <w:t>This may optionally indicate cancellation of any related escalation.</w:t>
      </w:r>
    </w:p>
    <w:p w14:paraId="7FCB59C9" w14:textId="77777777" w:rsidR="00205968" w:rsidRPr="00190000" w:rsidRDefault="00205968" w:rsidP="004F70BA">
      <w:pPr>
        <w:pStyle w:val="BodyText"/>
        <w:rPr>
          <w:iCs/>
          <w:szCs w:val="24"/>
        </w:rPr>
      </w:pPr>
      <w:r w:rsidRPr="00190000">
        <w:rPr>
          <w:iCs/>
          <w:szCs w:val="24"/>
        </w:rPr>
        <w:t xml:space="preserve">An outstanding alert condition may be optionally escalated via follow-on alert. </w:t>
      </w:r>
    </w:p>
    <w:p w14:paraId="37407EF0" w14:textId="6F901937" w:rsidR="00205968" w:rsidRPr="00190000" w:rsidRDefault="00205968" w:rsidP="004F70BA">
      <w:pPr>
        <w:pStyle w:val="BodyText"/>
        <w:rPr>
          <w:iCs/>
          <w:szCs w:val="24"/>
        </w:rPr>
      </w:pPr>
      <w:r w:rsidRPr="00190000">
        <w:rPr>
          <w:iCs/>
          <w:szCs w:val="24"/>
        </w:rPr>
        <w:t xml:space="preserve">This actor may aggregate and adapt alerts from multiple sources as needed to make them interoperable with the </w:t>
      </w:r>
      <w:r w:rsidR="00FC59AA" w:rsidRPr="00190000">
        <w:rPr>
          <w:iCs/>
          <w:szCs w:val="24"/>
        </w:rPr>
        <w:t>Alert Manager</w:t>
      </w:r>
      <w:r w:rsidRPr="00190000">
        <w:rPr>
          <w:iCs/>
          <w:szCs w:val="24"/>
        </w:rPr>
        <w:t>. It does not need to be the original source of the alert data.</w:t>
      </w:r>
    </w:p>
    <w:p w14:paraId="40528E09" w14:textId="77777777" w:rsidR="00205968" w:rsidRPr="00190000" w:rsidRDefault="00205968">
      <w:pPr>
        <w:pStyle w:val="BodyText"/>
        <w:rPr>
          <w:iCs/>
          <w:szCs w:val="24"/>
        </w:rPr>
      </w:pPr>
      <w:r w:rsidRPr="00190000">
        <w:rPr>
          <w:iCs/>
          <w:szCs w:val="24"/>
        </w:rPr>
        <w:t>In large alert source populations, an aggregation system may be useful for concentration and possible alert coordination (smart alerting).</w:t>
      </w:r>
    </w:p>
    <w:p w14:paraId="3A1FC8BC" w14:textId="77777777" w:rsidR="00205968" w:rsidRPr="00190000" w:rsidRDefault="00205968" w:rsidP="001C5B41">
      <w:pPr>
        <w:pStyle w:val="Heading3"/>
        <w:rPr>
          <w:noProof w:val="0"/>
        </w:rPr>
      </w:pPr>
      <w:bookmarkStart w:id="1608" w:name="_Toc24466592"/>
      <w:r w:rsidRPr="00190000">
        <w:rPr>
          <w:noProof w:val="0"/>
        </w:rPr>
        <w:lastRenderedPageBreak/>
        <w:t>Alert Manager (AM) Actor</w:t>
      </w:r>
      <w:bookmarkEnd w:id="1608"/>
    </w:p>
    <w:p w14:paraId="7064A97D" w14:textId="5F14B711" w:rsidR="00205968" w:rsidRPr="00190000" w:rsidRDefault="00205968" w:rsidP="00B5703C">
      <w:pPr>
        <w:pStyle w:val="BodyText"/>
        <w:rPr>
          <w:iCs/>
          <w:szCs w:val="24"/>
        </w:rPr>
      </w:pPr>
      <w:r w:rsidRPr="00190000">
        <w:rPr>
          <w:iCs/>
          <w:szCs w:val="24"/>
        </w:rPr>
        <w:t xml:space="preserve">This actor receives alerts from the </w:t>
      </w:r>
      <w:r w:rsidR="00FC59AA" w:rsidRPr="00190000">
        <w:rPr>
          <w:iCs/>
          <w:szCs w:val="24"/>
        </w:rPr>
        <w:t>Alert Reporter</w:t>
      </w:r>
      <w:r w:rsidRPr="00190000">
        <w:rPr>
          <w:iCs/>
          <w:szCs w:val="24"/>
        </w:rPr>
        <w:t xml:space="preserve">, manages them, and dispatches them to the </w:t>
      </w:r>
      <w:r w:rsidR="00FC59AA" w:rsidRPr="00190000">
        <w:rPr>
          <w:iCs/>
          <w:szCs w:val="24"/>
        </w:rPr>
        <w:t>Alert Communicator</w:t>
      </w:r>
      <w:r w:rsidRPr="00190000">
        <w:rPr>
          <w:iCs/>
          <w:szCs w:val="24"/>
        </w:rPr>
        <w:t xml:space="preserve">. </w:t>
      </w:r>
    </w:p>
    <w:p w14:paraId="60C70E67" w14:textId="77777777" w:rsidR="00205968" w:rsidRPr="00190000" w:rsidRDefault="00205968" w:rsidP="0029011E">
      <w:pPr>
        <w:pStyle w:val="BodyText"/>
        <w:rPr>
          <w:iCs/>
          <w:szCs w:val="24"/>
        </w:rPr>
      </w:pPr>
      <w:r w:rsidRPr="00190000">
        <w:rPr>
          <w:iCs/>
          <w:szCs w:val="24"/>
        </w:rPr>
        <w:t>The semantics and data types used to represent alert type, alert priority, alert inactivation state and escalation and de-escalation of priority in the messages of this actor are based on IEC 60601-1-8 definitions.</w:t>
      </w:r>
    </w:p>
    <w:p w14:paraId="4F807822" w14:textId="64CB2CAC" w:rsidR="00175CDB" w:rsidRPr="00190000" w:rsidRDefault="00175CDB" w:rsidP="0029011E">
      <w:pPr>
        <w:pStyle w:val="BodyText"/>
      </w:pPr>
      <w:r w:rsidRPr="00190000">
        <w:t xml:space="preserve">The Alert Manager (AM) is responsible for sending optional </w:t>
      </w:r>
      <w:del w:id="1609" w:author="Mary Jungers" w:date="2019-11-12T15:25:00Z">
        <w:r w:rsidRPr="00190000" w:rsidDel="004F03EC">
          <w:delText xml:space="preserve">PCD-05 </w:delText>
        </w:r>
      </w:del>
      <w:r w:rsidRPr="00190000">
        <w:t xml:space="preserve">Report Alert Status </w:t>
      </w:r>
      <w:ins w:id="1610" w:author="Mary Jungers" w:date="2019-11-12T15:25:00Z">
        <w:r w:rsidR="004F03EC">
          <w:t>[</w:t>
        </w:r>
        <w:r w:rsidR="004F03EC" w:rsidRPr="00190000">
          <w:t>PCD-05</w:t>
        </w:r>
        <w:r w:rsidR="004F03EC">
          <w:t>]</w:t>
        </w:r>
        <w:r w:rsidR="004F03EC" w:rsidRPr="00190000">
          <w:t xml:space="preserve"> </w:t>
        </w:r>
      </w:ins>
      <w:r w:rsidRPr="00190000">
        <w:t xml:space="preserve">transactions to the Alert Reporter (AR) as a result of alert notification dissemination status updates received from the Alert Communicator (AC) in </w:t>
      </w:r>
      <w:del w:id="1611" w:author="Mary Jungers" w:date="2019-11-12T15:25:00Z">
        <w:r w:rsidRPr="00190000" w:rsidDel="004F03EC">
          <w:delText xml:space="preserve">PCD-07 </w:delText>
        </w:r>
      </w:del>
      <w:r w:rsidRPr="00190000">
        <w:t xml:space="preserve">Report Dissemination Alert Status </w:t>
      </w:r>
      <w:ins w:id="1612" w:author="Mary Jungers" w:date="2019-11-12T15:25:00Z">
        <w:r w:rsidR="004F03EC">
          <w:t>[</w:t>
        </w:r>
        <w:r w:rsidR="004F03EC" w:rsidRPr="00190000">
          <w:t>PCD-07</w:t>
        </w:r>
        <w:r w:rsidR="004F03EC">
          <w:t>]</w:t>
        </w:r>
        <w:r w:rsidR="004F03EC" w:rsidRPr="00190000">
          <w:t xml:space="preserve"> </w:t>
        </w:r>
      </w:ins>
      <w:r w:rsidRPr="00190000">
        <w:t>transactions</w:t>
      </w:r>
      <w:r w:rsidR="00552C0F" w:rsidRPr="00190000">
        <w:t xml:space="preserve">. </w:t>
      </w:r>
      <w:r w:rsidRPr="00190000">
        <w:t xml:space="preserve">The </w:t>
      </w:r>
      <w:ins w:id="1613" w:author="Mary Jungers" w:date="2019-11-12T15:25:00Z">
        <w:r w:rsidR="004F03EC">
          <w:t>[</w:t>
        </w:r>
      </w:ins>
      <w:r w:rsidRPr="00190000">
        <w:t>PCD-05</w:t>
      </w:r>
      <w:ins w:id="1614" w:author="Mary Jungers" w:date="2019-11-12T15:25:00Z">
        <w:r w:rsidR="004F03EC">
          <w:t>]</w:t>
        </w:r>
      </w:ins>
      <w:r w:rsidRPr="00190000">
        <w:t xml:space="preserve"> transaction serves to inform the Alert Reporter (AR) as to alert notification recipients (who and/or communication device), delivery confirmation status, read receipt, and endpoint communication device operator responses.</w:t>
      </w:r>
    </w:p>
    <w:p w14:paraId="0E8D8DB7" w14:textId="3960F14A" w:rsidR="00175CDB" w:rsidRPr="00190000" w:rsidRDefault="00175CDB" w:rsidP="0029011E">
      <w:pPr>
        <w:pStyle w:val="BodyText"/>
      </w:pPr>
      <w:r w:rsidRPr="00190000">
        <w:t xml:space="preserve">There is a one-to-many nature of the </w:t>
      </w:r>
      <w:ins w:id="1615" w:author="Mary Jungers" w:date="2019-11-12T15:26:00Z">
        <w:r w:rsidR="004F03EC">
          <w:t>[</w:t>
        </w:r>
      </w:ins>
      <w:r w:rsidRPr="00190000">
        <w:t>PCD-04</w:t>
      </w:r>
      <w:ins w:id="1616" w:author="Mary Jungers" w:date="2019-11-12T15:26:00Z">
        <w:r w:rsidR="004F03EC">
          <w:t>]</w:t>
        </w:r>
      </w:ins>
      <w:r w:rsidRPr="00190000">
        <w:t xml:space="preserve"> transaction into many </w:t>
      </w:r>
      <w:ins w:id="1617" w:author="Mary Jungers" w:date="2019-11-12T15:26:00Z">
        <w:r w:rsidR="004F03EC">
          <w:t>[</w:t>
        </w:r>
      </w:ins>
      <w:r w:rsidRPr="00190000">
        <w:t>PCD-05</w:t>
      </w:r>
      <w:ins w:id="1618" w:author="Mary Jungers" w:date="2019-11-12T15:26:00Z">
        <w:r w:rsidR="004F03EC">
          <w:t>]</w:t>
        </w:r>
      </w:ins>
      <w:r w:rsidRPr="00190000">
        <w:t xml:space="preserve"> transactions</w:t>
      </w:r>
      <w:r w:rsidR="00552C0F" w:rsidRPr="00190000">
        <w:t xml:space="preserve">. </w:t>
      </w:r>
      <w:r w:rsidRPr="00190000">
        <w:t xml:space="preserve">A single </w:t>
      </w:r>
      <w:ins w:id="1619" w:author="Mary Jungers" w:date="2019-11-12T15:26:00Z">
        <w:r w:rsidR="004F03EC">
          <w:t>[</w:t>
        </w:r>
      </w:ins>
      <w:r w:rsidRPr="00190000">
        <w:t>PCD-04</w:t>
      </w:r>
      <w:ins w:id="1620" w:author="Mary Jungers" w:date="2019-11-12T15:26:00Z">
        <w:r w:rsidR="004F03EC">
          <w:t>]</w:t>
        </w:r>
      </w:ins>
      <w:r w:rsidRPr="00190000">
        <w:t xml:space="preserve"> transaction from the </w:t>
      </w:r>
      <w:r w:rsidR="00FC59AA" w:rsidRPr="00190000">
        <w:t>Alert Reporter</w:t>
      </w:r>
      <w:r w:rsidRPr="00190000">
        <w:t xml:space="preserve"> to the </w:t>
      </w:r>
      <w:r w:rsidR="00FC59AA" w:rsidRPr="00190000">
        <w:t>Alert Manager</w:t>
      </w:r>
      <w:r w:rsidRPr="00190000">
        <w:t xml:space="preserve"> can be sent to multiple recipients</w:t>
      </w:r>
      <w:r w:rsidR="00552C0F" w:rsidRPr="00190000">
        <w:t xml:space="preserve">. </w:t>
      </w:r>
      <w:r w:rsidRPr="00190000">
        <w:t>Think of unit-wide code alert notifications (which could be tens of recipients) or a clinician and their buddies (typically two recipients)</w:t>
      </w:r>
      <w:r w:rsidR="00552C0F" w:rsidRPr="00190000">
        <w:t xml:space="preserve">. </w:t>
      </w:r>
      <w:r w:rsidRPr="00190000">
        <w:t xml:space="preserve">This results in multiple </w:t>
      </w:r>
      <w:ins w:id="1621" w:author="Mary Jungers" w:date="2019-11-12T15:26:00Z">
        <w:r w:rsidR="004F03EC">
          <w:t>[</w:t>
        </w:r>
      </w:ins>
      <w:r w:rsidRPr="00190000">
        <w:t>PCD-06</w:t>
      </w:r>
      <w:ins w:id="1622" w:author="Mary Jungers" w:date="2019-11-12T15:26:00Z">
        <w:r w:rsidR="004F03EC">
          <w:t>]</w:t>
        </w:r>
      </w:ins>
      <w:r w:rsidRPr="00190000">
        <w:t xml:space="preserve"> transactions from the </w:t>
      </w:r>
      <w:r w:rsidR="00FC59AA" w:rsidRPr="00190000">
        <w:t>Alert Manager</w:t>
      </w:r>
      <w:r w:rsidRPr="00190000">
        <w:t xml:space="preserve"> to the </w:t>
      </w:r>
      <w:r w:rsidR="00FC59AA" w:rsidRPr="00190000">
        <w:t>Alert Communicator</w:t>
      </w:r>
      <w:r w:rsidR="00552C0F" w:rsidRPr="00190000">
        <w:t xml:space="preserve">. </w:t>
      </w:r>
      <w:r w:rsidRPr="00190000">
        <w:t xml:space="preserve">Each </w:t>
      </w:r>
      <w:ins w:id="1623" w:author="Mary Jungers" w:date="2019-11-12T15:26:00Z">
        <w:r w:rsidR="004F03EC">
          <w:t>[</w:t>
        </w:r>
      </w:ins>
      <w:r w:rsidRPr="00190000">
        <w:t>PCD-06</w:t>
      </w:r>
      <w:ins w:id="1624" w:author="Mary Jungers" w:date="2019-11-12T15:26:00Z">
        <w:r w:rsidR="004F03EC">
          <w:t>]</w:t>
        </w:r>
      </w:ins>
      <w:r w:rsidRPr="00190000">
        <w:t xml:space="preserve"> transaction from the </w:t>
      </w:r>
      <w:r w:rsidR="00FC59AA" w:rsidRPr="00190000">
        <w:t>Alert Manager</w:t>
      </w:r>
      <w:r w:rsidRPr="00190000">
        <w:t xml:space="preserve"> to the </w:t>
      </w:r>
      <w:r w:rsidR="00FC59AA" w:rsidRPr="00190000">
        <w:t>Alert Communicator</w:t>
      </w:r>
      <w:r w:rsidRPr="00190000">
        <w:t xml:space="preserve"> can result in multiple </w:t>
      </w:r>
      <w:ins w:id="1625" w:author="Mary Jungers" w:date="2019-11-12T15:26:00Z">
        <w:r w:rsidR="004F03EC">
          <w:t>[</w:t>
        </w:r>
      </w:ins>
      <w:r w:rsidRPr="00190000">
        <w:t>PCD-07</w:t>
      </w:r>
      <w:ins w:id="1626" w:author="Mary Jungers" w:date="2019-11-12T15:26:00Z">
        <w:r w:rsidR="004F03EC">
          <w:t>]</w:t>
        </w:r>
      </w:ins>
      <w:r w:rsidRPr="00190000">
        <w:t xml:space="preserve"> dissemination and reply status updates from the </w:t>
      </w:r>
      <w:r w:rsidR="00FC59AA" w:rsidRPr="00190000">
        <w:t>Alert Communicator</w:t>
      </w:r>
      <w:r w:rsidRPr="00190000">
        <w:t xml:space="preserve"> back to the </w:t>
      </w:r>
      <w:r w:rsidR="00FC59AA" w:rsidRPr="00190000">
        <w:t>Alert Manager</w:t>
      </w:r>
      <w:r w:rsidR="00552C0F" w:rsidRPr="00190000">
        <w:t xml:space="preserve">. </w:t>
      </w:r>
    </w:p>
    <w:p w14:paraId="67826564" w14:textId="59F4469F" w:rsidR="00AF74B2" w:rsidRPr="00190000" w:rsidRDefault="00AF74B2" w:rsidP="0029011E">
      <w:pPr>
        <w:pStyle w:val="BodyText"/>
      </w:pPr>
      <w:r w:rsidRPr="00190000">
        <w:t xml:space="preserve">The Alert Manager may take WCM evidentiary data from the Report Alert [PCD-04] message and optionally send that to the Alert Communicator (AC) as WCTP message attachments in the Disseminate Alert [PCD-06] message as either or both of the original </w:t>
      </w:r>
      <w:ins w:id="1627" w:author="Mary Jungers" w:date="2019-11-12T15:26:00Z">
        <w:r w:rsidR="004F03EC">
          <w:t>[</w:t>
        </w:r>
      </w:ins>
      <w:r w:rsidRPr="00190000">
        <w:t>PCD-04</w:t>
      </w:r>
      <w:ins w:id="1628" w:author="Mary Jungers" w:date="2019-11-12T15:26:00Z">
        <w:r w:rsidR="004F03EC">
          <w:t>]</w:t>
        </w:r>
      </w:ins>
      <w:r w:rsidRPr="00190000">
        <w:t xml:space="preserve"> message in its entirety or as a graphical snippet synthesized by the </w:t>
      </w:r>
      <w:r w:rsidR="00FC59AA" w:rsidRPr="00190000">
        <w:t>Alert Manager</w:t>
      </w:r>
      <w:r w:rsidRPr="00190000">
        <w:t xml:space="preserve"> into a graphical snippet.</w:t>
      </w:r>
    </w:p>
    <w:p w14:paraId="1078AB36" w14:textId="0C7CC937" w:rsidR="00205968" w:rsidRPr="00190000" w:rsidRDefault="00205968" w:rsidP="00B20ECE">
      <w:pPr>
        <w:pStyle w:val="BodyText"/>
        <w:rPr>
          <w:iCs/>
          <w:szCs w:val="24"/>
        </w:rPr>
      </w:pPr>
      <w:r w:rsidRPr="00190000">
        <w:rPr>
          <w:iCs/>
          <w:szCs w:val="24"/>
        </w:rPr>
        <w:t xml:space="preserve">This profile specifies the required data and data types produced by this actor in communication with the </w:t>
      </w:r>
      <w:r w:rsidR="00FC59AA" w:rsidRPr="00190000">
        <w:rPr>
          <w:iCs/>
          <w:szCs w:val="24"/>
        </w:rPr>
        <w:t>Alert Communicator</w:t>
      </w:r>
      <w:r w:rsidRPr="00190000">
        <w:rPr>
          <w:iCs/>
          <w:szCs w:val="24"/>
        </w:rPr>
        <w:t xml:space="preserve"> and </w:t>
      </w:r>
      <w:r w:rsidR="00FC59AA" w:rsidRPr="00190000">
        <w:rPr>
          <w:iCs/>
          <w:szCs w:val="24"/>
        </w:rPr>
        <w:t>Alert Reporter</w:t>
      </w:r>
      <w:r w:rsidRPr="00190000">
        <w:rPr>
          <w:iCs/>
          <w:szCs w:val="24"/>
        </w:rPr>
        <w:t xml:space="preserve"> </w:t>
      </w:r>
      <w:r w:rsidR="00552C0F" w:rsidRPr="00190000">
        <w:rPr>
          <w:iCs/>
          <w:szCs w:val="24"/>
        </w:rPr>
        <w:t>Actor</w:t>
      </w:r>
      <w:r w:rsidRPr="00190000">
        <w:rPr>
          <w:iCs/>
          <w:szCs w:val="24"/>
        </w:rPr>
        <w:t>s.</w:t>
      </w:r>
    </w:p>
    <w:p w14:paraId="004CF017" w14:textId="2A40018C" w:rsidR="00205968" w:rsidRPr="00190000" w:rsidRDefault="00205968" w:rsidP="008D4744">
      <w:pPr>
        <w:pStyle w:val="BodyText"/>
        <w:rPr>
          <w:iCs/>
          <w:szCs w:val="24"/>
        </w:rPr>
      </w:pPr>
      <w:r w:rsidRPr="00190000">
        <w:rPr>
          <w:iCs/>
          <w:szCs w:val="24"/>
        </w:rPr>
        <w:t xml:space="preserve">If the following is performed, it is likely performed within the </w:t>
      </w:r>
      <w:r w:rsidR="00FC59AA" w:rsidRPr="00190000">
        <w:rPr>
          <w:iCs/>
          <w:szCs w:val="24"/>
        </w:rPr>
        <w:t>Alert Manager</w:t>
      </w:r>
      <w:r w:rsidRPr="00190000">
        <w:rPr>
          <w:iCs/>
          <w:szCs w:val="24"/>
        </w:rPr>
        <w:t xml:space="preserve">. </w:t>
      </w:r>
    </w:p>
    <w:p w14:paraId="22A3620C" w14:textId="77777777" w:rsidR="00205968" w:rsidRPr="00190000" w:rsidRDefault="00205968" w:rsidP="00D70C6A">
      <w:pPr>
        <w:pStyle w:val="ListBullet2"/>
      </w:pPr>
      <w:r w:rsidRPr="00190000">
        <w:t>Alert formatting for dissemination</w:t>
      </w:r>
    </w:p>
    <w:p w14:paraId="70F528F8" w14:textId="74882508" w:rsidR="00205968" w:rsidRPr="00190000" w:rsidRDefault="00205968" w:rsidP="00D70C6A">
      <w:pPr>
        <w:pStyle w:val="ListBullet2"/>
      </w:pPr>
      <w:r w:rsidRPr="00190000">
        <w:t xml:space="preserve">Alert harmonization across multiple similar and dissimilar </w:t>
      </w:r>
      <w:r w:rsidR="00FC59AA" w:rsidRPr="00190000">
        <w:t>Alert Reporter</w:t>
      </w:r>
    </w:p>
    <w:p w14:paraId="0831ACAE" w14:textId="2601A78F" w:rsidR="00205968" w:rsidRPr="00190000" w:rsidRDefault="00205968" w:rsidP="00D70C6A">
      <w:pPr>
        <w:pStyle w:val="ListBullet2"/>
      </w:pPr>
      <w:r w:rsidRPr="00190000">
        <w:t xml:space="preserve">Any additional alert priority actions following any performed by the </w:t>
      </w:r>
      <w:r w:rsidR="00FC59AA" w:rsidRPr="00190000">
        <w:t>Alert Reporter</w:t>
      </w:r>
    </w:p>
    <w:p w14:paraId="74BA48FA" w14:textId="30D4F9B3" w:rsidR="00205968" w:rsidRPr="00190000" w:rsidRDefault="00205968" w:rsidP="004F70BA">
      <w:pPr>
        <w:pStyle w:val="ListBullet2"/>
      </w:pPr>
      <w:r w:rsidRPr="00190000">
        <w:t xml:space="preserve">Alert mapping </w:t>
      </w:r>
      <w:r w:rsidR="00CF7A9F" w:rsidRPr="00190000">
        <w:t xml:space="preserve">of recipients </w:t>
      </w:r>
      <w:r w:rsidRPr="00190000">
        <w:t xml:space="preserve">to </w:t>
      </w:r>
      <w:r w:rsidR="00FC59AA" w:rsidRPr="00190000">
        <w:t>Alert Communicator</w:t>
      </w:r>
      <w:r w:rsidRPr="00190000">
        <w:t xml:space="preserve"> endpoints,</w:t>
      </w:r>
    </w:p>
    <w:p w14:paraId="298EA0BF" w14:textId="77777777" w:rsidR="00205968" w:rsidRPr="00190000" w:rsidRDefault="00205968" w:rsidP="004F70BA">
      <w:pPr>
        <w:pStyle w:val="ListBullet2"/>
      </w:pPr>
      <w:r w:rsidRPr="00190000">
        <w:t>Additional recipients are optionally indicated in the Report Alert [PCD-04] transaction</w:t>
      </w:r>
    </w:p>
    <w:p w14:paraId="5FB99806" w14:textId="77777777" w:rsidR="00205968" w:rsidRPr="00190000" w:rsidRDefault="00205968">
      <w:pPr>
        <w:pStyle w:val="ListBullet2"/>
      </w:pPr>
      <w:r w:rsidRPr="00190000">
        <w:lastRenderedPageBreak/>
        <w:t>Alert dissemination escalation</w:t>
      </w:r>
    </w:p>
    <w:p w14:paraId="6E0A19CF" w14:textId="366590BC" w:rsidR="00205968" w:rsidRPr="00190000" w:rsidRDefault="00205968">
      <w:pPr>
        <w:pStyle w:val="ListBullet2"/>
      </w:pPr>
      <w:r w:rsidRPr="00190000">
        <w:t xml:space="preserve">Alert dissemination sequencing to </w:t>
      </w:r>
      <w:r w:rsidR="00FC59AA" w:rsidRPr="00190000">
        <w:t>Alert Communicator</w:t>
      </w:r>
      <w:r w:rsidRPr="00190000">
        <w:t xml:space="preserve"> endpoints</w:t>
      </w:r>
    </w:p>
    <w:p w14:paraId="148D0F2A" w14:textId="300558BC" w:rsidR="00205968" w:rsidRPr="00190000" w:rsidRDefault="00205968">
      <w:pPr>
        <w:pStyle w:val="ListBullet2"/>
      </w:pPr>
      <w:r w:rsidRPr="00190000">
        <w:t xml:space="preserve">Alert dissemination escalation to </w:t>
      </w:r>
      <w:r w:rsidR="00FC59AA" w:rsidRPr="00190000">
        <w:t>Alert Communicator</w:t>
      </w:r>
      <w:r w:rsidRPr="00190000">
        <w:t xml:space="preserve"> endpoints</w:t>
      </w:r>
    </w:p>
    <w:p w14:paraId="028B8691" w14:textId="77777777" w:rsidR="00205968" w:rsidRPr="00190000" w:rsidRDefault="00205968">
      <w:pPr>
        <w:pStyle w:val="ListBullet2"/>
      </w:pPr>
      <w:r w:rsidRPr="00190000">
        <w:t>Location to staff assignments</w:t>
      </w:r>
    </w:p>
    <w:p w14:paraId="3DB62704" w14:textId="77777777" w:rsidR="00205968" w:rsidRPr="00190000" w:rsidRDefault="00205968">
      <w:pPr>
        <w:pStyle w:val="ListBullet2"/>
      </w:pPr>
      <w:r w:rsidRPr="00190000">
        <w:t>Patient identification to staff assignments</w:t>
      </w:r>
    </w:p>
    <w:p w14:paraId="1003A318" w14:textId="77777777" w:rsidR="00205968" w:rsidRPr="00190000" w:rsidRDefault="00205968">
      <w:pPr>
        <w:pStyle w:val="ListBullet2"/>
      </w:pPr>
      <w:r w:rsidRPr="00190000">
        <w:t>Equipment to patient to staff assignments</w:t>
      </w:r>
    </w:p>
    <w:p w14:paraId="769483A4" w14:textId="5BA5F1CD" w:rsidR="00205968" w:rsidRPr="00190000" w:rsidRDefault="00205968">
      <w:pPr>
        <w:pStyle w:val="ListBullet2"/>
      </w:pPr>
      <w:r w:rsidRPr="00190000">
        <w:t xml:space="preserve">Staff to </w:t>
      </w:r>
      <w:r w:rsidR="00FC59AA" w:rsidRPr="00190000">
        <w:t>Alert Communicator</w:t>
      </w:r>
      <w:r w:rsidRPr="00190000">
        <w:t xml:space="preserve"> endpoint assignments</w:t>
      </w:r>
    </w:p>
    <w:p w14:paraId="3A8B2610" w14:textId="77777777" w:rsidR="00205968" w:rsidRPr="00190000" w:rsidRDefault="00205968">
      <w:pPr>
        <w:pStyle w:val="ListBullet2"/>
      </w:pPr>
      <w:r w:rsidRPr="00190000">
        <w:t>Alert reporting</w:t>
      </w:r>
    </w:p>
    <w:p w14:paraId="073FF47B" w14:textId="77777777" w:rsidR="00205968" w:rsidRPr="00190000" w:rsidRDefault="00205968">
      <w:pPr>
        <w:pStyle w:val="ListBullet2"/>
      </w:pPr>
      <w:r w:rsidRPr="00190000">
        <w:t>Alert caching</w:t>
      </w:r>
    </w:p>
    <w:p w14:paraId="3B92BCCB" w14:textId="3D311F4C" w:rsidR="00205968" w:rsidRPr="00190000" w:rsidRDefault="00205968">
      <w:pPr>
        <w:pStyle w:val="BodyText"/>
        <w:rPr>
          <w:iCs/>
          <w:szCs w:val="24"/>
        </w:rPr>
      </w:pPr>
      <w:r w:rsidRPr="00190000">
        <w:rPr>
          <w:iCs/>
          <w:szCs w:val="24"/>
        </w:rPr>
        <w:t xml:space="preserve">To accomplish assignments the </w:t>
      </w:r>
      <w:r w:rsidR="00FC59AA" w:rsidRPr="00190000">
        <w:rPr>
          <w:iCs/>
          <w:szCs w:val="24"/>
        </w:rPr>
        <w:t>Alert Manager</w:t>
      </w:r>
      <w:r w:rsidRPr="00190000">
        <w:rPr>
          <w:iCs/>
          <w:szCs w:val="24"/>
        </w:rPr>
        <w:t xml:space="preserve"> may receive </w:t>
      </w:r>
      <w:r w:rsidR="00CF116E" w:rsidRPr="00190000">
        <w:rPr>
          <w:iCs/>
          <w:szCs w:val="24"/>
        </w:rPr>
        <w:t>HL7</w:t>
      </w:r>
      <w:r w:rsidRPr="00190000">
        <w:rPr>
          <w:iCs/>
          <w:szCs w:val="24"/>
        </w:rPr>
        <w:t xml:space="preserve"> ADT or SCH message feeds from one or more sourcing systems for the following purposes:</w:t>
      </w:r>
    </w:p>
    <w:p w14:paraId="076194BC" w14:textId="77777777" w:rsidR="00205968" w:rsidRPr="00190000" w:rsidRDefault="00205968">
      <w:pPr>
        <w:pStyle w:val="ListBullet2"/>
      </w:pPr>
      <w:r w:rsidRPr="00190000">
        <w:t>Identify patients</w:t>
      </w:r>
    </w:p>
    <w:p w14:paraId="4593B3BB" w14:textId="77777777" w:rsidR="00205968" w:rsidRPr="00190000" w:rsidRDefault="00205968">
      <w:pPr>
        <w:pStyle w:val="ListBullet2"/>
      </w:pPr>
      <w:r w:rsidRPr="00190000">
        <w:t>Assign resources to patients (staff, equipment, rooms)</w:t>
      </w:r>
    </w:p>
    <w:p w14:paraId="4E62F90E" w14:textId="77777777" w:rsidR="00205968" w:rsidRPr="00190000" w:rsidRDefault="00205968">
      <w:pPr>
        <w:pStyle w:val="BodyText"/>
        <w:rPr>
          <w:iCs/>
          <w:szCs w:val="24"/>
        </w:rPr>
      </w:pPr>
      <w:r w:rsidRPr="00190000">
        <w:rPr>
          <w:iCs/>
          <w:szCs w:val="24"/>
        </w:rPr>
        <w:t>This profile specifies the required data and data types produced by this actor.</w:t>
      </w:r>
    </w:p>
    <w:p w14:paraId="45F96C0C" w14:textId="7CF8873D" w:rsidR="00205968" w:rsidRPr="00190000" w:rsidRDefault="00205968">
      <w:pPr>
        <w:pStyle w:val="BodyText"/>
        <w:rPr>
          <w:iCs/>
          <w:szCs w:val="24"/>
        </w:rPr>
      </w:pPr>
      <w:r w:rsidRPr="00190000">
        <w:rPr>
          <w:iCs/>
          <w:szCs w:val="24"/>
        </w:rPr>
        <w:t xml:space="preserve">The protocol used in the communication of the data to/from the Alert Manager (AM) and the Alert Communicator (AC) is the Wireless Communication Transfer Protocol (WCTP). </w:t>
      </w:r>
    </w:p>
    <w:p w14:paraId="0CB2D9A9" w14:textId="77777777" w:rsidR="00205968" w:rsidRPr="00190000" w:rsidRDefault="00205968" w:rsidP="001C5B41">
      <w:pPr>
        <w:pStyle w:val="Heading3"/>
        <w:rPr>
          <w:noProof w:val="0"/>
        </w:rPr>
      </w:pPr>
      <w:bookmarkStart w:id="1629" w:name="_Toc24466593"/>
      <w:r w:rsidRPr="00190000">
        <w:rPr>
          <w:noProof w:val="0"/>
        </w:rPr>
        <w:t>Alert Consumer (ACON) Actor</w:t>
      </w:r>
      <w:bookmarkEnd w:id="1629"/>
    </w:p>
    <w:p w14:paraId="4454DEF1" w14:textId="656928EB" w:rsidR="00205968" w:rsidRPr="00190000" w:rsidRDefault="00205968" w:rsidP="00B5703C">
      <w:pPr>
        <w:pStyle w:val="BodyText"/>
      </w:pPr>
      <w:r w:rsidRPr="00190000">
        <w:t xml:space="preserve">Alert Consumer – The Alert Consumer (ACON) receives the alert from the Alert Reporter (AR) and uses the alert information strictly as a consumer of the alert being raised. </w:t>
      </w:r>
    </w:p>
    <w:p w14:paraId="06F9A663" w14:textId="3920B32B" w:rsidR="00AF74B2" w:rsidRPr="00190000" w:rsidRDefault="00AF74B2" w:rsidP="00B5703C">
      <w:pPr>
        <w:pStyle w:val="BodyText"/>
      </w:pPr>
      <w:r w:rsidRPr="00190000">
        <w:t xml:space="preserve">The Alert Consumer may </w:t>
      </w:r>
      <w:r w:rsidR="00E8391C" w:rsidRPr="00190000">
        <w:t>receive</w:t>
      </w:r>
      <w:r w:rsidRPr="00190000">
        <w:t xml:space="preserve"> WCM evidentiary data from the Report Alert [PCD-04] message</w:t>
      </w:r>
      <w:r w:rsidR="00E8391C" w:rsidRPr="00190000">
        <w:t>.</w:t>
      </w:r>
    </w:p>
    <w:p w14:paraId="3270C77B" w14:textId="368648DF" w:rsidR="00E8391C" w:rsidRPr="00190000" w:rsidRDefault="00E8391C" w:rsidP="00B5703C">
      <w:pPr>
        <w:pStyle w:val="BodyText"/>
      </w:pPr>
      <w:r w:rsidRPr="00190000">
        <w:t xml:space="preserve">There is no implementation requirement for how the </w:t>
      </w:r>
      <w:r w:rsidR="00FC59AA" w:rsidRPr="00190000">
        <w:t>Alert Consumer</w:t>
      </w:r>
      <w:r w:rsidRPr="00190000">
        <w:t xml:space="preserve"> ultimately uses the alert information.</w:t>
      </w:r>
    </w:p>
    <w:p w14:paraId="2BA19745" w14:textId="77777777" w:rsidR="00205968" w:rsidRPr="00190000" w:rsidRDefault="00205968" w:rsidP="001C5B41">
      <w:pPr>
        <w:pStyle w:val="Heading3"/>
        <w:rPr>
          <w:noProof w:val="0"/>
        </w:rPr>
      </w:pPr>
      <w:bookmarkStart w:id="1630" w:name="_Toc24466594"/>
      <w:r w:rsidRPr="00190000">
        <w:rPr>
          <w:noProof w:val="0"/>
        </w:rPr>
        <w:t>Alert Communicator (AC) Actor</w:t>
      </w:r>
      <w:bookmarkEnd w:id="1630"/>
    </w:p>
    <w:p w14:paraId="713506E2" w14:textId="01017786" w:rsidR="00205968" w:rsidRPr="00190000" w:rsidRDefault="00205968" w:rsidP="00B5703C">
      <w:pPr>
        <w:pStyle w:val="BodyText"/>
        <w:rPr>
          <w:iCs/>
          <w:szCs w:val="24"/>
        </w:rPr>
      </w:pPr>
      <w:r w:rsidRPr="00190000">
        <w:t>The Alert Communicator (AC) is not responsible for taking action in the event that the endpoint operator has received but not responded to the notification. Actions for non-response by the Alert Communicator (AC) endpoint operator (clinical user) are within the scope of the Alert Manager (AM). These actions are commonly referred to as escalation whether it is repeatedly sending the same message to the same recipient or to alternate recipients. The definition of such actions has been identified as out-of-scope for the ACM Profile.</w:t>
      </w:r>
    </w:p>
    <w:p w14:paraId="1A55FD9F" w14:textId="4B578BB9" w:rsidR="00205968" w:rsidRPr="00190000" w:rsidRDefault="00205968" w:rsidP="0029011E">
      <w:pPr>
        <w:pStyle w:val="BodyText"/>
        <w:rPr>
          <w:iCs/>
          <w:szCs w:val="24"/>
        </w:rPr>
      </w:pPr>
      <w:r w:rsidRPr="00190000">
        <w:rPr>
          <w:iCs/>
          <w:szCs w:val="24"/>
        </w:rPr>
        <w:lastRenderedPageBreak/>
        <w:t>The Alert Communicator (AC) receives alerts from the Alert Manager (AM). Endpoint devices are connected either directly or indirectly to the Alert Communicator (AC). The Alert Communicator (AC) may utilize a locally controlled or public infrastructure.</w:t>
      </w:r>
    </w:p>
    <w:p w14:paraId="6FEF776E" w14:textId="7D72D07B" w:rsidR="00205968" w:rsidRPr="00190000" w:rsidRDefault="00205968" w:rsidP="00B20ECE">
      <w:pPr>
        <w:pStyle w:val="BodyText"/>
        <w:rPr>
          <w:iCs/>
          <w:szCs w:val="24"/>
        </w:rPr>
      </w:pPr>
      <w:r w:rsidRPr="00190000">
        <w:rPr>
          <w:iCs/>
          <w:szCs w:val="24"/>
        </w:rPr>
        <w:t xml:space="preserve">The protocol for communication between the Alert Manager (AM) and the Alert Communicator (AC) </w:t>
      </w:r>
      <w:ins w:id="1631" w:author="John Rhoads" w:date="2019-11-18T17:41:00Z">
        <w:r w:rsidR="00DC7C48">
          <w:rPr>
            <w:iCs/>
            <w:szCs w:val="24"/>
          </w:rPr>
          <w:t>sha</w:t>
        </w:r>
      </w:ins>
      <w:ins w:id="1632" w:author="John Rhoads" w:date="2019-11-18T17:42:00Z">
        <w:r w:rsidR="00DC7C48">
          <w:rPr>
            <w:iCs/>
            <w:szCs w:val="24"/>
          </w:rPr>
          <w:t xml:space="preserve">ll </w:t>
        </w:r>
        <w:commentRangeStart w:id="1633"/>
        <w:r w:rsidR="00DC7C48">
          <w:rPr>
            <w:iCs/>
            <w:szCs w:val="24"/>
          </w:rPr>
          <w:t>be</w:t>
        </w:r>
      </w:ins>
      <w:del w:id="1634" w:author="John Rhoads" w:date="2019-11-18T17:41:00Z">
        <w:r w:rsidRPr="00190000" w:rsidDel="00DC7C48">
          <w:rPr>
            <w:iCs/>
            <w:szCs w:val="24"/>
          </w:rPr>
          <w:delText>is</w:delText>
        </w:r>
      </w:del>
      <w:commentRangeEnd w:id="1633"/>
      <w:r w:rsidR="00DC7C48">
        <w:rPr>
          <w:rStyle w:val="CommentReference"/>
        </w:rPr>
        <w:commentReference w:id="1633"/>
      </w:r>
      <w:r w:rsidRPr="00190000">
        <w:rPr>
          <w:iCs/>
          <w:szCs w:val="24"/>
        </w:rPr>
        <w:t xml:space="preserve"> WCTP.</w:t>
      </w:r>
    </w:p>
    <w:p w14:paraId="50C5996B" w14:textId="7ECAD314" w:rsidR="00AF74B2" w:rsidRPr="00190000" w:rsidRDefault="00AF74B2" w:rsidP="00AF74B2">
      <w:pPr>
        <w:pStyle w:val="BodyText"/>
      </w:pPr>
      <w:r w:rsidRPr="00190000">
        <w:t xml:space="preserve">The Alert Communicator may optionally take WCM related WCTP attachments from the Disseminate Alert [PCD-06] message and display an attached graphical snippet with appropriate and display data safe scaling to fit the display of the endpoint communication device or may take content from an evidentiary data attachment and synthesize an endpoint communication device </w:t>
      </w:r>
      <w:r w:rsidR="0055082A" w:rsidRPr="00190000">
        <w:t>display</w:t>
      </w:r>
      <w:r w:rsidRPr="00190000">
        <w:t xml:space="preserve"> appropriate waveform graphical snippet and display it on the device.</w:t>
      </w:r>
    </w:p>
    <w:p w14:paraId="479B6B6C" w14:textId="66968547" w:rsidR="00AF74B2" w:rsidRPr="00190000" w:rsidRDefault="00AF74B2" w:rsidP="00AF74B2">
      <w:pPr>
        <w:pStyle w:val="BodyText"/>
        <w:rPr>
          <w:iCs/>
          <w:szCs w:val="24"/>
        </w:rPr>
      </w:pPr>
      <w:r w:rsidRPr="00190000">
        <w:t xml:space="preserve">The capability for the </w:t>
      </w:r>
      <w:r w:rsidR="00FC59AA" w:rsidRPr="00190000">
        <w:t>Alert Manager</w:t>
      </w:r>
      <w:r w:rsidRPr="00190000">
        <w:t xml:space="preserve"> to optionally synthesize a static graphical snippet and provide that to the </w:t>
      </w:r>
      <w:r w:rsidR="00FC59AA" w:rsidRPr="00190000">
        <w:t>Alert Communicator</w:t>
      </w:r>
      <w:r w:rsidRPr="00190000">
        <w:t xml:space="preserve"> is provided so that the </w:t>
      </w:r>
      <w:r w:rsidR="00FC59AA" w:rsidRPr="00190000">
        <w:t>Alert Communicator</w:t>
      </w:r>
      <w:r w:rsidRPr="00190000">
        <w:t xml:space="preserve"> doesn’t have to implement the algorithms needed to synthesize the graphical snippet from the HL7 evidentiary data.</w:t>
      </w:r>
    </w:p>
    <w:p w14:paraId="3074E800" w14:textId="77777777" w:rsidR="00205968" w:rsidRPr="00190000" w:rsidRDefault="00205968" w:rsidP="008D4744">
      <w:pPr>
        <w:pStyle w:val="BodyText"/>
        <w:rPr>
          <w:iCs/>
          <w:szCs w:val="24"/>
        </w:rPr>
      </w:pPr>
      <w:r w:rsidRPr="00190000">
        <w:rPr>
          <w:iCs/>
          <w:szCs w:val="24"/>
        </w:rPr>
        <w:t xml:space="preserve">This profile does not specify the protocol used in the communication of the data to the final destination as it is potentially not controllable by the Alert Communicator (AC). </w:t>
      </w:r>
    </w:p>
    <w:p w14:paraId="0FF512B5" w14:textId="77777777" w:rsidR="00205968" w:rsidRPr="00190000" w:rsidRDefault="00205968" w:rsidP="00D70C6A">
      <w:pPr>
        <w:pStyle w:val="BodyText"/>
        <w:rPr>
          <w:iCs/>
          <w:szCs w:val="24"/>
        </w:rPr>
      </w:pPr>
      <w:r w:rsidRPr="00190000">
        <w:rPr>
          <w:iCs/>
          <w:szCs w:val="24"/>
        </w:rPr>
        <w:t>This profile does not specify the presentation of the data at the endpoint as that is beyond its control.</w:t>
      </w:r>
    </w:p>
    <w:p w14:paraId="47DB60E7" w14:textId="77777777" w:rsidR="00205968" w:rsidRPr="00190000" w:rsidRDefault="00205968" w:rsidP="00D70C6A">
      <w:pPr>
        <w:pStyle w:val="BodyText"/>
        <w:rPr>
          <w:iCs/>
          <w:szCs w:val="24"/>
        </w:rPr>
      </w:pPr>
      <w:r w:rsidRPr="00190000">
        <w:rPr>
          <w:iCs/>
          <w:szCs w:val="24"/>
        </w:rPr>
        <w:t>This profile does not specify the human interface at the endpoint as that is beyond its control.</w:t>
      </w:r>
    </w:p>
    <w:p w14:paraId="46214BC5" w14:textId="77777777" w:rsidR="00205968" w:rsidRPr="00190000" w:rsidRDefault="00205968" w:rsidP="00D70C6A">
      <w:pPr>
        <w:pStyle w:val="BodyText"/>
        <w:rPr>
          <w:iCs/>
          <w:szCs w:val="24"/>
        </w:rPr>
      </w:pPr>
      <w:r w:rsidRPr="00190000">
        <w:rPr>
          <w:iCs/>
          <w:szCs w:val="24"/>
        </w:rPr>
        <w:t>This profile does make recommendations as to the significant data items to be included in alert notifications with consideration for ePHI (electronic Patient Healthcare Information). The correlation of what data items are to be sent for specific alerts is defined in IHE PCD Device Profiles in conjunction with alert inclusion in the IHE PCD Rosetta Terminology Mapping (RTM) activities.</w:t>
      </w:r>
    </w:p>
    <w:p w14:paraId="066493D8" w14:textId="77777777" w:rsidR="00205968" w:rsidRPr="00190000" w:rsidRDefault="00205968" w:rsidP="004F70BA">
      <w:pPr>
        <w:pStyle w:val="BodyText"/>
        <w:rPr>
          <w:iCs/>
          <w:szCs w:val="24"/>
        </w:rPr>
      </w:pPr>
      <w:r w:rsidRPr="00190000">
        <w:rPr>
          <w:iCs/>
          <w:szCs w:val="24"/>
        </w:rPr>
        <w:t>It is recognized that in healthcare communication there are certain data items which should not be transported over unsecured and unencrypted communication connections. A number of controls come into play including HIPAA requirements and ePHI guidelines. It is the responsibility of the deploying parties to insure that capabilities are put into place and monitored to assure that information protection requirements are met.</w:t>
      </w:r>
    </w:p>
    <w:p w14:paraId="5B887FB0" w14:textId="7B05E089" w:rsidR="00205968" w:rsidRPr="00190000" w:rsidRDefault="00205968" w:rsidP="004F70BA">
      <w:pPr>
        <w:pStyle w:val="BodyText"/>
        <w:rPr>
          <w:iCs/>
          <w:szCs w:val="24"/>
        </w:rPr>
      </w:pPr>
      <w:r w:rsidRPr="00190000">
        <w:rPr>
          <w:iCs/>
          <w:szCs w:val="24"/>
        </w:rPr>
        <w:t xml:space="preserve">WCTP was originally defined by the Personal Communications Industry Association (PCIA) consortium. The PCIA is not an SDO and is not at this time actively sustaining or enhancing WCTP. WCTP is in popular and stable use by a number of wide area communication service providers. The protocol provides the capabilities required by </w:t>
      </w:r>
      <w:r w:rsidR="00FC59AA" w:rsidRPr="00190000">
        <w:rPr>
          <w:iCs/>
          <w:szCs w:val="24"/>
        </w:rPr>
        <w:t>Alert Manager</w:t>
      </w:r>
      <w:r w:rsidRPr="00190000">
        <w:rPr>
          <w:iCs/>
          <w:szCs w:val="24"/>
        </w:rPr>
        <w:t xml:space="preserve"> to </w:t>
      </w:r>
      <w:r w:rsidR="00FC59AA" w:rsidRPr="00190000">
        <w:rPr>
          <w:iCs/>
          <w:szCs w:val="24"/>
        </w:rPr>
        <w:t xml:space="preserve">Alert </w:t>
      </w:r>
      <w:r w:rsidR="00FC59AA" w:rsidRPr="00190000">
        <w:rPr>
          <w:iCs/>
          <w:szCs w:val="24"/>
        </w:rPr>
        <w:lastRenderedPageBreak/>
        <w:t>Communicator</w:t>
      </w:r>
      <w:r w:rsidRPr="00190000">
        <w:rPr>
          <w:iCs/>
          <w:szCs w:val="24"/>
        </w:rPr>
        <w:t xml:space="preserve"> communication, specifically Internet common practice recognized HTTP or HTTPS securable application to application communication, reliable TCP/IP transport, extensible XML data envelope, transactions for application to individual person communication, and communication status responses for closed loop confirmations for delivery to Alert Communicator (AC), delivery to endpoint device, read by device operator, and operator responses. With permission from the PCIA, this IHE PCD ACM Profile includes and adopts version 1.3 update 1 of the WCTP protocol as defined by PCIA at </w:t>
      </w:r>
      <w:hyperlink r:id="rId44" w:history="1">
        <w:r w:rsidRPr="00190000">
          <w:rPr>
            <w:rStyle w:val="Hyperlink"/>
            <w:iCs/>
            <w:szCs w:val="24"/>
          </w:rPr>
          <w:t>www.wctp.org</w:t>
        </w:r>
      </w:hyperlink>
      <w:r w:rsidRPr="00190000">
        <w:rPr>
          <w:iCs/>
          <w:szCs w:val="24"/>
        </w:rPr>
        <w:t xml:space="preserve"> for use in Alert Manager (AC) to Alert Communicator (AC) communication. Corrections and extensions to this capture of the protocol are the responsibility of the Alert Communication Management (ACM) Working Group (WG) within the Patient Care Devices (PCD) domain of IHE. As the protocol has been in live operation with major communication carriers for some </w:t>
      </w:r>
      <w:r w:rsidR="00BD5AD7" w:rsidRPr="00190000">
        <w:rPr>
          <w:iCs/>
          <w:szCs w:val="24"/>
        </w:rPr>
        <w:t>time,</w:t>
      </w:r>
      <w:r w:rsidRPr="00190000">
        <w:rPr>
          <w:iCs/>
          <w:szCs w:val="24"/>
        </w:rPr>
        <w:t xml:space="preserve"> the risk of changes required for corrective actions is perceived as low. The protocol includes defined areas for client-server agreed two-party extensions. The ACM Profile will make use of that capability as needs arise. </w:t>
      </w:r>
    </w:p>
    <w:p w14:paraId="1E9761F3" w14:textId="77777777" w:rsidR="00205968" w:rsidRPr="00190000" w:rsidRDefault="00205968" w:rsidP="004F70BA">
      <w:pPr>
        <w:pStyle w:val="BodyText"/>
      </w:pPr>
      <w:r w:rsidRPr="00190000">
        <w:rPr>
          <w:iCs/>
          <w:szCs w:val="24"/>
        </w:rPr>
        <w:t>Not all of the WCTP protocol possible request/response transactions are required for Alert Manager (AM) to Alert Communicator (AC) communication. Later sections of this document identify the specifics.</w:t>
      </w:r>
    </w:p>
    <w:p w14:paraId="3095670B" w14:textId="3D1DF384" w:rsidR="006A307B" w:rsidRPr="00190000" w:rsidRDefault="006A307B" w:rsidP="00B5724A">
      <w:pPr>
        <w:pStyle w:val="Heading2"/>
        <w:rPr>
          <w:noProof w:val="0"/>
        </w:rPr>
      </w:pPr>
      <w:bookmarkStart w:id="1636" w:name="_Toc24466595"/>
      <w:r w:rsidRPr="00190000">
        <w:rPr>
          <w:noProof w:val="0"/>
        </w:rPr>
        <w:t>ACM</w:t>
      </w:r>
      <w:r w:rsidR="00325F82" w:rsidRPr="00190000">
        <w:rPr>
          <w:noProof w:val="0"/>
        </w:rPr>
        <w:t xml:space="preserve"> </w:t>
      </w:r>
      <w:bookmarkEnd w:id="1559"/>
      <w:bookmarkEnd w:id="1560"/>
      <w:r w:rsidRPr="00190000">
        <w:rPr>
          <w:noProof w:val="0"/>
        </w:rPr>
        <w:t>Use Cases</w:t>
      </w:r>
      <w:bookmarkEnd w:id="1597"/>
      <w:bookmarkEnd w:id="1598"/>
      <w:bookmarkEnd w:id="1599"/>
      <w:bookmarkEnd w:id="1636"/>
    </w:p>
    <w:p w14:paraId="6E9EDA93" w14:textId="77777777" w:rsidR="006A307B" w:rsidRPr="00190000" w:rsidRDefault="006A307B" w:rsidP="006A307B">
      <w:pPr>
        <w:pStyle w:val="BodyText"/>
      </w:pPr>
      <w:r w:rsidRPr="00190000">
        <w:t>Alert Communication Management is meant to improve clinical efficiency by using technology to deliver the right alerts, with the right priority, to the right individuals via devices with the right content, and through configuration escalating communication of alerts to devices associated with other individuals.</w:t>
      </w:r>
    </w:p>
    <w:p w14:paraId="5F34217A" w14:textId="22C9B3F9" w:rsidR="006A307B" w:rsidRPr="00190000" w:rsidRDefault="008245D0" w:rsidP="006A307B">
      <w:pPr>
        <w:pStyle w:val="BodyText"/>
      </w:pPr>
      <w:r w:rsidRPr="00190000">
        <w:rPr>
          <w:noProof/>
        </w:rPr>
        <w:lastRenderedPageBreak/>
        <mc:AlternateContent>
          <mc:Choice Requires="wpc">
            <w:drawing>
              <wp:anchor distT="91440" distB="0" distL="114300" distR="114300" simplePos="0" relativeHeight="251657216" behindDoc="0" locked="0" layoutInCell="1" allowOverlap="0" wp14:anchorId="119AE2C3" wp14:editId="31A54FA4">
                <wp:simplePos x="0" y="0"/>
                <wp:positionH relativeFrom="column">
                  <wp:posOffset>-19050</wp:posOffset>
                </wp:positionH>
                <wp:positionV relativeFrom="paragraph">
                  <wp:posOffset>1266190</wp:posOffset>
                </wp:positionV>
                <wp:extent cx="6189980" cy="3651886"/>
                <wp:effectExtent l="0" t="0" r="0" b="5715"/>
                <wp:wrapTopAndBottom/>
                <wp:docPr id="107"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9" name="Straight Connector 196"/>
                        <wps:cNvCnPr>
                          <a:cxnSpLocks noChangeShapeType="1"/>
                          <a:stCxn id="85" idx="2"/>
                        </wps:cNvCnPr>
                        <wps:spPr bwMode="auto">
                          <a:xfrm flipH="1">
                            <a:off x="291358" y="385568"/>
                            <a:ext cx="3600" cy="3122964"/>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Straight Connector 197"/>
                        <wps:cNvCnPr>
                          <a:cxnSpLocks noChangeShapeType="1"/>
                          <a:stCxn id="86" idx="2"/>
                        </wps:cNvCnPr>
                        <wps:spPr bwMode="auto">
                          <a:xfrm flipH="1">
                            <a:off x="2549642" y="376357"/>
                            <a:ext cx="133" cy="3132056"/>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1" name="Straight Connector 198"/>
                        <wps:cNvCnPr>
                          <a:cxnSpLocks noChangeShapeType="1"/>
                          <a:stCxn id="87" idx="2"/>
                        </wps:cNvCnPr>
                        <wps:spPr bwMode="auto">
                          <a:xfrm>
                            <a:off x="3376295" y="374649"/>
                            <a:ext cx="50800" cy="31343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2" name="Straight Connector 199"/>
                        <wps:cNvCnPr>
                          <a:cxnSpLocks noChangeShapeType="1"/>
                          <a:stCxn id="88" idx="2"/>
                        </wps:cNvCnPr>
                        <wps:spPr bwMode="auto">
                          <a:xfrm flipH="1">
                            <a:off x="5663584" y="383199"/>
                            <a:ext cx="299" cy="30267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 name="Text Box 9"/>
                        <wps:cNvSpPr txBox="1">
                          <a:spLocks noChangeArrowheads="1"/>
                        </wps:cNvSpPr>
                        <wps:spPr bwMode="auto">
                          <a:xfrm>
                            <a:off x="3576320" y="1494785"/>
                            <a:ext cx="1953895" cy="46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D79C3" w14:textId="4584D62C" w:rsidR="00DC7C48" w:rsidRDefault="00DC7C48" w:rsidP="00055D99">
                              <w:pPr>
                                <w:pStyle w:val="NormalWeb"/>
                                <w:jc w:val="center"/>
                              </w:pPr>
                              <w:r>
                                <w:rPr>
                                  <w:rFonts w:eastAsia="Calibri"/>
                                </w:rPr>
                                <w:t>Report Dissemination Alert Status [PCD-07]</w:t>
                              </w:r>
                            </w:p>
                          </w:txbxContent>
                        </wps:txbx>
                        <wps:bodyPr rot="0" vert="horz" wrap="square" lIns="91440" tIns="45720" rIns="91440" bIns="45720" anchor="ctr" anchorCtr="0" upright="1">
                          <a:spAutoFit/>
                        </wps:bodyPr>
                      </wps:wsp>
                      <wps:wsp>
                        <wps:cNvPr id="84" name="Rectangle 5"/>
                        <wps:cNvSpPr>
                          <a:spLocks noChangeArrowheads="1"/>
                        </wps:cNvSpPr>
                        <wps:spPr bwMode="auto">
                          <a:xfrm>
                            <a:off x="5958525" y="3366135"/>
                            <a:ext cx="2921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D8179" w14:textId="77777777" w:rsidR="00DC7C48" w:rsidRDefault="00DC7C48" w:rsidP="00055D99">
                              <w:r>
                                <w:rPr>
                                  <w:color w:val="000000"/>
                                  <w:sz w:val="20"/>
                                </w:rPr>
                                <w:t xml:space="preserve"> </w:t>
                              </w:r>
                            </w:p>
                          </w:txbxContent>
                        </wps:txbx>
                        <wps:bodyPr rot="0" vert="horz" wrap="none" lIns="0" tIns="0" rIns="0" bIns="0" anchor="t" anchorCtr="0" upright="1">
                          <a:spAutoFit/>
                        </wps:bodyPr>
                      </wps:wsp>
                      <wps:wsp>
                        <wps:cNvPr id="85" name="Text Box 202"/>
                        <wps:cNvSpPr txBox="1">
                          <a:spLocks noChangeArrowheads="1"/>
                        </wps:cNvSpPr>
                        <wps:spPr bwMode="auto">
                          <a:xfrm>
                            <a:off x="0" y="10919"/>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D5B66C" w14:textId="77777777" w:rsidR="00DC7C48" w:rsidRPr="009D0F96" w:rsidRDefault="00DC7C48" w:rsidP="00055D99">
                              <w:pPr>
                                <w:jc w:val="center"/>
                                <w:rPr>
                                  <w:szCs w:val="24"/>
                                </w:rPr>
                              </w:pPr>
                              <w:r w:rsidRPr="009D0F96">
                                <w:rPr>
                                  <w:szCs w:val="24"/>
                                </w:rPr>
                                <w:t>AR</w:t>
                              </w:r>
                            </w:p>
                          </w:txbxContent>
                        </wps:txbx>
                        <wps:bodyPr rot="0" vert="horz" wrap="square" lIns="91440" tIns="45720" rIns="91440" bIns="45720" anchor="ctr" anchorCtr="0" upright="1">
                          <a:noAutofit/>
                        </wps:bodyPr>
                      </wps:wsp>
                      <wps:wsp>
                        <wps:cNvPr id="86" name="Text Box 9"/>
                        <wps:cNvSpPr txBox="1">
                          <a:spLocks noChangeArrowheads="1"/>
                        </wps:cNvSpPr>
                        <wps:spPr bwMode="auto">
                          <a:xfrm>
                            <a:off x="2205626" y="1708"/>
                            <a:ext cx="688298"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C84DD2" w14:textId="77777777" w:rsidR="00DC7C48" w:rsidRDefault="00DC7C48" w:rsidP="00055D99">
                              <w:pPr>
                                <w:pStyle w:val="NormalWeb"/>
                                <w:spacing w:line="276" w:lineRule="auto"/>
                                <w:jc w:val="center"/>
                              </w:pPr>
                              <w:r>
                                <w:rPr>
                                  <w:rFonts w:eastAsia="Calibri"/>
                                </w:rPr>
                                <w:t>ACON</w:t>
                              </w:r>
                            </w:p>
                          </w:txbxContent>
                        </wps:txbx>
                        <wps:bodyPr rot="0" vert="horz" wrap="square" lIns="91440" tIns="45720" rIns="91440" bIns="45720" anchor="ctr" anchorCtr="0" upright="1">
                          <a:noAutofit/>
                        </wps:bodyPr>
                      </wps:wsp>
                      <wps:wsp>
                        <wps:cNvPr id="87" name="Text Box 9"/>
                        <wps:cNvSpPr txBox="1">
                          <a:spLocks noChangeArrowheads="1"/>
                        </wps:cNvSpPr>
                        <wps:spPr bwMode="auto">
                          <a:xfrm>
                            <a:off x="3080954" y="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14A324" w14:textId="77777777" w:rsidR="00DC7C48" w:rsidRDefault="00DC7C48" w:rsidP="00055D99">
                              <w:pPr>
                                <w:pStyle w:val="NormalWeb"/>
                                <w:spacing w:line="276" w:lineRule="auto"/>
                                <w:jc w:val="center"/>
                              </w:pPr>
                              <w:r>
                                <w:rPr>
                                  <w:rFonts w:eastAsia="Calibri"/>
                                </w:rPr>
                                <w:t>AM</w:t>
                              </w:r>
                            </w:p>
                          </w:txbxContent>
                        </wps:txbx>
                        <wps:bodyPr rot="0" vert="horz" wrap="square" lIns="91440" tIns="45720" rIns="91440" bIns="45720" anchor="ctr" anchorCtr="0" upright="1">
                          <a:noAutofit/>
                        </wps:bodyPr>
                      </wps:wsp>
                      <wps:wsp>
                        <wps:cNvPr id="88" name="Text Box 9"/>
                        <wps:cNvSpPr txBox="1">
                          <a:spLocks noChangeArrowheads="1"/>
                        </wps:cNvSpPr>
                        <wps:spPr bwMode="auto">
                          <a:xfrm>
                            <a:off x="5368925" y="855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87C3FB" w14:textId="77777777" w:rsidR="00DC7C48" w:rsidRDefault="00DC7C48" w:rsidP="00055D99">
                              <w:pPr>
                                <w:pStyle w:val="NormalWeb"/>
                                <w:spacing w:line="276" w:lineRule="auto"/>
                                <w:jc w:val="center"/>
                              </w:pPr>
                              <w:r>
                                <w:rPr>
                                  <w:rFonts w:eastAsia="Calibri"/>
                                </w:rPr>
                                <w:t>AC</w:t>
                              </w:r>
                            </w:p>
                          </w:txbxContent>
                        </wps:txbx>
                        <wps:bodyPr rot="0" vert="horz" wrap="square" lIns="91440" tIns="45720" rIns="91440" bIns="45720" anchor="ctr" anchorCtr="0" upright="1">
                          <a:noAutofit/>
                        </wps:bodyPr>
                      </wps:wsp>
                      <wps:wsp>
                        <wps:cNvPr id="89" name="Text Box 9"/>
                        <wps:cNvSpPr txBox="1">
                          <a:spLocks noChangeArrowheads="1"/>
                        </wps:cNvSpPr>
                        <wps:spPr bwMode="auto">
                          <a:xfrm>
                            <a:off x="736600" y="645793"/>
                            <a:ext cx="152654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2C65A" w14:textId="141932D3" w:rsidR="00DC7C48" w:rsidRDefault="00DC7C48" w:rsidP="00055D99">
                              <w:pPr>
                                <w:pStyle w:val="NormalWeb"/>
                                <w:jc w:val="center"/>
                              </w:pPr>
                              <w:r>
                                <w:rPr>
                                  <w:rFonts w:eastAsia="Calibri"/>
                                </w:rPr>
                                <w:t>Report Alert [PCD-04]</w:t>
                              </w:r>
                            </w:p>
                          </w:txbxContent>
                        </wps:txbx>
                        <wps:bodyPr rot="0" vert="horz" wrap="none" lIns="91440" tIns="45720" rIns="91440" bIns="45720" anchor="ctr" anchorCtr="0" upright="1">
                          <a:spAutoFit/>
                        </wps:bodyPr>
                      </wps:wsp>
                      <wps:wsp>
                        <wps:cNvPr id="90" name="Text Box 9"/>
                        <wps:cNvSpPr txBox="1">
                          <a:spLocks noChangeArrowheads="1"/>
                        </wps:cNvSpPr>
                        <wps:spPr bwMode="auto">
                          <a:xfrm>
                            <a:off x="589915" y="2601585"/>
                            <a:ext cx="152654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9D7A" w14:textId="25BF7E27" w:rsidR="00DC7C48" w:rsidRDefault="00DC7C48" w:rsidP="00055D99">
                              <w:pPr>
                                <w:pStyle w:val="NormalWeb"/>
                                <w:jc w:val="center"/>
                              </w:pPr>
                              <w:r>
                                <w:rPr>
                                  <w:rFonts w:eastAsia="Calibri"/>
                                </w:rPr>
                                <w:t>Report Alert [PCD-04]</w:t>
                              </w:r>
                            </w:p>
                          </w:txbxContent>
                        </wps:txbx>
                        <wps:bodyPr rot="0" vert="horz" wrap="none" lIns="91440" tIns="45720" rIns="91440" bIns="45720" anchor="ctr" anchorCtr="0" upright="1">
                          <a:spAutoFit/>
                        </wps:bodyPr>
                      </wps:wsp>
                      <wps:wsp>
                        <wps:cNvPr id="91" name="Text Box 9"/>
                        <wps:cNvSpPr txBox="1">
                          <a:spLocks noChangeArrowheads="1"/>
                        </wps:cNvSpPr>
                        <wps:spPr bwMode="auto">
                          <a:xfrm>
                            <a:off x="3576320" y="821053"/>
                            <a:ext cx="186436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DCC98" w14:textId="3E576C2B" w:rsidR="00DC7C48" w:rsidRDefault="00DC7C48" w:rsidP="00055D99">
                              <w:pPr>
                                <w:pStyle w:val="NormalWeb"/>
                                <w:jc w:val="center"/>
                              </w:pPr>
                              <w:r>
                                <w:rPr>
                                  <w:rFonts w:eastAsia="Calibri"/>
                                </w:rPr>
                                <w:t>Disseminate Alert [PCD-06]</w:t>
                              </w:r>
                            </w:p>
                          </w:txbxContent>
                        </wps:txbx>
                        <wps:bodyPr rot="0" vert="horz" wrap="none" lIns="91440" tIns="45720" rIns="91440" bIns="45720" anchor="ctr" anchorCtr="0" upright="1">
                          <a:spAutoFit/>
                        </wps:bodyPr>
                      </wps:wsp>
                      <wps:wsp>
                        <wps:cNvPr id="92" name="Text Box 9"/>
                        <wps:cNvSpPr txBox="1">
                          <a:spLocks noChangeArrowheads="1"/>
                        </wps:cNvSpPr>
                        <wps:spPr bwMode="auto">
                          <a:xfrm>
                            <a:off x="498474" y="1459861"/>
                            <a:ext cx="205105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AE4B5" w14:textId="3ADD8AD5" w:rsidR="00DC7C48" w:rsidRDefault="00DC7C48" w:rsidP="00055D99">
                              <w:pPr>
                                <w:pStyle w:val="NormalWeb"/>
                                <w:jc w:val="center"/>
                              </w:pPr>
                              <w:r>
                                <w:rPr>
                                  <w:rFonts w:eastAsia="Calibri"/>
                                </w:rPr>
                                <w:t>Report Alert Status [PCD-05]</w:t>
                              </w:r>
                            </w:p>
                          </w:txbxContent>
                        </wps:txbx>
                        <wps:bodyPr rot="0" vert="horz" wrap="square" lIns="91440" tIns="45720" rIns="91440" bIns="45720" anchor="ctr" anchorCtr="0" upright="1">
                          <a:spAutoFit/>
                        </wps:bodyPr>
                      </wps:wsp>
                      <wps:wsp>
                        <wps:cNvPr id="93" name="Rectangle 210"/>
                        <wps:cNvSpPr>
                          <a:spLocks noChangeArrowheads="1"/>
                        </wps:cNvSpPr>
                        <wps:spPr bwMode="auto">
                          <a:xfrm>
                            <a:off x="2368551" y="2601787"/>
                            <a:ext cx="363774"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4" name="Rectangle 211"/>
                        <wps:cNvSpPr>
                          <a:spLocks noChangeArrowheads="1"/>
                        </wps:cNvSpPr>
                        <wps:spPr bwMode="auto">
                          <a:xfrm>
                            <a:off x="107951" y="2603323"/>
                            <a:ext cx="363220"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5" name="Rectangle 212"/>
                        <wps:cNvSpPr>
                          <a:spLocks noChangeArrowheads="1"/>
                        </wps:cNvSpPr>
                        <wps:spPr bwMode="auto">
                          <a:xfrm>
                            <a:off x="102701" y="605195"/>
                            <a:ext cx="363220" cy="18568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6" name="Rectangle 213"/>
                        <wps:cNvSpPr>
                          <a:spLocks noChangeArrowheads="1"/>
                        </wps:cNvSpPr>
                        <wps:spPr bwMode="auto">
                          <a:xfrm>
                            <a:off x="3213148" y="608303"/>
                            <a:ext cx="363220" cy="1993484"/>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7" name="Rectangle 214"/>
                        <wps:cNvSpPr>
                          <a:spLocks noChangeArrowheads="1"/>
                        </wps:cNvSpPr>
                        <wps:spPr bwMode="auto">
                          <a:xfrm>
                            <a:off x="5466627" y="618809"/>
                            <a:ext cx="363220" cy="19427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8" name="Straight Arrow Connector 215"/>
                        <wps:cNvCnPr>
                          <a:cxnSpLocks noChangeShapeType="1"/>
                        </wps:cNvCnPr>
                        <wps:spPr bwMode="auto">
                          <a:xfrm>
                            <a:off x="471170" y="942062"/>
                            <a:ext cx="27419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99" name="Straight Arrow Connector 216"/>
                        <wps:cNvCnPr>
                          <a:cxnSpLocks noChangeShapeType="1"/>
                          <a:stCxn id="94" idx="3"/>
                          <a:endCxn id="93" idx="1"/>
                        </wps:cNvCnPr>
                        <wps:spPr bwMode="auto">
                          <a:xfrm flipV="1">
                            <a:off x="471170" y="2938780"/>
                            <a:ext cx="1897380" cy="1905"/>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0" name="Straight Arrow Connector 217"/>
                        <wps:cNvCnPr>
                          <a:cxnSpLocks noChangeShapeType="1"/>
                        </wps:cNvCnPr>
                        <wps:spPr bwMode="auto">
                          <a:xfrm>
                            <a:off x="3576356" y="1145752"/>
                            <a:ext cx="1890254"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1" name="Straight Arrow Connector 218"/>
                        <wps:cNvCnPr>
                          <a:cxnSpLocks noChangeShapeType="1"/>
                        </wps:cNvCnPr>
                        <wps:spPr bwMode="auto">
                          <a:xfrm flipH="1">
                            <a:off x="3576345" y="1494517"/>
                            <a:ext cx="1890233"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2" name="Straight Arrow Connector 219"/>
                        <wps:cNvCnPr>
                          <a:cxnSpLocks noChangeShapeType="1"/>
                        </wps:cNvCnPr>
                        <wps:spPr bwMode="auto">
                          <a:xfrm flipH="1">
                            <a:off x="465917" y="1738602"/>
                            <a:ext cx="2747231" cy="1"/>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3" name="Text Box 9"/>
                        <wps:cNvSpPr txBox="1">
                          <a:spLocks noChangeArrowheads="1"/>
                        </wps:cNvSpPr>
                        <wps:spPr bwMode="auto">
                          <a:xfrm>
                            <a:off x="3576320" y="2080887"/>
                            <a:ext cx="1953895" cy="46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508CA" w14:textId="6023E5B8" w:rsidR="00DC7C48" w:rsidRDefault="00DC7C48" w:rsidP="00055D99">
                              <w:pPr>
                                <w:pStyle w:val="NormalWeb"/>
                                <w:jc w:val="center"/>
                              </w:pPr>
                              <w:r>
                                <w:rPr>
                                  <w:rFonts w:eastAsia="Calibri"/>
                                </w:rPr>
                                <w:t>Report Dissemination Alert Status [PCD-07]</w:t>
                              </w:r>
                            </w:p>
                          </w:txbxContent>
                        </wps:txbx>
                        <wps:bodyPr rot="0" vert="horz" wrap="square" lIns="91440" tIns="45720" rIns="91440" bIns="45720" anchor="ctr" anchorCtr="0" upright="1">
                          <a:spAutoFit/>
                        </wps:bodyPr>
                      </wps:wsp>
                      <wps:wsp>
                        <wps:cNvPr id="104" name="Straight Arrow Connector 221"/>
                        <wps:cNvCnPr>
                          <a:cxnSpLocks noChangeShapeType="1"/>
                        </wps:cNvCnPr>
                        <wps:spPr bwMode="auto">
                          <a:xfrm flipH="1">
                            <a:off x="3576512" y="2080603"/>
                            <a:ext cx="18897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5" name="Text Box 9"/>
                        <wps:cNvSpPr txBox="1">
                          <a:spLocks noChangeArrowheads="1"/>
                        </wps:cNvSpPr>
                        <wps:spPr bwMode="auto">
                          <a:xfrm>
                            <a:off x="498475" y="1998972"/>
                            <a:ext cx="205105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0C409" w14:textId="5C30A39A" w:rsidR="00DC7C48" w:rsidRDefault="00DC7C48" w:rsidP="00055D99">
                              <w:pPr>
                                <w:pStyle w:val="NormalWeb"/>
                                <w:jc w:val="center"/>
                              </w:pPr>
                              <w:r>
                                <w:rPr>
                                  <w:rFonts w:eastAsia="Calibri"/>
                                </w:rPr>
                                <w:t>Report Alert Status [PCD-05]</w:t>
                              </w:r>
                            </w:p>
                          </w:txbxContent>
                        </wps:txbx>
                        <wps:bodyPr rot="0" vert="horz" wrap="square" lIns="91440" tIns="45720" rIns="91440" bIns="45720" anchor="ctr" anchorCtr="0" upright="1">
                          <a:spAutoFit/>
                        </wps:bodyPr>
                      </wps:wsp>
                      <wps:wsp>
                        <wps:cNvPr id="106" name="Straight Arrow Connector 223"/>
                        <wps:cNvCnPr>
                          <a:cxnSpLocks noChangeShapeType="1"/>
                        </wps:cNvCnPr>
                        <wps:spPr bwMode="auto">
                          <a:xfrm flipH="1">
                            <a:off x="466055" y="2277752"/>
                            <a:ext cx="274701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19AE2C3" id="Canvas 224" o:spid="_x0000_s1117" editas="canvas" style="position:absolute;margin-left:-1.5pt;margin-top:99.7pt;width:487.4pt;height:287.55pt;z-index:251657216;mso-wrap-distance-top:7.2pt;mso-position-horizontal-relative:text;mso-position-vertical-relative:text;mso-width-relative:margin;mso-height-relative:margin" coordsize="61899,365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" o:allowoverlap="f">
                <v:shape id="_x0000_s1118" type="#_x0000_t75" style="position:absolute;width:61899;height:36518;visibility:visible;mso-wrap-style:square">
                  <v:fill o:detectmouseclick="t"/>
                  <v:path o:connecttype="none"/>
                </v:shape>
                <v:line id="Straight Connector 196" o:spid="_x0000_s1119" style="position:absolute;flip:x;visibility:visible;mso-wrap-style:square" from="2913,3855" to="2949,350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" strokeweight="1pt">
                  <v:stroke dashstyle="dash"/>
                </v:line>
                <v:line id="Straight Connector 197" o:spid="_x0000_s1120" style="position:absolute;flip:x;visibility:visible;mso-wrap-style:square" from="25496,3763" to="25497,350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" strokeweight="1pt">
                  <v:stroke dashstyle="dash"/>
                </v:line>
                <v:line id="Straight Connector 198" o:spid="_x0000_s1121" style="position:absolute;visibility:visible;mso-wrap-style:square" from="33762,3746" to="34270,350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" strokeweight="1pt">
                  <v:stroke dashstyle="dash"/>
                </v:line>
                <v:line id="Straight Connector 199" o:spid="_x0000_s1122" style="position:absolute;flip:x;visibility:visible;mso-wrap-style:square" from="56635,3831" to="56638,340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" strokeweight="1pt">
                  <v:stroke dashstyle="dash"/>
                </v:line>
                <v:shape id="Text Box 9" o:spid="_x0000_s1123" type="#_x0000_t202" style="position:absolute;left:35763;top:14947;width:19539;height:46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" filled="f" stroked="f">
                  <v:textbox style="mso-fit-shape-to-text:t">
                    <w:txbxContent>
                      <w:p w14:paraId="22BD79C3" w14:textId="4584D62C" w:rsidR="00DC7C48" w:rsidRDefault="00DC7C48" w:rsidP="00055D99">
                        <w:pPr>
                          <w:pStyle w:val="NormalWeb"/>
                          <w:jc w:val="center"/>
                        </w:pPr>
                        <w:r>
                          <w:rPr>
                            <w:rFonts w:eastAsia="Calibri"/>
                          </w:rPr>
                          <w:t>Report Dissemination Alert Status [PCD-07]</w:t>
                        </w:r>
                      </w:p>
                    </w:txbxContent>
                  </v:textbox>
                </v:shape>
                <v:rect id="Rectangle 5" o:spid="_x0000_s1124" style="position:absolute;left:59585;top:33661;width:292;height:186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" filled="f" stroked="f">
                  <v:textbox style="mso-fit-shape-to-text:t" inset="0,0,0,0">
                    <w:txbxContent>
                      <w:p w14:paraId="26AD8179" w14:textId="77777777" w:rsidR="00DC7C48" w:rsidRDefault="00DC7C48" w:rsidP="00055D99">
                        <w:r>
                          <w:rPr>
                            <w:color w:val="000000"/>
                            <w:sz w:val="20"/>
                          </w:rPr>
                          <w:t xml:space="preserve"> </w:t>
                        </w:r>
                      </w:p>
                    </w:txbxContent>
                  </v:textbox>
                </v:rect>
                <v:shape id="Text Box 202" o:spid="_x0000_s1125" type="#_x0000_t202" style="position:absolute;top:109;width:5899;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" filled="f">
                  <v:textbox>
                    <w:txbxContent>
                      <w:p w14:paraId="41D5B66C" w14:textId="77777777" w:rsidR="00DC7C48" w:rsidRPr="009D0F96" w:rsidRDefault="00DC7C48" w:rsidP="00055D99">
                        <w:pPr>
                          <w:jc w:val="center"/>
                          <w:rPr>
                            <w:szCs w:val="24"/>
                          </w:rPr>
                        </w:pPr>
                        <w:r w:rsidRPr="009D0F96">
                          <w:rPr>
                            <w:szCs w:val="24"/>
                          </w:rPr>
                          <w:t>AR</w:t>
                        </w:r>
                      </w:p>
                    </w:txbxContent>
                  </v:textbox>
                </v:shape>
                <v:shape id="Text Box 9" o:spid="_x0000_s1126" type="#_x0000_t202" style="position:absolute;left:22056;top:17;width:6883;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" filled="f">
                  <v:textbox>
                    <w:txbxContent>
                      <w:p w14:paraId="06C84DD2" w14:textId="77777777" w:rsidR="00DC7C48" w:rsidRDefault="00DC7C48" w:rsidP="00055D99">
                        <w:pPr>
                          <w:pStyle w:val="NormalWeb"/>
                          <w:spacing w:line="276" w:lineRule="auto"/>
                          <w:jc w:val="center"/>
                        </w:pPr>
                        <w:r>
                          <w:rPr>
                            <w:rFonts w:eastAsia="Calibri"/>
                          </w:rPr>
                          <w:t>ACON</w:t>
                        </w:r>
                      </w:p>
                    </w:txbxContent>
                  </v:textbox>
                </v:shape>
                <v:shape id="Text Box 9" o:spid="_x0000_s1127" type="#_x0000_t202" style="position:absolute;left:30809;width:5899;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" filled="f">
                  <v:textbox>
                    <w:txbxContent>
                      <w:p w14:paraId="2D14A324" w14:textId="77777777" w:rsidR="00DC7C48" w:rsidRDefault="00DC7C48" w:rsidP="00055D99">
                        <w:pPr>
                          <w:pStyle w:val="NormalWeb"/>
                          <w:spacing w:line="276" w:lineRule="auto"/>
                          <w:jc w:val="center"/>
                        </w:pPr>
                        <w:r>
                          <w:rPr>
                            <w:rFonts w:eastAsia="Calibri"/>
                          </w:rPr>
                          <w:t>AM</w:t>
                        </w:r>
                      </w:p>
                    </w:txbxContent>
                  </v:textbox>
                </v:shape>
                <v:shape id="Text Box 9" o:spid="_x0000_s1128" type="#_x0000_t202" style="position:absolute;left:53689;top:85;width:5899;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" filled="f">
                  <v:textbox>
                    <w:txbxContent>
                      <w:p w14:paraId="5F87C3FB" w14:textId="77777777" w:rsidR="00DC7C48" w:rsidRDefault="00DC7C48" w:rsidP="00055D99">
                        <w:pPr>
                          <w:pStyle w:val="NormalWeb"/>
                          <w:spacing w:line="276" w:lineRule="auto"/>
                          <w:jc w:val="center"/>
                        </w:pPr>
                        <w:r>
                          <w:rPr>
                            <w:rFonts w:eastAsia="Calibri"/>
                          </w:rPr>
                          <w:t>AC</w:t>
                        </w:r>
                      </w:p>
                    </w:txbxContent>
                  </v:textbox>
                </v:shape>
                <v:shape id="Text Box 9" o:spid="_x0000_s1129" type="#_x0000_t202" style="position:absolute;left:7366;top:6457;width:15265;height:27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" filled="f" stroked="f">
                  <v:textbox style="mso-fit-shape-to-text:t">
                    <w:txbxContent>
                      <w:p w14:paraId="3442C65A" w14:textId="141932D3" w:rsidR="00DC7C48" w:rsidRDefault="00DC7C48" w:rsidP="00055D99">
                        <w:pPr>
                          <w:pStyle w:val="NormalWeb"/>
                          <w:jc w:val="center"/>
                        </w:pPr>
                        <w:r>
                          <w:rPr>
                            <w:rFonts w:eastAsia="Calibri"/>
                          </w:rPr>
                          <w:t>Report Alert [PCD-04]</w:t>
                        </w:r>
                      </w:p>
                    </w:txbxContent>
                  </v:textbox>
                </v:shape>
                <v:shape id="Text Box 9" o:spid="_x0000_s1130" type="#_x0000_t202" style="position:absolute;left:5899;top:26015;width:15265;height:27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" filled="f" stroked="f">
                  <v:textbox style="mso-fit-shape-to-text:t">
                    <w:txbxContent>
                      <w:p w14:paraId="69AD9D7A" w14:textId="25BF7E27" w:rsidR="00DC7C48" w:rsidRDefault="00DC7C48" w:rsidP="00055D99">
                        <w:pPr>
                          <w:pStyle w:val="NormalWeb"/>
                          <w:jc w:val="center"/>
                        </w:pPr>
                        <w:r>
                          <w:rPr>
                            <w:rFonts w:eastAsia="Calibri"/>
                          </w:rPr>
                          <w:t>Report Alert [PCD-04]</w:t>
                        </w:r>
                      </w:p>
                    </w:txbxContent>
                  </v:textbox>
                </v:shape>
                <v:shape id="Text Box 9" o:spid="_x0000_s1131" type="#_x0000_t202" style="position:absolute;left:35763;top:8210;width:18643;height:27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" filled="f" stroked="f">
                  <v:textbox style="mso-fit-shape-to-text:t">
                    <w:txbxContent>
                      <w:p w14:paraId="5F6DCC98" w14:textId="3E576C2B" w:rsidR="00DC7C48" w:rsidRDefault="00DC7C48" w:rsidP="00055D99">
                        <w:pPr>
                          <w:pStyle w:val="NormalWeb"/>
                          <w:jc w:val="center"/>
                        </w:pPr>
                        <w:r>
                          <w:rPr>
                            <w:rFonts w:eastAsia="Calibri"/>
                          </w:rPr>
                          <w:t>Disseminate Alert [PCD-06]</w:t>
                        </w:r>
                      </w:p>
                    </w:txbxContent>
                  </v:textbox>
                </v:shape>
                <v:shape id="Text Box 9" o:spid="_x0000_s1132" type="#_x0000_t202" style="position:absolute;left:4984;top:14598;width:20511;height:27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" filled="f" stroked="f">
                  <v:textbox style="mso-fit-shape-to-text:t">
                    <w:txbxContent>
                      <w:p w14:paraId="765AE4B5" w14:textId="3ADD8AD5" w:rsidR="00DC7C48" w:rsidRDefault="00DC7C48" w:rsidP="00055D99">
                        <w:pPr>
                          <w:pStyle w:val="NormalWeb"/>
                          <w:jc w:val="center"/>
                        </w:pPr>
                        <w:r>
                          <w:rPr>
                            <w:rFonts w:eastAsia="Calibri"/>
                          </w:rPr>
                          <w:t>Report Alert Status [PCD-05]</w:t>
                        </w:r>
                      </w:p>
                    </w:txbxContent>
                  </v:textbox>
                </v:shape>
                <v:rect id="Rectangle 210" o:spid="_x0000_s1133" style="position:absolute;left:23685;top:26017;width:3638;height:67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" fillcolor="#dce6f2"/>
                <v:rect id="Rectangle 211" o:spid="_x0000_s1134" style="position:absolute;left:1079;top:26033;width:3632;height:67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" fillcolor="#dce6f2"/>
                <v:rect id="Rectangle 212" o:spid="_x0000_s1135" style="position:absolute;left:1027;top:6051;width:3632;height:18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" fillcolor="#dce6f2"/>
                <v:rect id="Rectangle 213" o:spid="_x0000_s1136" style="position:absolute;left:32131;top:6083;width:3632;height:19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" fillcolor="#dce6f2"/>
                <v:rect id="Rectangle 214" o:spid="_x0000_s1137" style="position:absolute;left:54666;top:6188;width:3632;height:194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" fillcolor="#dce6f2"/>
                <v:shape id="Straight Arrow Connector 215" o:spid="_x0000_s1138" type="#_x0000_t32" style="position:absolute;left:4711;top:9420;width:2742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" strokeweight="1.25pt">
                  <v:stroke endarrow="block" endarrowwidth="wide" endarrowlength="long"/>
                </v:shape>
                <v:shape id="Straight Arrow Connector 216" o:spid="_x0000_s1139" type="#_x0000_t32" style="position:absolute;left:4711;top:29387;width:18974;height:1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" strokeweight="1.25pt">
                  <v:stroke endarrow="block" endarrowwidth="wide" endarrowlength="long"/>
                </v:shape>
                <v:shape id="Straight Arrow Connector 217" o:spid="_x0000_s1140" type="#_x0000_t32" style="position:absolute;left:35763;top:11457;width:189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" strokeweight="1.25pt">
                  <v:stroke endarrow="block" endarrowwidth="wide" endarrowlength="long"/>
                </v:shape>
                <v:shape id="Straight Arrow Connector 218" o:spid="_x0000_s1141" type="#_x0000_t32" style="position:absolute;left:35763;top:14945;width:1890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" strokeweight="1.25pt">
                  <v:stroke endarrow="block" endarrowwidth="wide" endarrowlength="long"/>
                </v:shape>
                <v:shape id="Straight Arrow Connector 219" o:spid="_x0000_s1142" type="#_x0000_t32" style="position:absolute;left:4659;top:17386;width:274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" strokeweight="1.25pt">
                  <v:stroke endarrow="block" endarrowwidth="wide" endarrowlength="long"/>
                </v:shape>
                <v:shape id="Text Box 9" o:spid="_x0000_s1143" type="#_x0000_t202" style="position:absolute;left:35763;top:20808;width:19539;height:46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" filled="f" stroked="f">
                  <v:textbox style="mso-fit-shape-to-text:t">
                    <w:txbxContent>
                      <w:p w14:paraId="0EE508CA" w14:textId="6023E5B8" w:rsidR="00DC7C48" w:rsidRDefault="00DC7C48" w:rsidP="00055D99">
                        <w:pPr>
                          <w:pStyle w:val="NormalWeb"/>
                          <w:jc w:val="center"/>
                        </w:pPr>
                        <w:r>
                          <w:rPr>
                            <w:rFonts w:eastAsia="Calibri"/>
                          </w:rPr>
                          <w:t>Report Dissemination Alert Status [PCD-07]</w:t>
                        </w:r>
                      </w:p>
                    </w:txbxContent>
                  </v:textbox>
                </v:shape>
                <v:shape id="Straight Arrow Connector 221" o:spid="_x0000_s1144" type="#_x0000_t32" style="position:absolute;left:35765;top:20806;width:1889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" strokeweight="1.25pt">
                  <v:stroke endarrow="block" endarrowwidth="wide" endarrowlength="long"/>
                </v:shape>
                <v:shape id="Text Box 9" o:spid="_x0000_s1145" type="#_x0000_t202" style="position:absolute;left:4984;top:19989;width:20511;height:27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" filled="f" stroked="f">
                  <v:textbox style="mso-fit-shape-to-text:t">
                    <w:txbxContent>
                      <w:p w14:paraId="1BD0C409" w14:textId="5C30A39A" w:rsidR="00DC7C48" w:rsidRDefault="00DC7C48" w:rsidP="00055D99">
                        <w:pPr>
                          <w:pStyle w:val="NormalWeb"/>
                          <w:jc w:val="center"/>
                        </w:pPr>
                        <w:r>
                          <w:rPr>
                            <w:rFonts w:eastAsia="Calibri"/>
                          </w:rPr>
                          <w:t>Report Alert Status [PCD-05]</w:t>
                        </w:r>
                      </w:p>
                    </w:txbxContent>
                  </v:textbox>
                </v:shape>
                <v:shape id="Straight Arrow Connector 223" o:spid="_x0000_s1146" type="#_x0000_t32" style="position:absolute;left:4660;top:22777;width:274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" strokeweight="1.25pt">
                  <v:stroke endarrow="block" endarrowwidth="wide" endarrowlength="long"/>
                </v:shape>
                <w10:wrap type="topAndBottom"/>
              </v:group>
            </w:pict>
          </mc:Fallback>
        </mc:AlternateContent>
      </w:r>
      <w:r w:rsidR="006A307B" w:rsidRPr="00190000">
        <w:t>The following are the use cases. The use cases are noticeably generic and not so much focused on the alert clinical purpose as they are focused on the system interactions. The use cases may be directly applicable to other IHE domains, and may be supplemented with additional use cases to serve specific needs in other domains.</w:t>
      </w:r>
    </w:p>
    <w:p w14:paraId="6DF52AB2" w14:textId="77777777" w:rsidR="006A307B" w:rsidRPr="00190000" w:rsidRDefault="006A307B" w:rsidP="00B5724A">
      <w:pPr>
        <w:pStyle w:val="Heading3"/>
        <w:rPr>
          <w:noProof w:val="0"/>
        </w:rPr>
      </w:pPr>
      <w:bookmarkStart w:id="1637" w:name="_Toc369246367"/>
      <w:bookmarkStart w:id="1638" w:name="_Toc24466596"/>
      <w:bookmarkStart w:id="1639" w:name="OLE_LINK6"/>
      <w:r w:rsidRPr="00190000">
        <w:rPr>
          <w:noProof w:val="0"/>
        </w:rPr>
        <w:t>ACM Process Flow</w:t>
      </w:r>
      <w:bookmarkEnd w:id="1637"/>
      <w:bookmarkEnd w:id="1638"/>
    </w:p>
    <w:bookmarkEnd w:id="1639"/>
    <w:p w14:paraId="7173E5A6" w14:textId="77777777" w:rsidR="006A307B" w:rsidRPr="00190000" w:rsidRDefault="0029011E" w:rsidP="0099495F">
      <w:pPr>
        <w:pStyle w:val="FigureTitle"/>
      </w:pPr>
      <w:r w:rsidRPr="00190000">
        <w:t>Figure 6.4.1-1</w:t>
      </w:r>
      <w:r w:rsidR="006A307B" w:rsidRPr="00190000">
        <w:t>: Basic Process Flow in ACM Profile</w:t>
      </w:r>
    </w:p>
    <w:p w14:paraId="13021EB4" w14:textId="03A509C7" w:rsidR="006A307B" w:rsidRPr="00190000" w:rsidRDefault="006A307B" w:rsidP="006A307B">
      <w:pPr>
        <w:pStyle w:val="BodyText"/>
      </w:pPr>
      <w:r w:rsidRPr="00190000">
        <w:t xml:space="preserve">Each actor is identified below. Actor identity is implicitly identified in the alert (for example, through MSH-21 Message Profile, identifying the message as </w:t>
      </w:r>
      <w:ins w:id="1640" w:author="Mary Jungers" w:date="2019-11-12T15:26:00Z">
        <w:r w:rsidR="004F03EC">
          <w:t>[</w:t>
        </w:r>
      </w:ins>
      <w:r w:rsidRPr="00190000">
        <w:t>PCD-04</w:t>
      </w:r>
      <w:ins w:id="1641" w:author="Mary Jungers" w:date="2019-11-12T15:26:00Z">
        <w:r w:rsidR="004F03EC">
          <w:t>]</w:t>
        </w:r>
      </w:ins>
      <w:r w:rsidRPr="00190000">
        <w:t xml:space="preserve"> by OID, which is sent by an ACM </w:t>
      </w:r>
      <w:r w:rsidR="00FC59AA" w:rsidRPr="00190000">
        <w:t>Alert Reporter</w:t>
      </w:r>
      <w:r w:rsidRPr="00190000">
        <w:t>, which is identified in MSH-3 Sending Application).</w:t>
      </w:r>
    </w:p>
    <w:p w14:paraId="5360ACDE" w14:textId="77777777" w:rsidR="006A307B" w:rsidRPr="00190000" w:rsidRDefault="006A307B" w:rsidP="006A307B">
      <w:pPr>
        <w:pStyle w:val="BodyText"/>
      </w:pPr>
      <w:r w:rsidRPr="00190000">
        <w:t>The functional units comprising an actor may be provided by one or more vendors in one or more systems. Reducing the total number of systems is preferred, but is not required.</w:t>
      </w:r>
    </w:p>
    <w:p w14:paraId="3ED49372" w14:textId="77777777" w:rsidR="006A307B" w:rsidRPr="00190000" w:rsidRDefault="006A307B" w:rsidP="006A307B">
      <w:pPr>
        <w:pStyle w:val="BodyText"/>
      </w:pPr>
      <w:r w:rsidRPr="00190000">
        <w:t>Data flow of individual use model messaging communication indicates the command response sequences and directions.</w:t>
      </w:r>
    </w:p>
    <w:p w14:paraId="7C294B3C" w14:textId="77777777" w:rsidR="006A307B" w:rsidRPr="00190000" w:rsidRDefault="006A307B" w:rsidP="006A307B">
      <w:pPr>
        <w:pStyle w:val="Heading3"/>
        <w:rPr>
          <w:noProof w:val="0"/>
        </w:rPr>
      </w:pPr>
      <w:bookmarkStart w:id="1642" w:name="_Toc369246371"/>
      <w:bookmarkStart w:id="1643" w:name="_Toc24466597"/>
      <w:r w:rsidRPr="00190000">
        <w:rPr>
          <w:noProof w:val="0"/>
        </w:rPr>
        <w:lastRenderedPageBreak/>
        <w:t>ACM Use Cases</w:t>
      </w:r>
      <w:bookmarkEnd w:id="1642"/>
      <w:bookmarkEnd w:id="1643"/>
    </w:p>
    <w:p w14:paraId="5738404C" w14:textId="77777777" w:rsidR="006A307B" w:rsidRPr="00190000" w:rsidRDefault="006A307B" w:rsidP="00B5724A">
      <w:pPr>
        <w:pStyle w:val="Heading4"/>
        <w:tabs>
          <w:tab w:val="num" w:pos="864"/>
          <w:tab w:val="left" w:pos="900"/>
        </w:tabs>
        <w:rPr>
          <w:noProof w:val="0"/>
        </w:rPr>
      </w:pPr>
      <w:bookmarkStart w:id="1644" w:name="_Toc206294893"/>
      <w:bookmarkStart w:id="1645" w:name="_Toc361925426"/>
      <w:bookmarkStart w:id="1646" w:name="_Toc369246372"/>
      <w:bookmarkStart w:id="1647" w:name="_Toc24466598"/>
      <w:r w:rsidRPr="00190000">
        <w:rPr>
          <w:noProof w:val="0"/>
        </w:rPr>
        <w:t>Case A1: Location Sourced</w:t>
      </w:r>
      <w:bookmarkEnd w:id="1644"/>
      <w:bookmarkEnd w:id="1645"/>
      <w:bookmarkEnd w:id="1646"/>
      <w:bookmarkEnd w:id="1647"/>
      <w:r w:rsidRPr="00190000">
        <w:rPr>
          <w:noProof w:val="0"/>
        </w:rPr>
        <w:t xml:space="preserve">  </w:t>
      </w:r>
    </w:p>
    <w:p w14:paraId="2407750F" w14:textId="72F1F9DB" w:rsidR="006A307B" w:rsidRPr="00190000" w:rsidRDefault="006A307B" w:rsidP="006A307B">
      <w:pPr>
        <w:pStyle w:val="BodyText"/>
        <w:rPr>
          <w:iCs/>
        </w:rPr>
      </w:pPr>
      <w:r w:rsidRPr="00190000">
        <w:rPr>
          <w:iCs/>
        </w:rPr>
        <w:t>Use Case – Patient wants a pillow. Patient pulls nurse call. Nurse call system lights the room’s dome light and light at central station. Nurse call system, operating as an Alert Reporter (AR)</w:t>
      </w:r>
      <w:r w:rsidR="00FC59AA" w:rsidRPr="00190000">
        <w:rPr>
          <w:iCs/>
        </w:rPr>
        <w:t xml:space="preserve"> </w:t>
      </w:r>
      <w:r w:rsidRPr="00190000">
        <w:rPr>
          <w:iCs/>
        </w:rPr>
        <w:t xml:space="preserve">sends Report Alert [PCD-04] to Alert Manager (AM) indicating nurse call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190000">
        <w:t>The Alert Manager (AM) sends a Report Alert Status [PCD-05] to the Alert Reporter (AR) to inform the Alert Reporter (AR) of the status of the communication of the alert to the Alert Communication (AC) which may indicate successfully sent or not.</w:t>
      </w:r>
      <w:r w:rsidR="00F14550" w:rsidRPr="00190000">
        <w:rPr>
          <w:iCs/>
        </w:rPr>
        <w:t xml:space="preserve"> </w:t>
      </w:r>
      <w:r w:rsidRPr="00190000">
        <w:rPr>
          <w:iCs/>
        </w:rPr>
        <w:t xml:space="preserve">The nurse receives the alert on their assigned device. The information minimally includes the patient location (room number). </w:t>
      </w:r>
      <w:r w:rsidR="00F14550" w:rsidRPr="00190000">
        <w:t xml:space="preserve">The Alert Manager (AM) sends a Report Alert Status [PCD-05] to the Alert Reporter (AR) to inform the Alert Reporter (AR) of the delivery confirmation status which may indicate delivered or not delivered. </w:t>
      </w:r>
      <w:r w:rsidRPr="00190000">
        <w:rPr>
          <w:iCs/>
        </w:rPr>
        <w:t xml:space="preserve">The nurse replies to the alert on the communication device, the Alert Communicator (AC) sends a Report Dissemination Alert Status [PCD-07] to the Alert Manager (AM). </w:t>
      </w:r>
      <w:r w:rsidR="00F14550" w:rsidRPr="00190000">
        <w:t>The Alert Manager (AM) sends a Report Alert Status [PCD-05] to the Alert Reporter (AR) to inform the Alert Reporter (AR) of the nurse response to the alert notification.</w:t>
      </w:r>
      <w:r w:rsidR="00F14550" w:rsidRPr="00190000">
        <w:rPr>
          <w:iCs/>
        </w:rPr>
        <w:t xml:space="preserve"> </w:t>
      </w:r>
      <w:r w:rsidRPr="00190000">
        <w:rPr>
          <w:iCs/>
        </w:rPr>
        <w:t xml:space="preserve">The nurse goes to the room, determines the needs of the patient, and provides the patient with a pillow. The nurse then resets the nurse call pull. The nurse call system turns off the room’s dome light and the light at the central station. The nurse call system, operating as an Alert Reporter (AR) sends Report Alert [PCD-04] to Alert Manager (AM) indicating reset of the nurse call alert. The Alert Manager (AM) receives the alert turns off any configured alert </w:t>
      </w:r>
      <w:bookmarkStart w:id="1648" w:name="OLE_LINK10"/>
      <w:bookmarkStart w:id="1649" w:name="OLE_LINK11"/>
      <w:r w:rsidRPr="00190000">
        <w:rPr>
          <w:iCs/>
        </w:rPr>
        <w:t xml:space="preserve">escalation and logs the alert. </w:t>
      </w:r>
    </w:p>
    <w:p w14:paraId="2D7E37D5" w14:textId="77777777" w:rsidR="00CE43B7" w:rsidRPr="00190000" w:rsidRDefault="00CE43B7" w:rsidP="002A1318">
      <w:pPr>
        <w:pStyle w:val="Heading4"/>
        <w:rPr>
          <w:noProof w:val="0"/>
        </w:rPr>
      </w:pPr>
      <w:bookmarkStart w:id="1650" w:name="_Toc24466599"/>
      <w:r w:rsidRPr="00190000">
        <w:rPr>
          <w:noProof w:val="0"/>
        </w:rPr>
        <w:lastRenderedPageBreak/>
        <w:t>Case A2: Identified Patient Source</w:t>
      </w:r>
      <w:bookmarkEnd w:id="1650"/>
    </w:p>
    <w:p w14:paraId="4D2284EF" w14:textId="744593EF" w:rsidR="00DB6D01" w:rsidRPr="00190000" w:rsidRDefault="008245D0" w:rsidP="006A307B">
      <w:pPr>
        <w:pStyle w:val="BodyText"/>
        <w:rPr>
          <w:iCs/>
        </w:rPr>
      </w:pPr>
      <w:r w:rsidRPr="00190000">
        <w:rPr>
          <w:noProof/>
        </w:rPr>
        <mc:AlternateContent>
          <mc:Choice Requires="wpg">
            <w:drawing>
              <wp:anchor distT="91440" distB="91440" distL="114300" distR="114300" simplePos="0" relativeHeight="251658240" behindDoc="0" locked="0" layoutInCell="1" allowOverlap="0" wp14:anchorId="7DFA1FCA" wp14:editId="1096624B">
                <wp:simplePos x="0" y="0"/>
                <wp:positionH relativeFrom="column">
                  <wp:posOffset>328930</wp:posOffset>
                </wp:positionH>
                <wp:positionV relativeFrom="paragraph">
                  <wp:posOffset>-41275</wp:posOffset>
                </wp:positionV>
                <wp:extent cx="5120640" cy="4516755"/>
                <wp:effectExtent l="0" t="0" r="10160" b="4445"/>
                <wp:wrapTopAndBottom/>
                <wp:docPr id="40"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0640" cy="4516755"/>
                          <a:chOff x="0" y="0"/>
                          <a:chExt cx="5124464" cy="4517046"/>
                        </a:xfrm>
                      </wpg:grpSpPr>
                      <wps:wsp>
                        <wps:cNvPr id="41" name="Text Box 224"/>
                        <wps:cNvSpPr txBox="1">
                          <a:spLocks noChangeArrowheads="1"/>
                        </wps:cNvSpPr>
                        <wps:spPr bwMode="auto">
                          <a:xfrm>
                            <a:off x="1577591" y="1165609"/>
                            <a:ext cx="84745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C8F89E" w14:textId="77777777" w:rsidR="00DC7C48" w:rsidRPr="0022103F" w:rsidRDefault="00DC7C48" w:rsidP="001C406B">
                              <w:pPr>
                                <w:jc w:val="center"/>
                                <w:rPr>
                                  <w:sz w:val="20"/>
                                </w:rPr>
                              </w:pPr>
                              <w:r w:rsidRPr="0022103F">
                                <w:rPr>
                                  <w:sz w:val="20"/>
                                </w:rPr>
                                <w:t>Nurse call system reports alert</w:t>
                              </w:r>
                            </w:p>
                          </w:txbxContent>
                        </wps:txbx>
                        <wps:bodyPr rot="0" vert="horz" wrap="square" lIns="0" tIns="0" rIns="0" bIns="0" anchor="ctr" anchorCtr="0" upright="1">
                          <a:noAutofit/>
                        </wps:bodyPr>
                      </wps:wsp>
                      <wps:wsp>
                        <wps:cNvPr id="42"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78EDA7" w14:textId="77777777" w:rsidR="00DC7C48" w:rsidRPr="0022103F" w:rsidRDefault="00DC7C48" w:rsidP="001C406B">
                              <w:pPr>
                                <w:jc w:val="center"/>
                                <w:rPr>
                                  <w:sz w:val="20"/>
                                </w:rPr>
                              </w:pPr>
                              <w:r>
                                <w:rPr>
                                  <w:sz w:val="20"/>
                                </w:rPr>
                                <w:t>Report read</w:t>
                              </w:r>
                            </w:p>
                          </w:txbxContent>
                        </wps:txbx>
                        <wps:bodyPr rot="0" vert="horz" wrap="square" lIns="0" tIns="0" rIns="0" bIns="0" anchor="ctr" anchorCtr="0" upright="1">
                          <a:noAutofit/>
                        </wps:bodyPr>
                      </wps:wsp>
                      <wps:wsp>
                        <wps:cNvPr id="43"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AE8F26" w14:textId="77777777" w:rsidR="00DC7C48" w:rsidRPr="0022103F" w:rsidRDefault="00DC7C48" w:rsidP="001C406B">
                              <w:pPr>
                                <w:jc w:val="center"/>
                                <w:rPr>
                                  <w:sz w:val="20"/>
                                </w:rPr>
                              </w:pPr>
                              <w:r>
                                <w:rPr>
                                  <w:sz w:val="20"/>
                                </w:rPr>
                                <w:t>Report accept</w:t>
                              </w:r>
                            </w:p>
                          </w:txbxContent>
                        </wps:txbx>
                        <wps:bodyPr rot="0" vert="horz" wrap="square" lIns="0" tIns="0" rIns="0" bIns="0" anchor="ctr" anchorCtr="0" upright="1">
                          <a:noAutofit/>
                        </wps:bodyPr>
                      </wps:wsp>
                      <wps:wsp>
                        <wps:cNvPr id="44"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C4188C" w14:textId="77777777" w:rsidR="00DC7C48" w:rsidRPr="0022103F" w:rsidRDefault="00DC7C48" w:rsidP="001C406B">
                              <w:pPr>
                                <w:jc w:val="center"/>
                                <w:rPr>
                                  <w:sz w:val="20"/>
                                </w:rPr>
                              </w:pPr>
                              <w:r>
                                <w:rPr>
                                  <w:sz w:val="20"/>
                                </w:rPr>
                                <w:t>Send to nurse</w:t>
                              </w:r>
                            </w:p>
                          </w:txbxContent>
                        </wps:txbx>
                        <wps:bodyPr rot="0" vert="horz" wrap="square" lIns="0" tIns="0" rIns="0" bIns="0" anchor="ctr" anchorCtr="0" upright="1">
                          <a:noAutofit/>
                        </wps:bodyPr>
                      </wps:wsp>
                      <wps:wsp>
                        <wps:cNvPr id="45"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65C816" w14:textId="77777777" w:rsidR="00DC7C48" w:rsidRPr="0022103F" w:rsidRDefault="00DC7C48" w:rsidP="001C406B">
                              <w:pPr>
                                <w:jc w:val="center"/>
                                <w:rPr>
                                  <w:sz w:val="20"/>
                                </w:rPr>
                              </w:pPr>
                              <w:r w:rsidRPr="0022103F">
                                <w:rPr>
                                  <w:sz w:val="20"/>
                                </w:rPr>
                                <w:t>Report response</w:t>
                              </w:r>
                            </w:p>
                          </w:txbxContent>
                        </wps:txbx>
                        <wps:bodyPr rot="0" vert="horz" wrap="square" lIns="0" tIns="0" rIns="0" bIns="0" anchor="ctr" anchorCtr="0" upright="1">
                          <a:noAutofit/>
                        </wps:bodyPr>
                      </wps:wsp>
                      <wps:wsp>
                        <wps:cNvPr id="46"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BDE32B" w14:textId="77777777" w:rsidR="00DC7C48" w:rsidRPr="0022103F" w:rsidRDefault="00DC7C48" w:rsidP="001C406B">
                              <w:pPr>
                                <w:jc w:val="center"/>
                                <w:rPr>
                                  <w:sz w:val="20"/>
                                </w:rPr>
                              </w:pPr>
                              <w:r w:rsidRPr="0022103F">
                                <w:rPr>
                                  <w:sz w:val="20"/>
                                </w:rPr>
                                <w:t>Nurse call system clears alert</w:t>
                              </w:r>
                            </w:p>
                          </w:txbxContent>
                        </wps:txbx>
                        <wps:bodyPr rot="0" vert="horz" wrap="square" lIns="0" tIns="0" rIns="0" bIns="0" anchor="ctr" anchorCtr="0" upright="1">
                          <a:noAutofit/>
                        </wps:bodyPr>
                      </wps:wsp>
                      <wps:wsp>
                        <wps:cNvPr id="47"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AB16671" w14:textId="77777777" w:rsidR="00DC7C48" w:rsidRPr="0022103F" w:rsidRDefault="00DC7C48" w:rsidP="001C406B">
                              <w:pPr>
                                <w:jc w:val="center"/>
                                <w:rPr>
                                  <w:sz w:val="20"/>
                                </w:rPr>
                              </w:pPr>
                              <w:r>
                                <w:rPr>
                                  <w:sz w:val="20"/>
                                </w:rPr>
                                <w:t>Send success</w:t>
                              </w:r>
                            </w:p>
                          </w:txbxContent>
                        </wps:txbx>
                        <wps:bodyPr rot="0" vert="horz" wrap="square" lIns="0" tIns="0" rIns="0" bIns="0" anchor="ctr" anchorCtr="0" upright="1">
                          <a:noAutofit/>
                        </wps:bodyPr>
                      </wps:wsp>
                      <wps:wsp>
                        <wps:cNvPr id="48"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E6816D" w14:textId="77777777" w:rsidR="00DC7C48" w:rsidRPr="0022103F" w:rsidRDefault="00DC7C48" w:rsidP="001C406B">
                              <w:pPr>
                                <w:jc w:val="center"/>
                                <w:rPr>
                                  <w:sz w:val="20"/>
                                </w:rPr>
                              </w:pPr>
                              <w:r>
                                <w:rPr>
                                  <w:sz w:val="20"/>
                                </w:rPr>
                                <w:t>Report sent</w:t>
                              </w:r>
                            </w:p>
                          </w:txbxContent>
                        </wps:txbx>
                        <wps:bodyPr rot="0" vert="horz" wrap="square" lIns="0" tIns="0" rIns="0" bIns="0" anchor="ctr" anchorCtr="0" upright="1">
                          <a:noAutofit/>
                        </wps:bodyPr>
                      </wps:wsp>
                      <wps:wsp>
                        <wps:cNvPr id="49"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C720F8" w14:textId="77777777" w:rsidR="00DC7C48" w:rsidRPr="0022103F" w:rsidRDefault="00DC7C48" w:rsidP="001C406B">
                              <w:pPr>
                                <w:jc w:val="center"/>
                                <w:rPr>
                                  <w:sz w:val="20"/>
                                </w:rPr>
                              </w:pPr>
                              <w:r>
                                <w:rPr>
                                  <w:sz w:val="20"/>
                                </w:rPr>
                                <w:t>Delivery success</w:t>
                              </w:r>
                            </w:p>
                          </w:txbxContent>
                        </wps:txbx>
                        <wps:bodyPr rot="0" vert="horz" wrap="square" lIns="0" tIns="0" rIns="0" bIns="0" anchor="ctr" anchorCtr="0" upright="1">
                          <a:noAutofit/>
                        </wps:bodyPr>
                      </wps:wsp>
                      <wps:wsp>
                        <wps:cNvPr id="50"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F76556" w14:textId="77777777" w:rsidR="00DC7C48" w:rsidRPr="0022103F" w:rsidRDefault="00DC7C48" w:rsidP="001C406B">
                              <w:pPr>
                                <w:jc w:val="center"/>
                                <w:rPr>
                                  <w:sz w:val="20"/>
                                </w:rPr>
                              </w:pPr>
                              <w:r>
                                <w:rPr>
                                  <w:sz w:val="20"/>
                                </w:rPr>
                                <w:t>Read receipt</w:t>
                              </w:r>
                            </w:p>
                          </w:txbxContent>
                        </wps:txbx>
                        <wps:bodyPr rot="0" vert="horz" wrap="square" lIns="0" tIns="0" rIns="0" bIns="0" anchor="ctr" anchorCtr="0" upright="1">
                          <a:noAutofit/>
                        </wps:bodyPr>
                      </wps:wsp>
                      <wps:wsp>
                        <wps:cNvPr id="51"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577E7C" w14:textId="77777777" w:rsidR="00DC7C48" w:rsidRPr="0022103F" w:rsidRDefault="00DC7C48" w:rsidP="001C406B">
                              <w:pPr>
                                <w:jc w:val="center"/>
                                <w:rPr>
                                  <w:sz w:val="20"/>
                                </w:rPr>
                              </w:pPr>
                              <w:r>
                                <w:rPr>
                                  <w:sz w:val="20"/>
                                </w:rPr>
                                <w:t>Report delivery</w:t>
                              </w:r>
                            </w:p>
                          </w:txbxContent>
                        </wps:txbx>
                        <wps:bodyPr rot="0" vert="horz" wrap="square" lIns="0" tIns="0" rIns="0" bIns="0" anchor="ctr" anchorCtr="0" upright="1">
                          <a:noAutofit/>
                        </wps:bodyPr>
                      </wps:wsp>
                      <wps:wsp>
                        <wps:cNvPr id="52"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3"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5"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6"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7"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9"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0"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1"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4"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3B336A" w14:textId="77777777" w:rsidR="00DC7C48" w:rsidRDefault="00DC7C48" w:rsidP="00DC7C48">
                              <w:pPr>
                                <w:jc w:val="center"/>
                                <w:rPr>
                                  <w:sz w:val="20"/>
                                </w:rPr>
                              </w:pPr>
                              <w:r>
                                <w:rPr>
                                  <w:sz w:val="20"/>
                                </w:rPr>
                                <w:t>Alert</w:t>
                              </w:r>
                            </w:p>
                            <w:p w14:paraId="00302C6D" w14:textId="77777777" w:rsidR="00DC7C48" w:rsidRDefault="00DC7C48" w:rsidP="00FB0DAB">
                              <w:pPr>
                                <w:jc w:val="center"/>
                                <w:rPr>
                                  <w:sz w:val="20"/>
                                </w:rPr>
                              </w:pPr>
                              <w:r>
                                <w:rPr>
                                  <w:sz w:val="20"/>
                                </w:rPr>
                                <w:t>Reporter</w:t>
                              </w:r>
                            </w:p>
                            <w:p w14:paraId="5324FD94" w14:textId="77777777" w:rsidR="00DC7C48" w:rsidRPr="0022103F" w:rsidRDefault="00DC7C48">
                              <w:pPr>
                                <w:jc w:val="center"/>
                                <w:rPr>
                                  <w:sz w:val="20"/>
                                </w:rPr>
                                <w:pPrChange w:id="1651" w:author="Mary Jungers" w:date="2019-11-12T12:59:00Z">
                                  <w:pPr>
                                    <w:jc w:val="center"/>
                                  </w:pPr>
                                </w:pPrChange>
                              </w:pPr>
                              <w:r w:rsidRPr="0022103F">
                                <w:rPr>
                                  <w:sz w:val="20"/>
                                </w:rPr>
                                <w:t xml:space="preserve"> (AR)</w:t>
                              </w:r>
                            </w:p>
                          </w:txbxContent>
                        </wps:txbx>
                        <wps:bodyPr rot="0" vert="horz" wrap="square" lIns="0" tIns="0" rIns="0" bIns="0" anchor="ctr" anchorCtr="0" upright="1">
                          <a:noAutofit/>
                        </wps:bodyPr>
                      </wps:wsp>
                      <wps:wsp>
                        <wps:cNvPr id="65"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50411E" w14:textId="77777777" w:rsidR="00DC7C48" w:rsidRPr="0022103F" w:rsidRDefault="00DC7C48" w:rsidP="00DC7C48">
                              <w:pPr>
                                <w:jc w:val="center"/>
                                <w:rPr>
                                  <w:sz w:val="20"/>
                                </w:rPr>
                              </w:pPr>
                              <w:r w:rsidRPr="0022103F">
                                <w:rPr>
                                  <w:sz w:val="20"/>
                                </w:rPr>
                                <w:t>Alert Manager (AM)</w:t>
                              </w:r>
                            </w:p>
                          </w:txbxContent>
                        </wps:txbx>
                        <wps:bodyPr rot="0" vert="horz" wrap="square" lIns="0" tIns="0" rIns="0" bIns="0" anchor="ctr" anchorCtr="0" upright="1">
                          <a:noAutofit/>
                        </wps:bodyPr>
                      </wps:wsp>
                      <wps:wsp>
                        <wps:cNvPr id="66"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736250" w14:textId="77777777" w:rsidR="00DC7C48" w:rsidRPr="0022103F" w:rsidRDefault="00DC7C48" w:rsidP="00DC7C48">
                              <w:pPr>
                                <w:jc w:val="center"/>
                                <w:rPr>
                                  <w:sz w:val="20"/>
                                </w:rPr>
                              </w:pPr>
                              <w:r w:rsidRPr="0022103F">
                                <w:rPr>
                                  <w:sz w:val="20"/>
                                </w:rPr>
                                <w:t>Alert Communicator (AC)</w:t>
                              </w:r>
                            </w:p>
                          </w:txbxContent>
                        </wps:txbx>
                        <wps:bodyPr rot="0" vert="horz" wrap="square" lIns="0" tIns="0" rIns="0" bIns="0" anchor="ctr" anchorCtr="0" upright="1">
                          <a:noAutofit/>
                        </wps:bodyPr>
                      </wps:wsp>
                      <wps:wsp>
                        <wps:cNvPr id="67" name="Text Box 223"/>
                        <wps:cNvSpPr txBox="1">
                          <a:spLocks noChangeArrowheads="1"/>
                        </wps:cNvSpPr>
                        <wps:spPr bwMode="auto">
                          <a:xfrm>
                            <a:off x="261257" y="1115367"/>
                            <a:ext cx="937324" cy="46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F56EA8" w14:textId="77777777" w:rsidR="00DC7C48" w:rsidRPr="0022103F" w:rsidRDefault="00DC7C48" w:rsidP="001C406B">
                              <w:pPr>
                                <w:jc w:val="center"/>
                                <w:rPr>
                                  <w:sz w:val="20"/>
                                </w:rPr>
                              </w:pPr>
                              <w:r w:rsidRPr="0022103F">
                                <w:rPr>
                                  <w:sz w:val="20"/>
                                </w:rPr>
                                <w:t xml:space="preserve">Patient wants pillow, so pulls nurse </w:t>
                              </w:r>
                              <w:r>
                                <w:rPr>
                                  <w:sz w:val="20"/>
                                </w:rPr>
                                <w:t xml:space="preserve">call </w:t>
                              </w:r>
                              <w:r w:rsidRPr="0022103F">
                                <w:rPr>
                                  <w:sz w:val="20"/>
                                </w:rPr>
                                <w:t>cord</w:t>
                              </w:r>
                            </w:p>
                          </w:txbxContent>
                        </wps:txbx>
                        <wps:bodyPr rot="0" vert="horz" wrap="square" lIns="0" tIns="0" rIns="0" bIns="0" anchor="ctr" anchorCtr="0" upright="1">
                          <a:spAutoFit/>
                        </wps:bodyPr>
                      </wps:wsp>
                      <wps:wsp>
                        <wps:cNvPr id="68"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0C0AE6" w14:textId="77777777" w:rsidR="00DC7C48" w:rsidRPr="0022103F" w:rsidRDefault="00DC7C48" w:rsidP="001C406B">
                              <w:pPr>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69" name="Text Box 228"/>
                        <wps:cNvSpPr txBox="1">
                          <a:spLocks noChangeArrowheads="1"/>
                        </wps:cNvSpPr>
                        <wps:spPr bwMode="auto">
                          <a:xfrm>
                            <a:off x="0" y="2974312"/>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16FC24" w14:textId="77777777" w:rsidR="00DC7C48" w:rsidRPr="0022103F" w:rsidRDefault="00DC7C48" w:rsidP="001C406B">
                              <w:pPr>
                                <w:jc w:val="center"/>
                                <w:rPr>
                                  <w:sz w:val="20"/>
                                </w:rPr>
                              </w:pPr>
                              <w:r w:rsidRPr="0022103F">
                                <w:rPr>
                                  <w:sz w:val="20"/>
                                </w:rPr>
                                <w:t>Nurse goes to room, provides patient with pillow</w:t>
                              </w:r>
                            </w:p>
                          </w:txbxContent>
                        </wps:txbx>
                        <wps:bodyPr rot="0" vert="horz" wrap="square" lIns="0" tIns="0" rIns="0" bIns="0" anchor="ctr" anchorCtr="0" upright="1">
                          <a:noAutofit/>
                        </wps:bodyPr>
                      </wps:wsp>
                      <wps:wsp>
                        <wps:cNvPr id="70" name="Text Box 229"/>
                        <wps:cNvSpPr txBox="1">
                          <a:spLocks noChangeArrowheads="1"/>
                        </wps:cNvSpPr>
                        <wps:spPr bwMode="auto">
                          <a:xfrm>
                            <a:off x="0" y="3516923"/>
                            <a:ext cx="124841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00035A" w14:textId="77777777" w:rsidR="00DC7C48" w:rsidRPr="0022103F" w:rsidRDefault="00DC7C48" w:rsidP="001C406B">
                              <w:pPr>
                                <w:jc w:val="center"/>
                                <w:rPr>
                                  <w:sz w:val="20"/>
                                </w:rPr>
                              </w:pPr>
                              <w:r w:rsidRPr="0022103F">
                                <w:rPr>
                                  <w:sz w:val="20"/>
                                </w:rPr>
                                <w:t>Nurse resets nurse call cord</w:t>
                              </w:r>
                            </w:p>
                          </w:txbxContent>
                        </wps:txbx>
                        <wps:bodyPr rot="0" vert="horz" wrap="square" lIns="0" tIns="0" rIns="0" bIns="0" anchor="ctr" anchorCtr="0" upright="1">
                          <a:noAutofit/>
                        </wps:bodyPr>
                      </wps:wsp>
                      <wps:wsp>
                        <wps:cNvPr id="71" name="Text Box 231"/>
                        <wps:cNvSpPr txBox="1">
                          <a:spLocks noChangeArrowheads="1"/>
                        </wps:cNvSpPr>
                        <wps:spPr bwMode="auto">
                          <a:xfrm>
                            <a:off x="1366576" y="0"/>
                            <a:ext cx="254229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7DE424" w14:textId="77777777" w:rsidR="00DC7C48" w:rsidRPr="003D0B24" w:rsidRDefault="00DC7C48" w:rsidP="001C406B">
                              <w:pPr>
                                <w:jc w:val="center"/>
                                <w:rPr>
                                  <w:b/>
                                  <w:sz w:val="28"/>
                                </w:rPr>
                              </w:pPr>
                              <w:r w:rsidRPr="003D0B24">
                                <w:rPr>
                                  <w:b/>
                                  <w:sz w:val="28"/>
                                </w:rPr>
                                <w:t>Case A1</w:t>
                              </w:r>
                              <w:r>
                                <w:rPr>
                                  <w:b/>
                                  <w:sz w:val="28"/>
                                </w:rPr>
                                <w:t xml:space="preserve">: </w:t>
                              </w:r>
                              <w:r w:rsidRPr="003D0B24">
                                <w:rPr>
                                  <w:b/>
                                  <w:sz w:val="28"/>
                                </w:rPr>
                                <w:t>Location Sourced</w:t>
                              </w:r>
                            </w:p>
                          </w:txbxContent>
                        </wps:txbx>
                        <wps:bodyPr rot="0" vert="horz" wrap="square" lIns="91440" tIns="45720" rIns="91440" bIns="45720" anchor="t" anchorCtr="0" upright="1">
                          <a:noAutofit/>
                        </wps:bodyPr>
                      </wps:wsp>
                      <wps:wsp>
                        <wps:cNvPr id="72" name="Rectangle 257"/>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3" name="Rectangle 258"/>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4" name="Rectangle 259"/>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5"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15AAC0B" w14:textId="77777777" w:rsidR="00DC7C48" w:rsidRPr="0022103F" w:rsidRDefault="00DC7C48" w:rsidP="001C406B">
                              <w:pPr>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76"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8C3183" w14:textId="77777777" w:rsidR="00DC7C48" w:rsidRPr="0022103F" w:rsidRDefault="00DC7C48" w:rsidP="001C406B">
                              <w:pPr>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77"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8"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DFA1FCA" id="Group 225" o:spid="_x0000_s1147" style="position:absolute;margin-left:25.9pt;margin-top:-3.25pt;width:403.2pt;height:355.65pt;z-index:251658240;mso-wrap-distance-top:7.2pt;mso-wrap-distance-bottom:7.2pt;mso-position-horizontal-relative:text;mso-position-vertical-relative:text;mso-width-relative:margin;mso-height-relative:margin" coordsize="51244,451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" o:allowoverlap="f">
                <v:shape id="Text Box 224" o:spid="_x0000_s1148" type="#_x0000_t202" style="position:absolute;left:15775;top:11656;width:8475;height:54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" filled="f" stroked="f" strokeweight=".5pt">
                  <v:textbox inset="0,0,0,0">
                    <w:txbxContent>
                      <w:p w14:paraId="3AC8F89E" w14:textId="77777777" w:rsidR="00DC7C48" w:rsidRPr="0022103F" w:rsidRDefault="00DC7C48" w:rsidP="001C406B">
                        <w:pPr>
                          <w:jc w:val="center"/>
                          <w:rPr>
                            <w:sz w:val="20"/>
                          </w:rPr>
                        </w:pPr>
                        <w:r w:rsidRPr="0022103F">
                          <w:rPr>
                            <w:sz w:val="20"/>
                          </w:rPr>
                          <w:t>Nurse call system reports alert</w:t>
                        </w:r>
                      </w:p>
                    </w:txbxContent>
                  </v:textbox>
                </v:shape>
                <v:shape id="Text Box 225" o:spid="_x0000_s1149" type="#_x0000_t202" style="position:absolute;left:14871;top:29039;width:1033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" filled="f" stroked="f" strokeweight=".5pt">
                  <v:textbox inset="0,0,0,0">
                    <w:txbxContent>
                      <w:p w14:paraId="7078EDA7" w14:textId="77777777" w:rsidR="00DC7C48" w:rsidRPr="0022103F" w:rsidRDefault="00DC7C48" w:rsidP="001C406B">
                        <w:pPr>
                          <w:jc w:val="center"/>
                          <w:rPr>
                            <w:sz w:val="20"/>
                          </w:rPr>
                        </w:pPr>
                        <w:r>
                          <w:rPr>
                            <w:sz w:val="20"/>
                          </w:rPr>
                          <w:t>Report read</w:t>
                        </w:r>
                      </w:p>
                    </w:txbxContent>
                  </v:textbox>
                </v:shape>
                <v:shape id="Text Box 225" o:spid="_x0000_s1150" type="#_x0000_t202" style="position:absolute;left:14972;top:32958;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" filled="f" stroked="f" strokeweight=".5pt">
                  <v:textbox inset="0,0,0,0">
                    <w:txbxContent>
                      <w:p w14:paraId="01AE8F26" w14:textId="77777777" w:rsidR="00DC7C48" w:rsidRPr="0022103F" w:rsidRDefault="00DC7C48" w:rsidP="001C406B">
                        <w:pPr>
                          <w:jc w:val="center"/>
                          <w:rPr>
                            <w:sz w:val="20"/>
                          </w:rPr>
                        </w:pPr>
                        <w:r>
                          <w:rPr>
                            <w:sz w:val="20"/>
                          </w:rPr>
                          <w:t>Report accept</w:t>
                        </w:r>
                      </w:p>
                    </w:txbxContent>
                  </v:textbox>
                </v:shape>
                <v:shape id="Text Box 225" o:spid="_x0000_s1151" type="#_x0000_t202" style="position:absolute;left:27532;top:15775;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" filled="f" stroked="f" strokeweight=".5pt">
                  <v:textbox inset="0,0,0,0">
                    <w:txbxContent>
                      <w:p w14:paraId="10C4188C" w14:textId="77777777" w:rsidR="00DC7C48" w:rsidRPr="0022103F" w:rsidRDefault="00DC7C48" w:rsidP="001C406B">
                        <w:pPr>
                          <w:jc w:val="center"/>
                          <w:rPr>
                            <w:sz w:val="20"/>
                          </w:rPr>
                        </w:pPr>
                        <w:r>
                          <w:rPr>
                            <w:sz w:val="20"/>
                          </w:rPr>
                          <w:t>Send to nurse</w:t>
                        </w:r>
                      </w:p>
                    </w:txbxContent>
                  </v:textbox>
                </v:shape>
                <v:shape id="Text Box 227" o:spid="_x0000_s1152" type="#_x0000_t202" style="position:absolute;left:27532;top:30546;width:10331;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" filled="f" stroked="f" strokeweight=".5pt">
                  <v:textbox inset="0,0,0,0">
                    <w:txbxContent>
                      <w:p w14:paraId="4D65C816" w14:textId="77777777" w:rsidR="00DC7C48" w:rsidRPr="0022103F" w:rsidRDefault="00DC7C48" w:rsidP="001C406B">
                        <w:pPr>
                          <w:jc w:val="center"/>
                          <w:rPr>
                            <w:sz w:val="20"/>
                          </w:rPr>
                        </w:pPr>
                        <w:r w:rsidRPr="0022103F">
                          <w:rPr>
                            <w:sz w:val="20"/>
                          </w:rPr>
                          <w:t>Report response</w:t>
                        </w:r>
                      </w:p>
                    </w:txbxContent>
                  </v:textbox>
                </v:shape>
                <v:shape id="Text Box 230" o:spid="_x0000_s1153" type="#_x0000_t202" style="position:absolute;left:14670;top:36576;width:10332;height:5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" filled="f" stroked="f" strokeweight=".5pt">
                  <v:textbox inset="0,0,0,0">
                    <w:txbxContent>
                      <w:p w14:paraId="78BDE32B" w14:textId="77777777" w:rsidR="00DC7C48" w:rsidRPr="0022103F" w:rsidRDefault="00DC7C48" w:rsidP="001C406B">
                        <w:pPr>
                          <w:jc w:val="center"/>
                          <w:rPr>
                            <w:sz w:val="20"/>
                          </w:rPr>
                        </w:pPr>
                        <w:r w:rsidRPr="0022103F">
                          <w:rPr>
                            <w:sz w:val="20"/>
                          </w:rPr>
                          <w:t>Nurse call system clears alert</w:t>
                        </w:r>
                      </w:p>
                    </w:txbxContent>
                  </v:textbox>
                </v:shape>
                <v:shape id="Text Box 225" o:spid="_x0000_s1154" type="#_x0000_t202" style="position:absolute;left:27331;top:18890;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" filled="f" stroked="f" strokeweight=".5pt">
                  <v:textbox inset="0,0,0,0">
                    <w:txbxContent>
                      <w:p w14:paraId="2AB16671" w14:textId="77777777" w:rsidR="00DC7C48" w:rsidRPr="0022103F" w:rsidRDefault="00DC7C48" w:rsidP="001C406B">
                        <w:pPr>
                          <w:jc w:val="center"/>
                          <w:rPr>
                            <w:sz w:val="20"/>
                          </w:rPr>
                        </w:pPr>
                        <w:r>
                          <w:rPr>
                            <w:sz w:val="20"/>
                          </w:rPr>
                          <w:t>Send success</w:t>
                        </w:r>
                      </w:p>
                    </w:txbxContent>
                  </v:textbox>
                </v:shape>
                <v:shape id="Text Box 225" o:spid="_x0000_s1155" type="#_x0000_t202" style="position:absolute;left:14771;top:20197;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" filled="f" stroked="f" strokeweight=".5pt">
                  <v:textbox inset="0,0,0,0">
                    <w:txbxContent>
                      <w:p w14:paraId="74E6816D" w14:textId="77777777" w:rsidR="00DC7C48" w:rsidRPr="0022103F" w:rsidRDefault="00DC7C48" w:rsidP="001C406B">
                        <w:pPr>
                          <w:jc w:val="center"/>
                          <w:rPr>
                            <w:sz w:val="20"/>
                          </w:rPr>
                        </w:pPr>
                        <w:r>
                          <w:rPr>
                            <w:sz w:val="20"/>
                          </w:rPr>
                          <w:t>Report sent</w:t>
                        </w:r>
                      </w:p>
                    </w:txbxContent>
                  </v:textbox>
                </v:shape>
                <v:shape id="Text Box 225" o:spid="_x0000_s1156" type="#_x0000_t202" style="position:absolute;left:27432;top:22709;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" filled="f" stroked="f" strokeweight=".5pt">
                  <v:textbox inset="0,0,0,0">
                    <w:txbxContent>
                      <w:p w14:paraId="00C720F8" w14:textId="77777777" w:rsidR="00DC7C48" w:rsidRPr="0022103F" w:rsidRDefault="00DC7C48" w:rsidP="001C406B">
                        <w:pPr>
                          <w:jc w:val="center"/>
                          <w:rPr>
                            <w:sz w:val="20"/>
                          </w:rPr>
                        </w:pPr>
                        <w:r>
                          <w:rPr>
                            <w:sz w:val="20"/>
                          </w:rPr>
                          <w:t>Delivery success</w:t>
                        </w:r>
                      </w:p>
                    </w:txbxContent>
                  </v:textbox>
                </v:shape>
                <v:shape id="Text Box 225" o:spid="_x0000_s1157" type="#_x0000_t202" style="position:absolute;left:27632;top:26025;width:1033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" filled="f" stroked="f" strokeweight=".5pt">
                  <v:textbox inset="0,0,0,0">
                    <w:txbxContent>
                      <w:p w14:paraId="63F76556" w14:textId="77777777" w:rsidR="00DC7C48" w:rsidRPr="0022103F" w:rsidRDefault="00DC7C48" w:rsidP="001C406B">
                        <w:pPr>
                          <w:jc w:val="center"/>
                          <w:rPr>
                            <w:sz w:val="20"/>
                          </w:rPr>
                        </w:pPr>
                        <w:r>
                          <w:rPr>
                            <w:sz w:val="20"/>
                          </w:rPr>
                          <w:t>Read receipt</w:t>
                        </w:r>
                      </w:p>
                    </w:txbxContent>
                  </v:textbox>
                </v:shape>
                <v:shape id="Text Box 225" o:spid="_x0000_s1158" type="#_x0000_t202" style="position:absolute;left:15072;top:24919;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" filled="f" stroked="f" strokeweight=".5pt">
                  <v:textbox inset="0,0,0,0">
                    <w:txbxContent>
                      <w:p w14:paraId="47577E7C" w14:textId="77777777" w:rsidR="00DC7C48" w:rsidRPr="0022103F" w:rsidRDefault="00DC7C48" w:rsidP="001C406B">
                        <w:pPr>
                          <w:jc w:val="center"/>
                          <w:rPr>
                            <w:sz w:val="20"/>
                          </w:rPr>
                        </w:pPr>
                        <w:r>
                          <w:rPr>
                            <w:sz w:val="20"/>
                          </w:rPr>
                          <w:t>Report delivery</w:t>
                        </w:r>
                      </w:p>
                    </w:txbxContent>
                  </v:textbox>
                </v:shape>
                <v:shape id="Straight Arrow Connector 233" o:spid="_x0000_s1159" type="#_x0000_t32" style="position:absolute;left:14570;top:17182;width:10704;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" strokeweight="1pt">
                  <v:stroke endarrow="open"/>
                </v:shape>
                <v:shape id="Straight Arrow Connector 234" o:spid="_x0000_s1160" type="#_x0000_t32" style="position:absolute;left:27231;top:19192;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" strokeweight="1pt">
                  <v:stroke endarrow="open"/>
                </v:shape>
                <v:shape id="Straight Arrow Connector 235" o:spid="_x0000_s1161" type="#_x0000_t32" style="position:absolute;left:27030;top:33963;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" strokeweight="1pt">
                  <v:stroke startarrow="open"/>
                </v:shape>
                <v:shape id="Straight Arrow Connector 236" o:spid="_x0000_s1162" type="#_x0000_t32" style="position:absolute;left:14670;top:41298;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" strokeweight="1pt">
                  <v:stroke endarrow="open"/>
                </v:shape>
                <v:shape id="Straight Arrow Connector 235" o:spid="_x0000_s1163" type="#_x0000_t32" style="position:absolute;left:27130;top:21905;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" strokeweight="1pt">
                  <v:stroke startarrow="open"/>
                </v:shape>
                <v:shape id="Straight Arrow Connector 233" o:spid="_x0000_s1164" type="#_x0000_t32" style="position:absolute;left:14469;top:23513;width:1070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" strokeweight="1pt">
                  <v:stroke endarrow="open"/>
                </v:shape>
                <v:shape id="Straight Arrow Connector 235" o:spid="_x0000_s1165" type="#_x0000_t32" style="position:absolute;left:27030;top:26025;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" strokeweight="1pt">
                  <v:stroke startarrow="open"/>
                </v:shape>
                <v:shape id="Straight Arrow Connector 235" o:spid="_x0000_s1166" type="#_x0000_t32" style="position:absolute;left:27130;top:29341;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" strokeweight="1pt">
                  <v:stroke startarrow="open"/>
                </v:shape>
                <v:shape id="Straight Arrow Connector 233" o:spid="_x0000_s1167" type="#_x0000_t32" style="position:absolute;left:14570;top:28135;width:10699;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" strokeweight="1pt">
                  <v:stroke endarrow="open"/>
                </v:shape>
                <v:line id="Straight Connector 210" o:spid="_x0000_s1168" style="position:absolute;visibility:visible;mso-wrap-style:square" from="13464,10550" to="13464,451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">
                  <v:stroke dashstyle="dash"/>
                </v:line>
                <v:line id="Straight Connector 211" o:spid="_x0000_s1169" style="position:absolute;visibility:visible;mso-wrap-style:square" from="26226,11153" to="26226,445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">
                  <v:stroke dashstyle="dash"/>
                </v:line>
                <v:line id="Straight Connector 212" o:spid="_x0000_s1170" style="position:absolute;visibility:visible;mso-wrap-style:square" from="38887,11153" to="38887,445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">
                  <v:stroke dashstyle="dash"/>
                </v:line>
                <v:shape id="Text Box 220" o:spid="_x0000_s1171" type="#_x0000_t202" style="position:absolute;left:10349;top:4320;width:6271;height:6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" filled="f" stroked="f" strokeweight=".5pt">
                  <v:textbox inset="0,0,0,0">
                    <w:txbxContent>
                      <w:p w14:paraId="3E3B336A" w14:textId="77777777" w:rsidR="00DC7C48" w:rsidRDefault="00DC7C48" w:rsidP="00DC7C48">
                        <w:pPr>
                          <w:jc w:val="center"/>
                          <w:rPr>
                            <w:sz w:val="20"/>
                          </w:rPr>
                        </w:pPr>
                        <w:r>
                          <w:rPr>
                            <w:sz w:val="20"/>
                          </w:rPr>
                          <w:t>Alert</w:t>
                        </w:r>
                      </w:p>
                      <w:p w14:paraId="00302C6D" w14:textId="77777777" w:rsidR="00DC7C48" w:rsidRDefault="00DC7C48" w:rsidP="00FB0DAB">
                        <w:pPr>
                          <w:jc w:val="center"/>
                          <w:rPr>
                            <w:sz w:val="20"/>
                          </w:rPr>
                        </w:pPr>
                        <w:r>
                          <w:rPr>
                            <w:sz w:val="20"/>
                          </w:rPr>
                          <w:t>Reporter</w:t>
                        </w:r>
                      </w:p>
                      <w:p w14:paraId="5324FD94" w14:textId="77777777" w:rsidR="00DC7C48" w:rsidRPr="0022103F" w:rsidRDefault="00DC7C48">
                        <w:pPr>
                          <w:jc w:val="center"/>
                          <w:rPr>
                            <w:sz w:val="20"/>
                          </w:rPr>
                          <w:pPrChange w:id="1652" w:author="Mary Jungers" w:date="2019-11-12T12:59:00Z">
                            <w:pPr>
                              <w:jc w:val="center"/>
                            </w:pPr>
                          </w:pPrChange>
                        </w:pPr>
                        <w:r w:rsidRPr="0022103F">
                          <w:rPr>
                            <w:sz w:val="20"/>
                          </w:rPr>
                          <w:t xml:space="preserve"> (AR)</w:t>
                        </w:r>
                      </w:p>
                    </w:txbxContent>
                  </v:textbox>
                </v:shape>
                <v:shape id="Text Box 221" o:spid="_x0000_s1172" type="#_x0000_t202" style="position:absolute;left:23714;top:4421;width:5129;height:68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" filled="f" stroked="f" strokeweight=".5pt">
                  <v:textbox inset="0,0,0,0">
                    <w:txbxContent>
                      <w:p w14:paraId="0750411E" w14:textId="77777777" w:rsidR="00DC7C48" w:rsidRPr="0022103F" w:rsidRDefault="00DC7C48" w:rsidP="00DC7C48">
                        <w:pPr>
                          <w:jc w:val="center"/>
                          <w:rPr>
                            <w:sz w:val="20"/>
                          </w:rPr>
                        </w:pPr>
                        <w:r w:rsidRPr="0022103F">
                          <w:rPr>
                            <w:sz w:val="20"/>
                          </w:rPr>
                          <w:t>Alert Manager (AM)</w:t>
                        </w:r>
                      </w:p>
                    </w:txbxContent>
                  </v:textbox>
                </v:shape>
                <v:shape id="Text Box 222" o:spid="_x0000_s1173" type="#_x0000_t202" style="position:absolute;left:34968;top:4421;width:8467;height:6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" filled="f" stroked="f" strokeweight=".5pt">
                  <v:textbox inset="0,0,0,0">
                    <w:txbxContent>
                      <w:p w14:paraId="78736250" w14:textId="77777777" w:rsidR="00DC7C48" w:rsidRPr="0022103F" w:rsidRDefault="00DC7C48" w:rsidP="00DC7C48">
                        <w:pPr>
                          <w:jc w:val="center"/>
                          <w:rPr>
                            <w:sz w:val="20"/>
                          </w:rPr>
                        </w:pPr>
                        <w:r w:rsidRPr="0022103F">
                          <w:rPr>
                            <w:sz w:val="20"/>
                          </w:rPr>
                          <w:t>Alert Communicator (AC)</w:t>
                        </w:r>
                      </w:p>
                    </w:txbxContent>
                  </v:textbox>
                </v:shape>
                <v:shape id="Text Box 223" o:spid="_x0000_s1174" type="#_x0000_t202" style="position:absolute;left:2612;top:11153;width:9373;height:4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" filled="f" stroked="f" strokeweight=".5pt">
                  <v:textbox style="mso-fit-shape-to-text:t" inset="0,0,0,0">
                    <w:txbxContent>
                      <w:p w14:paraId="09F56EA8" w14:textId="77777777" w:rsidR="00DC7C48" w:rsidRPr="0022103F" w:rsidRDefault="00DC7C48" w:rsidP="001C406B">
                        <w:pPr>
                          <w:jc w:val="center"/>
                          <w:rPr>
                            <w:sz w:val="20"/>
                          </w:rPr>
                        </w:pPr>
                        <w:r w:rsidRPr="0022103F">
                          <w:rPr>
                            <w:sz w:val="20"/>
                          </w:rPr>
                          <w:t xml:space="preserve">Patient wants pillow, so pulls nurse </w:t>
                        </w:r>
                        <w:r>
                          <w:rPr>
                            <w:sz w:val="20"/>
                          </w:rPr>
                          <w:t xml:space="preserve">call </w:t>
                        </w:r>
                        <w:r w:rsidRPr="0022103F">
                          <w:rPr>
                            <w:sz w:val="20"/>
                          </w:rPr>
                          <w:t>cord</w:t>
                        </w:r>
                      </w:p>
                    </w:txbxContent>
                  </v:textbox>
                </v:shape>
                <v:shape id="Text Box 226" o:spid="_x0000_s1175" type="#_x0000_t202" style="position:absolute;left:39992;top:21202;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" filled="f" stroked="f" strokeweight=".5pt">
                  <v:textbox inset="0,0,0,0">
                    <w:txbxContent>
                      <w:p w14:paraId="2D0C0AE6" w14:textId="77777777" w:rsidR="00DC7C48" w:rsidRPr="0022103F" w:rsidRDefault="00DC7C48" w:rsidP="001C406B">
                        <w:pPr>
                          <w:jc w:val="center"/>
                          <w:rPr>
                            <w:sz w:val="20"/>
                          </w:rPr>
                        </w:pPr>
                        <w:r>
                          <w:rPr>
                            <w:sz w:val="20"/>
                          </w:rPr>
                          <w:t>Device</w:t>
                        </w:r>
                        <w:r w:rsidRPr="0022103F">
                          <w:rPr>
                            <w:sz w:val="20"/>
                          </w:rPr>
                          <w:t xml:space="preserve"> receives alert</w:t>
                        </w:r>
                      </w:p>
                    </w:txbxContent>
                  </v:textbox>
                </v:shape>
                <v:shape id="Text Box 228" o:spid="_x0000_s1176" type="#_x0000_t202" style="position:absolute;top:29743;width:12928;height:5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" filled="f" stroked="f" strokeweight=".5pt">
                  <v:textbox inset="0,0,0,0">
                    <w:txbxContent>
                      <w:p w14:paraId="3916FC24" w14:textId="77777777" w:rsidR="00DC7C48" w:rsidRPr="0022103F" w:rsidRDefault="00DC7C48" w:rsidP="001C406B">
                        <w:pPr>
                          <w:jc w:val="center"/>
                          <w:rPr>
                            <w:sz w:val="20"/>
                          </w:rPr>
                        </w:pPr>
                        <w:r w:rsidRPr="0022103F">
                          <w:rPr>
                            <w:sz w:val="20"/>
                          </w:rPr>
                          <w:t>Nurse goes to room, provides patient with pillow</w:t>
                        </w:r>
                      </w:p>
                    </w:txbxContent>
                  </v:textbox>
                </v:shape>
                <v:shape id="Text Box 229" o:spid="_x0000_s1177" type="#_x0000_t202" style="position:absolute;top:35169;width:12484;height:5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" filled="f" stroked="f" strokeweight=".5pt">
                  <v:textbox inset="0,0,0,0">
                    <w:txbxContent>
                      <w:p w14:paraId="7300035A" w14:textId="77777777" w:rsidR="00DC7C48" w:rsidRPr="0022103F" w:rsidRDefault="00DC7C48" w:rsidP="001C406B">
                        <w:pPr>
                          <w:jc w:val="center"/>
                          <w:rPr>
                            <w:sz w:val="20"/>
                          </w:rPr>
                        </w:pPr>
                        <w:r w:rsidRPr="0022103F">
                          <w:rPr>
                            <w:sz w:val="20"/>
                          </w:rPr>
                          <w:t>Nurse resets nurse call cord</w:t>
                        </w:r>
                      </w:p>
                    </w:txbxContent>
                  </v:textbox>
                </v:shape>
                <v:shape id="Text Box 231" o:spid="_x0000_s1178" type="#_x0000_t202" style="position:absolute;left:13665;width:25423;height:3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" filled="f" stroked="f" strokeweight=".5pt">
                  <v:textbox>
                    <w:txbxContent>
                      <w:p w14:paraId="6D7DE424" w14:textId="77777777" w:rsidR="00DC7C48" w:rsidRPr="003D0B24" w:rsidRDefault="00DC7C48" w:rsidP="001C406B">
                        <w:pPr>
                          <w:jc w:val="center"/>
                          <w:rPr>
                            <w:b/>
                            <w:sz w:val="28"/>
                          </w:rPr>
                        </w:pPr>
                        <w:r w:rsidRPr="003D0B24">
                          <w:rPr>
                            <w:b/>
                            <w:sz w:val="28"/>
                          </w:rPr>
                          <w:t>Case A1</w:t>
                        </w:r>
                        <w:r>
                          <w:rPr>
                            <w:b/>
                            <w:sz w:val="28"/>
                          </w:rPr>
                          <w:t xml:space="preserve">: </w:t>
                        </w:r>
                        <w:r w:rsidRPr="003D0B24">
                          <w:rPr>
                            <w:b/>
                            <w:sz w:val="28"/>
                          </w:rPr>
                          <w:t>Location Sourced</w:t>
                        </w:r>
                      </w:p>
                    </w:txbxContent>
                  </v:textbox>
                </v:shape>
                <v:rect id="Rectangle 257" o:spid="_x0000_s1179" style="position:absolute;left:12660;top:15474;width:1886;height:27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"/>
                <v:rect id="Rectangle 258" o:spid="_x0000_s1180" style="position:absolute;left:25321;top:15675;width:1886;height:27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"/>
                <v:rect id="Rectangle 259" o:spid="_x0000_s1181" style="position:absolute;left:37882;top:15474;width:1886;height:19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"/>
                <v:shape id="Text Box 226" o:spid="_x0000_s1182" type="#_x0000_t202" style="position:absolute;left:38887;top:25522;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" filled="f" stroked="f" strokeweight=".5pt">
                  <v:textbox inset="0,0,0,0">
                    <w:txbxContent>
                      <w:p w14:paraId="315AAC0B" w14:textId="77777777" w:rsidR="00DC7C48" w:rsidRPr="0022103F" w:rsidRDefault="00DC7C48" w:rsidP="001C406B">
                        <w:pPr>
                          <w:jc w:val="center"/>
                          <w:rPr>
                            <w:sz w:val="20"/>
                          </w:rPr>
                        </w:pPr>
                        <w:r>
                          <w:rPr>
                            <w:sz w:val="20"/>
                          </w:rPr>
                          <w:t>Nurse reads</w:t>
                        </w:r>
                        <w:r w:rsidRPr="0022103F">
                          <w:rPr>
                            <w:sz w:val="20"/>
                          </w:rPr>
                          <w:t xml:space="preserve"> alert</w:t>
                        </w:r>
                      </w:p>
                    </w:txbxContent>
                  </v:textbox>
                </v:shape>
                <v:shape id="Text Box 226" o:spid="_x0000_s1183" type="#_x0000_t202" style="position:absolute;left:39490;top:29341;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" filled="f" stroked="f" strokeweight=".5pt">
                  <v:textbox inset="0,0,0,0">
                    <w:txbxContent>
                      <w:p w14:paraId="1B8C3183" w14:textId="77777777" w:rsidR="00DC7C48" w:rsidRPr="0022103F" w:rsidRDefault="00DC7C48" w:rsidP="001C406B">
                        <w:pPr>
                          <w:jc w:val="center"/>
                          <w:rPr>
                            <w:sz w:val="20"/>
                          </w:rPr>
                        </w:pPr>
                        <w:r>
                          <w:rPr>
                            <w:sz w:val="20"/>
                          </w:rPr>
                          <w:t>Nurse accepts</w:t>
                        </w:r>
                        <w:r w:rsidRPr="0022103F">
                          <w:rPr>
                            <w:sz w:val="20"/>
                          </w:rPr>
                          <w:t xml:space="preserve"> alert</w:t>
                        </w:r>
                      </w:p>
                    </w:txbxContent>
                  </v:textbox>
                </v:shape>
                <v:shape id="Straight Arrow Connector 233" o:spid="_x0000_s1184" type="#_x0000_t32" style="position:absolute;left:14670;top:32355;width:1070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" strokeweight="1pt">
                  <v:stroke endarrow="open"/>
                </v:shape>
                <v:shape id="Straight Arrow Connector 233" o:spid="_x0000_s1185" type="#_x0000_t32" style="position:absolute;left:14570;top:36174;width:10699;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" strokeweight="1pt">
                  <v:stroke endarrow="open"/>
                </v:shape>
                <w10:wrap type="topAndBottom"/>
              </v:group>
            </w:pict>
          </mc:Fallback>
        </mc:AlternateContent>
      </w:r>
    </w:p>
    <w:p w14:paraId="3E26A72D" w14:textId="020BEA9F" w:rsidR="006A307B" w:rsidRPr="00190000" w:rsidRDefault="008245D0" w:rsidP="006A307B">
      <w:pPr>
        <w:pStyle w:val="BodyText"/>
        <w:rPr>
          <w:iCs/>
        </w:rPr>
      </w:pPr>
      <w:bookmarkStart w:id="1653" w:name="_Toc430955394"/>
      <w:bookmarkStart w:id="1654" w:name="_Toc430955497"/>
      <w:bookmarkStart w:id="1655" w:name="_Toc432510783"/>
      <w:bookmarkStart w:id="1656" w:name="_Toc432511775"/>
      <w:bookmarkStart w:id="1657" w:name="_Toc432511859"/>
      <w:bookmarkStart w:id="1658" w:name="_Toc432512370"/>
      <w:bookmarkStart w:id="1659" w:name="_Toc432512700"/>
      <w:bookmarkStart w:id="1660" w:name="_Toc432577873"/>
      <w:bookmarkEnd w:id="1648"/>
      <w:bookmarkEnd w:id="1649"/>
      <w:bookmarkEnd w:id="1653"/>
      <w:bookmarkEnd w:id="1654"/>
      <w:bookmarkEnd w:id="1655"/>
      <w:bookmarkEnd w:id="1656"/>
      <w:bookmarkEnd w:id="1657"/>
      <w:bookmarkEnd w:id="1658"/>
      <w:bookmarkEnd w:id="1659"/>
      <w:bookmarkEnd w:id="1660"/>
      <w:r w:rsidRPr="00190000">
        <w:rPr>
          <w:noProof/>
        </w:rPr>
        <w:lastRenderedPageBreak/>
        <mc:AlternateContent>
          <mc:Choice Requires="wpg">
            <w:drawing>
              <wp:anchor distT="0" distB="0" distL="114300" distR="114300" simplePos="0" relativeHeight="251659264" behindDoc="0" locked="0" layoutInCell="1" allowOverlap="0" wp14:anchorId="7FA27720" wp14:editId="182792DA">
                <wp:simplePos x="0" y="0"/>
                <wp:positionH relativeFrom="column">
                  <wp:posOffset>203835</wp:posOffset>
                </wp:positionH>
                <wp:positionV relativeFrom="paragraph">
                  <wp:posOffset>-62230</wp:posOffset>
                </wp:positionV>
                <wp:extent cx="5147945" cy="4517390"/>
                <wp:effectExtent l="0" t="0" r="8255" b="3810"/>
                <wp:wrapTopAndBottom/>
                <wp:docPr id="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7945" cy="4517390"/>
                          <a:chOff x="-26767" y="0"/>
                          <a:chExt cx="5151231" cy="4517046"/>
                        </a:xfrm>
                      </wpg:grpSpPr>
                      <wps:wsp>
                        <wps:cNvPr id="2" name="Text Box 224"/>
                        <wps:cNvSpPr txBox="1">
                          <a:spLocks noChangeArrowheads="1"/>
                        </wps:cNvSpPr>
                        <wps:spPr bwMode="auto">
                          <a:xfrm>
                            <a:off x="1480571" y="1290229"/>
                            <a:ext cx="104500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0A6811" w14:textId="77777777" w:rsidR="00DC7C48" w:rsidRPr="0022103F" w:rsidRDefault="00DC7C48" w:rsidP="009F2ECC">
                              <w:pPr>
                                <w:jc w:val="center"/>
                                <w:rPr>
                                  <w:sz w:val="20"/>
                                </w:rPr>
                              </w:pPr>
                              <w:r>
                                <w:rPr>
                                  <w:sz w:val="20"/>
                                </w:rPr>
                                <w:t xml:space="preserve">PCD </w:t>
                              </w:r>
                              <w:r w:rsidRPr="0022103F">
                                <w:rPr>
                                  <w:sz w:val="20"/>
                                </w:rPr>
                                <w:t>reports alert</w:t>
                              </w:r>
                            </w:p>
                          </w:txbxContent>
                        </wps:txbx>
                        <wps:bodyPr rot="0" vert="horz" wrap="square" lIns="0" tIns="0" rIns="0" bIns="0" anchor="ctr" anchorCtr="0" upright="1">
                          <a:noAutofit/>
                        </wps:bodyPr>
                      </wps:wsp>
                      <wps:wsp>
                        <wps:cNvPr id="4"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0D066BF" w14:textId="77777777" w:rsidR="00DC7C48" w:rsidRPr="0022103F" w:rsidRDefault="00DC7C48" w:rsidP="009F2ECC">
                              <w:pPr>
                                <w:jc w:val="center"/>
                                <w:rPr>
                                  <w:sz w:val="20"/>
                                </w:rPr>
                              </w:pPr>
                              <w:r>
                                <w:rPr>
                                  <w:sz w:val="20"/>
                                </w:rPr>
                                <w:t>Report read</w:t>
                              </w:r>
                            </w:p>
                          </w:txbxContent>
                        </wps:txbx>
                        <wps:bodyPr rot="0" vert="horz" wrap="square" lIns="0" tIns="0" rIns="0" bIns="0" anchor="ctr" anchorCtr="0" upright="1">
                          <a:noAutofit/>
                        </wps:bodyPr>
                      </wps:wsp>
                      <wps:wsp>
                        <wps:cNvPr id="5"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D44738" w14:textId="77777777" w:rsidR="00DC7C48" w:rsidRPr="0022103F" w:rsidRDefault="00DC7C48" w:rsidP="009F2ECC">
                              <w:pPr>
                                <w:jc w:val="center"/>
                                <w:rPr>
                                  <w:sz w:val="20"/>
                                </w:rPr>
                              </w:pPr>
                              <w:r>
                                <w:rPr>
                                  <w:sz w:val="20"/>
                                </w:rPr>
                                <w:t>Report accept</w:t>
                              </w:r>
                            </w:p>
                          </w:txbxContent>
                        </wps:txbx>
                        <wps:bodyPr rot="0" vert="horz" wrap="square" lIns="0" tIns="0" rIns="0" bIns="0" anchor="ctr" anchorCtr="0" upright="1">
                          <a:noAutofit/>
                        </wps:bodyPr>
                      </wps:wsp>
                      <wps:wsp>
                        <wps:cNvPr id="6"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F657A9" w14:textId="77777777" w:rsidR="00DC7C48" w:rsidRPr="0022103F" w:rsidRDefault="00DC7C48" w:rsidP="009F2ECC">
                              <w:pPr>
                                <w:jc w:val="center"/>
                                <w:rPr>
                                  <w:sz w:val="20"/>
                                </w:rPr>
                              </w:pPr>
                              <w:r>
                                <w:rPr>
                                  <w:sz w:val="20"/>
                                </w:rPr>
                                <w:t>Send to nurse</w:t>
                              </w:r>
                            </w:p>
                          </w:txbxContent>
                        </wps:txbx>
                        <wps:bodyPr rot="0" vert="horz" wrap="square" lIns="0" tIns="0" rIns="0" bIns="0" anchor="ctr" anchorCtr="0" upright="1">
                          <a:noAutofit/>
                        </wps:bodyPr>
                      </wps:wsp>
                      <wps:wsp>
                        <wps:cNvPr id="7"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089155" w14:textId="77777777" w:rsidR="00DC7C48" w:rsidRPr="0022103F" w:rsidRDefault="00DC7C48" w:rsidP="009F2ECC">
                              <w:pPr>
                                <w:jc w:val="center"/>
                                <w:rPr>
                                  <w:sz w:val="20"/>
                                </w:rPr>
                              </w:pPr>
                              <w:r w:rsidRPr="0022103F">
                                <w:rPr>
                                  <w:sz w:val="20"/>
                                </w:rPr>
                                <w:t>Report response</w:t>
                              </w:r>
                            </w:p>
                          </w:txbxContent>
                        </wps:txbx>
                        <wps:bodyPr rot="0" vert="horz" wrap="square" lIns="0" tIns="0" rIns="0" bIns="0" anchor="ctr" anchorCtr="0" upright="1">
                          <a:noAutofit/>
                        </wps:bodyPr>
                      </wps:wsp>
                      <wps:wsp>
                        <wps:cNvPr id="8"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65C38" w14:textId="77777777" w:rsidR="00DC7C48" w:rsidRPr="0022103F" w:rsidRDefault="00DC7C48" w:rsidP="009F2ECC">
                              <w:pPr>
                                <w:jc w:val="center"/>
                                <w:rPr>
                                  <w:sz w:val="20"/>
                                </w:rPr>
                              </w:pPr>
                              <w:r>
                                <w:rPr>
                                  <w:sz w:val="20"/>
                                </w:rPr>
                                <w:t>PCD</w:t>
                              </w:r>
                              <w:r w:rsidRPr="0022103F">
                                <w:rPr>
                                  <w:sz w:val="20"/>
                                </w:rPr>
                                <w:t xml:space="preserve"> clears alert</w:t>
                              </w:r>
                            </w:p>
                          </w:txbxContent>
                        </wps:txbx>
                        <wps:bodyPr rot="0" vert="horz" wrap="square" lIns="0" tIns="0" rIns="0" bIns="0" anchor="ctr" anchorCtr="0" upright="1">
                          <a:noAutofit/>
                        </wps:bodyPr>
                      </wps:wsp>
                      <wps:wsp>
                        <wps:cNvPr id="9"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8E1F44" w14:textId="77777777" w:rsidR="00DC7C48" w:rsidRPr="0022103F" w:rsidRDefault="00DC7C48" w:rsidP="009F2ECC">
                              <w:pPr>
                                <w:jc w:val="center"/>
                                <w:rPr>
                                  <w:sz w:val="20"/>
                                </w:rPr>
                              </w:pPr>
                              <w:r>
                                <w:rPr>
                                  <w:sz w:val="20"/>
                                </w:rPr>
                                <w:t>Send success</w:t>
                              </w:r>
                            </w:p>
                          </w:txbxContent>
                        </wps:txbx>
                        <wps:bodyPr rot="0" vert="horz" wrap="square" lIns="0" tIns="0" rIns="0" bIns="0" anchor="ctr" anchorCtr="0" upright="1">
                          <a:noAutofit/>
                        </wps:bodyPr>
                      </wps:wsp>
                      <wps:wsp>
                        <wps:cNvPr id="10"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1D05B5" w14:textId="77777777" w:rsidR="00DC7C48" w:rsidRPr="0022103F" w:rsidRDefault="00DC7C48" w:rsidP="009F2ECC">
                              <w:pPr>
                                <w:jc w:val="center"/>
                                <w:rPr>
                                  <w:sz w:val="20"/>
                                </w:rPr>
                              </w:pPr>
                              <w:r>
                                <w:rPr>
                                  <w:sz w:val="20"/>
                                </w:rPr>
                                <w:t>Report sent</w:t>
                              </w:r>
                            </w:p>
                          </w:txbxContent>
                        </wps:txbx>
                        <wps:bodyPr rot="0" vert="horz" wrap="square" lIns="0" tIns="0" rIns="0" bIns="0" anchor="ctr" anchorCtr="0" upright="1">
                          <a:noAutofit/>
                        </wps:bodyPr>
                      </wps:wsp>
                      <wps:wsp>
                        <wps:cNvPr id="11"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18FAE3" w14:textId="77777777" w:rsidR="00DC7C48" w:rsidRPr="0022103F" w:rsidRDefault="00DC7C48" w:rsidP="009F2ECC">
                              <w:pPr>
                                <w:jc w:val="center"/>
                                <w:rPr>
                                  <w:sz w:val="20"/>
                                </w:rPr>
                              </w:pPr>
                              <w:r>
                                <w:rPr>
                                  <w:sz w:val="20"/>
                                </w:rPr>
                                <w:t>Delivery success</w:t>
                              </w:r>
                            </w:p>
                          </w:txbxContent>
                        </wps:txbx>
                        <wps:bodyPr rot="0" vert="horz" wrap="square" lIns="0" tIns="0" rIns="0" bIns="0" anchor="ctr" anchorCtr="0" upright="1">
                          <a:noAutofit/>
                        </wps:bodyPr>
                      </wps:wsp>
                      <wps:wsp>
                        <wps:cNvPr id="12"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EFF0A5" w14:textId="77777777" w:rsidR="00DC7C48" w:rsidRPr="0022103F" w:rsidRDefault="00DC7C48" w:rsidP="009F2ECC">
                              <w:pPr>
                                <w:jc w:val="center"/>
                                <w:rPr>
                                  <w:sz w:val="20"/>
                                </w:rPr>
                              </w:pPr>
                              <w:r>
                                <w:rPr>
                                  <w:sz w:val="20"/>
                                </w:rPr>
                                <w:t>Read receipt</w:t>
                              </w:r>
                            </w:p>
                          </w:txbxContent>
                        </wps:txbx>
                        <wps:bodyPr rot="0" vert="horz" wrap="square" lIns="0" tIns="0" rIns="0" bIns="0" anchor="ctr" anchorCtr="0" upright="1">
                          <a:noAutofit/>
                        </wps:bodyPr>
                      </wps:wsp>
                      <wps:wsp>
                        <wps:cNvPr id="13"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258D9E" w14:textId="77777777" w:rsidR="00DC7C48" w:rsidRPr="0022103F" w:rsidRDefault="00DC7C48" w:rsidP="009F2ECC">
                              <w:pPr>
                                <w:jc w:val="center"/>
                                <w:rPr>
                                  <w:sz w:val="20"/>
                                </w:rPr>
                              </w:pPr>
                              <w:r>
                                <w:rPr>
                                  <w:sz w:val="20"/>
                                </w:rPr>
                                <w:t>Report delivery</w:t>
                              </w:r>
                            </w:p>
                          </w:txbxContent>
                        </wps:txbx>
                        <wps:bodyPr rot="0" vert="horz" wrap="square" lIns="0" tIns="0" rIns="0" bIns="0" anchor="ctr" anchorCtr="0" upright="1">
                          <a:noAutofit/>
                        </wps:bodyPr>
                      </wps:wsp>
                      <wps:wsp>
                        <wps:cNvPr id="14"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8"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9"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0"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1"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2"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596B1D" w14:textId="77777777" w:rsidR="00DC7C48" w:rsidRDefault="00DC7C48" w:rsidP="00DC7C48">
                              <w:pPr>
                                <w:jc w:val="center"/>
                                <w:rPr>
                                  <w:sz w:val="20"/>
                                </w:rPr>
                              </w:pPr>
                              <w:r>
                                <w:rPr>
                                  <w:sz w:val="20"/>
                                </w:rPr>
                                <w:t>Alert</w:t>
                              </w:r>
                            </w:p>
                            <w:p w14:paraId="326F1AD1" w14:textId="77777777" w:rsidR="00DC7C48" w:rsidRDefault="00DC7C48" w:rsidP="00DC7C48">
                              <w:pPr>
                                <w:jc w:val="center"/>
                                <w:rPr>
                                  <w:sz w:val="20"/>
                                </w:rPr>
                              </w:pPr>
                              <w:r>
                                <w:rPr>
                                  <w:sz w:val="20"/>
                                </w:rPr>
                                <w:t>Reporter</w:t>
                              </w:r>
                            </w:p>
                            <w:p w14:paraId="6B649140" w14:textId="77777777" w:rsidR="00DC7C48" w:rsidRPr="0022103F" w:rsidRDefault="00DC7C48" w:rsidP="00FB0DAB">
                              <w:pPr>
                                <w:jc w:val="center"/>
                                <w:rPr>
                                  <w:sz w:val="20"/>
                                </w:rPr>
                              </w:pPr>
                              <w:r w:rsidRPr="0022103F">
                                <w:rPr>
                                  <w:sz w:val="20"/>
                                </w:rPr>
                                <w:t xml:space="preserve"> (AR)</w:t>
                              </w:r>
                            </w:p>
                          </w:txbxContent>
                        </wps:txbx>
                        <wps:bodyPr rot="0" vert="horz" wrap="square" lIns="0" tIns="0" rIns="0" bIns="0" anchor="ctr" anchorCtr="0" upright="1">
                          <a:noAutofit/>
                        </wps:bodyPr>
                      </wps:wsp>
                      <wps:wsp>
                        <wps:cNvPr id="27"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9B0C1A" w14:textId="77777777" w:rsidR="00DC7C48" w:rsidRPr="0022103F" w:rsidRDefault="00DC7C48" w:rsidP="00DC7C48">
                              <w:pPr>
                                <w:jc w:val="center"/>
                                <w:rPr>
                                  <w:sz w:val="20"/>
                                </w:rPr>
                              </w:pPr>
                              <w:r w:rsidRPr="0022103F">
                                <w:rPr>
                                  <w:sz w:val="20"/>
                                </w:rPr>
                                <w:t>Alert Manager (AM)</w:t>
                              </w:r>
                            </w:p>
                          </w:txbxContent>
                        </wps:txbx>
                        <wps:bodyPr rot="0" vert="horz" wrap="square" lIns="0" tIns="0" rIns="0" bIns="0" anchor="ctr" anchorCtr="0" upright="1">
                          <a:noAutofit/>
                        </wps:bodyPr>
                      </wps:wsp>
                      <wps:wsp>
                        <wps:cNvPr id="28"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CCE2FB" w14:textId="77777777" w:rsidR="00DC7C48" w:rsidRPr="0022103F" w:rsidRDefault="00DC7C48" w:rsidP="00DC7C48">
                              <w:pPr>
                                <w:jc w:val="center"/>
                                <w:rPr>
                                  <w:sz w:val="20"/>
                                </w:rPr>
                              </w:pPr>
                              <w:r w:rsidRPr="0022103F">
                                <w:rPr>
                                  <w:sz w:val="20"/>
                                </w:rPr>
                                <w:t>Alert Communicator (AC)</w:t>
                              </w:r>
                            </w:p>
                          </w:txbxContent>
                        </wps:txbx>
                        <wps:bodyPr rot="0" vert="horz" wrap="square" lIns="0" tIns="0" rIns="0" bIns="0" anchor="ctr" anchorCtr="0" upright="1">
                          <a:noAutofit/>
                        </wps:bodyPr>
                      </wps:wsp>
                      <wps:wsp>
                        <wps:cNvPr id="29" name="Text Box 223"/>
                        <wps:cNvSpPr txBox="1">
                          <a:spLocks noChangeArrowheads="1"/>
                        </wps:cNvSpPr>
                        <wps:spPr bwMode="auto">
                          <a:xfrm>
                            <a:off x="261254" y="1115151"/>
                            <a:ext cx="937223" cy="46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C12DF6" w14:textId="77777777" w:rsidR="00DC7C48" w:rsidRPr="0022103F" w:rsidRDefault="00DC7C48" w:rsidP="009F2ECC">
                              <w:pPr>
                                <w:jc w:val="center"/>
                                <w:rPr>
                                  <w:sz w:val="20"/>
                                </w:rPr>
                              </w:pPr>
                              <w:r w:rsidRPr="0022103F">
                                <w:rPr>
                                  <w:sz w:val="20"/>
                                </w:rPr>
                                <w:t xml:space="preserve">Patient </w:t>
                              </w:r>
                              <w:r>
                                <w:rPr>
                                  <w:sz w:val="20"/>
                                </w:rPr>
                                <w:t>care device detects alarm condition</w:t>
                              </w:r>
                            </w:p>
                          </w:txbxContent>
                        </wps:txbx>
                        <wps:bodyPr rot="0" vert="horz" wrap="square" lIns="0" tIns="0" rIns="0" bIns="0" anchor="ctr" anchorCtr="0" upright="1">
                          <a:spAutoFit/>
                        </wps:bodyPr>
                      </wps:wsp>
                      <wps:wsp>
                        <wps:cNvPr id="30"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11147B" w14:textId="77777777" w:rsidR="00DC7C48" w:rsidRPr="0022103F" w:rsidRDefault="00DC7C48" w:rsidP="009F2ECC">
                              <w:pPr>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31" name="Text Box 228"/>
                        <wps:cNvSpPr txBox="1">
                          <a:spLocks noChangeArrowheads="1"/>
                        </wps:cNvSpPr>
                        <wps:spPr bwMode="auto">
                          <a:xfrm>
                            <a:off x="-26767" y="3527694"/>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33234" w14:textId="77777777" w:rsidR="00DC7C48" w:rsidRPr="0022103F" w:rsidRDefault="00DC7C48" w:rsidP="009F2ECC">
                              <w:pPr>
                                <w:jc w:val="center"/>
                                <w:rPr>
                                  <w:sz w:val="20"/>
                                </w:rPr>
                              </w:pPr>
                              <w:r w:rsidRPr="0022103F">
                                <w:rPr>
                                  <w:sz w:val="20"/>
                                </w:rPr>
                                <w:t xml:space="preserve">Nurse goes to room, </w:t>
                              </w:r>
                              <w:r>
                                <w:rPr>
                                  <w:sz w:val="20"/>
                                </w:rPr>
                                <w:t>takes action indicated by alarm, resets alarm</w:t>
                              </w:r>
                            </w:p>
                          </w:txbxContent>
                        </wps:txbx>
                        <wps:bodyPr rot="0" vert="horz" wrap="square" lIns="0" tIns="0" rIns="0" bIns="0" anchor="ctr" anchorCtr="0" upright="1">
                          <a:noAutofit/>
                        </wps:bodyPr>
                      </wps:wsp>
                      <wps:wsp>
                        <wps:cNvPr id="32" name="Text Box 231"/>
                        <wps:cNvSpPr txBox="1">
                          <a:spLocks noChangeArrowheads="1"/>
                        </wps:cNvSpPr>
                        <wps:spPr bwMode="auto">
                          <a:xfrm>
                            <a:off x="874196" y="0"/>
                            <a:ext cx="338630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95BF31" w14:textId="77777777" w:rsidR="00DC7C48" w:rsidRPr="003D0B24" w:rsidRDefault="00DC7C48" w:rsidP="009F2ECC">
                              <w:pPr>
                                <w:jc w:val="center"/>
                                <w:rPr>
                                  <w:b/>
                                  <w:sz w:val="28"/>
                                </w:rPr>
                              </w:pPr>
                              <w:r w:rsidRPr="003D0B24">
                                <w:rPr>
                                  <w:b/>
                                  <w:sz w:val="28"/>
                                </w:rPr>
                                <w:t>Case A</w:t>
                              </w:r>
                              <w:r>
                                <w:rPr>
                                  <w:b/>
                                  <w:sz w:val="28"/>
                                </w:rPr>
                                <w:t>2: Identified Patient Source</w:t>
                              </w:r>
                              <w:r w:rsidRPr="003D0B24">
                                <w:rPr>
                                  <w:b/>
                                  <w:sz w:val="28"/>
                                </w:rPr>
                                <w:t xml:space="preserve"> Sourced</w:t>
                              </w:r>
                            </w:p>
                          </w:txbxContent>
                        </wps:txbx>
                        <wps:bodyPr rot="0" vert="horz" wrap="square" lIns="91440" tIns="45720" rIns="91440" bIns="45720" anchor="t" anchorCtr="0" upright="1">
                          <a:noAutofit/>
                        </wps:bodyPr>
                      </wps:wsp>
                      <wps:wsp>
                        <wps:cNvPr id="33" name="Rectangle 295"/>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4" name="Rectangle 296"/>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5" name="Rectangle 297"/>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6"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C6C1AD" w14:textId="77777777" w:rsidR="00DC7C48" w:rsidRPr="0022103F" w:rsidRDefault="00DC7C48" w:rsidP="009F2ECC">
                              <w:pPr>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37"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D820DB" w14:textId="77777777" w:rsidR="00DC7C48" w:rsidRPr="0022103F" w:rsidRDefault="00DC7C48" w:rsidP="009F2ECC">
                              <w:pPr>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38"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FA27720" id="Group 264" o:spid="_x0000_s1186" style="position:absolute;margin-left:16.05pt;margin-top:-4.9pt;width:405.35pt;height:355.7pt;z-index:251659264;mso-position-horizontal-relative:text;mso-position-vertical-relative:text;mso-width-relative:margin;mso-height-relative:margin" coordorigin="-267" coordsize="51512,451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" o:allowoverlap="f">
                <v:shape id="Text Box 224" o:spid="_x0000_s1187" type="#_x0000_t202" style="position:absolute;left:14805;top:12902;width:10450;height:54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" filled="f" stroked="f" strokeweight=".5pt">
                  <v:textbox inset="0,0,0,0">
                    <w:txbxContent>
                      <w:p w14:paraId="740A6811" w14:textId="77777777" w:rsidR="00DC7C48" w:rsidRPr="0022103F" w:rsidRDefault="00DC7C48" w:rsidP="009F2ECC">
                        <w:pPr>
                          <w:jc w:val="center"/>
                          <w:rPr>
                            <w:sz w:val="20"/>
                          </w:rPr>
                        </w:pPr>
                        <w:r>
                          <w:rPr>
                            <w:sz w:val="20"/>
                          </w:rPr>
                          <w:t xml:space="preserve">PCD </w:t>
                        </w:r>
                        <w:r w:rsidRPr="0022103F">
                          <w:rPr>
                            <w:sz w:val="20"/>
                          </w:rPr>
                          <w:t>reports alert</w:t>
                        </w:r>
                      </w:p>
                    </w:txbxContent>
                  </v:textbox>
                </v:shape>
                <v:shape id="Text Box 225" o:spid="_x0000_s1188" type="#_x0000_t202" style="position:absolute;left:14871;top:29039;width:1033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" filled="f" stroked="f" strokeweight=".5pt">
                  <v:textbox inset="0,0,0,0">
                    <w:txbxContent>
                      <w:p w14:paraId="20D066BF" w14:textId="77777777" w:rsidR="00DC7C48" w:rsidRPr="0022103F" w:rsidRDefault="00DC7C48" w:rsidP="009F2ECC">
                        <w:pPr>
                          <w:jc w:val="center"/>
                          <w:rPr>
                            <w:sz w:val="20"/>
                          </w:rPr>
                        </w:pPr>
                        <w:r>
                          <w:rPr>
                            <w:sz w:val="20"/>
                          </w:rPr>
                          <w:t>Report read</w:t>
                        </w:r>
                      </w:p>
                    </w:txbxContent>
                  </v:textbox>
                </v:shape>
                <v:shape id="Text Box 225" o:spid="_x0000_s1189" type="#_x0000_t202" style="position:absolute;left:14972;top:32958;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" filled="f" stroked="f" strokeweight=".5pt">
                  <v:textbox inset="0,0,0,0">
                    <w:txbxContent>
                      <w:p w14:paraId="57D44738" w14:textId="77777777" w:rsidR="00DC7C48" w:rsidRPr="0022103F" w:rsidRDefault="00DC7C48" w:rsidP="009F2ECC">
                        <w:pPr>
                          <w:jc w:val="center"/>
                          <w:rPr>
                            <w:sz w:val="20"/>
                          </w:rPr>
                        </w:pPr>
                        <w:r>
                          <w:rPr>
                            <w:sz w:val="20"/>
                          </w:rPr>
                          <w:t>Report accept</w:t>
                        </w:r>
                      </w:p>
                    </w:txbxContent>
                  </v:textbox>
                </v:shape>
                <v:shape id="Text Box 225" o:spid="_x0000_s1190" type="#_x0000_t202" style="position:absolute;left:27532;top:15775;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" filled="f" stroked="f" strokeweight=".5pt">
                  <v:textbox inset="0,0,0,0">
                    <w:txbxContent>
                      <w:p w14:paraId="40F657A9" w14:textId="77777777" w:rsidR="00DC7C48" w:rsidRPr="0022103F" w:rsidRDefault="00DC7C48" w:rsidP="009F2ECC">
                        <w:pPr>
                          <w:jc w:val="center"/>
                          <w:rPr>
                            <w:sz w:val="20"/>
                          </w:rPr>
                        </w:pPr>
                        <w:r>
                          <w:rPr>
                            <w:sz w:val="20"/>
                          </w:rPr>
                          <w:t>Send to nurse</w:t>
                        </w:r>
                      </w:p>
                    </w:txbxContent>
                  </v:textbox>
                </v:shape>
                <v:shape id="Text Box 227" o:spid="_x0000_s1191" type="#_x0000_t202" style="position:absolute;left:27532;top:30546;width:10331;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" filled="f" stroked="f" strokeweight=".5pt">
                  <v:textbox inset="0,0,0,0">
                    <w:txbxContent>
                      <w:p w14:paraId="69089155" w14:textId="77777777" w:rsidR="00DC7C48" w:rsidRPr="0022103F" w:rsidRDefault="00DC7C48" w:rsidP="009F2ECC">
                        <w:pPr>
                          <w:jc w:val="center"/>
                          <w:rPr>
                            <w:sz w:val="20"/>
                          </w:rPr>
                        </w:pPr>
                        <w:r w:rsidRPr="0022103F">
                          <w:rPr>
                            <w:sz w:val="20"/>
                          </w:rPr>
                          <w:t>Report response</w:t>
                        </w:r>
                      </w:p>
                    </w:txbxContent>
                  </v:textbox>
                </v:shape>
                <v:shape id="Text Box 230" o:spid="_x0000_s1192" type="#_x0000_t202" style="position:absolute;left:14670;top:36576;width:10332;height:5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" filled="f" stroked="f" strokeweight=".5pt">
                  <v:textbox inset="0,0,0,0">
                    <w:txbxContent>
                      <w:p w14:paraId="3C365C38" w14:textId="77777777" w:rsidR="00DC7C48" w:rsidRPr="0022103F" w:rsidRDefault="00DC7C48" w:rsidP="009F2ECC">
                        <w:pPr>
                          <w:jc w:val="center"/>
                          <w:rPr>
                            <w:sz w:val="20"/>
                          </w:rPr>
                        </w:pPr>
                        <w:r>
                          <w:rPr>
                            <w:sz w:val="20"/>
                          </w:rPr>
                          <w:t>PCD</w:t>
                        </w:r>
                        <w:r w:rsidRPr="0022103F">
                          <w:rPr>
                            <w:sz w:val="20"/>
                          </w:rPr>
                          <w:t xml:space="preserve"> clears alert</w:t>
                        </w:r>
                      </w:p>
                    </w:txbxContent>
                  </v:textbox>
                </v:shape>
                <v:shape id="Text Box 225" o:spid="_x0000_s1193" type="#_x0000_t202" style="position:absolute;left:27331;top:18890;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" filled="f" stroked="f" strokeweight=".5pt">
                  <v:textbox inset="0,0,0,0">
                    <w:txbxContent>
                      <w:p w14:paraId="258E1F44" w14:textId="77777777" w:rsidR="00DC7C48" w:rsidRPr="0022103F" w:rsidRDefault="00DC7C48" w:rsidP="009F2ECC">
                        <w:pPr>
                          <w:jc w:val="center"/>
                          <w:rPr>
                            <w:sz w:val="20"/>
                          </w:rPr>
                        </w:pPr>
                        <w:r>
                          <w:rPr>
                            <w:sz w:val="20"/>
                          </w:rPr>
                          <w:t>Send success</w:t>
                        </w:r>
                      </w:p>
                    </w:txbxContent>
                  </v:textbox>
                </v:shape>
                <v:shape id="Text Box 225" o:spid="_x0000_s1194" type="#_x0000_t202" style="position:absolute;left:14771;top:20197;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" filled="f" stroked="f" strokeweight=".5pt">
                  <v:textbox inset="0,0,0,0">
                    <w:txbxContent>
                      <w:p w14:paraId="651D05B5" w14:textId="77777777" w:rsidR="00DC7C48" w:rsidRPr="0022103F" w:rsidRDefault="00DC7C48" w:rsidP="009F2ECC">
                        <w:pPr>
                          <w:jc w:val="center"/>
                          <w:rPr>
                            <w:sz w:val="20"/>
                          </w:rPr>
                        </w:pPr>
                        <w:r>
                          <w:rPr>
                            <w:sz w:val="20"/>
                          </w:rPr>
                          <w:t>Report sent</w:t>
                        </w:r>
                      </w:p>
                    </w:txbxContent>
                  </v:textbox>
                </v:shape>
                <v:shape id="Text Box 225" o:spid="_x0000_s1195" type="#_x0000_t202" style="position:absolute;left:27432;top:22709;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" filled="f" stroked="f" strokeweight=".5pt">
                  <v:textbox inset="0,0,0,0">
                    <w:txbxContent>
                      <w:p w14:paraId="7318FAE3" w14:textId="77777777" w:rsidR="00DC7C48" w:rsidRPr="0022103F" w:rsidRDefault="00DC7C48" w:rsidP="009F2ECC">
                        <w:pPr>
                          <w:jc w:val="center"/>
                          <w:rPr>
                            <w:sz w:val="20"/>
                          </w:rPr>
                        </w:pPr>
                        <w:r>
                          <w:rPr>
                            <w:sz w:val="20"/>
                          </w:rPr>
                          <w:t>Delivery success</w:t>
                        </w:r>
                      </w:p>
                    </w:txbxContent>
                  </v:textbox>
                </v:shape>
                <v:shape id="Text Box 225" o:spid="_x0000_s1196" type="#_x0000_t202" style="position:absolute;left:27632;top:26025;width:1033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" filled="f" stroked="f" strokeweight=".5pt">
                  <v:textbox inset="0,0,0,0">
                    <w:txbxContent>
                      <w:p w14:paraId="4AEFF0A5" w14:textId="77777777" w:rsidR="00DC7C48" w:rsidRPr="0022103F" w:rsidRDefault="00DC7C48" w:rsidP="009F2ECC">
                        <w:pPr>
                          <w:jc w:val="center"/>
                          <w:rPr>
                            <w:sz w:val="20"/>
                          </w:rPr>
                        </w:pPr>
                        <w:r>
                          <w:rPr>
                            <w:sz w:val="20"/>
                          </w:rPr>
                          <w:t>Read receipt</w:t>
                        </w:r>
                      </w:p>
                    </w:txbxContent>
                  </v:textbox>
                </v:shape>
                <v:shape id="Text Box 225" o:spid="_x0000_s1197" type="#_x0000_t202" style="position:absolute;left:15072;top:24919;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" filled="f" stroked="f" strokeweight=".5pt">
                  <v:textbox inset="0,0,0,0">
                    <w:txbxContent>
                      <w:p w14:paraId="15258D9E" w14:textId="77777777" w:rsidR="00DC7C48" w:rsidRPr="0022103F" w:rsidRDefault="00DC7C48" w:rsidP="009F2ECC">
                        <w:pPr>
                          <w:jc w:val="center"/>
                          <w:rPr>
                            <w:sz w:val="20"/>
                          </w:rPr>
                        </w:pPr>
                        <w:r>
                          <w:rPr>
                            <w:sz w:val="20"/>
                          </w:rPr>
                          <w:t>Report delivery</w:t>
                        </w:r>
                      </w:p>
                    </w:txbxContent>
                  </v:textbox>
                </v:shape>
                <v:shape id="Straight Arrow Connector 233" o:spid="_x0000_s1198" type="#_x0000_t32" style="position:absolute;left:14570;top:17182;width:10704;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" strokeweight="1pt">
                  <v:stroke endarrow="open"/>
                </v:shape>
                <v:shape id="Straight Arrow Connector 234" o:spid="_x0000_s1199" type="#_x0000_t32" style="position:absolute;left:27231;top:19192;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" strokeweight="1pt">
                  <v:stroke endarrow="open"/>
                </v:shape>
                <v:shape id="Straight Arrow Connector 235" o:spid="_x0000_s1200" type="#_x0000_t32" style="position:absolute;left:27030;top:33963;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" strokeweight="1pt">
                  <v:stroke startarrow="open"/>
                </v:shape>
                <v:shape id="Straight Arrow Connector 236" o:spid="_x0000_s1201" type="#_x0000_t32" style="position:absolute;left:14670;top:41298;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" strokeweight="1pt">
                  <v:stroke endarrow="open"/>
                </v:shape>
                <v:shape id="Straight Arrow Connector 235" o:spid="_x0000_s1202" type="#_x0000_t32" style="position:absolute;left:27130;top:21905;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" strokeweight="1pt">
                  <v:stroke startarrow="open"/>
                </v:shape>
                <v:shape id="Straight Arrow Connector 233" o:spid="_x0000_s1203" type="#_x0000_t32" style="position:absolute;left:14469;top:23513;width:1070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" strokeweight="1pt">
                  <v:stroke endarrow="open"/>
                </v:shape>
                <v:shape id="Straight Arrow Connector 235" o:spid="_x0000_s1204" type="#_x0000_t32" style="position:absolute;left:27030;top:26025;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" strokeweight="1pt">
                  <v:stroke startarrow="open"/>
                </v:shape>
                <v:shape id="Straight Arrow Connector 235" o:spid="_x0000_s1205" type="#_x0000_t32" style="position:absolute;left:27130;top:29341;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" strokeweight="1pt">
                  <v:stroke startarrow="open"/>
                </v:shape>
                <v:shape id="Straight Arrow Connector 233" o:spid="_x0000_s1206" type="#_x0000_t32" style="position:absolute;left:14570;top:28135;width:10699;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" strokeweight="1pt">
                  <v:stroke endarrow="open"/>
                </v:shape>
                <v:line id="Straight Connector 210" o:spid="_x0000_s1207" style="position:absolute;visibility:visible;mso-wrap-style:square" from="13464,10550" to="13464,451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">
                  <v:stroke dashstyle="dash"/>
                </v:line>
                <v:line id="Straight Connector 211" o:spid="_x0000_s1208" style="position:absolute;visibility:visible;mso-wrap-style:square" from="26226,11153" to="26226,445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">
                  <v:stroke dashstyle="dash"/>
                </v:line>
                <v:line id="Straight Connector 212" o:spid="_x0000_s1209" style="position:absolute;visibility:visible;mso-wrap-style:square" from="38887,11153" to="38887,445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">
                  <v:stroke dashstyle="dash"/>
                </v:line>
                <v:shape id="Text Box 220" o:spid="_x0000_s1210" type="#_x0000_t202" style="position:absolute;left:10349;top:4320;width:6271;height:6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" filled="f" stroked="f" strokeweight=".5pt">
                  <v:textbox inset="0,0,0,0">
                    <w:txbxContent>
                      <w:p w14:paraId="65596B1D" w14:textId="77777777" w:rsidR="00DC7C48" w:rsidRDefault="00DC7C48" w:rsidP="00DC7C48">
                        <w:pPr>
                          <w:jc w:val="center"/>
                          <w:rPr>
                            <w:sz w:val="20"/>
                          </w:rPr>
                        </w:pPr>
                        <w:r>
                          <w:rPr>
                            <w:sz w:val="20"/>
                          </w:rPr>
                          <w:t>Alert</w:t>
                        </w:r>
                      </w:p>
                      <w:p w14:paraId="326F1AD1" w14:textId="77777777" w:rsidR="00DC7C48" w:rsidRDefault="00DC7C48" w:rsidP="00DC7C48">
                        <w:pPr>
                          <w:jc w:val="center"/>
                          <w:rPr>
                            <w:sz w:val="20"/>
                          </w:rPr>
                        </w:pPr>
                        <w:r>
                          <w:rPr>
                            <w:sz w:val="20"/>
                          </w:rPr>
                          <w:t>Reporter</w:t>
                        </w:r>
                      </w:p>
                      <w:p w14:paraId="6B649140" w14:textId="77777777" w:rsidR="00DC7C48" w:rsidRPr="0022103F" w:rsidRDefault="00DC7C48" w:rsidP="00FB0DAB">
                        <w:pPr>
                          <w:jc w:val="center"/>
                          <w:rPr>
                            <w:sz w:val="20"/>
                          </w:rPr>
                        </w:pPr>
                        <w:r w:rsidRPr="0022103F">
                          <w:rPr>
                            <w:sz w:val="20"/>
                          </w:rPr>
                          <w:t xml:space="preserve"> (AR)</w:t>
                        </w:r>
                      </w:p>
                    </w:txbxContent>
                  </v:textbox>
                </v:shape>
                <v:shape id="Text Box 221" o:spid="_x0000_s1211" type="#_x0000_t202" style="position:absolute;left:23714;top:4421;width:5129;height:68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" filled="f" stroked="f" strokeweight=".5pt">
                  <v:textbox inset="0,0,0,0">
                    <w:txbxContent>
                      <w:p w14:paraId="099B0C1A" w14:textId="77777777" w:rsidR="00DC7C48" w:rsidRPr="0022103F" w:rsidRDefault="00DC7C48" w:rsidP="00DC7C48">
                        <w:pPr>
                          <w:jc w:val="center"/>
                          <w:rPr>
                            <w:sz w:val="20"/>
                          </w:rPr>
                        </w:pPr>
                        <w:r w:rsidRPr="0022103F">
                          <w:rPr>
                            <w:sz w:val="20"/>
                          </w:rPr>
                          <w:t>Alert Manager (AM)</w:t>
                        </w:r>
                      </w:p>
                    </w:txbxContent>
                  </v:textbox>
                </v:shape>
                <v:shape id="Text Box 222" o:spid="_x0000_s1212" type="#_x0000_t202" style="position:absolute;left:34968;top:4421;width:8467;height:6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" filled="f" stroked="f" strokeweight=".5pt">
                  <v:textbox inset="0,0,0,0">
                    <w:txbxContent>
                      <w:p w14:paraId="5ECCE2FB" w14:textId="77777777" w:rsidR="00DC7C48" w:rsidRPr="0022103F" w:rsidRDefault="00DC7C48" w:rsidP="00DC7C48">
                        <w:pPr>
                          <w:jc w:val="center"/>
                          <w:rPr>
                            <w:sz w:val="20"/>
                          </w:rPr>
                        </w:pPr>
                        <w:r w:rsidRPr="0022103F">
                          <w:rPr>
                            <w:sz w:val="20"/>
                          </w:rPr>
                          <w:t>Alert Communicator (AC)</w:t>
                        </w:r>
                      </w:p>
                    </w:txbxContent>
                  </v:textbox>
                </v:shape>
                <v:shape id="Text Box 223" o:spid="_x0000_s1213" type="#_x0000_t202" style="position:absolute;left:2612;top:11151;width:9372;height:46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" filled="f" stroked="f" strokeweight=".5pt">
                  <v:textbox style="mso-fit-shape-to-text:t" inset="0,0,0,0">
                    <w:txbxContent>
                      <w:p w14:paraId="4BC12DF6" w14:textId="77777777" w:rsidR="00DC7C48" w:rsidRPr="0022103F" w:rsidRDefault="00DC7C48" w:rsidP="009F2ECC">
                        <w:pPr>
                          <w:jc w:val="center"/>
                          <w:rPr>
                            <w:sz w:val="20"/>
                          </w:rPr>
                        </w:pPr>
                        <w:r w:rsidRPr="0022103F">
                          <w:rPr>
                            <w:sz w:val="20"/>
                          </w:rPr>
                          <w:t xml:space="preserve">Patient </w:t>
                        </w:r>
                        <w:r>
                          <w:rPr>
                            <w:sz w:val="20"/>
                          </w:rPr>
                          <w:t>care device detects alarm condition</w:t>
                        </w:r>
                      </w:p>
                    </w:txbxContent>
                  </v:textbox>
                </v:shape>
                <v:shape id="Text Box 226" o:spid="_x0000_s1214" type="#_x0000_t202" style="position:absolute;left:39992;top:21202;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" filled="f" stroked="f" strokeweight=".5pt">
                  <v:textbox inset="0,0,0,0">
                    <w:txbxContent>
                      <w:p w14:paraId="0911147B" w14:textId="77777777" w:rsidR="00DC7C48" w:rsidRPr="0022103F" w:rsidRDefault="00DC7C48" w:rsidP="009F2ECC">
                        <w:pPr>
                          <w:jc w:val="center"/>
                          <w:rPr>
                            <w:sz w:val="20"/>
                          </w:rPr>
                        </w:pPr>
                        <w:r>
                          <w:rPr>
                            <w:sz w:val="20"/>
                          </w:rPr>
                          <w:t>Device</w:t>
                        </w:r>
                        <w:r w:rsidRPr="0022103F">
                          <w:rPr>
                            <w:sz w:val="20"/>
                          </w:rPr>
                          <w:t xml:space="preserve"> receives alert</w:t>
                        </w:r>
                      </w:p>
                    </w:txbxContent>
                  </v:textbox>
                </v:shape>
                <v:shape id="Text Box 228" o:spid="_x0000_s1215" type="#_x0000_t202" style="position:absolute;left:-267;top:35276;width:12927;height:59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" filled="f" stroked="f" strokeweight=".5pt">
                  <v:textbox inset="0,0,0,0">
                    <w:txbxContent>
                      <w:p w14:paraId="3C333234" w14:textId="77777777" w:rsidR="00DC7C48" w:rsidRPr="0022103F" w:rsidRDefault="00DC7C48" w:rsidP="009F2ECC">
                        <w:pPr>
                          <w:jc w:val="center"/>
                          <w:rPr>
                            <w:sz w:val="20"/>
                          </w:rPr>
                        </w:pPr>
                        <w:r w:rsidRPr="0022103F">
                          <w:rPr>
                            <w:sz w:val="20"/>
                          </w:rPr>
                          <w:t xml:space="preserve">Nurse goes to room, </w:t>
                        </w:r>
                        <w:r>
                          <w:rPr>
                            <w:sz w:val="20"/>
                          </w:rPr>
                          <w:t>takes action indicated by alarm, resets alarm</w:t>
                        </w:r>
                      </w:p>
                    </w:txbxContent>
                  </v:textbox>
                </v:shape>
                <v:shape id="Text Box 231" o:spid="_x0000_s1216" type="#_x0000_t202" style="position:absolute;left:8741;width:33863;height:3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5E95BF31" w14:textId="77777777" w:rsidR="00DC7C48" w:rsidRPr="003D0B24" w:rsidRDefault="00DC7C48" w:rsidP="009F2ECC">
                        <w:pPr>
                          <w:jc w:val="center"/>
                          <w:rPr>
                            <w:b/>
                            <w:sz w:val="28"/>
                          </w:rPr>
                        </w:pPr>
                        <w:r w:rsidRPr="003D0B24">
                          <w:rPr>
                            <w:b/>
                            <w:sz w:val="28"/>
                          </w:rPr>
                          <w:t>Case A</w:t>
                        </w:r>
                        <w:r>
                          <w:rPr>
                            <w:b/>
                            <w:sz w:val="28"/>
                          </w:rPr>
                          <w:t>2: Identified Patient Source</w:t>
                        </w:r>
                        <w:r w:rsidRPr="003D0B24">
                          <w:rPr>
                            <w:b/>
                            <w:sz w:val="28"/>
                          </w:rPr>
                          <w:t xml:space="preserve"> Sourced</w:t>
                        </w:r>
                      </w:p>
                    </w:txbxContent>
                  </v:textbox>
                </v:shape>
                <v:rect id="Rectangle 295" o:spid="_x0000_s1217" style="position:absolute;left:12660;top:15474;width:1886;height:27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"/>
                <v:rect id="Rectangle 296" o:spid="_x0000_s1218" style="position:absolute;left:25321;top:15675;width:1886;height:27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"/>
                <v:rect id="Rectangle 297" o:spid="_x0000_s1219" style="position:absolute;left:37882;top:15474;width:1886;height:19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"/>
                <v:shape id="Text Box 226" o:spid="_x0000_s1220" type="#_x0000_t202" style="position:absolute;left:38887;top:25522;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" filled="f" stroked="f" strokeweight=".5pt">
                  <v:textbox inset="0,0,0,0">
                    <w:txbxContent>
                      <w:p w14:paraId="46C6C1AD" w14:textId="77777777" w:rsidR="00DC7C48" w:rsidRPr="0022103F" w:rsidRDefault="00DC7C48" w:rsidP="009F2ECC">
                        <w:pPr>
                          <w:jc w:val="center"/>
                          <w:rPr>
                            <w:sz w:val="20"/>
                          </w:rPr>
                        </w:pPr>
                        <w:r>
                          <w:rPr>
                            <w:sz w:val="20"/>
                          </w:rPr>
                          <w:t>Nurse reads</w:t>
                        </w:r>
                        <w:r w:rsidRPr="0022103F">
                          <w:rPr>
                            <w:sz w:val="20"/>
                          </w:rPr>
                          <w:t xml:space="preserve"> alert</w:t>
                        </w:r>
                      </w:p>
                    </w:txbxContent>
                  </v:textbox>
                </v:shape>
                <v:shape id="Text Box 226" o:spid="_x0000_s1221" type="#_x0000_t202" style="position:absolute;left:39490;top:29341;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" filled="f" stroked="f" strokeweight=".5pt">
                  <v:textbox inset="0,0,0,0">
                    <w:txbxContent>
                      <w:p w14:paraId="07D820DB" w14:textId="77777777" w:rsidR="00DC7C48" w:rsidRPr="0022103F" w:rsidRDefault="00DC7C48" w:rsidP="009F2ECC">
                        <w:pPr>
                          <w:jc w:val="center"/>
                          <w:rPr>
                            <w:sz w:val="20"/>
                          </w:rPr>
                        </w:pPr>
                        <w:r>
                          <w:rPr>
                            <w:sz w:val="20"/>
                          </w:rPr>
                          <w:t>Nurse accepts</w:t>
                        </w:r>
                        <w:r w:rsidRPr="0022103F">
                          <w:rPr>
                            <w:sz w:val="20"/>
                          </w:rPr>
                          <w:t xml:space="preserve"> alert</w:t>
                        </w:r>
                      </w:p>
                    </w:txbxContent>
                  </v:textbox>
                </v:shape>
                <v:shape id="Straight Arrow Connector 233" o:spid="_x0000_s1222" type="#_x0000_t32" style="position:absolute;left:14670;top:32355;width:1070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" strokeweight="1pt">
                  <v:stroke endarrow="open"/>
                </v:shape>
                <v:shape id="Straight Arrow Connector 233" o:spid="_x0000_s1223" type="#_x0000_t32" style="position:absolute;left:14570;top:36174;width:10699;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" strokeweight="1pt">
                  <v:stroke endarrow="open"/>
                </v:shape>
                <w10:wrap type="topAndBottom"/>
              </v:group>
            </w:pict>
          </mc:Fallback>
        </mc:AlternateContent>
      </w:r>
      <w:r w:rsidR="006A307B" w:rsidRPr="00190000">
        <w:rPr>
          <w:iCs/>
        </w:rPr>
        <w:t xml:space="preserve">Use Case – Alert occurs on PCD assigned to patient. PCD or PCD gateway system, operating as an Alert Reporter (AR) sends Report Alert [PCD-04] to Alert Manager (AM) indicating PCD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190000">
        <w:t>The Alert Manager (AM) sends a Report Alert Status [PCD-05] to the Alert Reporter (AR) to inform the Alert Reporter (AR) of the status of the communication of the alert to the Alert Communication (AC) which may indicate successfully sent or not</w:t>
      </w:r>
      <w:r w:rsidR="00552C0F" w:rsidRPr="00190000">
        <w:t xml:space="preserve">. </w:t>
      </w:r>
      <w:r w:rsidR="006A307B" w:rsidRPr="00190000">
        <w:rPr>
          <w:iCs/>
        </w:rPr>
        <w:t xml:space="preserve">The nurse receives the alert on their assigned device. The information minimally includes the patient identification. </w:t>
      </w:r>
      <w:r w:rsidR="00F14550" w:rsidRPr="00190000">
        <w:t>The Alert Manager (AM) sends a Report Alert Status [PCD-05] to the Alert Reporter (AR) to inform the Alert Reporter (AR) of the delivery confirmation status which may indicate delivered or not delivered.</w:t>
      </w:r>
      <w:r w:rsidR="00F14550" w:rsidRPr="00190000">
        <w:rPr>
          <w:iCs/>
        </w:rPr>
        <w:t xml:space="preserve"> </w:t>
      </w:r>
      <w:r w:rsidR="006A307B" w:rsidRPr="00190000">
        <w:rPr>
          <w:iCs/>
        </w:rPr>
        <w:t xml:space="preserve">The nurse replies to the alert on the communication device, the Alert Communicator (AC) sends a Report Dissemination Alert Status [PCD-07] to the Alert </w:t>
      </w:r>
      <w:r w:rsidR="006A307B" w:rsidRPr="00190000">
        <w:rPr>
          <w:iCs/>
        </w:rPr>
        <w:lastRenderedPageBreak/>
        <w:t xml:space="preserve">Manager (AM). </w:t>
      </w:r>
      <w:r w:rsidR="00F14550" w:rsidRPr="00190000">
        <w:t>The Alert Manager (AM) sends a Report Alert Status [PCD-05] to the Alert Reporter (AR) to inform the Alert Reporter (AR) of the nurse response to the alert notification.</w:t>
      </w:r>
      <w:r w:rsidR="00F14550" w:rsidRPr="00190000">
        <w:rPr>
          <w:iCs/>
        </w:rPr>
        <w:t xml:space="preserve"> </w:t>
      </w:r>
      <w:r w:rsidR="006A307B" w:rsidRPr="00190000">
        <w:rPr>
          <w:iCs/>
        </w:rPr>
        <w:t>The nurse goes to the room, determines the needs of the patient, and responds to the PCD alert. The nurse then clears the PCD alert. The PCD or PCD gateway system, operating as an Alert Reporter (AR) sends Report Alert [PCD-04] to Alert</w:t>
      </w:r>
      <w:r w:rsidR="008F2E3C" w:rsidRPr="00190000">
        <w:rPr>
          <w:iCs/>
        </w:rPr>
        <w:t xml:space="preserve"> </w:t>
      </w:r>
      <w:r w:rsidR="006A307B" w:rsidRPr="00190000">
        <w:rPr>
          <w:iCs/>
        </w:rPr>
        <w:t>Manager (AM) indicating reset of the PCD alert. The Alert Manager (AM) receives the alert turns off any configured alert escalation and logs the alert.</w:t>
      </w:r>
    </w:p>
    <w:p w14:paraId="6BE84D74" w14:textId="77777777" w:rsidR="006A307B" w:rsidRPr="00190000" w:rsidRDefault="006A307B" w:rsidP="00B5724A">
      <w:pPr>
        <w:pStyle w:val="Heading4"/>
        <w:tabs>
          <w:tab w:val="num" w:pos="864"/>
          <w:tab w:val="left" w:pos="900"/>
        </w:tabs>
        <w:rPr>
          <w:noProof w:val="0"/>
        </w:rPr>
      </w:pPr>
      <w:bookmarkStart w:id="1661" w:name="_Toc206294895"/>
      <w:bookmarkStart w:id="1662" w:name="_Toc361925428"/>
      <w:r w:rsidRPr="00190000">
        <w:rPr>
          <w:noProof w:val="0"/>
        </w:rPr>
        <w:t xml:space="preserve"> </w:t>
      </w:r>
      <w:bookmarkStart w:id="1663" w:name="_Toc369246374"/>
      <w:bookmarkStart w:id="1664" w:name="_Toc24466600"/>
      <w:r w:rsidRPr="00190000">
        <w:rPr>
          <w:noProof w:val="0"/>
        </w:rPr>
        <w:t>Case A3: Same as A1/A2 with Escalation with Cancel at Alert Source</w:t>
      </w:r>
      <w:bookmarkEnd w:id="1661"/>
      <w:bookmarkEnd w:id="1662"/>
      <w:bookmarkEnd w:id="1663"/>
      <w:bookmarkEnd w:id="1664"/>
    </w:p>
    <w:p w14:paraId="49F03F65" w14:textId="77777777" w:rsidR="006A307B" w:rsidRPr="00190000" w:rsidRDefault="006A307B" w:rsidP="006A307B">
      <w:pPr>
        <w:pStyle w:val="BodyText"/>
        <w:rPr>
          <w:iCs/>
        </w:rPr>
      </w:pPr>
      <w:r w:rsidRPr="00190000">
        <w:rPr>
          <w:iCs/>
        </w:rPr>
        <w:t>Use Case 3: (same as use case 1 or 2 with escalation with cancel at source) if the communication destination is inaccessible or the target individual is indicated as unavailable, then the alert is rerouted to one or more alternatives with escalation to higher levels of responsibility until the alert is canceled at its source and the alert system notified of the cancel.</w:t>
      </w:r>
    </w:p>
    <w:p w14:paraId="20BCE108" w14:textId="77777777" w:rsidR="006A307B" w:rsidRPr="00190000" w:rsidRDefault="006A307B" w:rsidP="00B5724A">
      <w:pPr>
        <w:pStyle w:val="Heading4"/>
        <w:tabs>
          <w:tab w:val="num" w:pos="864"/>
          <w:tab w:val="left" w:pos="900"/>
        </w:tabs>
        <w:rPr>
          <w:noProof w:val="0"/>
        </w:rPr>
      </w:pPr>
      <w:bookmarkStart w:id="1665" w:name="_Toc206294896"/>
      <w:bookmarkStart w:id="1666" w:name="_Toc361925429"/>
      <w:r w:rsidRPr="00190000">
        <w:rPr>
          <w:noProof w:val="0"/>
        </w:rPr>
        <w:t xml:space="preserve"> </w:t>
      </w:r>
      <w:bookmarkStart w:id="1667" w:name="_Toc369246375"/>
      <w:bookmarkStart w:id="1668" w:name="_Toc24466601"/>
      <w:r w:rsidRPr="00190000">
        <w:rPr>
          <w:noProof w:val="0"/>
        </w:rPr>
        <w:t>Case A4: Same as A1/A2 with Escalation with Cancel at Communication Endpoint</w:t>
      </w:r>
      <w:bookmarkEnd w:id="1665"/>
      <w:bookmarkEnd w:id="1666"/>
      <w:bookmarkEnd w:id="1667"/>
      <w:bookmarkEnd w:id="1668"/>
      <w:r w:rsidRPr="00190000">
        <w:rPr>
          <w:noProof w:val="0"/>
        </w:rPr>
        <w:t xml:space="preserve"> </w:t>
      </w:r>
    </w:p>
    <w:p w14:paraId="0911B37F" w14:textId="77777777" w:rsidR="006A307B" w:rsidRPr="00190000" w:rsidRDefault="006A307B" w:rsidP="006A307B">
      <w:pPr>
        <w:pStyle w:val="BodyText"/>
        <w:rPr>
          <w:iCs/>
        </w:rPr>
      </w:pPr>
      <w:r w:rsidRPr="00190000">
        <w:rPr>
          <w:iCs/>
        </w:rPr>
        <w:t>Use Case 4: (same as use case 1 or 2 with escalation with cancel of any active Alert Manager (AM) escalation actions at communication endpoint) if the communication destination is inaccessible or the target individual is indicated as unavailable then the alert is rerouted to one or more alternatives with escalation to higher levels of responsibility until the alert is canceled by a recipient at a communication endpoint.</w:t>
      </w:r>
    </w:p>
    <w:p w14:paraId="071FBC79" w14:textId="1E347DA0" w:rsidR="006A307B" w:rsidRPr="00190000" w:rsidRDefault="006A307B" w:rsidP="00B5724A">
      <w:pPr>
        <w:pStyle w:val="Heading4"/>
        <w:tabs>
          <w:tab w:val="num" w:pos="864"/>
          <w:tab w:val="left" w:pos="900"/>
        </w:tabs>
        <w:rPr>
          <w:noProof w:val="0"/>
        </w:rPr>
      </w:pPr>
      <w:bookmarkStart w:id="1669" w:name="_Toc206294897"/>
      <w:bookmarkStart w:id="1670" w:name="_Toc361925430"/>
      <w:r w:rsidRPr="00190000">
        <w:rPr>
          <w:noProof w:val="0"/>
        </w:rPr>
        <w:t xml:space="preserve"> </w:t>
      </w:r>
      <w:bookmarkStart w:id="1671" w:name="_Toc369246376"/>
      <w:bookmarkStart w:id="1672" w:name="_Toc24466602"/>
      <w:r w:rsidRPr="00190000">
        <w:rPr>
          <w:noProof w:val="0"/>
        </w:rPr>
        <w:t xml:space="preserve">Case A5: Same as A1/A2 with Escalation with Cancel at </w:t>
      </w:r>
      <w:bookmarkEnd w:id="1669"/>
      <w:bookmarkEnd w:id="1670"/>
      <w:bookmarkEnd w:id="1671"/>
      <w:r w:rsidR="00FC59AA" w:rsidRPr="00190000">
        <w:rPr>
          <w:noProof w:val="0"/>
        </w:rPr>
        <w:t>Alert Manager</w:t>
      </w:r>
      <w:bookmarkEnd w:id="1672"/>
    </w:p>
    <w:p w14:paraId="678E1D4F" w14:textId="77777777" w:rsidR="006A307B" w:rsidRPr="00190000" w:rsidRDefault="006A307B" w:rsidP="006A307B">
      <w:pPr>
        <w:pStyle w:val="BodyText"/>
      </w:pPr>
      <w:r w:rsidRPr="00190000">
        <w:t xml:space="preserve">Use Case 5: (same as use case 1 or 2 with escalation with cancel </w:t>
      </w:r>
      <w:r w:rsidRPr="00190000">
        <w:rPr>
          <w:iCs/>
        </w:rPr>
        <w:t>of any active Alert Manager (AM) escalation actions</w:t>
      </w:r>
      <w:r w:rsidRPr="00190000">
        <w:t xml:space="preserve"> at alert management system) if the communication destination is inaccessible or the target individual is indicated as unavailable then the alert is rerouted to one or more alternatives with escalation to higher levels of responsibility until the alert is canceled by a user on the Alert Manager (AM), however not automatically via algorithms in the Alert Manager (AM).</w:t>
      </w:r>
    </w:p>
    <w:p w14:paraId="5207581C" w14:textId="205CA1AC" w:rsidR="006A307B" w:rsidRPr="00190000" w:rsidRDefault="006A307B" w:rsidP="00B5724A">
      <w:pPr>
        <w:pStyle w:val="Heading4"/>
        <w:tabs>
          <w:tab w:val="num" w:pos="864"/>
          <w:tab w:val="left" w:pos="900"/>
        </w:tabs>
        <w:rPr>
          <w:noProof w:val="0"/>
        </w:rPr>
      </w:pPr>
      <w:bookmarkStart w:id="1673" w:name="_Toc206294898"/>
      <w:bookmarkStart w:id="1674" w:name="_Toc361925431"/>
      <w:r w:rsidRPr="00190000">
        <w:rPr>
          <w:noProof w:val="0"/>
        </w:rPr>
        <w:t xml:space="preserve"> </w:t>
      </w:r>
      <w:bookmarkStart w:id="1675" w:name="_Toc369246377"/>
      <w:bookmarkStart w:id="1676" w:name="_Toc24466603"/>
      <w:r w:rsidRPr="00190000">
        <w:rPr>
          <w:noProof w:val="0"/>
        </w:rPr>
        <w:t xml:space="preserve">Case A6: Information with no destination other than logging by the Alert Manager (AM) </w:t>
      </w:r>
      <w:bookmarkEnd w:id="1673"/>
      <w:bookmarkEnd w:id="1674"/>
      <w:bookmarkEnd w:id="1675"/>
      <w:r w:rsidR="00DE6F27" w:rsidRPr="00190000">
        <w:rPr>
          <w:noProof w:val="0"/>
        </w:rPr>
        <w:t xml:space="preserve">or Alert Consumer </w:t>
      </w:r>
      <w:r w:rsidR="00685B43" w:rsidRPr="00190000">
        <w:rPr>
          <w:noProof w:val="0"/>
        </w:rPr>
        <w:t>Actor</w:t>
      </w:r>
      <w:bookmarkEnd w:id="1676"/>
    </w:p>
    <w:p w14:paraId="7ECC0009" w14:textId="77777777" w:rsidR="006A307B" w:rsidRPr="00190000" w:rsidRDefault="006A307B" w:rsidP="006A307B">
      <w:pPr>
        <w:pStyle w:val="BodyText"/>
      </w:pPr>
      <w:r w:rsidRPr="00190000">
        <w:t>Use Case 6: The use case for this is to log information from the Alert Reporter (AR) with the Alert Manager (AM) and not to disseminate the information to the Alert Communicator (AC). The information can be information meant to be used in concert with alerts received from the Alert Reporter (AR), or for logs or information not meant for dissemination to users, but used in reporting alert environment after the fact.</w:t>
      </w:r>
    </w:p>
    <w:p w14:paraId="7A14BD02" w14:textId="25D24819" w:rsidR="00DE6F27" w:rsidRPr="00190000" w:rsidRDefault="00DE6F27" w:rsidP="006A307B">
      <w:pPr>
        <w:pStyle w:val="BodyText"/>
      </w:pPr>
      <w:r w:rsidRPr="00190000">
        <w:lastRenderedPageBreak/>
        <w:t xml:space="preserve">This is also applicable to the Alert Consumer (ACon) actor where there is no presumption of any Disseminate Alert </w:t>
      </w:r>
      <w:r w:rsidR="007C5927" w:rsidRPr="00190000">
        <w:t>[</w:t>
      </w:r>
      <w:r w:rsidRPr="00190000">
        <w:t>PCD-06</w:t>
      </w:r>
      <w:r w:rsidR="00817BD8" w:rsidRPr="00190000">
        <w:t>]</w:t>
      </w:r>
      <w:r w:rsidRPr="00190000">
        <w:t xml:space="preserve"> message generation.</w:t>
      </w:r>
    </w:p>
    <w:p w14:paraId="24051591" w14:textId="0AE56AA4" w:rsidR="00DE6F27" w:rsidRPr="00190000" w:rsidRDefault="00DE6F27" w:rsidP="006A307B">
      <w:pPr>
        <w:pStyle w:val="BodyText"/>
      </w:pPr>
      <w:r w:rsidRPr="00190000">
        <w:t xml:space="preserve">This is also applicable to the Alert Consumer (ACon) actor where there is no presumption of any Disseminate Alert </w:t>
      </w:r>
      <w:r w:rsidR="00817BD8" w:rsidRPr="00190000">
        <w:t>[</w:t>
      </w:r>
      <w:r w:rsidRPr="00190000">
        <w:t>PCD-06</w:t>
      </w:r>
      <w:r w:rsidR="00817BD8" w:rsidRPr="00190000">
        <w:t>]</w:t>
      </w:r>
      <w:r w:rsidRPr="00190000">
        <w:t xml:space="preserve"> message generation.</w:t>
      </w:r>
    </w:p>
    <w:p w14:paraId="732A5F9D" w14:textId="77777777" w:rsidR="006A307B" w:rsidRPr="00190000" w:rsidRDefault="006A307B" w:rsidP="00B5724A">
      <w:pPr>
        <w:pStyle w:val="Heading4"/>
        <w:tabs>
          <w:tab w:val="num" w:pos="864"/>
          <w:tab w:val="left" w:pos="900"/>
        </w:tabs>
        <w:rPr>
          <w:noProof w:val="0"/>
        </w:rPr>
      </w:pPr>
      <w:bookmarkStart w:id="1677" w:name="_Toc361925432"/>
      <w:r w:rsidRPr="00190000">
        <w:rPr>
          <w:noProof w:val="0"/>
        </w:rPr>
        <w:t xml:space="preserve"> </w:t>
      </w:r>
      <w:bookmarkStart w:id="1678" w:name="_Toc369246378"/>
      <w:bookmarkStart w:id="1679" w:name="_Toc24466604"/>
      <w:r w:rsidRPr="00190000">
        <w:rPr>
          <w:noProof w:val="0"/>
        </w:rPr>
        <w:t>Case A7: Equipment Sourced Alert</w:t>
      </w:r>
      <w:bookmarkEnd w:id="1677"/>
      <w:bookmarkEnd w:id="1678"/>
      <w:bookmarkEnd w:id="1679"/>
    </w:p>
    <w:p w14:paraId="3BA2FE1A" w14:textId="77777777" w:rsidR="006A307B" w:rsidRPr="00190000" w:rsidRDefault="006A307B" w:rsidP="006A307B">
      <w:pPr>
        <w:pStyle w:val="BodyText"/>
      </w:pPr>
      <w:r w:rsidRPr="00190000">
        <w:t xml:space="preserve">Use Case 7: The use case for this alert is to communicate medical equipment </w:t>
      </w:r>
      <w:r w:rsidR="00870743" w:rsidRPr="00190000">
        <w:t>management events</w:t>
      </w:r>
      <w:r w:rsidRPr="00190000">
        <w:t xml:space="preserve"> from devices when those events are not patient focused, such as battery low or failure to charge or malfunctioning of alerts. Such indications are device specific, patient independent, and potentially location independent.</w:t>
      </w:r>
    </w:p>
    <w:p w14:paraId="76FAECDB" w14:textId="77777777" w:rsidR="006A307B" w:rsidRPr="00190000" w:rsidRDefault="006A307B" w:rsidP="00B5724A">
      <w:pPr>
        <w:pStyle w:val="Heading2"/>
        <w:rPr>
          <w:noProof w:val="0"/>
        </w:rPr>
      </w:pPr>
      <w:bookmarkStart w:id="1680" w:name="_Toc206294899"/>
      <w:bookmarkStart w:id="1681" w:name="_Toc361925433"/>
      <w:bookmarkStart w:id="1682" w:name="_Toc369246379"/>
      <w:bookmarkStart w:id="1683" w:name="_Toc24466605"/>
      <w:r w:rsidRPr="00190000">
        <w:rPr>
          <w:noProof w:val="0"/>
        </w:rPr>
        <w:t>ACM Security Considerations</w:t>
      </w:r>
      <w:bookmarkEnd w:id="1680"/>
      <w:bookmarkEnd w:id="1681"/>
      <w:bookmarkEnd w:id="1682"/>
      <w:bookmarkEnd w:id="1683"/>
    </w:p>
    <w:p w14:paraId="135D7D5B" w14:textId="77777777" w:rsidR="006A307B" w:rsidRPr="00190000" w:rsidRDefault="006A307B" w:rsidP="006A307B">
      <w:pPr>
        <w:pStyle w:val="BodyText"/>
      </w:pPr>
      <w:r w:rsidRPr="00190000">
        <w:t>This profile itself does not impose specific requirements for authentication, encryption, or auditing, leaving these matters to site-specific policy or agreement. The IHE PCD Technical Framework identifies security requirements across all PCD profiles.</w:t>
      </w:r>
    </w:p>
    <w:p w14:paraId="049EBFD7" w14:textId="77777777" w:rsidR="006A307B" w:rsidRPr="00190000" w:rsidRDefault="006A307B" w:rsidP="00603764">
      <w:pPr>
        <w:pStyle w:val="BodyText"/>
      </w:pPr>
    </w:p>
    <w:p w14:paraId="23E17F03" w14:textId="77777777" w:rsidR="003A5E6E" w:rsidRPr="00190000" w:rsidRDefault="003A5E6E">
      <w:pPr>
        <w:pStyle w:val="BodyText"/>
        <w:pPrChange w:id="1684" w:author="Mary Jungers" w:date="2019-11-12T14:26:00Z">
          <w:pPr/>
        </w:pPrChange>
      </w:pPr>
      <w:bookmarkStart w:id="1685" w:name="_Toc388005535"/>
      <w:bookmarkStart w:id="1686" w:name="_Toc270019763"/>
      <w:bookmarkStart w:id="1687" w:name="_Toc270019839"/>
      <w:bookmarkStart w:id="1688" w:name="_Toc369246380"/>
    </w:p>
    <w:p w14:paraId="08CC28B8" w14:textId="77777777" w:rsidR="003A5E6E" w:rsidRPr="00190000" w:rsidRDefault="003A5E6E">
      <w:pPr>
        <w:pStyle w:val="BodyText"/>
        <w:pPrChange w:id="1689" w:author="Mary Jungers" w:date="2019-11-12T14:26:00Z">
          <w:pPr/>
        </w:pPrChange>
      </w:pPr>
    </w:p>
    <w:p w14:paraId="4475CFDD" w14:textId="77777777" w:rsidR="003A5E6E" w:rsidRPr="00190000" w:rsidRDefault="003A5E6E">
      <w:pPr>
        <w:pStyle w:val="BodyText"/>
        <w:pPrChange w:id="1690" w:author="Mary Jungers" w:date="2019-11-12T14:26:00Z">
          <w:pPr/>
        </w:pPrChange>
      </w:pPr>
    </w:p>
    <w:p w14:paraId="2EC58E51" w14:textId="38198550" w:rsidR="003A5E6E" w:rsidRPr="00190000" w:rsidRDefault="003A5E6E" w:rsidP="003A5E6E">
      <w:pPr>
        <w:pStyle w:val="Heading1"/>
        <w:rPr>
          <w:noProof w:val="0"/>
        </w:rPr>
      </w:pPr>
      <w:bookmarkStart w:id="1691" w:name="_Toc371555161"/>
      <w:bookmarkStart w:id="1692" w:name="_Toc436215453"/>
      <w:bookmarkStart w:id="1693" w:name="_Toc24466606"/>
      <w:r w:rsidRPr="00190000">
        <w:rPr>
          <w:noProof w:val="0"/>
        </w:rPr>
        <w:lastRenderedPageBreak/>
        <w:t>Infusion Pump Event Communication (IPEC) Integration Profile</w:t>
      </w:r>
      <w:bookmarkEnd w:id="1691"/>
      <w:bookmarkEnd w:id="1692"/>
      <w:bookmarkEnd w:id="1693"/>
    </w:p>
    <w:p w14:paraId="6BF1821B" w14:textId="77777777" w:rsidR="003A5E6E" w:rsidRPr="00190000" w:rsidRDefault="003A5E6E" w:rsidP="003A5E6E">
      <w:pPr>
        <w:pStyle w:val="BodyText"/>
      </w:pPr>
      <w:r w:rsidRPr="00190000">
        <w:t xml:space="preserve">This document introduces a new profile - Infusion Pump Event Communication. This profile is based on the general observation reporting in the Device Enterprise Communication (DEC) Profile. Infusion Pump Event Communication uses the same general form of interactions among Device Observation Reporter and Device Observation Consumer Actors. </w:t>
      </w:r>
    </w:p>
    <w:p w14:paraId="2B1926FE" w14:textId="77777777" w:rsidR="003A5E6E" w:rsidRPr="00190000" w:rsidRDefault="003A5E6E" w:rsidP="003A5E6E">
      <w:pPr>
        <w:pStyle w:val="BodyText"/>
      </w:pPr>
      <w:r w:rsidRPr="00190000">
        <w:t>The principal intended uses of IHE Device Enterprise Communication in acute care are to communicate device data to enterprise information systems for:</w:t>
      </w:r>
    </w:p>
    <w:p w14:paraId="7EF9A860" w14:textId="77777777" w:rsidR="003A5E6E" w:rsidRPr="00190000" w:rsidRDefault="003A5E6E" w:rsidP="003A5E6E">
      <w:pPr>
        <w:pStyle w:val="ListBullet2"/>
      </w:pPr>
      <w:r w:rsidRPr="00190000">
        <w:t>Reporting, charting and trending physiological data to assist clinicians in tracking the patients physiological state for situational awareness and care planning</w:t>
      </w:r>
    </w:p>
    <w:p w14:paraId="4ABD5D5D" w14:textId="77777777" w:rsidR="003A5E6E" w:rsidRPr="00190000" w:rsidRDefault="003A5E6E" w:rsidP="003A5E6E">
      <w:pPr>
        <w:pStyle w:val="ListBullet2"/>
      </w:pPr>
      <w:r w:rsidRPr="00190000">
        <w:t>Near-real-time response to clinically or technically actionable events and situations</w:t>
      </w:r>
    </w:p>
    <w:p w14:paraId="5DB3A79A" w14:textId="77777777" w:rsidR="003A5E6E" w:rsidRPr="00190000" w:rsidRDefault="003A5E6E" w:rsidP="003A5E6E">
      <w:pPr>
        <w:pStyle w:val="ListBullet2"/>
      </w:pPr>
      <w:r w:rsidRPr="00190000">
        <w:t>Provision of information for an archival record of device observations, possibly including events, that are clinical, technical, or both</w:t>
      </w:r>
    </w:p>
    <w:p w14:paraId="5031B196" w14:textId="77777777" w:rsidR="003A5E6E" w:rsidRPr="00190000" w:rsidRDefault="003A5E6E" w:rsidP="003A5E6E">
      <w:pPr>
        <w:pStyle w:val="BodyText"/>
      </w:pPr>
      <w:r w:rsidRPr="00190000">
        <w:t>Device Enterprise Communications (DEC) is chiefly designed for the first goal listed based on periodic observation reporting, but has always provided for episodic and event reporting as a subtype of general event reporting.</w:t>
      </w:r>
    </w:p>
    <w:p w14:paraId="1D769DE3" w14:textId="725A566F" w:rsidR="003A5E6E" w:rsidRPr="00190000" w:rsidDel="00983C4C" w:rsidRDefault="003A5E6E" w:rsidP="003A5E6E">
      <w:pPr>
        <w:pStyle w:val="BodyText"/>
        <w:rPr>
          <w:del w:id="1694" w:author="Mary Jungers" w:date="2019-11-12T12:42:00Z"/>
        </w:rPr>
      </w:pPr>
      <w:r w:rsidRPr="00190000">
        <w:t>The Infusion Pump Event Communication Integration Profile is designed to address the third goal of reporting events, specifically infusion pump events. It defines a means for communicating significant events related to medication administration by infusion pumps.</w:t>
      </w:r>
    </w:p>
    <w:p w14:paraId="6A93D17F" w14:textId="77777777" w:rsidR="003A5E6E" w:rsidRPr="00190000" w:rsidRDefault="003A5E6E" w:rsidP="003A5E6E">
      <w:pPr>
        <w:pStyle w:val="BodyText"/>
      </w:pPr>
    </w:p>
    <w:p w14:paraId="43D8F2A4" w14:textId="77777777" w:rsidR="003A5E6E" w:rsidRPr="00190000" w:rsidRDefault="003A5E6E" w:rsidP="003A5E6E">
      <w:pPr>
        <w:pStyle w:val="BodyText"/>
        <w:rPr>
          <w:b/>
        </w:rPr>
      </w:pPr>
      <w:r w:rsidRPr="00190000">
        <w:rPr>
          <w:b/>
        </w:rPr>
        <w:t>Events in Medical Device Communications</w:t>
      </w:r>
    </w:p>
    <w:p w14:paraId="74E160EE" w14:textId="77777777" w:rsidR="003A5E6E" w:rsidRPr="00190000" w:rsidRDefault="003A5E6E" w:rsidP="003A5E6E">
      <w:pPr>
        <w:pStyle w:val="BodyText"/>
      </w:pPr>
      <w:r w:rsidRPr="00190000">
        <w:t>An event, in the context of medical device communications, is an occurrence about which it is desired to communicate information between devices and information systems. Events are communicated as soon after their occurrence as is technically feasible, in contrast to other observation reporting from devices to information systems which capture the trend of continuously-varying physiological characteristics indicating the patient’s clinical status by communicating observations at regular time intervals. These characteristics are usually then displayed to clinical users in a spreadsheet-like grid or on a trend graph.</w:t>
      </w:r>
    </w:p>
    <w:p w14:paraId="0550851F" w14:textId="77777777" w:rsidR="003A5E6E" w:rsidRPr="00190000" w:rsidRDefault="003A5E6E" w:rsidP="003A5E6E">
      <w:pPr>
        <w:pStyle w:val="BodyText"/>
      </w:pPr>
      <w:r w:rsidRPr="00190000">
        <w:t>One special sort of event is an episodic measurement, that is, one that is not automatically initiated on a regular, timed basis, such as a spot blood pressure cuff reading, or a non-continuous cardiac output measurement. These are initiated manually and the receiving information system has no foreknowledge of when they will occur.</w:t>
      </w:r>
    </w:p>
    <w:p w14:paraId="7D0FB712" w14:textId="77777777" w:rsidR="003A5E6E" w:rsidRPr="00190000" w:rsidRDefault="003A5E6E" w:rsidP="003A5E6E">
      <w:pPr>
        <w:pStyle w:val="BodyText"/>
      </w:pPr>
      <w:r w:rsidRPr="00190000">
        <w:t xml:space="preserve">Another special case is an alarm or advisory, where the key outcome of the alert is meant to be some action by a person. The IHE PCD Alert Communication Management (ACM) Profile is focused on the human notification aspect of this. </w:t>
      </w:r>
    </w:p>
    <w:p w14:paraId="5EEF324F" w14:textId="77777777" w:rsidR="003A5E6E" w:rsidRPr="00190000" w:rsidRDefault="003A5E6E" w:rsidP="003A5E6E">
      <w:pPr>
        <w:pStyle w:val="BodyText"/>
      </w:pPr>
    </w:p>
    <w:p w14:paraId="1969FBCF" w14:textId="77777777" w:rsidR="003A5E6E" w:rsidRPr="00190000" w:rsidRDefault="003A5E6E" w:rsidP="00E50C95">
      <w:pPr>
        <w:pStyle w:val="BodyText"/>
        <w:keepNext/>
        <w:keepLines/>
        <w:rPr>
          <w:b/>
        </w:rPr>
      </w:pPr>
      <w:r w:rsidRPr="00190000">
        <w:rPr>
          <w:b/>
        </w:rPr>
        <w:t>Relation of Infusion Pump Event Communication to Alert Communication Management (ACM) Profile</w:t>
      </w:r>
    </w:p>
    <w:p w14:paraId="11EDF863" w14:textId="4050AF7C" w:rsidR="003A5E6E" w:rsidRPr="00190000" w:rsidRDefault="003A5E6E" w:rsidP="00E50C95">
      <w:pPr>
        <w:pStyle w:val="BodyText"/>
        <w:keepNext/>
        <w:keepLines/>
        <w:rPr>
          <w:i/>
        </w:rPr>
      </w:pPr>
      <w:r w:rsidRPr="00190000">
        <w:rPr>
          <w:i/>
        </w:rPr>
        <w:t xml:space="preserve">See </w:t>
      </w:r>
      <w:ins w:id="1695" w:author="Mary Jungers" w:date="2019-11-12T14:16:00Z">
        <w:r w:rsidR="00D14D8E">
          <w:rPr>
            <w:i/>
          </w:rPr>
          <w:t xml:space="preserve">the </w:t>
        </w:r>
        <w:r w:rsidR="00D14D8E">
          <w:rPr>
            <w:i/>
          </w:rPr>
          <w:fldChar w:fldCharType="begin"/>
        </w:r>
        <w:r w:rsidR="00D14D8E">
          <w:rPr>
            <w:i/>
          </w:rPr>
          <w:instrText xml:space="preserve"> HYPERLINK "https://www.ihe.net/resources/technical_frameworks/" \l "GenIntro" </w:instrText>
        </w:r>
        <w:r w:rsidR="00D14D8E">
          <w:rPr>
            <w:i/>
          </w:rPr>
          <w:fldChar w:fldCharType="separate"/>
        </w:r>
        <w:r w:rsidR="00D14D8E" w:rsidRPr="00D14D8E">
          <w:rPr>
            <w:rStyle w:val="Hyperlink"/>
            <w:i/>
          </w:rPr>
          <w:t xml:space="preserve">IHE Technical Frameworks General Introduction </w:t>
        </w:r>
        <w:del w:id="1696" w:author="Mary Jungers" w:date="2019-11-12T14:15:00Z">
          <w:r w:rsidRPr="00D14D8E" w:rsidDel="00D14D8E">
            <w:rPr>
              <w:rStyle w:val="Hyperlink"/>
              <w:i/>
            </w:rPr>
            <w:delText xml:space="preserve">the </w:delText>
          </w:r>
        </w:del>
        <w:r w:rsidR="00D14D8E" w:rsidRPr="00D14D8E">
          <w:rPr>
            <w:rStyle w:val="Hyperlink"/>
            <w:i/>
          </w:rPr>
          <w:t>Appendix D: Glossary</w:t>
        </w:r>
        <w:r w:rsidR="00D14D8E">
          <w:rPr>
            <w:i/>
          </w:rPr>
          <w:fldChar w:fldCharType="end"/>
        </w:r>
      </w:ins>
      <w:del w:id="1697" w:author="Mary Jungers" w:date="2019-11-12T14:15:00Z">
        <w:r w:rsidRPr="00190000" w:rsidDel="00D14D8E">
          <w:rPr>
            <w:i/>
          </w:rPr>
          <w:delText>Gloss</w:delText>
        </w:r>
      </w:del>
      <w:del w:id="1698" w:author="Mary Jungers" w:date="2019-11-12T14:16:00Z">
        <w:r w:rsidRPr="00190000" w:rsidDel="00D14D8E">
          <w:rPr>
            <w:i/>
          </w:rPr>
          <w:delText>ary</w:delText>
        </w:r>
      </w:del>
      <w:r w:rsidRPr="00190000">
        <w:rPr>
          <w:i/>
        </w:rPr>
        <w:t xml:space="preserve"> </w:t>
      </w:r>
      <w:del w:id="1699" w:author="Mary Jungers" w:date="2019-11-12T14:13:00Z">
        <w:r w:rsidRPr="00190000" w:rsidDel="00D14D8E">
          <w:rPr>
            <w:i/>
          </w:rPr>
          <w:delText>in Volume 1 of the PCD Technical Framework (PCD TF-1</w:delText>
        </w:r>
        <w:r w:rsidRPr="00190000" w:rsidDel="00D14D8E">
          <w:delText>)</w:delText>
        </w:r>
        <w:r w:rsidRPr="00190000" w:rsidDel="00D14D8E">
          <w:rPr>
            <w:i/>
          </w:rPr>
          <w:delText xml:space="preserve"> </w:delText>
        </w:r>
      </w:del>
      <w:r w:rsidRPr="00190000">
        <w:rPr>
          <w:i/>
        </w:rPr>
        <w:t xml:space="preserve">for definitions of the terms </w:t>
      </w:r>
      <w:commentRangeStart w:id="1700"/>
      <w:r w:rsidRPr="00190000">
        <w:rPr>
          <w:i/>
        </w:rPr>
        <w:t>Advisory</w:t>
      </w:r>
      <w:commentRangeEnd w:id="1700"/>
      <w:r w:rsidR="00D14D8E">
        <w:rPr>
          <w:rStyle w:val="CommentReference"/>
        </w:rPr>
        <w:commentReference w:id="1700"/>
      </w:r>
      <w:r w:rsidRPr="00190000">
        <w:rPr>
          <w:i/>
        </w:rPr>
        <w:t>, Alarm, and Alert.</w:t>
      </w:r>
    </w:p>
    <w:p w14:paraId="715EACAD" w14:textId="77777777" w:rsidR="003A5E6E" w:rsidRPr="00190000" w:rsidRDefault="003A5E6E" w:rsidP="00E50C95">
      <w:pPr>
        <w:pStyle w:val="BodyText"/>
        <w:keepNext/>
        <w:keepLines/>
      </w:pPr>
      <w:r w:rsidRPr="00190000">
        <w:t xml:space="preserve">Alert Communication Management has provided expanded formats with additional attributes for alarms and advisories, with emphasis on transmitting the information to specific individuals who need to be notified at the point of care via portable devices. For purposes of this discussion, a distinction is made between events and alerts. </w:t>
      </w:r>
    </w:p>
    <w:p w14:paraId="58136A53" w14:textId="77777777" w:rsidR="003A5E6E" w:rsidRPr="00190000" w:rsidRDefault="003A5E6E" w:rsidP="003A5E6E">
      <w:pPr>
        <w:pStyle w:val="ListBullet2"/>
      </w:pPr>
      <w:r w:rsidRPr="00190000">
        <w:t xml:space="preserve">Events are operational milestones and key parameter changes. For example, during normal execution of an infusion therapy, non-alarm conditions such as start of delivery, change of rate, switchover from piggyback to primary drug, completion of delivery, transition to KVO, etc. are important to full recording or state awareness for the therapeutic process. </w:t>
      </w:r>
    </w:p>
    <w:p w14:paraId="7BE2C731" w14:textId="77777777" w:rsidR="003A5E6E" w:rsidRPr="00190000" w:rsidRDefault="003A5E6E" w:rsidP="003A5E6E">
      <w:pPr>
        <w:pStyle w:val="ListBullet2"/>
      </w:pPr>
      <w:r w:rsidRPr="00190000">
        <w:t xml:space="preserve">Alerts, which are distinct from events and are intended to engage a response from the clinician, are supported by the Alert Communication Management Profile. </w:t>
      </w:r>
    </w:p>
    <w:p w14:paraId="4600A939" w14:textId="77777777" w:rsidR="003A5E6E" w:rsidRPr="00190000" w:rsidRDefault="003A5E6E" w:rsidP="003A5E6E">
      <w:pPr>
        <w:pStyle w:val="BodyText"/>
      </w:pPr>
      <w:r w:rsidRPr="00190000">
        <w:t>Clinical information systems must communicate, for real-time high-reliability review and action, and record for documentation purposes:</w:t>
      </w:r>
    </w:p>
    <w:p w14:paraId="2268C474" w14:textId="77777777" w:rsidR="003A5E6E" w:rsidRPr="00190000" w:rsidRDefault="003A5E6E" w:rsidP="003A5E6E">
      <w:pPr>
        <w:pStyle w:val="ListBullet2"/>
      </w:pPr>
      <w:r w:rsidRPr="00190000">
        <w:t>Exception Events – physiological or technical, which may indicate conditions either in the patient or in the equipment in use by those caring for the patient, which need attention at stated levels of urgency. These include alarms, appropriately processed for human notification using the Alert Communication Management Profile, but may in addition need to be communicated to information systems for other purposes than immediate notification of persons, such as documentation.</w:t>
      </w:r>
    </w:p>
    <w:p w14:paraId="28455A54" w14:textId="77777777" w:rsidR="003A5E6E" w:rsidRPr="00190000" w:rsidRDefault="003A5E6E" w:rsidP="003A5E6E">
      <w:pPr>
        <w:pStyle w:val="ListBullet2"/>
      </w:pPr>
      <w:r w:rsidRPr="00190000">
        <w:t xml:space="preserve">State transitions – operationally significant changes between discrete states of physiological or technical conditions (for example, “modes” and “settings” for a device, “warning or alarm limit” or “action limit” for a measured physiological parameter). </w:t>
      </w:r>
    </w:p>
    <w:p w14:paraId="07A7073C" w14:textId="77777777" w:rsidR="003A5E6E" w:rsidRPr="00190000" w:rsidRDefault="003A5E6E" w:rsidP="003A5E6E">
      <w:pPr>
        <w:pStyle w:val="ListBullet2"/>
      </w:pPr>
      <w:r w:rsidRPr="00190000">
        <w:t>Priority may be evaluated by the original sending device or by business rules and clinical protocols in downstream systems. Sources for raw and derived data and interpretations of priority must be documented for audit/forensic purposes, potentially by additions to content of message.</w:t>
      </w:r>
    </w:p>
    <w:p w14:paraId="2DCD3D8C" w14:textId="18B13E05" w:rsidR="003A5E6E" w:rsidRPr="00190000" w:rsidRDefault="003A5E6E" w:rsidP="003A5E6E">
      <w:pPr>
        <w:pStyle w:val="Heading2"/>
        <w:rPr>
          <w:noProof w:val="0"/>
        </w:rPr>
      </w:pPr>
      <w:bookmarkStart w:id="1701" w:name="_Toc371555162"/>
      <w:bookmarkStart w:id="1702" w:name="_Toc436215454"/>
      <w:bookmarkStart w:id="1703" w:name="_Toc24466607"/>
      <w:r w:rsidRPr="00190000">
        <w:rPr>
          <w:noProof w:val="0"/>
        </w:rPr>
        <w:t>Actors/Transactions</w:t>
      </w:r>
      <w:bookmarkEnd w:id="1701"/>
      <w:bookmarkEnd w:id="1702"/>
      <w:bookmarkEnd w:id="1703"/>
    </w:p>
    <w:p w14:paraId="35BEF8E7" w14:textId="060D324A" w:rsidR="003A5E6E" w:rsidRPr="00190000" w:rsidRDefault="003A5E6E" w:rsidP="003A5E6E">
      <w:pPr>
        <w:pStyle w:val="BodyText"/>
      </w:pPr>
      <w:r w:rsidRPr="00190000">
        <w:t xml:space="preserve">Figure </w:t>
      </w:r>
      <w:del w:id="1704" w:author="Mary Jungers" w:date="2019-11-12T14:23:00Z">
        <w:r w:rsidRPr="00190000" w:rsidDel="00603764">
          <w:delText>X</w:delText>
        </w:r>
      </w:del>
      <w:ins w:id="1705" w:author="Mary Jungers" w:date="2019-11-12T14:23:00Z">
        <w:r w:rsidR="00603764">
          <w:t>7</w:t>
        </w:r>
      </w:ins>
      <w:r w:rsidRPr="00190000">
        <w:t>.1-1 shows the actors directly involved in the Infusion Pump Event Communication Integration Profile and the relevant transactions between them. Other actors that may be indirectly involved due to their participation in Device Enterprise Communications (DEC) or Point-of-care Infusion Verification (PIV), etc., are not necessarily shown.</w:t>
      </w:r>
    </w:p>
    <w:p w14:paraId="7A5F95F9" w14:textId="76C0C824" w:rsidR="003A5E6E" w:rsidRPr="00190000" w:rsidRDefault="003A5E6E" w:rsidP="003A5E6E">
      <w:pPr>
        <w:pStyle w:val="BodyText"/>
        <w:jc w:val="center"/>
      </w:pPr>
      <w:r w:rsidRPr="00190000">
        <w:rPr>
          <w:noProof/>
        </w:rPr>
        <w:lastRenderedPageBreak/>
        <mc:AlternateContent>
          <mc:Choice Requires="wpc">
            <w:drawing>
              <wp:anchor distT="0" distB="0" distL="114300" distR="114300" simplePos="0" relativeHeight="251663360" behindDoc="0" locked="0" layoutInCell="1" allowOverlap="1" wp14:anchorId="4F91E243" wp14:editId="5FAFCFB9">
                <wp:simplePos x="0" y="0"/>
                <wp:positionH relativeFrom="character">
                  <wp:posOffset>0</wp:posOffset>
                </wp:positionH>
                <wp:positionV relativeFrom="line">
                  <wp:posOffset>0</wp:posOffset>
                </wp:positionV>
                <wp:extent cx="5943600" cy="3566160"/>
                <wp:effectExtent l="0" t="0" r="0" b="0"/>
                <wp:wrapNone/>
                <wp:docPr id="220" name="Canvas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19"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1279525" y="268288"/>
                            <a:ext cx="3491865" cy="3297873"/>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01AE9682" id="Canvas 220" o:spid="_x0000_s1026" editas="canvas" style="position:absolute;margin-left:0;margin-top:0;width:468pt;height:280.8pt;z-index:251663360;mso-position-horizontal-relative:char;mso-position-vertical-relative:line" coordsize="59436,35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">
                <v:shape id="_x0000_s1027" type="#_x0000_t75" style="position:absolute;width:59436;height:35661;visibility:visible;mso-wrap-style:square">
                  <v:fill o:detectmouseclick="t"/>
                  <v:path o:connecttype="none"/>
                </v:shape>
                <v:shape id="Picture 8" o:spid="_x0000_s1028" type="#_x0000_t75" style="position:absolute;left:12795;top:2682;width:34918;height:32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">
                  <v:imagedata r:id="rId46" o:title=""/>
                </v:shape>
                <w10:wrap anchory="line"/>
              </v:group>
            </w:pict>
          </mc:Fallback>
        </mc:AlternateContent>
      </w:r>
      <w:r w:rsidRPr="00190000">
        <w:rPr>
          <w:noProof/>
        </w:rPr>
        <mc:AlternateContent>
          <mc:Choice Requires="wps">
            <w:drawing>
              <wp:inline distT="0" distB="0" distL="0" distR="0" wp14:anchorId="26F0F63C" wp14:editId="43473E58">
                <wp:extent cx="5943600" cy="3562350"/>
                <wp:effectExtent l="0" t="0" r="0" b="0"/>
                <wp:docPr id="216"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F08DB" id="Rectangle 216" o:spid="_x0000_s1026" style="width:468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" filled="f" stroked="f">
                <o:lock v:ext="edit" aspectratio="t"/>
                <w10:anchorlock/>
              </v:rect>
            </w:pict>
          </mc:Fallback>
        </mc:AlternateContent>
      </w:r>
    </w:p>
    <w:p w14:paraId="40096C6A" w14:textId="77777777" w:rsidR="003A5E6E" w:rsidRPr="00190000" w:rsidRDefault="003A5E6E" w:rsidP="003A5E6E">
      <w:pPr>
        <w:pStyle w:val="BodyText"/>
      </w:pPr>
    </w:p>
    <w:p w14:paraId="4490FB32" w14:textId="3FD3548E" w:rsidR="003A5E6E" w:rsidRPr="00190000" w:rsidRDefault="003A5E6E" w:rsidP="003A5E6E">
      <w:pPr>
        <w:pStyle w:val="FigureTitle"/>
      </w:pPr>
      <w:r w:rsidRPr="00190000">
        <w:t xml:space="preserve">Figure </w:t>
      </w:r>
      <w:del w:id="1706" w:author="Mary Jungers" w:date="2019-11-12T14:23:00Z">
        <w:r w:rsidRPr="00190000" w:rsidDel="00603764">
          <w:delText>X</w:delText>
        </w:r>
      </w:del>
      <w:ins w:id="1707" w:author="Mary Jungers" w:date="2019-11-12T14:23:00Z">
        <w:r w:rsidR="00603764">
          <w:t>7</w:t>
        </w:r>
      </w:ins>
      <w:r w:rsidRPr="00190000">
        <w:t>.1-1: Infusion Pump Event Communication Actor Diagram</w:t>
      </w:r>
    </w:p>
    <w:p w14:paraId="09017B18" w14:textId="18B7F4F5" w:rsidR="003A5E6E" w:rsidRPr="00190000" w:rsidDel="00983C4C" w:rsidRDefault="003A5E6E" w:rsidP="003A5E6E">
      <w:pPr>
        <w:pStyle w:val="BodyText"/>
        <w:rPr>
          <w:del w:id="1708" w:author="Mary Jungers" w:date="2019-11-12T12:43:00Z"/>
        </w:rPr>
      </w:pPr>
    </w:p>
    <w:p w14:paraId="18DBF79A" w14:textId="2F7E8065" w:rsidR="003A5E6E" w:rsidRPr="00190000" w:rsidRDefault="003A5E6E" w:rsidP="003A5E6E">
      <w:pPr>
        <w:pStyle w:val="BodyText"/>
      </w:pPr>
      <w:r w:rsidRPr="00190000">
        <w:t xml:space="preserve">Table </w:t>
      </w:r>
      <w:del w:id="1709" w:author="Mary Jungers" w:date="2019-11-12T14:23:00Z">
        <w:r w:rsidRPr="00190000" w:rsidDel="00603764">
          <w:delText>X</w:delText>
        </w:r>
      </w:del>
      <w:ins w:id="1710" w:author="Mary Jungers" w:date="2019-11-12T14:23:00Z">
        <w:r w:rsidR="00603764">
          <w:t>7</w:t>
        </w:r>
      </w:ins>
      <w:r w:rsidRPr="00190000">
        <w:t xml:space="preserve">.1-1 lists the transactions for each actor directly involved in the Infusion Pump Event Communication Profile. In order to claim support of this Integration Profile, an implementation must perform the required transactions (labeled “R”). Transactions labeled “O” are optional. </w:t>
      </w:r>
    </w:p>
    <w:p w14:paraId="49B6850B" w14:textId="3316BF04" w:rsidR="003A5E6E" w:rsidRPr="00190000" w:rsidDel="00983C4C" w:rsidRDefault="003A5E6E" w:rsidP="003A5E6E">
      <w:pPr>
        <w:pStyle w:val="BodyText"/>
        <w:rPr>
          <w:del w:id="1711" w:author="Mary Jungers" w:date="2019-11-12T12:43:00Z"/>
        </w:rPr>
      </w:pPr>
    </w:p>
    <w:p w14:paraId="7A1AD660" w14:textId="25F57D68" w:rsidR="003A5E6E" w:rsidRPr="00190000" w:rsidRDefault="003A5E6E" w:rsidP="003A5E6E">
      <w:pPr>
        <w:pStyle w:val="TableTitle"/>
      </w:pPr>
      <w:r w:rsidRPr="00190000">
        <w:t xml:space="preserve">Table </w:t>
      </w:r>
      <w:del w:id="1712" w:author="Mary Jungers" w:date="2019-11-12T14:23:00Z">
        <w:r w:rsidRPr="00190000" w:rsidDel="00603764">
          <w:delText>X</w:delText>
        </w:r>
      </w:del>
      <w:ins w:id="1713" w:author="Mary Jungers" w:date="2019-11-12T14:23:00Z">
        <w:r w:rsidR="00603764">
          <w:t>7</w:t>
        </w:r>
      </w:ins>
      <w:r w:rsidRPr="00190000">
        <w:t>.1-1: Infusion Pump Event Communication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2880"/>
        <w:gridCol w:w="1440"/>
        <w:gridCol w:w="1939"/>
      </w:tblGrid>
      <w:tr w:rsidR="003A5E6E" w:rsidRPr="00190000" w14:paraId="3CD63417" w14:textId="77777777" w:rsidTr="003A5E6E">
        <w:trPr>
          <w:tblHeader/>
          <w:jc w:val="center"/>
        </w:trPr>
        <w:tc>
          <w:tcPr>
            <w:tcW w:w="2660" w:type="dxa"/>
            <w:shd w:val="pct15" w:color="auto" w:fill="FFFFFF"/>
          </w:tcPr>
          <w:p w14:paraId="729F29D7" w14:textId="77777777" w:rsidR="003A5E6E" w:rsidRPr="00190000" w:rsidRDefault="003A5E6E" w:rsidP="003A5E6E">
            <w:pPr>
              <w:pStyle w:val="TableEntryHeader"/>
            </w:pPr>
            <w:r w:rsidRPr="00190000">
              <w:t>Actors</w:t>
            </w:r>
          </w:p>
        </w:tc>
        <w:tc>
          <w:tcPr>
            <w:tcW w:w="2880" w:type="dxa"/>
            <w:shd w:val="pct15" w:color="auto" w:fill="FFFFFF"/>
          </w:tcPr>
          <w:p w14:paraId="5F151ECE" w14:textId="77777777" w:rsidR="003A5E6E" w:rsidRPr="00190000" w:rsidRDefault="003A5E6E" w:rsidP="003A5E6E">
            <w:pPr>
              <w:pStyle w:val="TableEntryHeader"/>
            </w:pPr>
            <w:r w:rsidRPr="00190000">
              <w:t xml:space="preserve">Transactions </w:t>
            </w:r>
          </w:p>
        </w:tc>
        <w:tc>
          <w:tcPr>
            <w:tcW w:w="1440" w:type="dxa"/>
            <w:shd w:val="pct15" w:color="auto" w:fill="FFFFFF"/>
          </w:tcPr>
          <w:p w14:paraId="484BAEDC" w14:textId="77777777" w:rsidR="003A5E6E" w:rsidRPr="00190000" w:rsidRDefault="003A5E6E" w:rsidP="003A5E6E">
            <w:pPr>
              <w:pStyle w:val="TableEntryHeader"/>
            </w:pPr>
            <w:r w:rsidRPr="00190000">
              <w:t>Optionality</w:t>
            </w:r>
          </w:p>
        </w:tc>
        <w:tc>
          <w:tcPr>
            <w:tcW w:w="1939" w:type="dxa"/>
            <w:shd w:val="pct15" w:color="auto" w:fill="FFFFFF"/>
          </w:tcPr>
          <w:p w14:paraId="1A800896" w14:textId="77777777" w:rsidR="003A5E6E" w:rsidRPr="00190000" w:rsidRDefault="003A5E6E" w:rsidP="003A5E6E">
            <w:pPr>
              <w:pStyle w:val="TableEntryHeader"/>
            </w:pPr>
            <w:r w:rsidRPr="00190000">
              <w:t>Section in Vol. 2</w:t>
            </w:r>
          </w:p>
        </w:tc>
      </w:tr>
      <w:tr w:rsidR="003A5E6E" w:rsidRPr="00190000" w14:paraId="008EB824" w14:textId="77777777" w:rsidTr="003A5E6E">
        <w:trPr>
          <w:jc w:val="center"/>
        </w:trPr>
        <w:tc>
          <w:tcPr>
            <w:tcW w:w="2660" w:type="dxa"/>
          </w:tcPr>
          <w:p w14:paraId="009928C8" w14:textId="77777777" w:rsidR="003A5E6E" w:rsidRPr="00190000" w:rsidRDefault="003A5E6E" w:rsidP="003A5E6E">
            <w:pPr>
              <w:pStyle w:val="TableEntry"/>
            </w:pPr>
            <w:r w:rsidRPr="00190000">
              <w:t>Device Observation Reporter</w:t>
            </w:r>
          </w:p>
        </w:tc>
        <w:tc>
          <w:tcPr>
            <w:tcW w:w="2880" w:type="dxa"/>
          </w:tcPr>
          <w:p w14:paraId="0EBE2CA4" w14:textId="77777777" w:rsidR="003A5E6E" w:rsidRPr="00190000" w:rsidRDefault="003A5E6E" w:rsidP="003A5E6E">
            <w:pPr>
              <w:pStyle w:val="TableEntry"/>
            </w:pPr>
            <w:r w:rsidRPr="00190000">
              <w:t>Communicate Infusion Event Data</w:t>
            </w:r>
          </w:p>
        </w:tc>
        <w:tc>
          <w:tcPr>
            <w:tcW w:w="1440" w:type="dxa"/>
          </w:tcPr>
          <w:p w14:paraId="30C35AF5" w14:textId="77777777" w:rsidR="003A5E6E" w:rsidRPr="00190000" w:rsidRDefault="003A5E6E" w:rsidP="003A5E6E">
            <w:pPr>
              <w:pStyle w:val="TableEntry"/>
              <w:rPr>
                <w:vertAlign w:val="superscript"/>
              </w:rPr>
            </w:pPr>
            <w:r w:rsidRPr="00190000">
              <w:t>R</w:t>
            </w:r>
          </w:p>
        </w:tc>
        <w:tc>
          <w:tcPr>
            <w:tcW w:w="1939" w:type="dxa"/>
          </w:tcPr>
          <w:p w14:paraId="51854401" w14:textId="77777777" w:rsidR="003A5E6E" w:rsidRPr="00190000" w:rsidRDefault="003A5E6E" w:rsidP="003A5E6E">
            <w:pPr>
              <w:pStyle w:val="TableEntry"/>
            </w:pPr>
            <w:r w:rsidRPr="00190000">
              <w:t>Z.1</w:t>
            </w:r>
          </w:p>
        </w:tc>
      </w:tr>
      <w:tr w:rsidR="003A5E6E" w:rsidRPr="00190000" w14:paraId="7771631A" w14:textId="77777777" w:rsidTr="003A5E6E">
        <w:trPr>
          <w:jc w:val="center"/>
        </w:trPr>
        <w:tc>
          <w:tcPr>
            <w:tcW w:w="2660" w:type="dxa"/>
          </w:tcPr>
          <w:p w14:paraId="7E3AE9BB" w14:textId="77777777" w:rsidR="003A5E6E" w:rsidRPr="00190000" w:rsidRDefault="003A5E6E" w:rsidP="003A5E6E">
            <w:pPr>
              <w:pStyle w:val="TableEntry"/>
            </w:pPr>
            <w:r w:rsidRPr="00190000">
              <w:t>Device Observation Consumer</w:t>
            </w:r>
          </w:p>
        </w:tc>
        <w:tc>
          <w:tcPr>
            <w:tcW w:w="2880" w:type="dxa"/>
          </w:tcPr>
          <w:p w14:paraId="3525B507" w14:textId="77777777" w:rsidR="003A5E6E" w:rsidRPr="00190000" w:rsidRDefault="003A5E6E" w:rsidP="003A5E6E">
            <w:pPr>
              <w:pStyle w:val="TableEntry"/>
            </w:pPr>
            <w:r w:rsidRPr="00190000">
              <w:t xml:space="preserve">Communicate Infusion Event Data </w:t>
            </w:r>
          </w:p>
        </w:tc>
        <w:tc>
          <w:tcPr>
            <w:tcW w:w="1440" w:type="dxa"/>
          </w:tcPr>
          <w:p w14:paraId="029EA9EF" w14:textId="77777777" w:rsidR="003A5E6E" w:rsidRPr="00190000" w:rsidRDefault="003A5E6E" w:rsidP="003A5E6E">
            <w:pPr>
              <w:pStyle w:val="TableEntry"/>
              <w:rPr>
                <w:vertAlign w:val="superscript"/>
              </w:rPr>
            </w:pPr>
            <w:r w:rsidRPr="00190000">
              <w:t>R</w:t>
            </w:r>
          </w:p>
        </w:tc>
        <w:tc>
          <w:tcPr>
            <w:tcW w:w="1939" w:type="dxa"/>
          </w:tcPr>
          <w:p w14:paraId="1BE9E7E1" w14:textId="77777777" w:rsidR="003A5E6E" w:rsidRPr="00190000" w:rsidRDefault="003A5E6E" w:rsidP="003A5E6E">
            <w:pPr>
              <w:pStyle w:val="TableEntry"/>
            </w:pPr>
            <w:r w:rsidRPr="00190000">
              <w:t>Z.1</w:t>
            </w:r>
          </w:p>
        </w:tc>
      </w:tr>
    </w:tbl>
    <w:p w14:paraId="53F3CE69" w14:textId="77777777" w:rsidR="003A5E6E" w:rsidRPr="00190000" w:rsidRDefault="003A5E6E" w:rsidP="003A5E6E">
      <w:pPr>
        <w:pStyle w:val="BodyText"/>
      </w:pPr>
      <w:bookmarkStart w:id="1714" w:name="_Toc371555163"/>
    </w:p>
    <w:p w14:paraId="4B42769F" w14:textId="5E217B79" w:rsidR="003A5E6E" w:rsidRPr="00190000" w:rsidRDefault="003A5E6E" w:rsidP="003A5E6E">
      <w:pPr>
        <w:pStyle w:val="Heading2"/>
        <w:rPr>
          <w:noProof w:val="0"/>
        </w:rPr>
      </w:pPr>
      <w:bookmarkStart w:id="1715" w:name="_Toc436215455"/>
      <w:bookmarkStart w:id="1716" w:name="_Toc24466608"/>
      <w:r w:rsidRPr="00190000">
        <w:rPr>
          <w:noProof w:val="0"/>
        </w:rPr>
        <w:t>IPEC Options</w:t>
      </w:r>
      <w:bookmarkEnd w:id="1714"/>
      <w:bookmarkEnd w:id="1715"/>
      <w:bookmarkEnd w:id="1716"/>
    </w:p>
    <w:p w14:paraId="4FCDA1DB" w14:textId="77777777" w:rsidR="003A5E6E" w:rsidRPr="00190000" w:rsidRDefault="003A5E6E" w:rsidP="003A5E6E">
      <w:pPr>
        <w:pStyle w:val="BodyText"/>
      </w:pPr>
      <w:r w:rsidRPr="00190000">
        <w:t>The IHE PCD Infusion Pump Event Communication Profile does not define any options.</w:t>
      </w:r>
    </w:p>
    <w:p w14:paraId="1EC71E36" w14:textId="208A852F" w:rsidR="003A5E6E" w:rsidRPr="00190000" w:rsidRDefault="003A5E6E" w:rsidP="003A5E6E">
      <w:pPr>
        <w:pStyle w:val="Heading2"/>
        <w:rPr>
          <w:noProof w:val="0"/>
        </w:rPr>
      </w:pPr>
      <w:bookmarkStart w:id="1717" w:name="_Toc371555164"/>
      <w:bookmarkStart w:id="1718" w:name="_Toc436215456"/>
      <w:bookmarkStart w:id="1719" w:name="_Toc24466609"/>
      <w:r w:rsidRPr="00190000">
        <w:rPr>
          <w:noProof w:val="0"/>
        </w:rPr>
        <w:t>IPEC Actor Groupings and Profile Interactions</w:t>
      </w:r>
      <w:bookmarkEnd w:id="1717"/>
      <w:bookmarkEnd w:id="1718"/>
      <w:bookmarkEnd w:id="1719"/>
    </w:p>
    <w:p w14:paraId="57DEB450" w14:textId="77777777" w:rsidR="003A5E6E" w:rsidRPr="00190000" w:rsidRDefault="003A5E6E" w:rsidP="003A5E6E">
      <w:pPr>
        <w:pStyle w:val="BodyText"/>
      </w:pPr>
      <w:r w:rsidRPr="00190000">
        <w:t>None</w:t>
      </w:r>
    </w:p>
    <w:p w14:paraId="15B851D5" w14:textId="7659033C" w:rsidR="003A5E6E" w:rsidRPr="00190000" w:rsidRDefault="003A5E6E" w:rsidP="003A5E6E">
      <w:pPr>
        <w:pStyle w:val="Heading2"/>
        <w:rPr>
          <w:noProof w:val="0"/>
        </w:rPr>
      </w:pPr>
      <w:bookmarkStart w:id="1720" w:name="_Toc371555165"/>
      <w:bookmarkStart w:id="1721" w:name="_Toc436215457"/>
      <w:bookmarkStart w:id="1722" w:name="_Toc24466610"/>
      <w:r w:rsidRPr="00190000">
        <w:rPr>
          <w:noProof w:val="0"/>
        </w:rPr>
        <w:lastRenderedPageBreak/>
        <w:t>Infusion Pump Event Communication Process Flow</w:t>
      </w:r>
      <w:bookmarkEnd w:id="1720"/>
      <w:bookmarkEnd w:id="1721"/>
      <w:bookmarkEnd w:id="1722"/>
    </w:p>
    <w:p w14:paraId="5B281A04" w14:textId="119FA360" w:rsidR="003A5E6E" w:rsidRPr="00190000" w:rsidRDefault="003A5E6E" w:rsidP="003A5E6E">
      <w:pPr>
        <w:pStyle w:val="Heading3"/>
        <w:rPr>
          <w:noProof w:val="0"/>
        </w:rPr>
      </w:pPr>
      <w:bookmarkStart w:id="1723" w:name="_Toc291603620"/>
      <w:bookmarkStart w:id="1724" w:name="_Toc371555166"/>
      <w:bookmarkStart w:id="1725" w:name="_Toc436215458"/>
      <w:bookmarkStart w:id="1726" w:name="_Toc24466611"/>
      <w:r w:rsidRPr="00190000">
        <w:rPr>
          <w:noProof w:val="0"/>
        </w:rPr>
        <w:t>Standard Use Cases</w:t>
      </w:r>
      <w:bookmarkEnd w:id="1723"/>
      <w:bookmarkEnd w:id="1724"/>
      <w:bookmarkEnd w:id="1725"/>
      <w:bookmarkEnd w:id="1726"/>
    </w:p>
    <w:p w14:paraId="2C7AE9CA" w14:textId="16267129" w:rsidR="003A5E6E" w:rsidRPr="00190000" w:rsidRDefault="003A5E6E" w:rsidP="003A5E6E">
      <w:pPr>
        <w:pStyle w:val="Heading4"/>
        <w:rPr>
          <w:noProof w:val="0"/>
        </w:rPr>
      </w:pPr>
      <w:bookmarkStart w:id="1727" w:name="_Toc291603621"/>
      <w:bookmarkStart w:id="1728" w:name="_Toc371555167"/>
      <w:bookmarkStart w:id="1729" w:name="_Toc436215459"/>
      <w:bookmarkStart w:id="1730" w:name="_Toc24466612"/>
      <w:r w:rsidRPr="00190000">
        <w:rPr>
          <w:noProof w:val="0"/>
        </w:rPr>
        <w:t>Case IPEC-1: Communicate event data to EMR/EHR</w:t>
      </w:r>
      <w:bookmarkEnd w:id="1727"/>
      <w:bookmarkEnd w:id="1728"/>
      <w:bookmarkEnd w:id="1729"/>
      <w:bookmarkEnd w:id="1730"/>
    </w:p>
    <w:p w14:paraId="0267B82A" w14:textId="77777777" w:rsidR="003A5E6E" w:rsidRPr="00190000" w:rsidRDefault="003A5E6E" w:rsidP="003A5E6E">
      <w:pPr>
        <w:pStyle w:val="BodyText"/>
      </w:pPr>
      <w:r w:rsidRPr="00190000">
        <w:t>Data from all of the patient care devices associated with a particular patient is communicated by a Gateway, Device or Clinical Information System (CIS) implementing the DOR Actor to an EMR/EHR, implementing the DOC Actor. This document only covers event data received from infusion pumps. Discrete parameters representing the device’s state at or near the time of the event are included. The data is time stamped with a consistent time across the data from the respective patient care devices.</w:t>
      </w:r>
    </w:p>
    <w:p w14:paraId="6010C533" w14:textId="77777777" w:rsidR="003A5E6E" w:rsidRPr="00190000" w:rsidRDefault="003A5E6E" w:rsidP="003A5E6E">
      <w:pPr>
        <w:pStyle w:val="BodyText"/>
      </w:pPr>
      <w:r w:rsidRPr="00190000">
        <w:t xml:space="preserve">The primary intent is communication of structured data; however, provisions are made for inclusion of unstructured data. The application provides facilities to bind an authoritative enterprise patient identifier required for inclusion of the PCD data in the patient record. The workflow for associating the authoritative enterprise patient identifier to the PCD data is outside the scope of the current PCD TF. </w:t>
      </w:r>
    </w:p>
    <w:p w14:paraId="7E6A1A3B" w14:textId="77777777" w:rsidR="003A5E6E" w:rsidRPr="00190000" w:rsidRDefault="003A5E6E" w:rsidP="003A5E6E">
      <w:pPr>
        <w:pStyle w:val="BodyText"/>
      </w:pPr>
    </w:p>
    <w:p w14:paraId="477D3F12" w14:textId="6454796C" w:rsidR="003A5E6E" w:rsidRPr="00190000" w:rsidRDefault="003A5E6E" w:rsidP="003A5E6E">
      <w:pPr>
        <w:pStyle w:val="FigureTitle"/>
      </w:pPr>
      <w:r w:rsidRPr="00190000">
        <w:rPr>
          <w:noProof/>
        </w:rPr>
        <mc:AlternateContent>
          <mc:Choice Requires="wpc">
            <w:drawing>
              <wp:anchor distT="0" distB="0" distL="114300" distR="114300" simplePos="0" relativeHeight="251664384" behindDoc="0" locked="0" layoutInCell="1" allowOverlap="1" wp14:anchorId="2AA21449" wp14:editId="7A27CF9B">
                <wp:simplePos x="0" y="0"/>
                <wp:positionH relativeFrom="character">
                  <wp:posOffset>0</wp:posOffset>
                </wp:positionH>
                <wp:positionV relativeFrom="line">
                  <wp:posOffset>0</wp:posOffset>
                </wp:positionV>
                <wp:extent cx="4151630" cy="3344545"/>
                <wp:effectExtent l="0" t="0" r="1270" b="0"/>
                <wp:wrapNone/>
                <wp:docPr id="218" name="Canvas 2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17" name="Picture 1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354156" y="0"/>
                            <a:ext cx="3261700" cy="334454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2E50DFDE" id="Canvas 218" o:spid="_x0000_s1026" editas="canvas" style="position:absolute;margin-left:0;margin-top:0;width:326.9pt;height:263.35pt;z-index:251664384;mso-position-horizontal-relative:char;mso-position-vertical-relative:line" coordsize="41516,334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">
                <v:shape id="_x0000_s1027" type="#_x0000_t75" style="position:absolute;width:41516;height:33445;visibility:visible;mso-wrap-style:square">
                  <v:fill o:detectmouseclick="t"/>
                  <v:path o:connecttype="none"/>
                </v:shape>
                <v:shape id="Picture 11" o:spid="_x0000_s1028" type="#_x0000_t75" style="position:absolute;left:3541;width:32617;height:3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">
                  <v:imagedata r:id="rId48" o:title=""/>
                </v:shape>
                <w10:wrap anchory="line"/>
              </v:group>
            </w:pict>
          </mc:Fallback>
        </mc:AlternateContent>
      </w:r>
      <w:r w:rsidRPr="00190000">
        <w:rPr>
          <w:noProof/>
        </w:rPr>
        <mc:AlternateContent>
          <mc:Choice Requires="wps">
            <w:drawing>
              <wp:inline distT="0" distB="0" distL="0" distR="0" wp14:anchorId="05231ABE" wp14:editId="19B67CE9">
                <wp:extent cx="4152900" cy="3343275"/>
                <wp:effectExtent l="0" t="0" r="0" b="0"/>
                <wp:docPr id="215"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52900" cy="334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80556" id="Rectangle 215" o:spid="_x0000_s1026" style="width:327pt;height:2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" filled="f" stroked="f">
                <o:lock v:ext="edit" aspectratio="t"/>
                <w10:anchorlock/>
              </v:rect>
            </w:pict>
          </mc:Fallback>
        </mc:AlternateContent>
      </w:r>
    </w:p>
    <w:p w14:paraId="2AE97646" w14:textId="02439B9A" w:rsidR="003A5E6E" w:rsidRPr="00190000" w:rsidRDefault="003A5E6E" w:rsidP="003A5E6E">
      <w:pPr>
        <w:pStyle w:val="FigureTitle"/>
      </w:pPr>
      <w:r w:rsidRPr="00190000">
        <w:t xml:space="preserve">Figure </w:t>
      </w:r>
      <w:del w:id="1731" w:author="Mary Jungers" w:date="2019-11-12T14:23:00Z">
        <w:r w:rsidRPr="00190000" w:rsidDel="00603764">
          <w:delText>X</w:delText>
        </w:r>
      </w:del>
      <w:ins w:id="1732" w:author="Mary Jungers" w:date="2019-11-12T14:23:00Z">
        <w:r w:rsidR="00603764">
          <w:t>7</w:t>
        </w:r>
      </w:ins>
      <w:r w:rsidRPr="00190000">
        <w:t>.4.1.1-1: Basic Process Flow in Infusion Pump Event Communication Profile</w:t>
      </w:r>
    </w:p>
    <w:p w14:paraId="596B2203" w14:textId="6A8BD094" w:rsidR="003A5E6E" w:rsidRPr="00190000" w:rsidRDefault="003A5E6E" w:rsidP="003A5E6E">
      <w:pPr>
        <w:pStyle w:val="Heading2"/>
        <w:rPr>
          <w:noProof w:val="0"/>
        </w:rPr>
      </w:pPr>
      <w:bookmarkStart w:id="1733" w:name="_Toc371555168"/>
      <w:bookmarkStart w:id="1734" w:name="_Toc436215460"/>
      <w:bookmarkStart w:id="1735" w:name="_Toc24466613"/>
      <w:r w:rsidRPr="00190000">
        <w:rPr>
          <w:noProof w:val="0"/>
        </w:rPr>
        <w:lastRenderedPageBreak/>
        <w:t>IPEC Security Considerations</w:t>
      </w:r>
      <w:bookmarkEnd w:id="1733"/>
      <w:bookmarkEnd w:id="1734"/>
      <w:bookmarkEnd w:id="1735"/>
    </w:p>
    <w:p w14:paraId="7E04AAF9" w14:textId="7DB6402A" w:rsidR="003A5E6E" w:rsidRPr="00190000" w:rsidRDefault="003A5E6E" w:rsidP="003A5E6E">
      <w:pPr>
        <w:pStyle w:val="BodyText"/>
        <w:rPr>
          <w:ins w:id="1736" w:author="Mary Jungers" w:date="2019-11-12T12:43:00Z"/>
        </w:rPr>
      </w:pPr>
      <w:r w:rsidRPr="00190000">
        <w:t>The IPEC Profile does not address issues of privacy, security, and confidentiality associated with cross-enterprise communication of PCD data. The assumption is made that the IPEC Profile is implemented in a single enterprise on a secure network.</w:t>
      </w:r>
    </w:p>
    <w:p w14:paraId="53C89593" w14:textId="215102D4" w:rsidR="00983C4C" w:rsidRPr="00190000" w:rsidRDefault="00983C4C">
      <w:pPr>
        <w:pStyle w:val="PartTitle"/>
        <w:pPrChange w:id="1737" w:author="Mary Jungers" w:date="2019-11-12T12:43:00Z">
          <w:pPr>
            <w:pStyle w:val="BodyText"/>
          </w:pPr>
        </w:pPrChange>
      </w:pPr>
      <w:bookmarkStart w:id="1738" w:name="_Toc24466614"/>
      <w:ins w:id="1739" w:author="Mary Jungers" w:date="2019-11-12T12:43:00Z">
        <w:r w:rsidRPr="00190000">
          <w:lastRenderedPageBreak/>
          <w:t>Appendices</w:t>
        </w:r>
      </w:ins>
      <w:bookmarkEnd w:id="1738"/>
    </w:p>
    <w:p w14:paraId="14200327" w14:textId="02B3F5D4" w:rsidR="003A5E6E" w:rsidRPr="00190000" w:rsidRDefault="00190000">
      <w:pPr>
        <w:pStyle w:val="Heading1"/>
        <w:pageBreakBefore w:val="0"/>
        <w:numPr>
          <w:ilvl w:val="0"/>
          <w:numId w:val="0"/>
        </w:numPr>
        <w:pPrChange w:id="1740" w:author="Mary Jungers" w:date="2019-11-12T13:07:00Z">
          <w:pPr>
            <w:pStyle w:val="AppendixHeading1"/>
          </w:pPr>
        </w:pPrChange>
      </w:pPr>
      <w:bookmarkStart w:id="1741" w:name="_Toc371555169"/>
      <w:bookmarkStart w:id="1742" w:name="_Toc436215461"/>
      <w:bookmarkStart w:id="1743" w:name="_Toc24466615"/>
      <w:ins w:id="1744" w:author="Mary Jungers" w:date="2019-11-12T13:07:00Z">
        <w:r>
          <w:t xml:space="preserve">Appendix A </w:t>
        </w:r>
      </w:ins>
      <w:r w:rsidR="003A5E6E" w:rsidRPr="00190000">
        <w:t>Actor Summary Definitions</w:t>
      </w:r>
      <w:bookmarkEnd w:id="1741"/>
      <w:bookmarkEnd w:id="1742"/>
      <w:bookmarkEnd w:id="1743"/>
    </w:p>
    <w:p w14:paraId="2B25A9D7" w14:textId="77777777" w:rsidR="003A5E6E" w:rsidRPr="00190000" w:rsidRDefault="003A5E6E" w:rsidP="003A5E6E">
      <w:pPr>
        <w:pStyle w:val="BodyText"/>
      </w:pPr>
      <w:r w:rsidRPr="00190000">
        <w:t>This integration profile will not add any new actors.</w:t>
      </w:r>
    </w:p>
    <w:p w14:paraId="5EF15932" w14:textId="6D5E0033" w:rsidR="003A5E6E" w:rsidRPr="00190000" w:rsidRDefault="00190000">
      <w:pPr>
        <w:pStyle w:val="Heading1"/>
        <w:pageBreakBefore w:val="0"/>
        <w:numPr>
          <w:ilvl w:val="0"/>
          <w:numId w:val="0"/>
        </w:numPr>
        <w:pPrChange w:id="1745" w:author="Mary Jungers" w:date="2019-11-12T13:07:00Z">
          <w:pPr>
            <w:pStyle w:val="AppendixHeading1"/>
          </w:pPr>
        </w:pPrChange>
      </w:pPr>
      <w:bookmarkStart w:id="1746" w:name="_Toc371555170"/>
      <w:bookmarkStart w:id="1747" w:name="_Toc436215462"/>
      <w:bookmarkStart w:id="1748" w:name="_Toc24466616"/>
      <w:ins w:id="1749" w:author="Mary Jungers" w:date="2019-11-12T13:08:00Z">
        <w:r>
          <w:t xml:space="preserve">Appendix B </w:t>
        </w:r>
      </w:ins>
      <w:r w:rsidR="003A5E6E" w:rsidRPr="00190000">
        <w:t>Transaction Summary Definitions</w:t>
      </w:r>
      <w:bookmarkEnd w:id="1746"/>
      <w:bookmarkEnd w:id="1747"/>
      <w:bookmarkEnd w:id="1748"/>
    </w:p>
    <w:p w14:paraId="6BF7C6ED" w14:textId="0388311C" w:rsidR="003A5E6E" w:rsidRPr="00190000" w:rsidDel="00983C4C" w:rsidRDefault="003A5E6E" w:rsidP="003A5E6E">
      <w:pPr>
        <w:pStyle w:val="BodyText"/>
        <w:rPr>
          <w:del w:id="1750" w:author="Mary Jungers" w:date="2019-11-12T12:43:00Z"/>
          <w:iCs/>
        </w:rPr>
      </w:pPr>
      <w:r w:rsidRPr="00190000">
        <w:rPr>
          <w:b/>
          <w:iCs/>
        </w:rPr>
        <w:t xml:space="preserve">Infusion Pump Event – </w:t>
      </w:r>
      <w:r w:rsidRPr="00190000">
        <w:t xml:space="preserve">An event, in the context of infusion pump device communications, is an occurrence about which it is desired to communicate information between Infusion Pump devices and Clinical Information Systems. For example, during normal execution of an infusion therapy, non-alarm conditions such as start of delivery, change of rate, switchover from piggyback to primary drug, completion of delivery, transition to KVO, etc., are important to full documentation of the IV administration. </w:t>
      </w:r>
    </w:p>
    <w:p w14:paraId="1B97644A" w14:textId="77777777" w:rsidR="003A5E6E" w:rsidRPr="00190000" w:rsidRDefault="003A5E6E" w:rsidP="003A5E6E">
      <w:pPr>
        <w:pStyle w:val="BodyText"/>
        <w:rPr>
          <w:iCs/>
        </w:rPr>
      </w:pPr>
    </w:p>
    <w:p w14:paraId="59323BEC" w14:textId="0D7FAE7B" w:rsidR="00870743" w:rsidRPr="00190000" w:rsidRDefault="00190000">
      <w:pPr>
        <w:pStyle w:val="Heading1"/>
        <w:pageBreakBefore w:val="0"/>
        <w:numPr>
          <w:ilvl w:val="0"/>
          <w:numId w:val="0"/>
        </w:numPr>
        <w:pPrChange w:id="1751" w:author="Mary Jungers" w:date="2019-11-12T13:07:00Z">
          <w:pPr>
            <w:pStyle w:val="AppendixHeading1"/>
          </w:pPr>
        </w:pPrChange>
      </w:pPr>
      <w:bookmarkStart w:id="1752" w:name="_Toc24466617"/>
      <w:bookmarkEnd w:id="1685"/>
      <w:ins w:id="1753" w:author="Mary Jungers" w:date="2019-11-12T13:08:00Z">
        <w:r>
          <w:t xml:space="preserve">Appendix C </w:t>
        </w:r>
      </w:ins>
      <w:r w:rsidR="00870743" w:rsidRPr="00190000">
        <w:t>Rosetta Terminology Mapping (RTM)</w:t>
      </w:r>
      <w:bookmarkEnd w:id="1752"/>
    </w:p>
    <w:p w14:paraId="7731BC00" w14:textId="526239F1" w:rsidR="00A14A98" w:rsidRPr="00E331D5" w:rsidRDefault="00190000">
      <w:pPr>
        <w:pStyle w:val="Heading2"/>
        <w:numPr>
          <w:ilvl w:val="0"/>
          <w:numId w:val="0"/>
        </w:numPr>
        <w:pPrChange w:id="1754" w:author="Mary Jungers" w:date="2019-11-12T13:08:00Z">
          <w:pPr>
            <w:pStyle w:val="AppendixHeading2"/>
          </w:pPr>
        </w:pPrChange>
      </w:pPr>
      <w:bookmarkStart w:id="1755" w:name="_Toc401664111"/>
      <w:bookmarkStart w:id="1756" w:name="_Toc401665199"/>
      <w:bookmarkStart w:id="1757" w:name="_Toc388005536"/>
      <w:bookmarkStart w:id="1758" w:name="_Toc24466618"/>
      <w:bookmarkStart w:id="1759" w:name="_Toc270019764"/>
      <w:bookmarkStart w:id="1760" w:name="_Toc270019840"/>
      <w:bookmarkStart w:id="1761" w:name="_Toc369246381"/>
      <w:bookmarkEnd w:id="1686"/>
      <w:bookmarkEnd w:id="1687"/>
      <w:bookmarkEnd w:id="1688"/>
      <w:bookmarkEnd w:id="1755"/>
      <w:bookmarkEnd w:id="1756"/>
      <w:ins w:id="1762" w:author="Mary Jungers" w:date="2019-11-12T13:08:00Z">
        <w:r>
          <w:t xml:space="preserve">C.1 </w:t>
        </w:r>
      </w:ins>
      <w:r w:rsidR="00A14A98" w:rsidRPr="00E331D5">
        <w:t>Problem Statement</w:t>
      </w:r>
      <w:bookmarkEnd w:id="1757"/>
      <w:bookmarkEnd w:id="1758"/>
    </w:p>
    <w:bookmarkEnd w:id="1759"/>
    <w:bookmarkEnd w:id="1760"/>
    <w:bookmarkEnd w:id="1761"/>
    <w:p w14:paraId="4A064216" w14:textId="72D6C7D2" w:rsidR="006A307B" w:rsidRPr="00190000" w:rsidRDefault="006A307B" w:rsidP="006A307B">
      <w:pPr>
        <w:pStyle w:val="BodyText"/>
      </w:pPr>
      <w:r w:rsidRPr="00190000">
        <w:t>The majority of PCD devices use vendor-specific or proprietary nomenclatures and terminologies. As a result, even though information may be exchanged using standards-based transactions such as Device Enterprise Communication (DEC), semantic interoperability requires that the content be mapped to a standard nomenclature as well. This mapping is often inconsistent and subject to loss of semantic precision when mapping from a specific term to a more generic term.</w:t>
      </w:r>
    </w:p>
    <w:p w14:paraId="6D222A05" w14:textId="77777777" w:rsidR="006A307B" w:rsidRPr="00190000" w:rsidRDefault="006A307B" w:rsidP="006A307B">
      <w:pPr>
        <w:pStyle w:val="BodyText"/>
      </w:pPr>
      <w:r w:rsidRPr="00190000">
        <w:t>The RTM value set identifies the core set of semantics appropriate for medical devices typically used in acute care settings (e.g., physiological monitors, ventilators, infusion pumps, etc.) and mapping them to a standard terminology. The RTM mapping effort initially focused on numeric parameters and their associated units of measurement and enumerated values. The RTM mapping effort currently is focused on numeric parameters and associated units of measure and enumerated values, and will likely be expanded to include aspects of the observation hierarchy expressed in OBR-4 and event content models in the future.</w:t>
      </w:r>
    </w:p>
    <w:p w14:paraId="52B2EE76" w14:textId="5EC42EE1" w:rsidR="006A307B" w:rsidRPr="00190000" w:rsidRDefault="006A307B" w:rsidP="006A307B">
      <w:pPr>
        <w:pStyle w:val="BodyText"/>
      </w:pPr>
      <w:r w:rsidRPr="00190000">
        <w:t xml:space="preserve">The RTM information is represented in a uniform manner e.g., in a </w:t>
      </w:r>
      <w:r w:rsidR="00BD5AD7" w:rsidRPr="00190000">
        <w:t>machine-readable</w:t>
      </w:r>
      <w:r w:rsidRPr="00190000">
        <w:t xml:space="preserve"> form that is easily adaptable by industry, as a set of Excel worksheets and a set of XML files for publication and distribution. This will facilitate use by production systems, but more importantly, facilitate comparison between vendors that have (or will) implement the nomenclature standards in their systems, with the following goals: </w:t>
      </w:r>
    </w:p>
    <w:p w14:paraId="35730D65" w14:textId="77777777" w:rsidR="006A307B" w:rsidRPr="00190000" w:rsidRDefault="006A307B" w:rsidP="006A307B">
      <w:pPr>
        <w:pStyle w:val="ListBullet2"/>
      </w:pPr>
      <w:r w:rsidRPr="00190000">
        <w:t xml:space="preserve">identify terms that are missing from the standard nomenclature </w:t>
      </w:r>
    </w:p>
    <w:p w14:paraId="19D59E15" w14:textId="77777777" w:rsidR="006A307B" w:rsidRPr="00190000" w:rsidRDefault="006A307B" w:rsidP="006A307B">
      <w:pPr>
        <w:pStyle w:val="ListBullet2"/>
      </w:pPr>
      <w:r w:rsidRPr="00190000">
        <w:lastRenderedPageBreak/>
        <w:t xml:space="preserve">ensure correct and consistent use if multiple representations are possible </w:t>
      </w:r>
    </w:p>
    <w:p w14:paraId="331E3C8F" w14:textId="77777777" w:rsidR="006A307B" w:rsidRPr="00190000" w:rsidRDefault="006A307B" w:rsidP="006A307B">
      <w:pPr>
        <w:pStyle w:val="ListBullet2"/>
      </w:pPr>
      <w:r w:rsidRPr="00190000">
        <w:t xml:space="preserve">ensure correct and consistent use of units-of-measure </w:t>
      </w:r>
    </w:p>
    <w:p w14:paraId="2A0604E1" w14:textId="77777777" w:rsidR="006A307B" w:rsidRPr="00190000" w:rsidRDefault="006A307B" w:rsidP="006A307B">
      <w:pPr>
        <w:pStyle w:val="ListBullet2"/>
      </w:pPr>
      <w:bookmarkStart w:id="1763" w:name="OLE_LINK4"/>
      <w:r w:rsidRPr="00190000">
        <w:t xml:space="preserve">ensure correct and consistent use of </w:t>
      </w:r>
      <w:bookmarkEnd w:id="1763"/>
      <w:r w:rsidRPr="00190000">
        <w:t>enumerated values</w:t>
      </w:r>
    </w:p>
    <w:p w14:paraId="43F5F7CA" w14:textId="77777777" w:rsidR="006A307B" w:rsidRPr="00190000" w:rsidRDefault="006A307B" w:rsidP="006A307B">
      <w:pPr>
        <w:pStyle w:val="ListBullet2"/>
      </w:pPr>
      <w:r w:rsidRPr="00190000">
        <w:t>ensure correct and consistent identification of ‘containment hierarchy’</w:t>
      </w:r>
    </w:p>
    <w:p w14:paraId="4E2FE83C" w14:textId="77777777" w:rsidR="006A307B" w:rsidRPr="00190000" w:rsidRDefault="006A307B" w:rsidP="006A307B">
      <w:pPr>
        <w:pStyle w:val="BodyText"/>
      </w:pPr>
      <w:r w:rsidRPr="00190000">
        <w:t xml:space="preserve">During the development of the RTM and later, gaps in the standardized medical device terminology will be identified. In these cases, proposals will be made for adding the semantics to the appropriate terminologies. Although the immediate focus of the RTM will be to standardize the content in transaction profiles such as DEC, which are typically between a device data gateway and enterprise level applications, the standardized terms should also support direct device communication, enabling semantic interoperability literally from the sensor to the EHR. </w:t>
      </w:r>
    </w:p>
    <w:p w14:paraId="1EED1633" w14:textId="77777777" w:rsidR="006A307B" w:rsidRPr="00190000" w:rsidRDefault="006A307B" w:rsidP="006A307B">
      <w:pPr>
        <w:pStyle w:val="BodyText"/>
      </w:pPr>
      <w:r w:rsidRPr="00190000">
        <w:t xml:space="preserve">The availability of the RTM information will also facilitate development of tools that can more rigorously validate messages, such as enforcing the use of the correct units-of-measure and correct enumerated values associated with specific numeric values. For example, ST segment deviation will be expressed in "uV" or "mV", rather than the traditional "mm". This will promote greater interoperability, clarity and correctness which will in turn benefit patient safety. </w:t>
      </w:r>
    </w:p>
    <w:p w14:paraId="0879522F" w14:textId="77777777" w:rsidR="006A307B" w:rsidRPr="00190000" w:rsidRDefault="006A307B" w:rsidP="006A307B">
      <w:pPr>
        <w:pStyle w:val="BodyText"/>
      </w:pPr>
      <w:r w:rsidRPr="00190000">
        <w:t xml:space="preserve">The consistent and correct use of standard nomenclatures such as ISO/IEEE 11073-10101 and UCUM for medical device and system data exchange will facilitate further development of real-time clinical decision support, smart alarms, safety interlocks, clinical algorithms, and data mining and other clinical research. This work can also be expanded at a future date to support events and alarms, waveforms, device settings and other critical monitoring information. </w:t>
      </w:r>
    </w:p>
    <w:p w14:paraId="31529CA2" w14:textId="4EF1D8B8" w:rsidR="006A307B" w:rsidRPr="00190000" w:rsidRDefault="00190000" w:rsidP="000D5F40">
      <w:pPr>
        <w:pStyle w:val="Heading2"/>
        <w:numPr>
          <w:ilvl w:val="0"/>
          <w:numId w:val="0"/>
        </w:numPr>
      </w:pPr>
      <w:bookmarkStart w:id="1764" w:name="_Toc270019768"/>
      <w:bookmarkStart w:id="1765" w:name="_Toc270019844"/>
      <w:bookmarkStart w:id="1766" w:name="_Toc369246385"/>
      <w:bookmarkStart w:id="1767" w:name="_Toc24466619"/>
      <w:ins w:id="1768" w:author="Mary Jungers" w:date="2019-11-12T13:09:00Z">
        <w:r>
          <w:t>C</w:t>
        </w:r>
      </w:ins>
      <w:del w:id="1769" w:author="Mary Jungers" w:date="2019-11-12T13:09:00Z">
        <w:r w:rsidR="00A14A98" w:rsidRPr="00190000" w:rsidDel="00190000">
          <w:delText>A</w:delText>
        </w:r>
      </w:del>
      <w:r w:rsidR="00A14A98" w:rsidRPr="00190000">
        <w:t>.</w:t>
      </w:r>
      <w:r w:rsidR="0029011E" w:rsidRPr="00190000">
        <w:t>2</w:t>
      </w:r>
      <w:r w:rsidR="00A14A98" w:rsidRPr="00190000">
        <w:t xml:space="preserve"> </w:t>
      </w:r>
      <w:r w:rsidR="006A307B" w:rsidRPr="00190000">
        <w:t>Key Use Case</w:t>
      </w:r>
      <w:bookmarkEnd w:id="1764"/>
      <w:bookmarkEnd w:id="1765"/>
      <w:bookmarkEnd w:id="1766"/>
      <w:bookmarkEnd w:id="1767"/>
    </w:p>
    <w:p w14:paraId="494FB83C" w14:textId="77777777" w:rsidR="006A307B" w:rsidRPr="00190000" w:rsidRDefault="006A307B" w:rsidP="006A307B">
      <w:pPr>
        <w:pStyle w:val="BodyText"/>
      </w:pPr>
      <w:r w:rsidRPr="00190000">
        <w:t xml:space="preserve">A patient is monitored at home. A potentially life-threatening cardiac event is detected and reported to a remote monitoring service that confirms and forwards the event to his caregiver. The patient is subsequently admitted to the ER complaining about chest pain. A diagnostic 12-lead is taken followed by continuous vital signs monitoring or telemetry for further observation. Following a series of premonitory episodes of ST segment deviation, the patient exhibits short runs of ventricular ectopy that rapidly devolve into ventricular tachycardia and then fibrillation, all along triggering alarms from the monitor. The patient is cardioverted in the ER and scheduled for CABG surgery. During surgery, the patient is connected to well over a dozen medical devices (e.g., multiparameter patient monitor, anesthesia machine, multiple infusion pumps, bypass machine, etc.) and the data from these devices and systems is displayed in a unified and comprehensible manner and automatically charted. After successful surgery, the patient is monitored in the ICU. The patient is discharged a week later to continue his recovery </w:t>
      </w:r>
      <w:r w:rsidRPr="00190000">
        <w:lastRenderedPageBreak/>
        <w:t>at home, where, among other things, he uses a spirometer with a low-cost wireless interface to facilitate recovery. He also exercises while walking around in</w:t>
      </w:r>
      <w:r w:rsidR="008F2E3C" w:rsidRPr="00190000">
        <w:t>side</w:t>
      </w:r>
      <w:r w:rsidRPr="00190000">
        <w:t xml:space="preserve"> and outside the house attached to a wireless sensor that records and transmits his ECG via his cell phone to a remote monitoring service. The patient also has follow-up visits to cardiac rehab, where his ECG and glucose measurements are taken before and after exercise, with all the data also electronically recorded. This information is ultimately stored in the patient's personal health record and made available for a follow-up clinical research study regarding the cardiac medications he was taking. </w:t>
      </w:r>
    </w:p>
    <w:p w14:paraId="125BB748" w14:textId="77777777" w:rsidR="00804964" w:rsidRPr="00190000" w:rsidRDefault="006A307B" w:rsidP="00804964">
      <w:pPr>
        <w:pStyle w:val="BodyText"/>
      </w:pPr>
      <w:r w:rsidRPr="00190000">
        <w:t>The key point of this comprehensive but realistic use case is that the patient's data is "touched" by well over three dozen medical devices and systems designed and manufactured by nearly an equal number of different vendors. An essential first step towards achieving interoperability across all these devices and systems is that they use a shared and common semantic foundation.</w:t>
      </w:r>
      <w:bookmarkStart w:id="1770" w:name="_Toc214425718"/>
      <w:bookmarkEnd w:id="706"/>
      <w:bookmarkEnd w:id="1098"/>
    </w:p>
    <w:p w14:paraId="639304B2" w14:textId="77777777" w:rsidR="00C2733D" w:rsidRPr="00190000" w:rsidRDefault="00C2733D" w:rsidP="00AA14AA">
      <w:pPr>
        <w:pStyle w:val="Glossary"/>
        <w:rPr>
          <w:noProof w:val="0"/>
        </w:rPr>
      </w:pPr>
      <w:bookmarkStart w:id="1771" w:name="_Toc24466620"/>
      <w:r w:rsidRPr="00190000">
        <w:rPr>
          <w:noProof w:val="0"/>
        </w:rPr>
        <w:lastRenderedPageBreak/>
        <w:t>G</w:t>
      </w:r>
      <w:bookmarkEnd w:id="1770"/>
      <w:r w:rsidR="00D77DFD" w:rsidRPr="00190000">
        <w:rPr>
          <w:noProof w:val="0"/>
        </w:rPr>
        <w:t>lossary</w:t>
      </w:r>
      <w:bookmarkEnd w:id="1771"/>
    </w:p>
    <w:p w14:paraId="1A27FBB4" w14:textId="1A3A25EF" w:rsidR="00C2733D" w:rsidRPr="00190000" w:rsidRDefault="00495030" w:rsidP="00495030">
      <w:pPr>
        <w:pStyle w:val="BodyText"/>
      </w:pPr>
      <w:bookmarkStart w:id="1772" w:name="OLE_LINK5"/>
      <w:r w:rsidRPr="00190000">
        <w:t xml:space="preserve">The IHE Glossary, an appendix to the </w:t>
      </w:r>
      <w:r w:rsidRPr="00190000">
        <w:rPr>
          <w:i/>
        </w:rPr>
        <w:t>IHE Technical Frameworks General Introduction</w:t>
      </w:r>
      <w:r w:rsidRPr="00190000">
        <w:t xml:space="preserve">, can be found </w:t>
      </w:r>
      <w:hyperlink r:id="rId49" w:anchor="GenIntro" w:history="1">
        <w:r w:rsidRPr="00190000">
          <w:rPr>
            <w:rStyle w:val="Hyperlink"/>
          </w:rPr>
          <w:t>here</w:t>
        </w:r>
      </w:hyperlink>
      <w:r w:rsidRPr="00190000">
        <w:t>.</w:t>
      </w:r>
      <w:bookmarkEnd w:id="1772"/>
    </w:p>
    <w:p w14:paraId="43CDF2E7" w14:textId="71C4279D" w:rsidR="00160CD8" w:rsidRPr="00190000" w:rsidRDefault="00160CD8" w:rsidP="00495030">
      <w:pPr>
        <w:pStyle w:val="BodyText"/>
      </w:pPr>
    </w:p>
    <w:p w14:paraId="0D30A1C2" w14:textId="1DBA3C5C" w:rsidR="00160CD8" w:rsidRPr="00190000" w:rsidRDefault="00160CD8" w:rsidP="00495030">
      <w:pPr>
        <w:pStyle w:val="BodyText"/>
      </w:pPr>
    </w:p>
    <w:p w14:paraId="0CAA67B2" w14:textId="0058DC14" w:rsidR="00160CD8" w:rsidRPr="00190000" w:rsidRDefault="00160CD8" w:rsidP="00495030">
      <w:pPr>
        <w:pStyle w:val="BodyText"/>
      </w:pPr>
    </w:p>
    <w:p w14:paraId="6BFF9885" w14:textId="77777777" w:rsidR="00160CD8" w:rsidRPr="00190000" w:rsidRDefault="00160CD8" w:rsidP="00495030">
      <w:pPr>
        <w:pStyle w:val="BodyText"/>
      </w:pPr>
    </w:p>
    <w:sectPr w:rsidR="00160CD8" w:rsidRPr="00190000" w:rsidSect="00545844">
      <w:headerReference w:type="default" r:id="rId50"/>
      <w:footerReference w:type="default" r:id="rId51"/>
      <w:footerReference w:type="first" r:id="rId52"/>
      <w:type w:val="continuous"/>
      <w:pgSz w:w="12240" w:h="15840" w:code="1"/>
      <w:pgMar w:top="1440" w:right="1080" w:bottom="1440" w:left="1800" w:header="720" w:footer="720" w:gutter="0"/>
      <w:lnNumType w:countBy="5"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63" w:author="Mary Jungers" w:date="2019-11-12T14:07:00Z" w:initials="MJ">
    <w:p w14:paraId="67E96FC9" w14:textId="4BE07B60" w:rsidR="00DC7C48" w:rsidRDefault="00DC7C48">
      <w:pPr>
        <w:pStyle w:val="CommentText"/>
      </w:pPr>
      <w:r>
        <w:rPr>
          <w:rStyle w:val="CommentReference"/>
        </w:rPr>
        <w:annotationRef/>
      </w:r>
      <w:r>
        <w:rPr>
          <w:rStyle w:val="CommentReference"/>
        </w:rPr>
        <w:t>…does not affect or …will not affect?</w:t>
      </w:r>
    </w:p>
  </w:comment>
  <w:comment w:id="1633" w:author="John Rhoads" w:date="2019-11-18T17:42:00Z" w:initials="JR">
    <w:p w14:paraId="4F9C46FB" w14:textId="280FBAB2" w:rsidR="00DC7C48" w:rsidRDefault="00DC7C48">
      <w:pPr>
        <w:pStyle w:val="CommentText"/>
      </w:pPr>
      <w:r>
        <w:rPr>
          <w:rStyle w:val="CommentReference"/>
        </w:rPr>
        <w:annotationRef/>
      </w:r>
      <w:r>
        <w:t>“Shall be” t</w:t>
      </w:r>
      <w:bookmarkStart w:id="1635" w:name="_GoBack"/>
      <w:bookmarkEnd w:id="1635"/>
      <w:r>
        <w:t>o make it clearer that this is normative</w:t>
      </w:r>
    </w:p>
  </w:comment>
  <w:comment w:id="1700" w:author="Mary Jungers" w:date="2019-11-12T14:17:00Z" w:initials="MJ">
    <w:p w14:paraId="55EFC5D1" w14:textId="16DCB2E0" w:rsidR="00DC7C48" w:rsidRDefault="00DC7C48">
      <w:pPr>
        <w:pStyle w:val="CommentText"/>
      </w:pPr>
      <w:r>
        <w:rPr>
          <w:rStyle w:val="CommentReference"/>
        </w:rPr>
        <w:annotationRef/>
      </w:r>
      <w:r>
        <w:t xml:space="preserve">The term “Advisory” is not in the glossary. Do you know which supplement may have introduced it? If you wish to add it, please fill out the form at </w:t>
      </w:r>
      <w:hyperlink r:id="rId1" w:history="1">
        <w:r w:rsidRPr="00733C37">
          <w:rPr>
            <w:rStyle w:val="Hyperlink"/>
          </w:rPr>
          <w:t>https://docs.google.com/forms/d/e/1FAIpQLScF4u438qsLLRQuPwSoiQT9l9DWC_foCMXJksGNRe7K2memuA/viewform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E96FC9" w15:done="0"/>
  <w15:commentEx w15:paraId="4F9C46FB" w15:done="0"/>
  <w15:commentEx w15:paraId="55EFC5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E96FC9" w16cid:durableId="21753B27"/>
  <w16cid:commentId w16cid:paraId="4F9C46FB" w16cid:durableId="217D567E"/>
  <w16cid:commentId w16cid:paraId="55EFC5D1" w16cid:durableId="21753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7CE10" w14:textId="77777777" w:rsidR="00535C1F" w:rsidRDefault="00535C1F">
      <w:r>
        <w:separator/>
      </w:r>
    </w:p>
    <w:p w14:paraId="31A8EF84" w14:textId="77777777" w:rsidR="00535C1F" w:rsidRDefault="00535C1F"/>
  </w:endnote>
  <w:endnote w:type="continuationSeparator" w:id="0">
    <w:p w14:paraId="512B4DA6" w14:textId="77777777" w:rsidR="00535C1F" w:rsidRDefault="00535C1F">
      <w:r>
        <w:continuationSeparator/>
      </w:r>
    </w:p>
    <w:p w14:paraId="054EA8A8" w14:textId="77777777" w:rsidR="00535C1F" w:rsidRDefault="00535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5638B" w14:textId="77777777" w:rsidR="00DC7C48" w:rsidRDefault="00DC7C48" w:rsidP="00F128A5">
    <w:pPr>
      <w:pStyle w:val="Header"/>
    </w:pPr>
    <w:r>
      <w:t>______________________________________________________________________________</w:t>
    </w:r>
  </w:p>
  <w:p w14:paraId="07E8C017" w14:textId="2CD10EEE" w:rsidR="00DC7C48" w:rsidRPr="00190000" w:rsidRDefault="00DC7C48" w:rsidP="00983C4C">
    <w:pPr>
      <w:pStyle w:val="Footer"/>
      <w:rPr>
        <w:sz w:val="20"/>
      </w:rPr>
    </w:pPr>
    <w:r w:rsidRPr="00983C4C">
      <w:rPr>
        <w:sz w:val="20"/>
      </w:rPr>
      <w:t>Rev. 9.0 – Final Text 201</w:t>
    </w:r>
    <w:ins w:id="1773" w:author="Mary Jungers" w:date="2019-11-12T12:46:00Z">
      <w:r>
        <w:rPr>
          <w:sz w:val="20"/>
        </w:rPr>
        <w:t>9-11-xx</w:t>
      </w:r>
    </w:ins>
    <w:del w:id="1774" w:author="Mary Jungers" w:date="2019-11-12T12:46:00Z">
      <w:r w:rsidRPr="00983C4C" w:rsidDel="00983C4C">
        <w:rPr>
          <w:sz w:val="20"/>
        </w:rPr>
        <w:delText>0-1-05</w:delText>
      </w:r>
    </w:del>
    <w:r w:rsidRPr="00983C4C">
      <w:rPr>
        <w:sz w:val="20"/>
      </w:rPr>
      <w:t xml:space="preserve">                                  </w:t>
    </w:r>
    <w:r w:rsidRPr="00E331D5">
      <w:rPr>
        <w:rStyle w:val="PageNumber"/>
        <w:sz w:val="20"/>
      </w:rPr>
      <w:fldChar w:fldCharType="begin"/>
    </w:r>
    <w:r w:rsidRPr="00983C4C">
      <w:rPr>
        <w:rStyle w:val="PageNumber"/>
        <w:sz w:val="20"/>
      </w:rPr>
      <w:instrText xml:space="preserve"> PAGE </w:instrText>
    </w:r>
    <w:r w:rsidRPr="00E331D5">
      <w:rPr>
        <w:rStyle w:val="PageNumber"/>
        <w:sz w:val="20"/>
      </w:rPr>
      <w:fldChar w:fldCharType="separate"/>
    </w:r>
    <w:r w:rsidRPr="00983C4C">
      <w:rPr>
        <w:rStyle w:val="PageNumber"/>
        <w:sz w:val="20"/>
        <w:rPrChange w:id="1775" w:author="Mary Jungers" w:date="2019-11-12T12:46:00Z">
          <w:rPr>
            <w:rStyle w:val="PageNumber"/>
            <w:noProof/>
            <w:sz w:val="20"/>
          </w:rPr>
        </w:rPrChange>
      </w:rPr>
      <w:t>2</w:t>
    </w:r>
    <w:r w:rsidRPr="00E331D5">
      <w:rPr>
        <w:rStyle w:val="PageNumber"/>
        <w:sz w:val="20"/>
      </w:rPr>
      <w:fldChar w:fldCharType="end"/>
    </w:r>
    <w:r w:rsidRPr="00190000">
      <w:rPr>
        <w:sz w:val="20"/>
      </w:rPr>
      <w:t xml:space="preserve">                           Copyright © 201</w:t>
    </w:r>
    <w:ins w:id="1776" w:author="Mary Jungers" w:date="2019-11-12T12:46:00Z">
      <w:r>
        <w:rPr>
          <w:sz w:val="20"/>
        </w:rPr>
        <w:t>9</w:t>
      </w:r>
    </w:ins>
    <w:del w:id="1777" w:author="Mary Jungers" w:date="2019-11-12T12:46:00Z">
      <w:r w:rsidRPr="00190000" w:rsidDel="00983C4C">
        <w:rPr>
          <w:sz w:val="20"/>
        </w:rPr>
        <w:delText>8</w:delText>
      </w:r>
    </w:del>
    <w:r w:rsidRPr="00190000">
      <w:rPr>
        <w:sz w:val="20"/>
      </w:rPr>
      <w:t>: IHE International, Inc.</w:t>
    </w:r>
  </w:p>
  <w:p w14:paraId="071DD7C0" w14:textId="77777777" w:rsidR="00DC7C48" w:rsidRPr="00983C4C" w:rsidRDefault="00DC7C48" w:rsidP="00190000">
    <w:pPr>
      <w:pStyle w:val="Footer"/>
      <w:rPr>
        <w:sz w:val="20"/>
        <w:rPrChange w:id="1778" w:author="Mary Jungers" w:date="2019-11-12T12:46:00Z">
          <w:rPr/>
        </w:rPrChange>
      </w:rPr>
    </w:pPr>
    <w:r w:rsidRPr="00190000">
      <w:rPr>
        <w:sz w:val="20"/>
      </w:rPr>
      <w:t>Template Rev. 1.0 – 2014-07-01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17EAB" w14:textId="2139CD2C" w:rsidR="00DC7C48" w:rsidRDefault="00DC7C48" w:rsidP="008665D7">
    <w:pPr>
      <w:pStyle w:val="Footer"/>
      <w:tabs>
        <w:tab w:val="clear" w:pos="4320"/>
        <w:tab w:val="clear" w:pos="8640"/>
        <w:tab w:val="center" w:pos="4680"/>
        <w:tab w:val="right" w:pos="9360"/>
      </w:tabs>
      <w:jc w:val="center"/>
    </w:pPr>
    <w:r w:rsidRPr="00C15C12">
      <w:t>Copyright © 20</w:t>
    </w:r>
    <w:r>
      <w:t>1</w:t>
    </w:r>
    <w:ins w:id="1779" w:author="Mary Jungers" w:date="2019-11-12T15:54:00Z">
      <w:r>
        <w:t>9</w:t>
      </w:r>
    </w:ins>
    <w:del w:id="1780" w:author="Mary Jungers" w:date="2019-11-12T15:54:00Z">
      <w:r w:rsidDel="0090454D">
        <w:delText>8</w:delText>
      </w:r>
    </w:del>
    <w:r w:rsidRPr="00C15C12">
      <w:t>: IHE International</w:t>
    </w:r>
    <w:r>
      <w:t>,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878D4" w14:textId="77777777" w:rsidR="00535C1F" w:rsidRDefault="00535C1F">
      <w:r>
        <w:separator/>
      </w:r>
    </w:p>
    <w:p w14:paraId="3BF02A7E" w14:textId="77777777" w:rsidR="00535C1F" w:rsidDel="00A6322E" w:rsidRDefault="00535C1F" w:rsidP="00231C0B">
      <w:pPr>
        <w:rPr>
          <w:del w:id="0" w:author="Mary Jungers" w:date="2019-11-12T12:58:00Z"/>
        </w:rPr>
      </w:pPr>
    </w:p>
  </w:footnote>
  <w:footnote w:type="continuationSeparator" w:id="0">
    <w:p w14:paraId="5EF20DDD" w14:textId="77777777" w:rsidR="00535C1F" w:rsidRDefault="00535C1F">
      <w:r>
        <w:continuationSeparator/>
      </w:r>
    </w:p>
    <w:p w14:paraId="070AB46D" w14:textId="77777777" w:rsidR="00535C1F" w:rsidDel="00A6322E" w:rsidRDefault="00535C1F" w:rsidP="00231C0B">
      <w:pPr>
        <w:rPr>
          <w:del w:id="1" w:author="Mary Jungers" w:date="2019-11-12T12:58:00Z"/>
        </w:rPr>
      </w:pPr>
    </w:p>
  </w:footnote>
  <w:footnote w:type="continuationNotice" w:id="1">
    <w:p w14:paraId="7CF8722F" w14:textId="77777777" w:rsidR="00535C1F" w:rsidRPr="00E331D5" w:rsidRDefault="00535C1F">
      <w:pPr>
        <w:pStyle w:val="Footer"/>
        <w:pPrChange w:id="2" w:author="Mary Jungers" w:date="2019-11-12T12:59:00Z">
          <w:pPr/>
        </w:pPrChange>
      </w:pPr>
    </w:p>
  </w:footnote>
  <w:footnote w:id="2">
    <w:p w14:paraId="097F04CA" w14:textId="77777777" w:rsidR="00DC7C48" w:rsidRDefault="00DC7C48">
      <w:pPr>
        <w:pStyle w:val="FootnoteText"/>
      </w:pPr>
      <w:r>
        <w:rPr>
          <w:rStyle w:val="FootnoteReference"/>
        </w:rPr>
        <w:footnoteRef/>
      </w:r>
      <w:r>
        <w:t xml:space="preserve"> HL7 </w:t>
      </w:r>
      <w:r w:rsidRPr="00CF116E">
        <w:t>is the registered trademark of Health Level Seven International.</w:t>
      </w:r>
    </w:p>
  </w:footnote>
  <w:footnote w:id="3">
    <w:p w14:paraId="68E76D02" w14:textId="77777777" w:rsidR="00DC7C48" w:rsidRPr="00E331D5" w:rsidRDefault="00DC7C48" w:rsidP="00A6322E">
      <w:pPr>
        <w:pStyle w:val="FootnoteText"/>
      </w:pPr>
      <w:r w:rsidRPr="00A6322E">
        <w:rPr>
          <w:rStyle w:val="FootnoteReference"/>
          <w:vertAlign w:val="baseline"/>
          <w:rPrChange w:id="1562" w:author="Mary Jungers" w:date="2019-11-12T12:57:00Z">
            <w:rPr>
              <w:rStyle w:val="FootnoteReference"/>
            </w:rPr>
          </w:rPrChange>
        </w:rPr>
        <w:footnoteRef/>
      </w:r>
      <w:r w:rsidRPr="00190000">
        <w:t xml:space="preserve"> FHIR is the registered trademark of Health Level </w:t>
      </w:r>
      <w:r w:rsidRPr="00E331D5">
        <w:t>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181F9" w14:textId="77777777" w:rsidR="00DC7C48" w:rsidRDefault="00DC7C48" w:rsidP="000923C6">
    <w:pPr>
      <w:pStyle w:val="Header"/>
    </w:pPr>
    <w:r>
      <w:t>IHE Patient Care Device Technical Framework, Vol. 1 (PCD TF-1): Profiles</w:t>
    </w:r>
    <w:r>
      <w:br/>
      <w:t>______________________________________________________________________________</w:t>
    </w:r>
  </w:p>
  <w:p w14:paraId="1814074C" w14:textId="77777777" w:rsidR="00DC7C48" w:rsidRPr="000923C6" w:rsidRDefault="00DC7C48" w:rsidP="00092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1"/>
    <w:lvl w:ilvl="0">
      <w:start w:val="1"/>
      <w:numFmt w:val="decimal"/>
      <w:lvlText w:val="%1."/>
      <w:lvlJc w:val="left"/>
      <w:pPr>
        <w:tabs>
          <w:tab w:val="num" w:pos="1440"/>
        </w:tabs>
        <w:ind w:left="1440" w:hanging="360"/>
      </w:pPr>
    </w:lvl>
  </w:abstractNum>
  <w:abstractNum w:abstractNumId="11"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5"/>
    <w:multiLevelType w:val="singleLevel"/>
    <w:tmpl w:val="00000005"/>
    <w:name w:val="WW8Num6"/>
    <w:lvl w:ilvl="0">
      <w:start w:val="1"/>
      <w:numFmt w:val="decimal"/>
      <w:lvlText w:val="%1."/>
      <w:lvlJc w:val="left"/>
      <w:pPr>
        <w:tabs>
          <w:tab w:val="num" w:pos="900"/>
        </w:tabs>
        <w:ind w:left="900" w:hanging="540"/>
      </w:pPr>
    </w:lvl>
  </w:abstractNum>
  <w:abstractNum w:abstractNumId="14" w15:restartNumberingAfterBreak="0">
    <w:nsid w:val="00000006"/>
    <w:multiLevelType w:val="singleLevel"/>
    <w:tmpl w:val="00000006"/>
    <w:name w:val="WW8Num7"/>
    <w:lvl w:ilvl="0">
      <w:start w:val="1"/>
      <w:numFmt w:val="bullet"/>
      <w:lvlText w:val=""/>
      <w:lvlJc w:val="left"/>
      <w:pPr>
        <w:tabs>
          <w:tab w:val="num" w:pos="360"/>
        </w:tabs>
        <w:ind w:left="360" w:hanging="360"/>
      </w:pPr>
      <w:rPr>
        <w:rFonts w:ascii="Symbol" w:hAnsi="Symbol"/>
      </w:rPr>
    </w:lvl>
  </w:abstractNum>
  <w:abstractNum w:abstractNumId="15" w15:restartNumberingAfterBreak="0">
    <w:nsid w:val="00000007"/>
    <w:multiLevelType w:val="singleLevel"/>
    <w:tmpl w:val="00000007"/>
    <w:name w:val="WW8Num8"/>
    <w:lvl w:ilvl="0">
      <w:start w:val="1"/>
      <w:numFmt w:val="decimal"/>
      <w:lvlText w:val="%1."/>
      <w:lvlJc w:val="left"/>
      <w:pPr>
        <w:tabs>
          <w:tab w:val="num" w:pos="720"/>
        </w:tabs>
        <w:ind w:left="720" w:hanging="360"/>
      </w:pPr>
    </w:lvl>
  </w:abstractNum>
  <w:abstractNum w:abstractNumId="16" w15:restartNumberingAfterBreak="0">
    <w:nsid w:val="00000008"/>
    <w:multiLevelType w:val="singleLevel"/>
    <w:tmpl w:val="00000008"/>
    <w:name w:val="WW8Num9"/>
    <w:lvl w:ilvl="0">
      <w:start w:val="1"/>
      <w:numFmt w:val="lowerLetter"/>
      <w:lvlText w:val="%1."/>
      <w:lvlJc w:val="left"/>
      <w:pPr>
        <w:tabs>
          <w:tab w:val="num" w:pos="1440"/>
        </w:tabs>
        <w:ind w:left="1440" w:hanging="360"/>
      </w:pPr>
    </w:lvl>
  </w:abstractNum>
  <w:abstractNum w:abstractNumId="17" w15:restartNumberingAfterBreak="0">
    <w:nsid w:val="00000009"/>
    <w:multiLevelType w:val="singleLevel"/>
    <w:tmpl w:val="00000009"/>
    <w:name w:val="WW8Num10"/>
    <w:lvl w:ilvl="0">
      <w:start w:val="1"/>
      <w:numFmt w:val="decimal"/>
      <w:lvlText w:val="%1."/>
      <w:lvlJc w:val="left"/>
      <w:pPr>
        <w:tabs>
          <w:tab w:val="num" w:pos="720"/>
        </w:tabs>
        <w:ind w:left="720" w:hanging="360"/>
      </w:pPr>
    </w:lvl>
  </w:abstractNum>
  <w:abstractNum w:abstractNumId="18" w15:restartNumberingAfterBreak="0">
    <w:nsid w:val="0000000A"/>
    <w:multiLevelType w:val="multilevel"/>
    <w:tmpl w:val="0000000A"/>
    <w:name w:val="WW8Num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0B"/>
    <w:multiLevelType w:val="singleLevel"/>
    <w:tmpl w:val="0000000B"/>
    <w:name w:val="WW8Num12"/>
    <w:lvl w:ilvl="0">
      <w:start w:val="1"/>
      <w:numFmt w:val="lowerLetter"/>
      <w:lvlText w:val="%1."/>
      <w:lvlJc w:val="left"/>
      <w:pPr>
        <w:tabs>
          <w:tab w:val="num" w:pos="1440"/>
        </w:tabs>
        <w:ind w:left="1440" w:hanging="360"/>
      </w:pPr>
    </w:lvl>
  </w:abstractNum>
  <w:abstractNum w:abstractNumId="20" w15:restartNumberingAfterBreak="0">
    <w:nsid w:val="0000000C"/>
    <w:multiLevelType w:val="singleLevel"/>
    <w:tmpl w:val="0000000C"/>
    <w:name w:val="WW8Num13"/>
    <w:lvl w:ilvl="0">
      <w:start w:val="1"/>
      <w:numFmt w:val="decimal"/>
      <w:lvlText w:val="%1."/>
      <w:lvlJc w:val="left"/>
      <w:pPr>
        <w:tabs>
          <w:tab w:val="num" w:pos="720"/>
        </w:tabs>
        <w:ind w:left="720" w:hanging="360"/>
      </w:pPr>
    </w:lvl>
  </w:abstractNum>
  <w:abstractNum w:abstractNumId="21" w15:restartNumberingAfterBreak="0">
    <w:nsid w:val="0000000D"/>
    <w:multiLevelType w:val="singleLevel"/>
    <w:tmpl w:val="0000000D"/>
    <w:name w:val="WW8Num14"/>
    <w:lvl w:ilvl="0">
      <w:start w:val="1"/>
      <w:numFmt w:val="decimal"/>
      <w:lvlText w:val="%1."/>
      <w:lvlJc w:val="left"/>
      <w:pPr>
        <w:tabs>
          <w:tab w:val="num" w:pos="720"/>
        </w:tabs>
        <w:ind w:left="720" w:hanging="360"/>
      </w:pPr>
    </w:lvl>
  </w:abstractNum>
  <w:abstractNum w:abstractNumId="22" w15:restartNumberingAfterBreak="0">
    <w:nsid w:val="0000000E"/>
    <w:multiLevelType w:val="singleLevel"/>
    <w:tmpl w:val="0000000E"/>
    <w:name w:val="WW8Num15"/>
    <w:lvl w:ilvl="0">
      <w:start w:val="1"/>
      <w:numFmt w:val="decimal"/>
      <w:lvlText w:val="%1."/>
      <w:lvlJc w:val="left"/>
      <w:pPr>
        <w:tabs>
          <w:tab w:val="num" w:pos="720"/>
        </w:tabs>
        <w:ind w:left="720" w:hanging="360"/>
      </w:pPr>
    </w:lvl>
  </w:abstractNum>
  <w:abstractNum w:abstractNumId="23" w15:restartNumberingAfterBreak="0">
    <w:nsid w:val="0000000F"/>
    <w:multiLevelType w:val="singleLevel"/>
    <w:tmpl w:val="0000000F"/>
    <w:name w:val="WW8Num16"/>
    <w:lvl w:ilvl="0">
      <w:start w:val="1"/>
      <w:numFmt w:val="bullet"/>
      <w:lvlText w:val=""/>
      <w:lvlJc w:val="left"/>
      <w:pPr>
        <w:tabs>
          <w:tab w:val="num" w:pos="720"/>
        </w:tabs>
        <w:ind w:left="720" w:hanging="360"/>
      </w:pPr>
      <w:rPr>
        <w:rFonts w:ascii="Wingdings" w:hAnsi="Wingdings"/>
      </w:rPr>
    </w:lvl>
  </w:abstractNum>
  <w:abstractNum w:abstractNumId="24" w15:restartNumberingAfterBreak="0">
    <w:nsid w:val="00000010"/>
    <w:multiLevelType w:val="singleLevel"/>
    <w:tmpl w:val="00000010"/>
    <w:name w:val="WW8Num17"/>
    <w:lvl w:ilvl="0">
      <w:start w:val="1"/>
      <w:numFmt w:val="decimal"/>
      <w:lvlText w:val="%1."/>
      <w:lvlJc w:val="left"/>
      <w:pPr>
        <w:tabs>
          <w:tab w:val="num" w:pos="720"/>
        </w:tabs>
        <w:ind w:left="720" w:hanging="360"/>
      </w:pPr>
    </w:lvl>
  </w:abstractNum>
  <w:abstractNum w:abstractNumId="25" w15:restartNumberingAfterBreak="0">
    <w:nsid w:val="00000011"/>
    <w:multiLevelType w:val="multilevel"/>
    <w:tmpl w:val="00000011"/>
    <w:name w:val="WW8Num18"/>
    <w:lvl w:ilvl="0">
      <w:start w:val="1"/>
      <w:numFmt w:val="upperLetter"/>
      <w:lvlText w:val="Appendix %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00000012"/>
    <w:multiLevelType w:val="singleLevel"/>
    <w:tmpl w:val="00000012"/>
    <w:name w:val="WW8Num19"/>
    <w:lvl w:ilvl="0">
      <w:start w:val="1"/>
      <w:numFmt w:val="decimal"/>
      <w:lvlText w:val="%1."/>
      <w:lvlJc w:val="left"/>
      <w:pPr>
        <w:tabs>
          <w:tab w:val="num" w:pos="720"/>
        </w:tabs>
        <w:ind w:left="720" w:hanging="360"/>
      </w:pPr>
    </w:lvl>
  </w:abstractNum>
  <w:abstractNum w:abstractNumId="27" w15:restartNumberingAfterBreak="0">
    <w:nsid w:val="00000013"/>
    <w:multiLevelType w:val="singleLevel"/>
    <w:tmpl w:val="00000013"/>
    <w:name w:val="WW8Num21"/>
    <w:lvl w:ilvl="0">
      <w:start w:val="1"/>
      <w:numFmt w:val="decimal"/>
      <w:lvlText w:val="%1."/>
      <w:lvlJc w:val="left"/>
      <w:pPr>
        <w:tabs>
          <w:tab w:val="num" w:pos="720"/>
        </w:tabs>
        <w:ind w:left="720" w:hanging="360"/>
      </w:pPr>
    </w:lvl>
  </w:abstractNum>
  <w:abstractNum w:abstractNumId="28" w15:restartNumberingAfterBreak="0">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29" w15:restartNumberingAfterBreak="0">
    <w:nsid w:val="160F6B12"/>
    <w:multiLevelType w:val="hybridMultilevel"/>
    <w:tmpl w:val="D2EC46BC"/>
    <w:lvl w:ilvl="0" w:tplc="04090001">
      <w:start w:val="1"/>
      <w:numFmt w:val="bullet"/>
      <w:pStyle w:val="ListBulletContin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6070E6"/>
    <w:multiLevelType w:val="hybridMultilevel"/>
    <w:tmpl w:val="E8D82370"/>
    <w:lvl w:ilvl="0" w:tplc="00000009">
      <w:start w:val="1"/>
      <w:numFmt w:val="bullet"/>
      <w:lvlText w:val="•"/>
      <w:lvlJc w:val="left"/>
      <w:pPr>
        <w:ind w:left="720" w:hanging="360"/>
      </w:pPr>
      <w:rPr>
        <w:rFonts w:ascii="Arial" w:hAnsi="Arial" w:cs="Arial"/>
        <w:b w:val="0"/>
        <w:i w:val="0"/>
        <w:strike w:val="0"/>
        <w:dstrike w:val="0"/>
        <w:color w:val="000000"/>
        <w:position w:val="0"/>
        <w:sz w:val="24"/>
        <w:szCs w:val="24"/>
        <w:u w:val="none" w:color="000000"/>
        <w:shd w:val="clear" w:color="auto" w:fill="auto"/>
        <w:vertAlign w:val="baseline"/>
      </w:rPr>
    </w:lvl>
    <w:lvl w:ilvl="1" w:tplc="00000009">
      <w:start w:val="1"/>
      <w:numFmt w:val="bullet"/>
      <w:lvlText w:val="•"/>
      <w:lvlJc w:val="left"/>
      <w:pPr>
        <w:ind w:left="1440" w:hanging="360"/>
      </w:pPr>
      <w:rPr>
        <w:rFonts w:ascii="Arial" w:hAnsi="Arial" w:cs="Arial" w:hint="default"/>
        <w:b w:val="0"/>
        <w:i w:val="0"/>
        <w:strike w:val="0"/>
        <w:dstrike w:val="0"/>
        <w:color w:val="000000"/>
        <w:position w:val="0"/>
        <w:sz w:val="24"/>
        <w:szCs w:val="24"/>
        <w:u w:val="none" w:color="000000"/>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2D6FD1"/>
    <w:multiLevelType w:val="multilevel"/>
    <w:tmpl w:val="203E4ABC"/>
    <w:numStyleLink w:val="HeadingListNumbering"/>
  </w:abstractNum>
  <w:abstractNum w:abstractNumId="32" w15:restartNumberingAfterBreak="0">
    <w:nsid w:val="565828D3"/>
    <w:multiLevelType w:val="multilevel"/>
    <w:tmpl w:val="3B0A71E6"/>
    <w:name w:val="AppendixHeadingsList"/>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980"/>
        </w:tabs>
        <w:ind w:left="0" w:firstLine="0"/>
      </w:pPr>
      <w:rPr>
        <w:rFonts w:hint="default"/>
      </w:rPr>
    </w:lvl>
    <w:lvl w:ilvl="5">
      <w:start w:val="1"/>
      <w:numFmt w:val="decimal"/>
      <w:lvlText w:val="%1.%2.%3.%4.%5.%6"/>
      <w:lvlJc w:val="left"/>
      <w:pPr>
        <w:tabs>
          <w:tab w:val="num" w:pos="1980"/>
        </w:tabs>
        <w:ind w:left="0" w:firstLine="0"/>
      </w:pPr>
      <w:rPr>
        <w:rFonts w:hint="default"/>
      </w:rPr>
    </w:lvl>
    <w:lvl w:ilvl="6">
      <w:start w:val="1"/>
      <w:numFmt w:val="decimal"/>
      <w:lvlText w:val="%1.%2.%3.%4.%5.%6.%7"/>
      <w:lvlJc w:val="left"/>
      <w:pPr>
        <w:tabs>
          <w:tab w:val="num" w:pos="1980"/>
        </w:tabs>
        <w:ind w:left="0" w:firstLine="0"/>
      </w:pPr>
      <w:rPr>
        <w:rFonts w:hint="default"/>
      </w:rPr>
    </w:lvl>
    <w:lvl w:ilvl="7">
      <w:start w:val="1"/>
      <w:numFmt w:val="decimal"/>
      <w:lvlText w:val="%1.%2.%3.%4.%5.%6.%7.%8"/>
      <w:lvlJc w:val="left"/>
      <w:pPr>
        <w:tabs>
          <w:tab w:val="num" w:pos="1980"/>
        </w:tabs>
        <w:ind w:left="0" w:firstLine="0"/>
      </w:pPr>
      <w:rPr>
        <w:rFonts w:hint="default"/>
      </w:rPr>
    </w:lvl>
    <w:lvl w:ilvl="8">
      <w:start w:val="1"/>
      <w:numFmt w:val="decimal"/>
      <w:lvlText w:val="%1.%2.%3.%4.%5.%6.%7.%8.%9"/>
      <w:lvlJc w:val="left"/>
      <w:pPr>
        <w:tabs>
          <w:tab w:val="num" w:pos="1980"/>
        </w:tabs>
        <w:ind w:left="0" w:firstLine="0"/>
      </w:pPr>
      <w:rPr>
        <w:rFonts w:hint="default"/>
      </w:rPr>
    </w:lvl>
  </w:abstractNum>
  <w:abstractNum w:abstractNumId="33" w15:restartNumberingAfterBreak="0">
    <w:nsid w:val="5A5942BE"/>
    <w:multiLevelType w:val="multilevel"/>
    <w:tmpl w:val="203E4ABC"/>
    <w:styleLink w:val="HeadingListNumbering"/>
    <w:lvl w:ilvl="0">
      <w:start w:val="1"/>
      <w:numFmt w:val="decimal"/>
      <w:pStyle w:val="Heading1"/>
      <w:suff w:val="space"/>
      <w:lvlText w:val="%1"/>
      <w:lvlJc w:val="left"/>
      <w:pPr>
        <w:ind w:left="1080" w:hanging="1080"/>
      </w:pPr>
      <w:rPr>
        <w:rFonts w:hint="default"/>
      </w:rPr>
    </w:lvl>
    <w:lvl w:ilvl="1">
      <w:start w:val="1"/>
      <w:numFmt w:val="decimal"/>
      <w:pStyle w:val="Heading2"/>
      <w:suff w:val="space"/>
      <w:lvlText w:val="%1.%2"/>
      <w:lvlJc w:val="left"/>
      <w:pPr>
        <w:ind w:left="1512" w:hanging="1512"/>
      </w:pPr>
      <w:rPr>
        <w:rFonts w:hint="default"/>
      </w:rPr>
    </w:lvl>
    <w:lvl w:ilvl="2">
      <w:start w:val="1"/>
      <w:numFmt w:val="decimal"/>
      <w:pStyle w:val="Heading3"/>
      <w:suff w:val="space"/>
      <w:lvlText w:val="%1.%2.%3"/>
      <w:lvlJc w:val="left"/>
      <w:pPr>
        <w:ind w:left="1944" w:hanging="1944"/>
      </w:pPr>
      <w:rPr>
        <w:rFonts w:hint="default"/>
      </w:rPr>
    </w:lvl>
    <w:lvl w:ilvl="3">
      <w:start w:val="1"/>
      <w:numFmt w:val="decimal"/>
      <w:pStyle w:val="Heading4"/>
      <w:suff w:val="space"/>
      <w:lvlText w:val="%1.%2.%3.%4"/>
      <w:lvlJc w:val="left"/>
      <w:pPr>
        <w:ind w:left="2448" w:hanging="2448"/>
      </w:pPr>
      <w:rPr>
        <w:rFonts w:hint="default"/>
      </w:rPr>
    </w:lvl>
    <w:lvl w:ilvl="4">
      <w:start w:val="1"/>
      <w:numFmt w:val="decimal"/>
      <w:pStyle w:val="Heading5"/>
      <w:suff w:val="space"/>
      <w:lvlText w:val="%1.%2.%5"/>
      <w:lvlJc w:val="left"/>
      <w:pPr>
        <w:ind w:left="2952" w:hanging="295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15:restartNumberingAfterBreak="0">
    <w:nsid w:val="616A62BE"/>
    <w:multiLevelType w:val="multilevel"/>
    <w:tmpl w:val="F424B9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702B7661"/>
    <w:multiLevelType w:val="hybridMultilevel"/>
    <w:tmpl w:val="4B8CAEC6"/>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6" w15:restartNumberingAfterBreak="0">
    <w:nsid w:val="71690641"/>
    <w:multiLevelType w:val="hybridMultilevel"/>
    <w:tmpl w:val="B288B710"/>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34"/>
  </w:num>
  <w:num w:numId="12">
    <w:abstractNumId w:val="32"/>
  </w:num>
  <w:num w:numId="13">
    <w:abstractNumId w:val="29"/>
  </w:num>
  <w:num w:numId="14">
    <w:abstractNumId w:val="33"/>
  </w:num>
  <w:num w:numId="15">
    <w:abstractNumId w:val="31"/>
  </w:num>
  <w:num w:numId="16">
    <w:abstractNumId w:val="35"/>
  </w:num>
  <w:num w:numId="17">
    <w:abstractNumId w:val="16"/>
  </w:num>
  <w:num w:numId="18">
    <w:abstractNumId w:val="20"/>
  </w:num>
  <w:num w:numId="19">
    <w:abstractNumId w:val="30"/>
  </w:num>
  <w:num w:numId="20">
    <w:abstractNumId w:val="9"/>
  </w:num>
  <w:num w:numId="21">
    <w:abstractNumId w:val="9"/>
  </w:num>
  <w:num w:numId="22">
    <w:abstractNumId w:val="7"/>
  </w:num>
  <w:num w:numId="23">
    <w:abstractNumId w:val="6"/>
  </w:num>
  <w:num w:numId="24">
    <w:abstractNumId w:val="5"/>
  </w:num>
  <w:num w:numId="25">
    <w:abstractNumId w:val="4"/>
  </w:num>
  <w:num w:numId="26">
    <w:abstractNumId w:val="8"/>
  </w:num>
  <w:num w:numId="27">
    <w:abstractNumId w:val="8"/>
  </w:num>
  <w:num w:numId="28">
    <w:abstractNumId w:val="3"/>
  </w:num>
  <w:num w:numId="29">
    <w:abstractNumId w:val="2"/>
  </w:num>
  <w:num w:numId="30">
    <w:abstractNumId w:val="1"/>
  </w:num>
  <w:num w:numId="31">
    <w:abstractNumId w:val="0"/>
  </w:num>
  <w:num w:numId="32">
    <w:abstractNumId w:val="31"/>
  </w:num>
  <w:num w:numId="33">
    <w:abstractNumId w:val="3"/>
    <w:lvlOverride w:ilvl="0">
      <w:startOverride w:val="1"/>
    </w:lvlOverride>
  </w:num>
  <w:num w:numId="34">
    <w:abstractNumId w:val="31"/>
  </w:num>
  <w:num w:numId="35">
    <w:abstractNumId w:val="31"/>
  </w:num>
  <w:num w:numId="36">
    <w:abstractNumId w:val="36"/>
  </w:num>
  <w:num w:numId="37">
    <w:abstractNumId w:val="31"/>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Windows Live" w15:userId="fa5bc65c546c9c69"/>
  </w15:person>
  <w15:person w15:author="John Rhoads">
    <w15:presenceInfo w15:providerId="None" w15:userId="John Rhoa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displayBackgroundShape/>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DDA"/>
    <w:rsid w:val="00000999"/>
    <w:rsid w:val="00002507"/>
    <w:rsid w:val="00002C99"/>
    <w:rsid w:val="00003C06"/>
    <w:rsid w:val="00004CF4"/>
    <w:rsid w:val="0000514D"/>
    <w:rsid w:val="0000729C"/>
    <w:rsid w:val="000206BB"/>
    <w:rsid w:val="00023E4D"/>
    <w:rsid w:val="00024C05"/>
    <w:rsid w:val="00025DB9"/>
    <w:rsid w:val="00026346"/>
    <w:rsid w:val="0003332A"/>
    <w:rsid w:val="000369F1"/>
    <w:rsid w:val="00046886"/>
    <w:rsid w:val="00047CFB"/>
    <w:rsid w:val="00050E88"/>
    <w:rsid w:val="00055D99"/>
    <w:rsid w:val="00056304"/>
    <w:rsid w:val="00056561"/>
    <w:rsid w:val="00061182"/>
    <w:rsid w:val="000622B6"/>
    <w:rsid w:val="00062A53"/>
    <w:rsid w:val="00067A0F"/>
    <w:rsid w:val="000703A4"/>
    <w:rsid w:val="00070626"/>
    <w:rsid w:val="000721C4"/>
    <w:rsid w:val="00073B68"/>
    <w:rsid w:val="00075C57"/>
    <w:rsid w:val="00076306"/>
    <w:rsid w:val="00076F1B"/>
    <w:rsid w:val="00080418"/>
    <w:rsid w:val="00080D33"/>
    <w:rsid w:val="0008218C"/>
    <w:rsid w:val="00084481"/>
    <w:rsid w:val="000923C6"/>
    <w:rsid w:val="0009471A"/>
    <w:rsid w:val="000978B7"/>
    <w:rsid w:val="000A18AC"/>
    <w:rsid w:val="000A4685"/>
    <w:rsid w:val="000A56D6"/>
    <w:rsid w:val="000A608A"/>
    <w:rsid w:val="000A6944"/>
    <w:rsid w:val="000A6CE2"/>
    <w:rsid w:val="000A7A31"/>
    <w:rsid w:val="000B4FFC"/>
    <w:rsid w:val="000B5ABD"/>
    <w:rsid w:val="000B7B32"/>
    <w:rsid w:val="000C3218"/>
    <w:rsid w:val="000C4BE1"/>
    <w:rsid w:val="000C4C3A"/>
    <w:rsid w:val="000C5481"/>
    <w:rsid w:val="000C5D15"/>
    <w:rsid w:val="000C60CF"/>
    <w:rsid w:val="000C74F3"/>
    <w:rsid w:val="000D00CA"/>
    <w:rsid w:val="000D0BB4"/>
    <w:rsid w:val="000D5F40"/>
    <w:rsid w:val="000E393D"/>
    <w:rsid w:val="000E4E0D"/>
    <w:rsid w:val="000F0D7C"/>
    <w:rsid w:val="000F133C"/>
    <w:rsid w:val="000F1C00"/>
    <w:rsid w:val="000F6EE4"/>
    <w:rsid w:val="000F7779"/>
    <w:rsid w:val="001008F8"/>
    <w:rsid w:val="00102C76"/>
    <w:rsid w:val="001032C6"/>
    <w:rsid w:val="001040DB"/>
    <w:rsid w:val="00104B89"/>
    <w:rsid w:val="001050E7"/>
    <w:rsid w:val="00106760"/>
    <w:rsid w:val="00107B00"/>
    <w:rsid w:val="00113D85"/>
    <w:rsid w:val="001143A2"/>
    <w:rsid w:val="001164A3"/>
    <w:rsid w:val="0011670E"/>
    <w:rsid w:val="00123581"/>
    <w:rsid w:val="0013117C"/>
    <w:rsid w:val="00131F30"/>
    <w:rsid w:val="001335A0"/>
    <w:rsid w:val="00133800"/>
    <w:rsid w:val="0013543D"/>
    <w:rsid w:val="0013666D"/>
    <w:rsid w:val="001432F9"/>
    <w:rsid w:val="00143A3F"/>
    <w:rsid w:val="0014521C"/>
    <w:rsid w:val="00145A95"/>
    <w:rsid w:val="0015163E"/>
    <w:rsid w:val="001563B8"/>
    <w:rsid w:val="00160CD8"/>
    <w:rsid w:val="00161395"/>
    <w:rsid w:val="001665F5"/>
    <w:rsid w:val="0016773A"/>
    <w:rsid w:val="00171DBC"/>
    <w:rsid w:val="0017472D"/>
    <w:rsid w:val="00175593"/>
    <w:rsid w:val="00175CDB"/>
    <w:rsid w:val="00176204"/>
    <w:rsid w:val="00180E66"/>
    <w:rsid w:val="00181C21"/>
    <w:rsid w:val="00186370"/>
    <w:rsid w:val="00186628"/>
    <w:rsid w:val="00187F31"/>
    <w:rsid w:val="00190000"/>
    <w:rsid w:val="001920B1"/>
    <w:rsid w:val="00193724"/>
    <w:rsid w:val="00195E16"/>
    <w:rsid w:val="001A5239"/>
    <w:rsid w:val="001A7AFD"/>
    <w:rsid w:val="001A7F27"/>
    <w:rsid w:val="001B1900"/>
    <w:rsid w:val="001B1B82"/>
    <w:rsid w:val="001B560D"/>
    <w:rsid w:val="001C0828"/>
    <w:rsid w:val="001C406B"/>
    <w:rsid w:val="001C4B83"/>
    <w:rsid w:val="001C5B41"/>
    <w:rsid w:val="001D05CF"/>
    <w:rsid w:val="001D0D47"/>
    <w:rsid w:val="001D20FC"/>
    <w:rsid w:val="001D629E"/>
    <w:rsid w:val="001E1BAB"/>
    <w:rsid w:val="001E37AE"/>
    <w:rsid w:val="001E3E82"/>
    <w:rsid w:val="001E4BA1"/>
    <w:rsid w:val="001E4E32"/>
    <w:rsid w:val="001F0249"/>
    <w:rsid w:val="001F26F9"/>
    <w:rsid w:val="001F3A9F"/>
    <w:rsid w:val="001F3D1E"/>
    <w:rsid w:val="001F4CBB"/>
    <w:rsid w:val="00201002"/>
    <w:rsid w:val="0020172A"/>
    <w:rsid w:val="002025CA"/>
    <w:rsid w:val="002030CE"/>
    <w:rsid w:val="002045D4"/>
    <w:rsid w:val="00204E24"/>
    <w:rsid w:val="00205968"/>
    <w:rsid w:val="00205BD9"/>
    <w:rsid w:val="002060F8"/>
    <w:rsid w:val="00206F3D"/>
    <w:rsid w:val="002070EE"/>
    <w:rsid w:val="0021206E"/>
    <w:rsid w:val="00212BB6"/>
    <w:rsid w:val="00214661"/>
    <w:rsid w:val="0021498B"/>
    <w:rsid w:val="0021542C"/>
    <w:rsid w:val="0021632C"/>
    <w:rsid w:val="002207A3"/>
    <w:rsid w:val="0022205A"/>
    <w:rsid w:val="002234B1"/>
    <w:rsid w:val="00231C0B"/>
    <w:rsid w:val="00234C6B"/>
    <w:rsid w:val="0023660F"/>
    <w:rsid w:val="00236CD9"/>
    <w:rsid w:val="00236E53"/>
    <w:rsid w:val="002374E8"/>
    <w:rsid w:val="00237BEC"/>
    <w:rsid w:val="00241EBD"/>
    <w:rsid w:val="00243A00"/>
    <w:rsid w:val="00247565"/>
    <w:rsid w:val="002505A2"/>
    <w:rsid w:val="00251164"/>
    <w:rsid w:val="00252816"/>
    <w:rsid w:val="00255DDB"/>
    <w:rsid w:val="0025751B"/>
    <w:rsid w:val="0026161C"/>
    <w:rsid w:val="00261E75"/>
    <w:rsid w:val="00262466"/>
    <w:rsid w:val="00265520"/>
    <w:rsid w:val="002660EF"/>
    <w:rsid w:val="00266245"/>
    <w:rsid w:val="00266674"/>
    <w:rsid w:val="00271012"/>
    <w:rsid w:val="002758C2"/>
    <w:rsid w:val="00280987"/>
    <w:rsid w:val="002814A0"/>
    <w:rsid w:val="002819DF"/>
    <w:rsid w:val="00282AFB"/>
    <w:rsid w:val="0028380E"/>
    <w:rsid w:val="00284BFF"/>
    <w:rsid w:val="002875AA"/>
    <w:rsid w:val="00287CE9"/>
    <w:rsid w:val="00287DB6"/>
    <w:rsid w:val="0029011E"/>
    <w:rsid w:val="00295EFE"/>
    <w:rsid w:val="002A0062"/>
    <w:rsid w:val="002A0086"/>
    <w:rsid w:val="002A0782"/>
    <w:rsid w:val="002A1318"/>
    <w:rsid w:val="002A19F2"/>
    <w:rsid w:val="002A1F9C"/>
    <w:rsid w:val="002A207A"/>
    <w:rsid w:val="002A67CC"/>
    <w:rsid w:val="002A7DB4"/>
    <w:rsid w:val="002B0807"/>
    <w:rsid w:val="002B2B2B"/>
    <w:rsid w:val="002B5FFE"/>
    <w:rsid w:val="002B6999"/>
    <w:rsid w:val="002C0829"/>
    <w:rsid w:val="002C0B66"/>
    <w:rsid w:val="002C2C52"/>
    <w:rsid w:val="002C56D4"/>
    <w:rsid w:val="002C6163"/>
    <w:rsid w:val="002D3266"/>
    <w:rsid w:val="002D6983"/>
    <w:rsid w:val="002D6C7B"/>
    <w:rsid w:val="002E06C7"/>
    <w:rsid w:val="002E0D21"/>
    <w:rsid w:val="002E15E8"/>
    <w:rsid w:val="002E1AB3"/>
    <w:rsid w:val="002E2BCF"/>
    <w:rsid w:val="002E4143"/>
    <w:rsid w:val="002E682B"/>
    <w:rsid w:val="002F2472"/>
    <w:rsid w:val="002F5175"/>
    <w:rsid w:val="002F611F"/>
    <w:rsid w:val="00300293"/>
    <w:rsid w:val="003032F3"/>
    <w:rsid w:val="00305EEC"/>
    <w:rsid w:val="003062A6"/>
    <w:rsid w:val="0030664D"/>
    <w:rsid w:val="00312F00"/>
    <w:rsid w:val="00314C3E"/>
    <w:rsid w:val="0031562F"/>
    <w:rsid w:val="0032394E"/>
    <w:rsid w:val="00325F82"/>
    <w:rsid w:val="00326EC0"/>
    <w:rsid w:val="003274C1"/>
    <w:rsid w:val="00330BA3"/>
    <w:rsid w:val="00330BC0"/>
    <w:rsid w:val="0033295C"/>
    <w:rsid w:val="00333F1B"/>
    <w:rsid w:val="003369A4"/>
    <w:rsid w:val="00337902"/>
    <w:rsid w:val="00342D92"/>
    <w:rsid w:val="00345E81"/>
    <w:rsid w:val="00350FF8"/>
    <w:rsid w:val="00356322"/>
    <w:rsid w:val="00363454"/>
    <w:rsid w:val="003646D8"/>
    <w:rsid w:val="0036589F"/>
    <w:rsid w:val="00366DEB"/>
    <w:rsid w:val="00375D31"/>
    <w:rsid w:val="00375DBF"/>
    <w:rsid w:val="0037665C"/>
    <w:rsid w:val="003774BE"/>
    <w:rsid w:val="003801C1"/>
    <w:rsid w:val="00382AE7"/>
    <w:rsid w:val="00384D31"/>
    <w:rsid w:val="00395FAF"/>
    <w:rsid w:val="00396566"/>
    <w:rsid w:val="00397711"/>
    <w:rsid w:val="003A4F84"/>
    <w:rsid w:val="003A5846"/>
    <w:rsid w:val="003A5E6E"/>
    <w:rsid w:val="003A6027"/>
    <w:rsid w:val="003A7274"/>
    <w:rsid w:val="003B045F"/>
    <w:rsid w:val="003B178F"/>
    <w:rsid w:val="003B183B"/>
    <w:rsid w:val="003B1E19"/>
    <w:rsid w:val="003B35D8"/>
    <w:rsid w:val="003B3C69"/>
    <w:rsid w:val="003C27FA"/>
    <w:rsid w:val="003C4C0F"/>
    <w:rsid w:val="003C4FC3"/>
    <w:rsid w:val="003C7C5C"/>
    <w:rsid w:val="003D40A3"/>
    <w:rsid w:val="003D7121"/>
    <w:rsid w:val="003D741C"/>
    <w:rsid w:val="003D7EC4"/>
    <w:rsid w:val="003E3A7D"/>
    <w:rsid w:val="003E511F"/>
    <w:rsid w:val="003E69F6"/>
    <w:rsid w:val="003F0AAA"/>
    <w:rsid w:val="003F0FAA"/>
    <w:rsid w:val="003F26E7"/>
    <w:rsid w:val="003F6544"/>
    <w:rsid w:val="004066C9"/>
    <w:rsid w:val="00407E4E"/>
    <w:rsid w:val="004102F2"/>
    <w:rsid w:val="004106DA"/>
    <w:rsid w:val="004125B7"/>
    <w:rsid w:val="00413183"/>
    <w:rsid w:val="00425208"/>
    <w:rsid w:val="004260D8"/>
    <w:rsid w:val="00427688"/>
    <w:rsid w:val="0043080C"/>
    <w:rsid w:val="00433551"/>
    <w:rsid w:val="00433E5E"/>
    <w:rsid w:val="00433F01"/>
    <w:rsid w:val="00442266"/>
    <w:rsid w:val="004423D7"/>
    <w:rsid w:val="00442474"/>
    <w:rsid w:val="00443004"/>
    <w:rsid w:val="004430D5"/>
    <w:rsid w:val="004448AE"/>
    <w:rsid w:val="004466BB"/>
    <w:rsid w:val="00446DDA"/>
    <w:rsid w:val="00447A6A"/>
    <w:rsid w:val="00450904"/>
    <w:rsid w:val="00460431"/>
    <w:rsid w:val="00460AA1"/>
    <w:rsid w:val="00461F92"/>
    <w:rsid w:val="00464965"/>
    <w:rsid w:val="00465F0E"/>
    <w:rsid w:val="0047042A"/>
    <w:rsid w:val="00470467"/>
    <w:rsid w:val="00470746"/>
    <w:rsid w:val="004711F5"/>
    <w:rsid w:val="00472D17"/>
    <w:rsid w:val="0047743C"/>
    <w:rsid w:val="00481A63"/>
    <w:rsid w:val="00481BA5"/>
    <w:rsid w:val="00487F63"/>
    <w:rsid w:val="00491324"/>
    <w:rsid w:val="00492374"/>
    <w:rsid w:val="00493B09"/>
    <w:rsid w:val="00494835"/>
    <w:rsid w:val="00495030"/>
    <w:rsid w:val="004A1129"/>
    <w:rsid w:val="004A2868"/>
    <w:rsid w:val="004A7047"/>
    <w:rsid w:val="004A79DC"/>
    <w:rsid w:val="004B5749"/>
    <w:rsid w:val="004C3E2B"/>
    <w:rsid w:val="004C5462"/>
    <w:rsid w:val="004D04EF"/>
    <w:rsid w:val="004D09A7"/>
    <w:rsid w:val="004D1202"/>
    <w:rsid w:val="004D1AEF"/>
    <w:rsid w:val="004D6868"/>
    <w:rsid w:val="004E34FA"/>
    <w:rsid w:val="004E4595"/>
    <w:rsid w:val="004E6DEE"/>
    <w:rsid w:val="004E767C"/>
    <w:rsid w:val="004F03EC"/>
    <w:rsid w:val="004F6D89"/>
    <w:rsid w:val="004F70BA"/>
    <w:rsid w:val="00501198"/>
    <w:rsid w:val="00501297"/>
    <w:rsid w:val="00501D76"/>
    <w:rsid w:val="005020A7"/>
    <w:rsid w:val="00502B2C"/>
    <w:rsid w:val="005035BE"/>
    <w:rsid w:val="0050377F"/>
    <w:rsid w:val="0050657B"/>
    <w:rsid w:val="005102A1"/>
    <w:rsid w:val="00510B43"/>
    <w:rsid w:val="0051254F"/>
    <w:rsid w:val="0051331B"/>
    <w:rsid w:val="00513FA3"/>
    <w:rsid w:val="00515714"/>
    <w:rsid w:val="00515782"/>
    <w:rsid w:val="00517401"/>
    <w:rsid w:val="00520D31"/>
    <w:rsid w:val="00526E94"/>
    <w:rsid w:val="00530597"/>
    <w:rsid w:val="0053136E"/>
    <w:rsid w:val="00533624"/>
    <w:rsid w:val="00533943"/>
    <w:rsid w:val="00533C0C"/>
    <w:rsid w:val="005344DB"/>
    <w:rsid w:val="00535C1F"/>
    <w:rsid w:val="005404F3"/>
    <w:rsid w:val="005414DB"/>
    <w:rsid w:val="00545844"/>
    <w:rsid w:val="005460E5"/>
    <w:rsid w:val="005465F0"/>
    <w:rsid w:val="00547AB2"/>
    <w:rsid w:val="0055082A"/>
    <w:rsid w:val="00550B98"/>
    <w:rsid w:val="00552C0F"/>
    <w:rsid w:val="0055437C"/>
    <w:rsid w:val="0055476E"/>
    <w:rsid w:val="00556631"/>
    <w:rsid w:val="00557CF7"/>
    <w:rsid w:val="00560706"/>
    <w:rsid w:val="005617A2"/>
    <w:rsid w:val="0056235D"/>
    <w:rsid w:val="005623FD"/>
    <w:rsid w:val="00563CD4"/>
    <w:rsid w:val="00565CC5"/>
    <w:rsid w:val="005702CE"/>
    <w:rsid w:val="00573B98"/>
    <w:rsid w:val="00574299"/>
    <w:rsid w:val="00574E82"/>
    <w:rsid w:val="00575F63"/>
    <w:rsid w:val="00585690"/>
    <w:rsid w:val="00586952"/>
    <w:rsid w:val="00586984"/>
    <w:rsid w:val="00586E75"/>
    <w:rsid w:val="005903F3"/>
    <w:rsid w:val="005958D6"/>
    <w:rsid w:val="00595D34"/>
    <w:rsid w:val="005963BE"/>
    <w:rsid w:val="005A3DDA"/>
    <w:rsid w:val="005A68C0"/>
    <w:rsid w:val="005B1A37"/>
    <w:rsid w:val="005B4E47"/>
    <w:rsid w:val="005C002C"/>
    <w:rsid w:val="005C1A76"/>
    <w:rsid w:val="005C55EA"/>
    <w:rsid w:val="005C62B9"/>
    <w:rsid w:val="005C744C"/>
    <w:rsid w:val="005D3BE6"/>
    <w:rsid w:val="005D481F"/>
    <w:rsid w:val="005D58AD"/>
    <w:rsid w:val="005E68DC"/>
    <w:rsid w:val="005E6ACD"/>
    <w:rsid w:val="005F0294"/>
    <w:rsid w:val="005F3875"/>
    <w:rsid w:val="005F6176"/>
    <w:rsid w:val="005F7884"/>
    <w:rsid w:val="00603312"/>
    <w:rsid w:val="00603764"/>
    <w:rsid w:val="00605737"/>
    <w:rsid w:val="00605C20"/>
    <w:rsid w:val="00610388"/>
    <w:rsid w:val="00611929"/>
    <w:rsid w:val="00612789"/>
    <w:rsid w:val="00616B60"/>
    <w:rsid w:val="00617672"/>
    <w:rsid w:val="00617970"/>
    <w:rsid w:val="0062052A"/>
    <w:rsid w:val="00620700"/>
    <w:rsid w:val="006304E9"/>
    <w:rsid w:val="006309E0"/>
    <w:rsid w:val="00634E17"/>
    <w:rsid w:val="00635AFD"/>
    <w:rsid w:val="00635E7D"/>
    <w:rsid w:val="00635FA8"/>
    <w:rsid w:val="006418F2"/>
    <w:rsid w:val="006451F6"/>
    <w:rsid w:val="006456A4"/>
    <w:rsid w:val="00646F91"/>
    <w:rsid w:val="00647C09"/>
    <w:rsid w:val="0065065B"/>
    <w:rsid w:val="00650937"/>
    <w:rsid w:val="00652DB8"/>
    <w:rsid w:val="00653436"/>
    <w:rsid w:val="00653E74"/>
    <w:rsid w:val="00654D87"/>
    <w:rsid w:val="006553A3"/>
    <w:rsid w:val="0065670D"/>
    <w:rsid w:val="00666446"/>
    <w:rsid w:val="00667E8D"/>
    <w:rsid w:val="00671BFF"/>
    <w:rsid w:val="00676F88"/>
    <w:rsid w:val="0067710C"/>
    <w:rsid w:val="006823C3"/>
    <w:rsid w:val="0068356F"/>
    <w:rsid w:val="00685B43"/>
    <w:rsid w:val="00687A3D"/>
    <w:rsid w:val="006A00D8"/>
    <w:rsid w:val="006A140F"/>
    <w:rsid w:val="006A1A44"/>
    <w:rsid w:val="006A307B"/>
    <w:rsid w:val="006A4862"/>
    <w:rsid w:val="006A6C62"/>
    <w:rsid w:val="006A70C3"/>
    <w:rsid w:val="006B17F2"/>
    <w:rsid w:val="006B433D"/>
    <w:rsid w:val="006B7A1F"/>
    <w:rsid w:val="006C0B37"/>
    <w:rsid w:val="006C35B3"/>
    <w:rsid w:val="006C3B7F"/>
    <w:rsid w:val="006C624E"/>
    <w:rsid w:val="006C64B7"/>
    <w:rsid w:val="006D012B"/>
    <w:rsid w:val="006D055D"/>
    <w:rsid w:val="006D0D27"/>
    <w:rsid w:val="006D27D3"/>
    <w:rsid w:val="006D3548"/>
    <w:rsid w:val="006D372D"/>
    <w:rsid w:val="006D3B75"/>
    <w:rsid w:val="006D57BE"/>
    <w:rsid w:val="006D63A8"/>
    <w:rsid w:val="006E0330"/>
    <w:rsid w:val="006E3590"/>
    <w:rsid w:val="006E5646"/>
    <w:rsid w:val="006E61A2"/>
    <w:rsid w:val="006F084A"/>
    <w:rsid w:val="006F31DE"/>
    <w:rsid w:val="006F43D0"/>
    <w:rsid w:val="00700232"/>
    <w:rsid w:val="00701151"/>
    <w:rsid w:val="0070162C"/>
    <w:rsid w:val="00704062"/>
    <w:rsid w:val="00706EB3"/>
    <w:rsid w:val="00707494"/>
    <w:rsid w:val="0071097B"/>
    <w:rsid w:val="0071108C"/>
    <w:rsid w:val="0072675E"/>
    <w:rsid w:val="00730B3E"/>
    <w:rsid w:val="007339CC"/>
    <w:rsid w:val="00737209"/>
    <w:rsid w:val="007409E7"/>
    <w:rsid w:val="00741610"/>
    <w:rsid w:val="00741C60"/>
    <w:rsid w:val="00741DA5"/>
    <w:rsid w:val="007445FC"/>
    <w:rsid w:val="007447F5"/>
    <w:rsid w:val="00746772"/>
    <w:rsid w:val="00746A5E"/>
    <w:rsid w:val="0075256D"/>
    <w:rsid w:val="007549EB"/>
    <w:rsid w:val="00757153"/>
    <w:rsid w:val="00762483"/>
    <w:rsid w:val="00762B8D"/>
    <w:rsid w:val="0076445E"/>
    <w:rsid w:val="00765271"/>
    <w:rsid w:val="00767FA7"/>
    <w:rsid w:val="00774718"/>
    <w:rsid w:val="00774D36"/>
    <w:rsid w:val="00780A55"/>
    <w:rsid w:val="00781066"/>
    <w:rsid w:val="00782063"/>
    <w:rsid w:val="00784F12"/>
    <w:rsid w:val="007866C0"/>
    <w:rsid w:val="00787AF9"/>
    <w:rsid w:val="007929E4"/>
    <w:rsid w:val="00793213"/>
    <w:rsid w:val="00793286"/>
    <w:rsid w:val="00793B97"/>
    <w:rsid w:val="00795B62"/>
    <w:rsid w:val="007A09D7"/>
    <w:rsid w:val="007A36B7"/>
    <w:rsid w:val="007A3FE5"/>
    <w:rsid w:val="007A4FEF"/>
    <w:rsid w:val="007A7925"/>
    <w:rsid w:val="007B0454"/>
    <w:rsid w:val="007B1E19"/>
    <w:rsid w:val="007B1E81"/>
    <w:rsid w:val="007B21D5"/>
    <w:rsid w:val="007B40B3"/>
    <w:rsid w:val="007B5BF3"/>
    <w:rsid w:val="007B6EBB"/>
    <w:rsid w:val="007C5927"/>
    <w:rsid w:val="007C598E"/>
    <w:rsid w:val="007C7038"/>
    <w:rsid w:val="007D10DD"/>
    <w:rsid w:val="007D12ED"/>
    <w:rsid w:val="007D199C"/>
    <w:rsid w:val="007D632F"/>
    <w:rsid w:val="007D6992"/>
    <w:rsid w:val="007E0E4C"/>
    <w:rsid w:val="007E1CE5"/>
    <w:rsid w:val="007E21FE"/>
    <w:rsid w:val="007E2CF4"/>
    <w:rsid w:val="007F2DAD"/>
    <w:rsid w:val="007F5008"/>
    <w:rsid w:val="0080407A"/>
    <w:rsid w:val="00804964"/>
    <w:rsid w:val="00804F3E"/>
    <w:rsid w:val="00806410"/>
    <w:rsid w:val="00810327"/>
    <w:rsid w:val="00810433"/>
    <w:rsid w:val="008108A5"/>
    <w:rsid w:val="00813A2B"/>
    <w:rsid w:val="008151B6"/>
    <w:rsid w:val="00816CE8"/>
    <w:rsid w:val="00816F74"/>
    <w:rsid w:val="008177B6"/>
    <w:rsid w:val="00817BD8"/>
    <w:rsid w:val="00822404"/>
    <w:rsid w:val="00822704"/>
    <w:rsid w:val="00823EAD"/>
    <w:rsid w:val="0082403D"/>
    <w:rsid w:val="008245D0"/>
    <w:rsid w:val="00824A7E"/>
    <w:rsid w:val="00832549"/>
    <w:rsid w:val="00835CF2"/>
    <w:rsid w:val="0083794D"/>
    <w:rsid w:val="00841F61"/>
    <w:rsid w:val="00842659"/>
    <w:rsid w:val="008427D9"/>
    <w:rsid w:val="00842C41"/>
    <w:rsid w:val="00843596"/>
    <w:rsid w:val="0084429B"/>
    <w:rsid w:val="008472AB"/>
    <w:rsid w:val="00851077"/>
    <w:rsid w:val="008532CD"/>
    <w:rsid w:val="008537FF"/>
    <w:rsid w:val="008543F8"/>
    <w:rsid w:val="0085687B"/>
    <w:rsid w:val="00856C89"/>
    <w:rsid w:val="0085799E"/>
    <w:rsid w:val="00857BFC"/>
    <w:rsid w:val="0086005C"/>
    <w:rsid w:val="00860C2B"/>
    <w:rsid w:val="00862ECD"/>
    <w:rsid w:val="0086548E"/>
    <w:rsid w:val="00865A50"/>
    <w:rsid w:val="008665D7"/>
    <w:rsid w:val="0087052E"/>
    <w:rsid w:val="00870743"/>
    <w:rsid w:val="00870779"/>
    <w:rsid w:val="008713D9"/>
    <w:rsid w:val="008759B2"/>
    <w:rsid w:val="00876777"/>
    <w:rsid w:val="00880C22"/>
    <w:rsid w:val="00882AD5"/>
    <w:rsid w:val="00886D2B"/>
    <w:rsid w:val="0088731B"/>
    <w:rsid w:val="00893A7B"/>
    <w:rsid w:val="00893B77"/>
    <w:rsid w:val="008951BE"/>
    <w:rsid w:val="00895F7F"/>
    <w:rsid w:val="008A03B8"/>
    <w:rsid w:val="008A13CA"/>
    <w:rsid w:val="008A23B9"/>
    <w:rsid w:val="008A3819"/>
    <w:rsid w:val="008A3C5C"/>
    <w:rsid w:val="008A3F87"/>
    <w:rsid w:val="008B050F"/>
    <w:rsid w:val="008B08C8"/>
    <w:rsid w:val="008B355D"/>
    <w:rsid w:val="008B5101"/>
    <w:rsid w:val="008B7CD7"/>
    <w:rsid w:val="008C0B9D"/>
    <w:rsid w:val="008C4906"/>
    <w:rsid w:val="008C612E"/>
    <w:rsid w:val="008C6D46"/>
    <w:rsid w:val="008D0284"/>
    <w:rsid w:val="008D2ACB"/>
    <w:rsid w:val="008D4156"/>
    <w:rsid w:val="008D4744"/>
    <w:rsid w:val="008D4E24"/>
    <w:rsid w:val="008E13BB"/>
    <w:rsid w:val="008E2525"/>
    <w:rsid w:val="008E461D"/>
    <w:rsid w:val="008F0473"/>
    <w:rsid w:val="008F0A1C"/>
    <w:rsid w:val="008F271C"/>
    <w:rsid w:val="008F2D13"/>
    <w:rsid w:val="008F2E3C"/>
    <w:rsid w:val="008F6B75"/>
    <w:rsid w:val="00903CB3"/>
    <w:rsid w:val="0090454D"/>
    <w:rsid w:val="0090555E"/>
    <w:rsid w:val="00907962"/>
    <w:rsid w:val="00907CC2"/>
    <w:rsid w:val="0091040F"/>
    <w:rsid w:val="00911684"/>
    <w:rsid w:val="00913BEC"/>
    <w:rsid w:val="009209BE"/>
    <w:rsid w:val="00923A4A"/>
    <w:rsid w:val="0092522E"/>
    <w:rsid w:val="009252D1"/>
    <w:rsid w:val="009324F7"/>
    <w:rsid w:val="0094094B"/>
    <w:rsid w:val="009413CB"/>
    <w:rsid w:val="00943B38"/>
    <w:rsid w:val="009468E3"/>
    <w:rsid w:val="00951976"/>
    <w:rsid w:val="00952A1D"/>
    <w:rsid w:val="00952AB4"/>
    <w:rsid w:val="009577D2"/>
    <w:rsid w:val="00957BE3"/>
    <w:rsid w:val="00960CEE"/>
    <w:rsid w:val="00963C38"/>
    <w:rsid w:val="00964CE0"/>
    <w:rsid w:val="00965599"/>
    <w:rsid w:val="00965B8F"/>
    <w:rsid w:val="00966EED"/>
    <w:rsid w:val="009707E0"/>
    <w:rsid w:val="0097188F"/>
    <w:rsid w:val="009828C1"/>
    <w:rsid w:val="00983C4C"/>
    <w:rsid w:val="00984098"/>
    <w:rsid w:val="009871F7"/>
    <w:rsid w:val="009918BC"/>
    <w:rsid w:val="009920EB"/>
    <w:rsid w:val="0099296F"/>
    <w:rsid w:val="00992B55"/>
    <w:rsid w:val="0099495F"/>
    <w:rsid w:val="00995C3C"/>
    <w:rsid w:val="009A1526"/>
    <w:rsid w:val="009A7BA7"/>
    <w:rsid w:val="009C1B13"/>
    <w:rsid w:val="009C201C"/>
    <w:rsid w:val="009C2426"/>
    <w:rsid w:val="009C33F8"/>
    <w:rsid w:val="009C416B"/>
    <w:rsid w:val="009C5386"/>
    <w:rsid w:val="009D1EF5"/>
    <w:rsid w:val="009D248F"/>
    <w:rsid w:val="009D3522"/>
    <w:rsid w:val="009D40AB"/>
    <w:rsid w:val="009D6D55"/>
    <w:rsid w:val="009D7858"/>
    <w:rsid w:val="009E3EA4"/>
    <w:rsid w:val="009E49C4"/>
    <w:rsid w:val="009E6BB9"/>
    <w:rsid w:val="009E6F1A"/>
    <w:rsid w:val="009F2ECC"/>
    <w:rsid w:val="009F5811"/>
    <w:rsid w:val="009F5C55"/>
    <w:rsid w:val="009F6607"/>
    <w:rsid w:val="009F7B18"/>
    <w:rsid w:val="00A01735"/>
    <w:rsid w:val="00A032A5"/>
    <w:rsid w:val="00A03D05"/>
    <w:rsid w:val="00A049D8"/>
    <w:rsid w:val="00A059C2"/>
    <w:rsid w:val="00A06959"/>
    <w:rsid w:val="00A07263"/>
    <w:rsid w:val="00A14A98"/>
    <w:rsid w:val="00A14B31"/>
    <w:rsid w:val="00A155D1"/>
    <w:rsid w:val="00A1698C"/>
    <w:rsid w:val="00A24894"/>
    <w:rsid w:val="00A25903"/>
    <w:rsid w:val="00A26074"/>
    <w:rsid w:val="00A3015E"/>
    <w:rsid w:val="00A302E7"/>
    <w:rsid w:val="00A3064C"/>
    <w:rsid w:val="00A32272"/>
    <w:rsid w:val="00A32F0F"/>
    <w:rsid w:val="00A33FEE"/>
    <w:rsid w:val="00A342B4"/>
    <w:rsid w:val="00A364D4"/>
    <w:rsid w:val="00A37460"/>
    <w:rsid w:val="00A37B3D"/>
    <w:rsid w:val="00A41C69"/>
    <w:rsid w:val="00A41E1E"/>
    <w:rsid w:val="00A41EE7"/>
    <w:rsid w:val="00A443FD"/>
    <w:rsid w:val="00A465B5"/>
    <w:rsid w:val="00A50C56"/>
    <w:rsid w:val="00A52BAE"/>
    <w:rsid w:val="00A5344D"/>
    <w:rsid w:val="00A540D0"/>
    <w:rsid w:val="00A57B2C"/>
    <w:rsid w:val="00A60A83"/>
    <w:rsid w:val="00A6322E"/>
    <w:rsid w:val="00A65411"/>
    <w:rsid w:val="00A65FF9"/>
    <w:rsid w:val="00A6652D"/>
    <w:rsid w:val="00A72369"/>
    <w:rsid w:val="00A72748"/>
    <w:rsid w:val="00A73525"/>
    <w:rsid w:val="00A74EB7"/>
    <w:rsid w:val="00A8396F"/>
    <w:rsid w:val="00A840D7"/>
    <w:rsid w:val="00A90304"/>
    <w:rsid w:val="00A94CCC"/>
    <w:rsid w:val="00AA14AA"/>
    <w:rsid w:val="00AA7E2C"/>
    <w:rsid w:val="00AB193C"/>
    <w:rsid w:val="00AB2002"/>
    <w:rsid w:val="00AB32DD"/>
    <w:rsid w:val="00AB3405"/>
    <w:rsid w:val="00AB430A"/>
    <w:rsid w:val="00AB6023"/>
    <w:rsid w:val="00AC0A35"/>
    <w:rsid w:val="00AC3934"/>
    <w:rsid w:val="00AC5C4F"/>
    <w:rsid w:val="00AC7161"/>
    <w:rsid w:val="00AD04B6"/>
    <w:rsid w:val="00AD28A0"/>
    <w:rsid w:val="00AD28B0"/>
    <w:rsid w:val="00AD78F7"/>
    <w:rsid w:val="00AE735F"/>
    <w:rsid w:val="00AF4294"/>
    <w:rsid w:val="00AF4FB1"/>
    <w:rsid w:val="00AF74B2"/>
    <w:rsid w:val="00B006FC"/>
    <w:rsid w:val="00B009FB"/>
    <w:rsid w:val="00B00AD8"/>
    <w:rsid w:val="00B01C5A"/>
    <w:rsid w:val="00B02483"/>
    <w:rsid w:val="00B0269A"/>
    <w:rsid w:val="00B046DB"/>
    <w:rsid w:val="00B05E9F"/>
    <w:rsid w:val="00B06E2D"/>
    <w:rsid w:val="00B12800"/>
    <w:rsid w:val="00B12987"/>
    <w:rsid w:val="00B17BC2"/>
    <w:rsid w:val="00B20ECE"/>
    <w:rsid w:val="00B26918"/>
    <w:rsid w:val="00B26DBE"/>
    <w:rsid w:val="00B31EF7"/>
    <w:rsid w:val="00B33633"/>
    <w:rsid w:val="00B35E16"/>
    <w:rsid w:val="00B43744"/>
    <w:rsid w:val="00B43C98"/>
    <w:rsid w:val="00B449DA"/>
    <w:rsid w:val="00B45D81"/>
    <w:rsid w:val="00B5187E"/>
    <w:rsid w:val="00B53806"/>
    <w:rsid w:val="00B53D35"/>
    <w:rsid w:val="00B5703C"/>
    <w:rsid w:val="00B57185"/>
    <w:rsid w:val="00B5724A"/>
    <w:rsid w:val="00B616D7"/>
    <w:rsid w:val="00B628FD"/>
    <w:rsid w:val="00B633F2"/>
    <w:rsid w:val="00B64CC1"/>
    <w:rsid w:val="00B654AC"/>
    <w:rsid w:val="00B6570F"/>
    <w:rsid w:val="00B65B82"/>
    <w:rsid w:val="00B71EF2"/>
    <w:rsid w:val="00B90146"/>
    <w:rsid w:val="00B9045B"/>
    <w:rsid w:val="00B908CB"/>
    <w:rsid w:val="00B92B3F"/>
    <w:rsid w:val="00B9425E"/>
    <w:rsid w:val="00B96A3E"/>
    <w:rsid w:val="00B97C7D"/>
    <w:rsid w:val="00BA054D"/>
    <w:rsid w:val="00BA05C3"/>
    <w:rsid w:val="00BA284F"/>
    <w:rsid w:val="00BB218A"/>
    <w:rsid w:val="00BB2597"/>
    <w:rsid w:val="00BB341E"/>
    <w:rsid w:val="00BC00D9"/>
    <w:rsid w:val="00BC0565"/>
    <w:rsid w:val="00BC560A"/>
    <w:rsid w:val="00BC62D5"/>
    <w:rsid w:val="00BD16EC"/>
    <w:rsid w:val="00BD53AD"/>
    <w:rsid w:val="00BD5AD7"/>
    <w:rsid w:val="00BD6D7D"/>
    <w:rsid w:val="00BE527B"/>
    <w:rsid w:val="00BE5FD0"/>
    <w:rsid w:val="00BE624A"/>
    <w:rsid w:val="00BF00C5"/>
    <w:rsid w:val="00BF09A0"/>
    <w:rsid w:val="00BF1A26"/>
    <w:rsid w:val="00BF1AA3"/>
    <w:rsid w:val="00BF1E44"/>
    <w:rsid w:val="00BF23E9"/>
    <w:rsid w:val="00BF2C29"/>
    <w:rsid w:val="00BF3784"/>
    <w:rsid w:val="00BF3C0E"/>
    <w:rsid w:val="00BF5522"/>
    <w:rsid w:val="00BF6894"/>
    <w:rsid w:val="00BF7328"/>
    <w:rsid w:val="00C00356"/>
    <w:rsid w:val="00C01622"/>
    <w:rsid w:val="00C02E3F"/>
    <w:rsid w:val="00C03CD0"/>
    <w:rsid w:val="00C03DE5"/>
    <w:rsid w:val="00C049FE"/>
    <w:rsid w:val="00C102CA"/>
    <w:rsid w:val="00C10A82"/>
    <w:rsid w:val="00C11146"/>
    <w:rsid w:val="00C1181C"/>
    <w:rsid w:val="00C141E8"/>
    <w:rsid w:val="00C15C12"/>
    <w:rsid w:val="00C2142B"/>
    <w:rsid w:val="00C218E1"/>
    <w:rsid w:val="00C22E06"/>
    <w:rsid w:val="00C246DC"/>
    <w:rsid w:val="00C257F7"/>
    <w:rsid w:val="00C26DAA"/>
    <w:rsid w:val="00C2733D"/>
    <w:rsid w:val="00C30613"/>
    <w:rsid w:val="00C31DCB"/>
    <w:rsid w:val="00C339A6"/>
    <w:rsid w:val="00C33FCC"/>
    <w:rsid w:val="00C34EF5"/>
    <w:rsid w:val="00C35BF1"/>
    <w:rsid w:val="00C35C54"/>
    <w:rsid w:val="00C37DE1"/>
    <w:rsid w:val="00C444FE"/>
    <w:rsid w:val="00C46206"/>
    <w:rsid w:val="00C47FE1"/>
    <w:rsid w:val="00C500C4"/>
    <w:rsid w:val="00C542A8"/>
    <w:rsid w:val="00C55B70"/>
    <w:rsid w:val="00C55BC4"/>
    <w:rsid w:val="00C5784D"/>
    <w:rsid w:val="00C606D4"/>
    <w:rsid w:val="00C673EE"/>
    <w:rsid w:val="00C67984"/>
    <w:rsid w:val="00C70355"/>
    <w:rsid w:val="00C740B8"/>
    <w:rsid w:val="00C7420F"/>
    <w:rsid w:val="00C75D33"/>
    <w:rsid w:val="00C83A64"/>
    <w:rsid w:val="00C84054"/>
    <w:rsid w:val="00C840B6"/>
    <w:rsid w:val="00C847F6"/>
    <w:rsid w:val="00C87F95"/>
    <w:rsid w:val="00C90028"/>
    <w:rsid w:val="00C92C52"/>
    <w:rsid w:val="00C93155"/>
    <w:rsid w:val="00C95378"/>
    <w:rsid w:val="00C97374"/>
    <w:rsid w:val="00CA2881"/>
    <w:rsid w:val="00CA4EFF"/>
    <w:rsid w:val="00CA654E"/>
    <w:rsid w:val="00CB1D8B"/>
    <w:rsid w:val="00CB3390"/>
    <w:rsid w:val="00CB38B8"/>
    <w:rsid w:val="00CC35FB"/>
    <w:rsid w:val="00CC3B7F"/>
    <w:rsid w:val="00CC3BCF"/>
    <w:rsid w:val="00CD0EA9"/>
    <w:rsid w:val="00CD41DD"/>
    <w:rsid w:val="00CD6ECA"/>
    <w:rsid w:val="00CE38B7"/>
    <w:rsid w:val="00CE43B7"/>
    <w:rsid w:val="00CE53B9"/>
    <w:rsid w:val="00CF00D9"/>
    <w:rsid w:val="00CF116E"/>
    <w:rsid w:val="00CF11A4"/>
    <w:rsid w:val="00CF3A5C"/>
    <w:rsid w:val="00CF5977"/>
    <w:rsid w:val="00CF68E8"/>
    <w:rsid w:val="00CF7A9F"/>
    <w:rsid w:val="00D004BF"/>
    <w:rsid w:val="00D024BB"/>
    <w:rsid w:val="00D061B6"/>
    <w:rsid w:val="00D0640E"/>
    <w:rsid w:val="00D0718B"/>
    <w:rsid w:val="00D100AB"/>
    <w:rsid w:val="00D112BA"/>
    <w:rsid w:val="00D13A43"/>
    <w:rsid w:val="00D14D8E"/>
    <w:rsid w:val="00D1584B"/>
    <w:rsid w:val="00D2160A"/>
    <w:rsid w:val="00D22A77"/>
    <w:rsid w:val="00D238ED"/>
    <w:rsid w:val="00D25CBC"/>
    <w:rsid w:val="00D263EB"/>
    <w:rsid w:val="00D26A5D"/>
    <w:rsid w:val="00D26A98"/>
    <w:rsid w:val="00D3799D"/>
    <w:rsid w:val="00D464A6"/>
    <w:rsid w:val="00D544C8"/>
    <w:rsid w:val="00D54B8E"/>
    <w:rsid w:val="00D55CAB"/>
    <w:rsid w:val="00D61309"/>
    <w:rsid w:val="00D66730"/>
    <w:rsid w:val="00D70C6A"/>
    <w:rsid w:val="00D71285"/>
    <w:rsid w:val="00D712D2"/>
    <w:rsid w:val="00D713B4"/>
    <w:rsid w:val="00D71699"/>
    <w:rsid w:val="00D74D3A"/>
    <w:rsid w:val="00D76035"/>
    <w:rsid w:val="00D77DFD"/>
    <w:rsid w:val="00D77E50"/>
    <w:rsid w:val="00D82179"/>
    <w:rsid w:val="00D848AF"/>
    <w:rsid w:val="00D8780A"/>
    <w:rsid w:val="00D87BC3"/>
    <w:rsid w:val="00D94EAB"/>
    <w:rsid w:val="00DA0820"/>
    <w:rsid w:val="00DA2834"/>
    <w:rsid w:val="00DA2D95"/>
    <w:rsid w:val="00DA7E36"/>
    <w:rsid w:val="00DB0FD7"/>
    <w:rsid w:val="00DB1840"/>
    <w:rsid w:val="00DB425D"/>
    <w:rsid w:val="00DB6D01"/>
    <w:rsid w:val="00DC44AE"/>
    <w:rsid w:val="00DC64A2"/>
    <w:rsid w:val="00DC6D6F"/>
    <w:rsid w:val="00DC7C48"/>
    <w:rsid w:val="00DD0164"/>
    <w:rsid w:val="00DD103C"/>
    <w:rsid w:val="00DE412B"/>
    <w:rsid w:val="00DE5A78"/>
    <w:rsid w:val="00DE5C49"/>
    <w:rsid w:val="00DE6F27"/>
    <w:rsid w:val="00DE7B72"/>
    <w:rsid w:val="00DF0DBF"/>
    <w:rsid w:val="00DF51A3"/>
    <w:rsid w:val="00E00569"/>
    <w:rsid w:val="00E01A40"/>
    <w:rsid w:val="00E03E2C"/>
    <w:rsid w:val="00E130BC"/>
    <w:rsid w:val="00E13178"/>
    <w:rsid w:val="00E13367"/>
    <w:rsid w:val="00E176AC"/>
    <w:rsid w:val="00E17B7D"/>
    <w:rsid w:val="00E251CA"/>
    <w:rsid w:val="00E25D7C"/>
    <w:rsid w:val="00E318A9"/>
    <w:rsid w:val="00E331D5"/>
    <w:rsid w:val="00E33E6D"/>
    <w:rsid w:val="00E3479E"/>
    <w:rsid w:val="00E36640"/>
    <w:rsid w:val="00E36D18"/>
    <w:rsid w:val="00E42291"/>
    <w:rsid w:val="00E427B2"/>
    <w:rsid w:val="00E4314E"/>
    <w:rsid w:val="00E44996"/>
    <w:rsid w:val="00E456C4"/>
    <w:rsid w:val="00E45B11"/>
    <w:rsid w:val="00E46EF3"/>
    <w:rsid w:val="00E50C95"/>
    <w:rsid w:val="00E52856"/>
    <w:rsid w:val="00E54573"/>
    <w:rsid w:val="00E554CB"/>
    <w:rsid w:val="00E57CE6"/>
    <w:rsid w:val="00E60481"/>
    <w:rsid w:val="00E63937"/>
    <w:rsid w:val="00E65730"/>
    <w:rsid w:val="00E66DE6"/>
    <w:rsid w:val="00E67223"/>
    <w:rsid w:val="00E71E0E"/>
    <w:rsid w:val="00E72AAC"/>
    <w:rsid w:val="00E76842"/>
    <w:rsid w:val="00E82034"/>
    <w:rsid w:val="00E8242B"/>
    <w:rsid w:val="00E8391C"/>
    <w:rsid w:val="00E8546E"/>
    <w:rsid w:val="00E908F2"/>
    <w:rsid w:val="00E93071"/>
    <w:rsid w:val="00E94A5D"/>
    <w:rsid w:val="00E95C3D"/>
    <w:rsid w:val="00E964C2"/>
    <w:rsid w:val="00E965AD"/>
    <w:rsid w:val="00EA094E"/>
    <w:rsid w:val="00EA0A2A"/>
    <w:rsid w:val="00EA3F66"/>
    <w:rsid w:val="00EA45A9"/>
    <w:rsid w:val="00EA533F"/>
    <w:rsid w:val="00EA61A7"/>
    <w:rsid w:val="00EA6677"/>
    <w:rsid w:val="00EB462E"/>
    <w:rsid w:val="00EB67D3"/>
    <w:rsid w:val="00EB7D70"/>
    <w:rsid w:val="00EC3087"/>
    <w:rsid w:val="00EC3263"/>
    <w:rsid w:val="00ED6851"/>
    <w:rsid w:val="00EE09C1"/>
    <w:rsid w:val="00EE09D3"/>
    <w:rsid w:val="00EE21F1"/>
    <w:rsid w:val="00EE35AF"/>
    <w:rsid w:val="00EE3ACB"/>
    <w:rsid w:val="00EE57B4"/>
    <w:rsid w:val="00EE6892"/>
    <w:rsid w:val="00EE7709"/>
    <w:rsid w:val="00EF05FF"/>
    <w:rsid w:val="00EF3CE4"/>
    <w:rsid w:val="00EF6503"/>
    <w:rsid w:val="00EF77F4"/>
    <w:rsid w:val="00F00DC8"/>
    <w:rsid w:val="00F02764"/>
    <w:rsid w:val="00F04495"/>
    <w:rsid w:val="00F04816"/>
    <w:rsid w:val="00F05995"/>
    <w:rsid w:val="00F06056"/>
    <w:rsid w:val="00F0668F"/>
    <w:rsid w:val="00F06A4A"/>
    <w:rsid w:val="00F108BD"/>
    <w:rsid w:val="00F118D8"/>
    <w:rsid w:val="00F128A5"/>
    <w:rsid w:val="00F14550"/>
    <w:rsid w:val="00F15415"/>
    <w:rsid w:val="00F1614E"/>
    <w:rsid w:val="00F220A8"/>
    <w:rsid w:val="00F22C59"/>
    <w:rsid w:val="00F24C5D"/>
    <w:rsid w:val="00F31DAC"/>
    <w:rsid w:val="00F35481"/>
    <w:rsid w:val="00F37275"/>
    <w:rsid w:val="00F4161A"/>
    <w:rsid w:val="00F44082"/>
    <w:rsid w:val="00F442C4"/>
    <w:rsid w:val="00F44527"/>
    <w:rsid w:val="00F45B64"/>
    <w:rsid w:val="00F535FE"/>
    <w:rsid w:val="00F57A3F"/>
    <w:rsid w:val="00F60FD4"/>
    <w:rsid w:val="00F65460"/>
    <w:rsid w:val="00F67A2C"/>
    <w:rsid w:val="00F7135F"/>
    <w:rsid w:val="00F72EA7"/>
    <w:rsid w:val="00F735C9"/>
    <w:rsid w:val="00F73886"/>
    <w:rsid w:val="00F753E6"/>
    <w:rsid w:val="00F76C11"/>
    <w:rsid w:val="00F80E8A"/>
    <w:rsid w:val="00F81295"/>
    <w:rsid w:val="00F93F93"/>
    <w:rsid w:val="00F96973"/>
    <w:rsid w:val="00F96AE5"/>
    <w:rsid w:val="00F97CCB"/>
    <w:rsid w:val="00FA09E3"/>
    <w:rsid w:val="00FB0295"/>
    <w:rsid w:val="00FB0DAB"/>
    <w:rsid w:val="00FB1920"/>
    <w:rsid w:val="00FC1278"/>
    <w:rsid w:val="00FC59AA"/>
    <w:rsid w:val="00FC65C4"/>
    <w:rsid w:val="00FC79AF"/>
    <w:rsid w:val="00FD1467"/>
    <w:rsid w:val="00FD1A42"/>
    <w:rsid w:val="00FD34D8"/>
    <w:rsid w:val="00FD39FA"/>
    <w:rsid w:val="00FD511C"/>
    <w:rsid w:val="00FD5211"/>
    <w:rsid w:val="00FD6972"/>
    <w:rsid w:val="00FD6EF0"/>
    <w:rsid w:val="00FD7435"/>
    <w:rsid w:val="00FD7D09"/>
    <w:rsid w:val="00FE07A1"/>
    <w:rsid w:val="00FE1950"/>
    <w:rsid w:val="00FE4113"/>
    <w:rsid w:val="00FE64E5"/>
    <w:rsid w:val="00FF1928"/>
    <w:rsid w:val="00FF2384"/>
    <w:rsid w:val="00FF330B"/>
    <w:rsid w:val="00FF41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AEFDC"/>
  <w15:docId w15:val="{8900FC4C-14DF-479C-B50E-866A01C8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qFormat="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7C48"/>
    <w:rPr>
      <w:rFonts w:asciiTheme="minorHAnsi" w:eastAsiaTheme="minorHAnsi" w:hAnsiTheme="minorHAnsi" w:cstheme="minorBidi"/>
      <w:sz w:val="24"/>
      <w:szCs w:val="21"/>
      <w:lang w:bidi="hi-IN"/>
    </w:rPr>
  </w:style>
  <w:style w:type="paragraph" w:styleId="Heading1">
    <w:name w:val="heading 1"/>
    <w:next w:val="BodyText"/>
    <w:link w:val="Heading1Char"/>
    <w:qFormat/>
    <w:rsid w:val="00C31DCB"/>
    <w:pPr>
      <w:keepNext/>
      <w:pageBreakBefore/>
      <w:numPr>
        <w:numId w:val="15"/>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C31DCB"/>
    <w:pPr>
      <w:pageBreakBefore w:val="0"/>
      <w:numPr>
        <w:ilvl w:val="1"/>
      </w:numPr>
      <w:outlineLvl w:val="1"/>
    </w:pPr>
  </w:style>
  <w:style w:type="paragraph" w:styleId="Heading3">
    <w:name w:val="heading 3"/>
    <w:basedOn w:val="Heading2"/>
    <w:next w:val="BodyText"/>
    <w:link w:val="Heading3Char"/>
    <w:qFormat/>
    <w:rsid w:val="00C31DCB"/>
    <w:pPr>
      <w:numPr>
        <w:ilvl w:val="2"/>
      </w:numPr>
      <w:outlineLvl w:val="2"/>
    </w:pPr>
    <w:rPr>
      <w:sz w:val="24"/>
    </w:rPr>
  </w:style>
  <w:style w:type="paragraph" w:styleId="Heading4">
    <w:name w:val="heading 4"/>
    <w:basedOn w:val="Heading3"/>
    <w:next w:val="BodyText"/>
    <w:link w:val="Heading4Char"/>
    <w:qFormat/>
    <w:rsid w:val="00C31DCB"/>
    <w:pPr>
      <w:numPr>
        <w:ilvl w:val="3"/>
      </w:numPr>
      <w:outlineLvl w:val="3"/>
    </w:pPr>
  </w:style>
  <w:style w:type="paragraph" w:styleId="Heading5">
    <w:name w:val="heading 5"/>
    <w:basedOn w:val="Heading4"/>
    <w:next w:val="BodyText"/>
    <w:link w:val="Heading5Char"/>
    <w:qFormat/>
    <w:rsid w:val="00C31DCB"/>
    <w:pPr>
      <w:numPr>
        <w:ilvl w:val="4"/>
      </w:numPr>
      <w:outlineLvl w:val="4"/>
    </w:pPr>
  </w:style>
  <w:style w:type="paragraph" w:styleId="Heading6">
    <w:name w:val="heading 6"/>
    <w:basedOn w:val="Heading5"/>
    <w:next w:val="BodyText"/>
    <w:link w:val="Heading6Char"/>
    <w:qFormat/>
    <w:rsid w:val="00076306"/>
    <w:pPr>
      <w:numPr>
        <w:ilvl w:val="5"/>
        <w:numId w:val="11"/>
      </w:numPr>
      <w:outlineLvl w:val="5"/>
    </w:pPr>
  </w:style>
  <w:style w:type="paragraph" w:styleId="Heading7">
    <w:name w:val="heading 7"/>
    <w:basedOn w:val="Heading6"/>
    <w:next w:val="BodyText"/>
    <w:link w:val="Heading7Char"/>
    <w:qFormat/>
    <w:rsid w:val="00076306"/>
    <w:pPr>
      <w:numPr>
        <w:ilvl w:val="6"/>
      </w:numPr>
      <w:outlineLvl w:val="6"/>
    </w:pPr>
  </w:style>
  <w:style w:type="paragraph" w:styleId="Heading8">
    <w:name w:val="heading 8"/>
    <w:basedOn w:val="Heading7"/>
    <w:next w:val="BodyText"/>
    <w:link w:val="Heading8Char"/>
    <w:qFormat/>
    <w:rsid w:val="00076306"/>
    <w:pPr>
      <w:numPr>
        <w:ilvl w:val="7"/>
      </w:numPr>
      <w:outlineLvl w:val="7"/>
    </w:pPr>
  </w:style>
  <w:style w:type="paragraph" w:styleId="Heading9">
    <w:name w:val="heading 9"/>
    <w:basedOn w:val="Heading8"/>
    <w:next w:val="BodyText"/>
    <w:link w:val="Heading9Char"/>
    <w:qFormat/>
    <w:rsid w:val="00076306"/>
    <w:pPr>
      <w:numPr>
        <w:ilvl w:val="8"/>
      </w:numPr>
      <w:outlineLvl w:val="8"/>
    </w:pPr>
  </w:style>
  <w:style w:type="character" w:default="1" w:styleId="DefaultParagraphFont">
    <w:name w:val="Default Paragraph Font"/>
    <w:uiPriority w:val="1"/>
    <w:semiHidden/>
    <w:unhideWhenUsed/>
    <w:rsid w:val="00DC7C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7C48"/>
  </w:style>
  <w:style w:type="paragraph" w:styleId="BodyText">
    <w:name w:val="Body Text"/>
    <w:basedOn w:val="Normal"/>
    <w:link w:val="BodyTextChar"/>
    <w:uiPriority w:val="99"/>
    <w:unhideWhenUsed/>
    <w:qFormat/>
    <w:rsid w:val="00DC7C48"/>
    <w:pPr>
      <w:spacing w:after="120" w:line="276" w:lineRule="auto"/>
    </w:pPr>
  </w:style>
  <w:style w:type="character" w:customStyle="1" w:styleId="BodyTextChar">
    <w:name w:val="Body Text Char"/>
    <w:basedOn w:val="DefaultParagraphFont"/>
    <w:link w:val="BodyText"/>
    <w:uiPriority w:val="99"/>
    <w:rsid w:val="00DC7C48"/>
    <w:rPr>
      <w:rFonts w:asciiTheme="minorHAnsi" w:eastAsiaTheme="minorHAnsi" w:hAnsiTheme="minorHAnsi" w:cstheme="minorBidi"/>
      <w:sz w:val="24"/>
      <w:szCs w:val="21"/>
      <w:lang w:bidi="hi-IN"/>
    </w:rPr>
  </w:style>
  <w:style w:type="paragraph" w:styleId="TOCHeading">
    <w:name w:val="TOC Heading"/>
    <w:basedOn w:val="TOCHeading1"/>
    <w:next w:val="Normal"/>
    <w:uiPriority w:val="39"/>
    <w:unhideWhenUsed/>
    <w:qFormat/>
    <w:rsid w:val="00190000"/>
    <w:rPr>
      <w:rFonts w:cs="Times New Roman"/>
    </w:rPr>
  </w:style>
  <w:style w:type="character" w:styleId="PageNumber">
    <w:name w:val="page number"/>
    <w:uiPriority w:val="99"/>
    <w:rsid w:val="00076306"/>
  </w:style>
  <w:style w:type="character" w:styleId="FollowedHyperlink">
    <w:name w:val="FollowedHyperlink"/>
    <w:uiPriority w:val="99"/>
    <w:rsid w:val="00076306"/>
    <w:rPr>
      <w:color w:val="800080"/>
      <w:u w:val="single"/>
    </w:rPr>
  </w:style>
  <w:style w:type="character" w:styleId="Hyperlink">
    <w:name w:val="Hyperlink"/>
    <w:uiPriority w:val="99"/>
    <w:rsid w:val="00076306"/>
    <w:rPr>
      <w:color w:val="0000FF"/>
      <w:u w:val="single"/>
    </w:rPr>
  </w:style>
  <w:style w:type="character" w:styleId="CommentReference">
    <w:name w:val="annotation reference"/>
    <w:uiPriority w:val="99"/>
    <w:rsid w:val="00076306"/>
    <w:rPr>
      <w:sz w:val="16"/>
      <w:szCs w:val="16"/>
    </w:rPr>
  </w:style>
  <w:style w:type="character" w:styleId="LineNumber">
    <w:name w:val="line number"/>
    <w:basedOn w:val="DefaultParagraphFont"/>
    <w:uiPriority w:val="99"/>
    <w:rsid w:val="00190000"/>
    <w:rPr>
      <w:rFonts w:ascii="Times New Roman" w:hAnsi="Times New Roman"/>
      <w:sz w:val="24"/>
    </w:rPr>
  </w:style>
  <w:style w:type="character" w:styleId="FootnoteReference">
    <w:name w:val="footnote reference"/>
    <w:uiPriority w:val="99"/>
    <w:rsid w:val="00A6322E"/>
    <w:rPr>
      <w:vertAlign w:val="superscript"/>
    </w:rPr>
  </w:style>
  <w:style w:type="character" w:styleId="EndnoteReference">
    <w:name w:val="endnote reference"/>
    <w:uiPriority w:val="99"/>
    <w:rPr>
      <w:vertAlign w:val="superscript"/>
    </w:rPr>
  </w:style>
  <w:style w:type="paragraph" w:styleId="List">
    <w:name w:val="List"/>
    <w:basedOn w:val="BodyText"/>
    <w:link w:val="ListChar"/>
    <w:rsid w:val="001E37AE"/>
    <w:pPr>
      <w:ind w:left="1080" w:hanging="720"/>
    </w:pPr>
  </w:style>
  <w:style w:type="character" w:customStyle="1" w:styleId="ListChar">
    <w:name w:val="List Char"/>
    <w:link w:val="List"/>
    <w:rsid w:val="001E37AE"/>
    <w:rPr>
      <w:sz w:val="24"/>
    </w:rPr>
  </w:style>
  <w:style w:type="paragraph" w:styleId="BodyTextIndent">
    <w:name w:val="Body Text Indent"/>
    <w:basedOn w:val="BodyText"/>
    <w:link w:val="BodyTextIndentChar"/>
    <w:uiPriority w:val="99"/>
    <w:rsid w:val="00076306"/>
    <w:pPr>
      <w:ind w:left="360"/>
    </w:pPr>
  </w:style>
  <w:style w:type="character" w:customStyle="1" w:styleId="BodyTextIndentChar">
    <w:name w:val="Body Text Indent Char"/>
    <w:link w:val="BodyTextIndent"/>
    <w:uiPriority w:val="99"/>
    <w:rsid w:val="00076306"/>
    <w:rPr>
      <w:sz w:val="24"/>
    </w:rPr>
  </w:style>
  <w:style w:type="paragraph" w:styleId="ListNumber">
    <w:name w:val="List Number"/>
    <w:basedOn w:val="Normal"/>
    <w:uiPriority w:val="99"/>
    <w:unhideWhenUsed/>
    <w:rsid w:val="001E37AE"/>
    <w:pPr>
      <w:numPr>
        <w:numId w:val="27"/>
      </w:numPr>
      <w:spacing w:before="120"/>
      <w:contextualSpacing/>
    </w:pPr>
    <w:rPr>
      <w:rFonts w:ascii="Times New Roman" w:eastAsia="Times New Roman" w:hAnsi="Times New Roman" w:cs="Times New Roman"/>
      <w:szCs w:val="20"/>
    </w:rPr>
  </w:style>
  <w:style w:type="paragraph" w:styleId="ListBullet">
    <w:name w:val="List Bullet"/>
    <w:basedOn w:val="Normal"/>
    <w:link w:val="ListBulletChar"/>
    <w:unhideWhenUsed/>
    <w:rsid w:val="001E37AE"/>
    <w:pPr>
      <w:numPr>
        <w:numId w:val="21"/>
      </w:numPr>
      <w:spacing w:before="120"/>
    </w:pPr>
    <w:rPr>
      <w:rFonts w:ascii="Times New Roman" w:eastAsia="Times New Roman" w:hAnsi="Times New Roman" w:cs="Times New Roman"/>
      <w:szCs w:val="20"/>
    </w:rPr>
  </w:style>
  <w:style w:type="character" w:customStyle="1" w:styleId="ListBulletChar">
    <w:name w:val="List Bullet Char"/>
    <w:link w:val="ListBullet"/>
    <w:rsid w:val="001E37AE"/>
    <w:rPr>
      <w:sz w:val="24"/>
    </w:rPr>
  </w:style>
  <w:style w:type="paragraph" w:styleId="ListBullet2">
    <w:name w:val="List Bullet 2"/>
    <w:basedOn w:val="Normal"/>
    <w:link w:val="ListBullet2Char"/>
    <w:rsid w:val="001E37AE"/>
    <w:pPr>
      <w:numPr>
        <w:numId w:val="22"/>
      </w:numPr>
      <w:spacing w:before="120"/>
    </w:pPr>
    <w:rPr>
      <w:rFonts w:ascii="Times New Roman" w:eastAsia="Times New Roman" w:hAnsi="Times New Roman" w:cs="Times New Roman"/>
      <w:szCs w:val="20"/>
    </w:rPr>
  </w:style>
  <w:style w:type="character" w:customStyle="1" w:styleId="ListBullet2Char">
    <w:name w:val="List Bullet 2 Char"/>
    <w:link w:val="ListBullet2"/>
    <w:rsid w:val="001E37AE"/>
    <w:rPr>
      <w:sz w:val="24"/>
    </w:rPr>
  </w:style>
  <w:style w:type="paragraph" w:styleId="ListBullet3">
    <w:name w:val="List Bullet 3"/>
    <w:basedOn w:val="Normal"/>
    <w:link w:val="ListBullet3Char"/>
    <w:rsid w:val="001E37AE"/>
    <w:pPr>
      <w:numPr>
        <w:numId w:val="23"/>
      </w:numPr>
      <w:spacing w:before="120"/>
    </w:pPr>
    <w:rPr>
      <w:rFonts w:ascii="Times New Roman" w:eastAsia="Times New Roman" w:hAnsi="Times New Roman" w:cs="Times New Roman"/>
      <w:szCs w:val="20"/>
    </w:rPr>
  </w:style>
  <w:style w:type="character" w:customStyle="1" w:styleId="ListBullet3Char">
    <w:name w:val="List Bullet 3 Char"/>
    <w:link w:val="ListBullet3"/>
    <w:rsid w:val="001E37AE"/>
    <w:rPr>
      <w:sz w:val="24"/>
    </w:rPr>
  </w:style>
  <w:style w:type="paragraph" w:styleId="List2">
    <w:name w:val="List 2"/>
    <w:basedOn w:val="List"/>
    <w:link w:val="List2Char"/>
    <w:rsid w:val="001E37AE"/>
    <w:pPr>
      <w:ind w:left="1440"/>
    </w:pPr>
  </w:style>
  <w:style w:type="character" w:customStyle="1" w:styleId="List2Char">
    <w:name w:val="List 2 Char"/>
    <w:link w:val="List2"/>
    <w:rsid w:val="001E37AE"/>
    <w:rPr>
      <w:sz w:val="24"/>
    </w:rPr>
  </w:style>
  <w:style w:type="paragraph" w:styleId="TOC1">
    <w:name w:val="toc 1"/>
    <w:next w:val="Normal"/>
    <w:uiPriority w:val="39"/>
    <w:rsid w:val="007B6EBB"/>
    <w:pPr>
      <w:tabs>
        <w:tab w:val="right" w:leader="dot" w:pos="9346"/>
      </w:tabs>
      <w:ind w:left="288" w:hanging="288"/>
    </w:pPr>
    <w:rPr>
      <w:sz w:val="24"/>
      <w:szCs w:val="24"/>
    </w:rPr>
  </w:style>
  <w:style w:type="paragraph" w:styleId="TOC2">
    <w:name w:val="toc 2"/>
    <w:basedOn w:val="TOC1"/>
    <w:next w:val="Normal"/>
    <w:uiPriority w:val="39"/>
    <w:rsid w:val="007B6EBB"/>
    <w:pPr>
      <w:tabs>
        <w:tab w:val="clear" w:pos="9346"/>
        <w:tab w:val="right" w:leader="dot" w:pos="9350"/>
      </w:tabs>
      <w:ind w:left="720" w:hanging="432"/>
    </w:pPr>
  </w:style>
  <w:style w:type="paragraph" w:styleId="TOC3">
    <w:name w:val="toc 3"/>
    <w:basedOn w:val="TOC2"/>
    <w:next w:val="Normal"/>
    <w:uiPriority w:val="39"/>
    <w:rsid w:val="007B6EBB"/>
    <w:pPr>
      <w:ind w:left="1152" w:hanging="576"/>
    </w:pPr>
  </w:style>
  <w:style w:type="paragraph" w:styleId="TOC4">
    <w:name w:val="toc 4"/>
    <w:basedOn w:val="TOC3"/>
    <w:next w:val="Normal"/>
    <w:uiPriority w:val="39"/>
    <w:rsid w:val="007B6EBB"/>
    <w:pPr>
      <w:ind w:left="1584" w:hanging="720"/>
    </w:pPr>
  </w:style>
  <w:style w:type="paragraph" w:styleId="TOC5">
    <w:name w:val="toc 5"/>
    <w:basedOn w:val="TOC4"/>
    <w:next w:val="Normal"/>
    <w:uiPriority w:val="39"/>
    <w:rsid w:val="007B6EBB"/>
    <w:pPr>
      <w:ind w:left="2160" w:hanging="1008"/>
    </w:pPr>
  </w:style>
  <w:style w:type="paragraph" w:styleId="TOC6">
    <w:name w:val="toc 6"/>
    <w:basedOn w:val="TOC5"/>
    <w:next w:val="Normal"/>
    <w:uiPriority w:val="39"/>
    <w:rsid w:val="007B6EBB"/>
    <w:pPr>
      <w:ind w:left="2592" w:hanging="1152"/>
    </w:pPr>
  </w:style>
  <w:style w:type="paragraph" w:styleId="TOC7">
    <w:name w:val="toc 7"/>
    <w:basedOn w:val="TOC6"/>
    <w:next w:val="Normal"/>
    <w:uiPriority w:val="39"/>
    <w:rsid w:val="007B6EBB"/>
    <w:pPr>
      <w:ind w:left="3024" w:hanging="1296"/>
    </w:pPr>
  </w:style>
  <w:style w:type="paragraph" w:styleId="TOC8">
    <w:name w:val="toc 8"/>
    <w:basedOn w:val="TOC7"/>
    <w:next w:val="Normal"/>
    <w:uiPriority w:val="39"/>
    <w:rsid w:val="007B6EBB"/>
    <w:pPr>
      <w:ind w:left="3456" w:hanging="1440"/>
    </w:pPr>
  </w:style>
  <w:style w:type="paragraph" w:styleId="TOC9">
    <w:name w:val="toc 9"/>
    <w:basedOn w:val="TOC8"/>
    <w:next w:val="Normal"/>
    <w:uiPriority w:val="39"/>
    <w:rsid w:val="007B6EBB"/>
    <w:pPr>
      <w:ind w:left="4032" w:hanging="1728"/>
    </w:pPr>
  </w:style>
  <w:style w:type="paragraph" w:customStyle="1" w:styleId="TableEntry">
    <w:name w:val="Table Entry"/>
    <w:basedOn w:val="BodyText"/>
    <w:link w:val="TableEntryChar"/>
    <w:rsid w:val="00076306"/>
    <w:pPr>
      <w:spacing w:before="40" w:after="40"/>
      <w:ind w:left="72" w:right="72"/>
    </w:pPr>
    <w:rPr>
      <w:sz w:val="18"/>
    </w:rPr>
  </w:style>
  <w:style w:type="character" w:customStyle="1" w:styleId="TableEntryChar">
    <w:name w:val="Table Entry Char"/>
    <w:link w:val="TableEntry"/>
    <w:rsid w:val="0013543D"/>
    <w:rPr>
      <w:sz w:val="18"/>
    </w:rPr>
  </w:style>
  <w:style w:type="paragraph" w:customStyle="1" w:styleId="TableEntryHeader">
    <w:name w:val="Table Entry Header"/>
    <w:basedOn w:val="TableEntry"/>
    <w:link w:val="TableEntryHeaderChar"/>
    <w:rsid w:val="002B5FFE"/>
    <w:pPr>
      <w:keepNext/>
      <w:jc w:val="center"/>
    </w:pPr>
    <w:rPr>
      <w:rFonts w:ascii="Arial" w:hAnsi="Arial"/>
      <w:b/>
      <w:sz w:val="20"/>
    </w:rPr>
  </w:style>
  <w:style w:type="character" w:customStyle="1" w:styleId="TableEntryHeaderChar">
    <w:name w:val="Table Entry Header Char"/>
    <w:link w:val="TableEntryHeader"/>
    <w:rsid w:val="002B5FFE"/>
    <w:rPr>
      <w:rFonts w:ascii="Arial" w:hAnsi="Arial"/>
      <w:b/>
    </w:rPr>
  </w:style>
  <w:style w:type="paragraph" w:customStyle="1" w:styleId="TableTitle">
    <w:name w:val="Table Title"/>
    <w:basedOn w:val="BodyText"/>
    <w:rsid w:val="002B5FFE"/>
    <w:pPr>
      <w:keepNext/>
      <w:spacing w:before="300" w:after="60"/>
      <w:jc w:val="center"/>
    </w:pPr>
    <w:rPr>
      <w:rFonts w:ascii="Arial" w:hAnsi="Arial"/>
      <w:b/>
      <w:sz w:val="22"/>
    </w:rPr>
  </w:style>
  <w:style w:type="paragraph" w:customStyle="1" w:styleId="FigureTitle">
    <w:name w:val="Figure Title"/>
    <w:basedOn w:val="TableTitle"/>
    <w:rsid w:val="002B5FFE"/>
    <w:pPr>
      <w:keepNext w:val="0"/>
      <w:keepLines/>
      <w:spacing w:before="60" w:after="300"/>
    </w:pPr>
  </w:style>
  <w:style w:type="paragraph" w:styleId="Caption">
    <w:name w:val="caption"/>
    <w:basedOn w:val="BodyText"/>
    <w:next w:val="BodyText"/>
    <w:uiPriority w:val="99"/>
    <w:qFormat/>
    <w:rsid w:val="00076306"/>
    <w:rPr>
      <w:rFonts w:ascii="Arial" w:hAnsi="Arial"/>
      <w:b/>
    </w:rPr>
  </w:style>
  <w:style w:type="paragraph" w:styleId="List3">
    <w:name w:val="List 3"/>
    <w:basedOn w:val="Normal"/>
    <w:link w:val="List3Char"/>
    <w:rsid w:val="001E37AE"/>
    <w:pPr>
      <w:spacing w:before="120"/>
      <w:ind w:left="1800" w:hanging="720"/>
    </w:pPr>
    <w:rPr>
      <w:rFonts w:ascii="Times New Roman" w:eastAsia="Times New Roman" w:hAnsi="Times New Roman" w:cs="Times New Roman"/>
      <w:szCs w:val="20"/>
    </w:rPr>
  </w:style>
  <w:style w:type="character" w:customStyle="1" w:styleId="List3Char">
    <w:name w:val="List 3 Char"/>
    <w:link w:val="List3"/>
    <w:rsid w:val="001E37AE"/>
    <w:rPr>
      <w:sz w:val="24"/>
    </w:rPr>
  </w:style>
  <w:style w:type="paragraph" w:styleId="ListContinue">
    <w:name w:val="List Continue"/>
    <w:basedOn w:val="Normal"/>
    <w:link w:val="ListContinueChar"/>
    <w:uiPriority w:val="99"/>
    <w:unhideWhenUsed/>
    <w:rsid w:val="001E37AE"/>
    <w:pPr>
      <w:spacing w:before="120"/>
      <w:ind w:left="360"/>
      <w:contextualSpacing/>
    </w:pPr>
    <w:rPr>
      <w:rFonts w:ascii="Times New Roman" w:eastAsia="Times New Roman" w:hAnsi="Times New Roman" w:cs="Times New Roman"/>
      <w:szCs w:val="20"/>
    </w:rPr>
  </w:style>
  <w:style w:type="character" w:customStyle="1" w:styleId="ListContinueChar">
    <w:name w:val="List Continue Char"/>
    <w:link w:val="ListContinue"/>
    <w:uiPriority w:val="99"/>
    <w:rsid w:val="001E37AE"/>
    <w:rPr>
      <w:sz w:val="24"/>
    </w:rPr>
  </w:style>
  <w:style w:type="paragraph" w:styleId="ListContinue2">
    <w:name w:val="List Continue 2"/>
    <w:basedOn w:val="Normal"/>
    <w:uiPriority w:val="99"/>
    <w:unhideWhenUsed/>
    <w:rsid w:val="001E37AE"/>
    <w:pPr>
      <w:spacing w:before="120"/>
      <w:ind w:left="720"/>
      <w:contextualSpacing/>
    </w:pPr>
    <w:rPr>
      <w:rFonts w:ascii="Times New Roman" w:eastAsia="Times New Roman" w:hAnsi="Times New Roman" w:cs="Times New Roman"/>
      <w:szCs w:val="20"/>
    </w:rPr>
  </w:style>
  <w:style w:type="paragraph" w:customStyle="1" w:styleId="ParagraphHeading">
    <w:name w:val="Paragraph Heading"/>
    <w:basedOn w:val="Caption"/>
    <w:next w:val="BodyText"/>
    <w:uiPriority w:val="99"/>
    <w:rsid w:val="00076306"/>
    <w:pPr>
      <w:spacing w:before="180"/>
    </w:pPr>
  </w:style>
  <w:style w:type="character" w:customStyle="1" w:styleId="BalloonTextChar">
    <w:name w:val="Balloon Text Char"/>
    <w:link w:val="BalloonText"/>
    <w:uiPriority w:val="99"/>
    <w:semiHidden/>
    <w:rsid w:val="00076306"/>
    <w:rPr>
      <w:rFonts w:ascii="Tahoma" w:hAnsi="Tahoma" w:cs="Tahoma"/>
      <w:sz w:val="16"/>
      <w:szCs w:val="16"/>
    </w:rPr>
  </w:style>
  <w:style w:type="paragraph" w:styleId="BalloonText">
    <w:name w:val="Balloon Text"/>
    <w:basedOn w:val="Normal"/>
    <w:link w:val="BalloonTextChar"/>
    <w:uiPriority w:val="99"/>
    <w:unhideWhenUsed/>
    <w:rsid w:val="00076306"/>
    <w:rPr>
      <w:rFonts w:ascii="Tahoma" w:hAnsi="Tahoma" w:cs="Tahoma"/>
      <w:sz w:val="16"/>
      <w:szCs w:val="16"/>
    </w:rPr>
  </w:style>
  <w:style w:type="paragraph" w:styleId="ListBullet4">
    <w:name w:val="List Bullet 4"/>
    <w:basedOn w:val="Normal"/>
    <w:rsid w:val="001E37AE"/>
    <w:pPr>
      <w:numPr>
        <w:numId w:val="24"/>
      </w:numPr>
      <w:spacing w:before="120"/>
    </w:pPr>
    <w:rPr>
      <w:rFonts w:ascii="Times New Roman" w:eastAsia="Times New Roman" w:hAnsi="Times New Roman" w:cs="Times New Roman"/>
      <w:szCs w:val="20"/>
    </w:rPr>
  </w:style>
  <w:style w:type="character" w:customStyle="1" w:styleId="CommentTextChar">
    <w:name w:val="Comment Text Char"/>
    <w:link w:val="CommentText"/>
    <w:uiPriority w:val="99"/>
    <w:semiHidden/>
    <w:rsid w:val="00076306"/>
  </w:style>
  <w:style w:type="paragraph" w:styleId="CommentText">
    <w:name w:val="annotation text"/>
    <w:basedOn w:val="Normal"/>
    <w:link w:val="CommentTextChar"/>
    <w:uiPriority w:val="99"/>
    <w:rsid w:val="00076306"/>
    <w:rPr>
      <w:sz w:val="20"/>
    </w:rPr>
  </w:style>
  <w:style w:type="character" w:customStyle="1" w:styleId="TitleChar">
    <w:name w:val="Title Char"/>
    <w:link w:val="Title"/>
    <w:uiPriority w:val="10"/>
    <w:rsid w:val="00076306"/>
    <w:rPr>
      <w:rFonts w:ascii="Cambria" w:hAnsi="Cambria"/>
      <w:color w:val="17365D"/>
      <w:spacing w:val="5"/>
      <w:kern w:val="28"/>
      <w:sz w:val="52"/>
      <w:szCs w:val="52"/>
    </w:rPr>
  </w:style>
  <w:style w:type="paragraph" w:styleId="Title">
    <w:name w:val="Title"/>
    <w:basedOn w:val="Normal"/>
    <w:next w:val="Normal"/>
    <w:link w:val="TitleChar"/>
    <w:uiPriority w:val="99"/>
    <w:qFormat/>
    <w:rsid w:val="00076306"/>
    <w:pPr>
      <w:pBdr>
        <w:bottom w:val="single" w:sz="8" w:space="4" w:color="4F81BD"/>
      </w:pBdr>
      <w:spacing w:after="300"/>
      <w:contextualSpacing/>
    </w:pPr>
    <w:rPr>
      <w:rFonts w:ascii="Cambria" w:hAnsi="Cambria"/>
      <w:color w:val="17365D"/>
      <w:spacing w:val="5"/>
      <w:kern w:val="28"/>
      <w:sz w:val="52"/>
      <w:szCs w:val="52"/>
    </w:rPr>
  </w:style>
  <w:style w:type="paragraph" w:customStyle="1" w:styleId="AppendixHeading2">
    <w:name w:val="Appendix Heading 2"/>
    <w:next w:val="BodyText"/>
    <w:rsid w:val="00076306"/>
    <w:pPr>
      <w:numPr>
        <w:ilvl w:val="1"/>
        <w:numId w:val="12"/>
      </w:numPr>
      <w:spacing w:before="240" w:after="60"/>
    </w:pPr>
    <w:rPr>
      <w:rFonts w:ascii="Arial" w:hAnsi="Arial"/>
      <w:b/>
      <w:noProof/>
      <w:sz w:val="28"/>
    </w:rPr>
  </w:style>
  <w:style w:type="paragraph" w:customStyle="1" w:styleId="AppendixHeading1">
    <w:name w:val="Appendix Heading 1"/>
    <w:next w:val="BodyText"/>
    <w:rsid w:val="00076306"/>
    <w:pPr>
      <w:numPr>
        <w:numId w:val="12"/>
      </w:num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C93155"/>
    <w:pPr>
      <w:numPr>
        <w:ilvl w:val="2"/>
      </w:numPr>
    </w:pPr>
    <w:rPr>
      <w:sz w:val="24"/>
    </w:rPr>
  </w:style>
  <w:style w:type="paragraph" w:styleId="Header">
    <w:name w:val="header"/>
    <w:basedOn w:val="Normal"/>
    <w:link w:val="HeaderChar"/>
    <w:rsid w:val="00983C4C"/>
    <w:pPr>
      <w:tabs>
        <w:tab w:val="center" w:pos="4320"/>
        <w:tab w:val="right" w:pos="8640"/>
      </w:tabs>
      <w:spacing w:before="120"/>
    </w:pPr>
    <w:rPr>
      <w:rFonts w:ascii="Times New Roman" w:eastAsia="Times New Roman" w:hAnsi="Times New Roman" w:cs="Times New Roman"/>
      <w:szCs w:val="20"/>
    </w:rPr>
  </w:style>
  <w:style w:type="paragraph" w:styleId="FootnoteText">
    <w:name w:val="footnote text"/>
    <w:basedOn w:val="Normal"/>
    <w:link w:val="FootnoteTextChar"/>
    <w:uiPriority w:val="99"/>
    <w:rsid w:val="00A6322E"/>
    <w:pPr>
      <w:spacing w:before="120"/>
    </w:pPr>
    <w:rPr>
      <w:rFonts w:ascii="Times New Roman" w:eastAsia="Times New Roman" w:hAnsi="Times New Roman" w:cs="Times New Roman"/>
      <w:sz w:val="20"/>
      <w:szCs w:val="20"/>
    </w:rPr>
  </w:style>
  <w:style w:type="paragraph" w:styleId="Footer">
    <w:name w:val="footer"/>
    <w:basedOn w:val="Normal"/>
    <w:link w:val="FooterChar"/>
    <w:rsid w:val="00983C4C"/>
    <w:pPr>
      <w:tabs>
        <w:tab w:val="center" w:pos="4320"/>
        <w:tab w:val="right" w:pos="8640"/>
      </w:tabs>
      <w:spacing w:before="120"/>
    </w:pPr>
    <w:rPr>
      <w:rFonts w:ascii="Times New Roman" w:eastAsia="Times New Roman" w:hAnsi="Times New Roman" w:cs="Times New Roman"/>
      <w:szCs w:val="20"/>
    </w:rPr>
  </w:style>
  <w:style w:type="paragraph" w:styleId="BlockText">
    <w:name w:val="Block Text"/>
    <w:basedOn w:val="Normal"/>
    <w:uiPriority w:val="99"/>
    <w:pPr>
      <w:spacing w:after="120"/>
      <w:ind w:left="1440" w:right="1440"/>
    </w:pPr>
  </w:style>
  <w:style w:type="paragraph" w:customStyle="1" w:styleId="Glossary">
    <w:name w:val="Glossary"/>
    <w:basedOn w:val="Heading1"/>
    <w:uiPriority w:val="99"/>
    <w:rsid w:val="00076306"/>
    <w:pPr>
      <w:numPr>
        <w:numId w:val="0"/>
      </w:numPr>
    </w:pPr>
  </w:style>
  <w:style w:type="paragraph" w:styleId="DocumentMap">
    <w:name w:val="Document Map"/>
    <w:basedOn w:val="Normal"/>
    <w:link w:val="DocumentMapChar"/>
    <w:uiPriority w:val="99"/>
    <w:rsid w:val="00076306"/>
    <w:pPr>
      <w:shd w:val="clear" w:color="auto" w:fill="000080"/>
    </w:pPr>
    <w:rPr>
      <w:rFonts w:ascii="Tahoma" w:hAnsi="Tahoma" w:cs="Tahoma"/>
    </w:rPr>
  </w:style>
  <w:style w:type="paragraph" w:styleId="BodyText2">
    <w:name w:val="Body Text 2"/>
    <w:basedOn w:val="Normal"/>
    <w:link w:val="BodyText2Char"/>
    <w:uiPriority w:val="99"/>
    <w:rsid w:val="00076306"/>
    <w:rPr>
      <w:i/>
    </w:rPr>
  </w:style>
  <w:style w:type="paragraph" w:styleId="BodyTextIndent2">
    <w:name w:val="Body Text Indent 2"/>
    <w:basedOn w:val="Normal"/>
    <w:link w:val="BodyTextIndent2Char"/>
    <w:uiPriority w:val="99"/>
    <w:rsid w:val="00076306"/>
    <w:pPr>
      <w:ind w:left="1620" w:hanging="360"/>
    </w:pPr>
  </w:style>
  <w:style w:type="paragraph" w:customStyle="1" w:styleId="Note">
    <w:name w:val="Note"/>
    <w:basedOn w:val="Normal"/>
    <w:rsid w:val="001E37AE"/>
    <w:pPr>
      <w:tabs>
        <w:tab w:val="left" w:pos="720"/>
        <w:tab w:val="left" w:pos="1216"/>
        <w:tab w:val="left" w:pos="1936"/>
        <w:tab w:val="left" w:pos="2536"/>
        <w:tab w:val="left" w:pos="3616"/>
        <w:tab w:val="left" w:pos="5056"/>
        <w:tab w:val="right" w:leader="dot" w:pos="8644"/>
      </w:tabs>
      <w:suppressAutoHyphens/>
      <w:spacing w:before="120" w:after="60"/>
      <w:ind w:left="734" w:hanging="547"/>
    </w:pPr>
    <w:rPr>
      <w:rFonts w:ascii="Times New Roman" w:eastAsia="Times New Roman" w:hAnsi="Times New Roman" w:cs="Times New Roman"/>
      <w:sz w:val="18"/>
      <w:szCs w:val="20"/>
    </w:rPr>
  </w:style>
  <w:style w:type="paragraph" w:styleId="Index1">
    <w:name w:val="index 1"/>
    <w:basedOn w:val="Normal"/>
    <w:next w:val="Normal"/>
    <w:uiPriority w:val="99"/>
    <w:pPr>
      <w:ind w:left="240" w:hanging="240"/>
    </w:pPr>
  </w:style>
  <w:style w:type="paragraph" w:styleId="Index2">
    <w:name w:val="index 2"/>
    <w:basedOn w:val="Normal"/>
    <w:next w:val="Normal"/>
    <w:uiPriority w:val="99"/>
    <w:pPr>
      <w:ind w:left="480" w:hanging="240"/>
    </w:pPr>
  </w:style>
  <w:style w:type="paragraph" w:styleId="Index3">
    <w:name w:val="index 3"/>
    <w:basedOn w:val="Normal"/>
    <w:next w:val="Normal"/>
    <w:uiPriority w:val="99"/>
    <w:pPr>
      <w:ind w:left="720" w:hanging="240"/>
    </w:pPr>
  </w:style>
  <w:style w:type="paragraph" w:styleId="Index4">
    <w:name w:val="index 4"/>
    <w:basedOn w:val="Normal"/>
    <w:next w:val="Normal"/>
    <w:uiPriority w:val="99"/>
    <w:pPr>
      <w:ind w:left="960" w:hanging="240"/>
    </w:pPr>
  </w:style>
  <w:style w:type="paragraph" w:styleId="Index5">
    <w:name w:val="index 5"/>
    <w:basedOn w:val="Normal"/>
    <w:next w:val="Normal"/>
    <w:uiPriority w:val="99"/>
    <w:pPr>
      <w:ind w:left="1200" w:hanging="240"/>
    </w:pPr>
  </w:style>
  <w:style w:type="paragraph" w:styleId="Index6">
    <w:name w:val="index 6"/>
    <w:basedOn w:val="Normal"/>
    <w:next w:val="Normal"/>
    <w:uiPriority w:val="99"/>
    <w:pPr>
      <w:ind w:left="1440" w:hanging="240"/>
    </w:pPr>
  </w:style>
  <w:style w:type="paragraph" w:styleId="Index7">
    <w:name w:val="index 7"/>
    <w:basedOn w:val="Normal"/>
    <w:next w:val="Normal"/>
    <w:uiPriority w:val="99"/>
    <w:pPr>
      <w:ind w:left="1680" w:hanging="240"/>
    </w:pPr>
  </w:style>
  <w:style w:type="paragraph" w:styleId="Index8">
    <w:name w:val="index 8"/>
    <w:basedOn w:val="Normal"/>
    <w:next w:val="Normal"/>
    <w:uiPriority w:val="99"/>
    <w:pPr>
      <w:ind w:left="1920" w:hanging="240"/>
    </w:pPr>
  </w:style>
  <w:style w:type="paragraph" w:styleId="Index9">
    <w:name w:val="index 9"/>
    <w:basedOn w:val="Normal"/>
    <w:next w:val="Normal"/>
    <w:uiPriority w:val="99"/>
    <w:pPr>
      <w:ind w:left="2160" w:hanging="240"/>
    </w:pPr>
  </w:style>
  <w:style w:type="paragraph" w:styleId="IndexHeading">
    <w:name w:val="index heading"/>
    <w:basedOn w:val="Normal"/>
    <w:next w:val="Index1"/>
    <w:uiPriority w:val="99"/>
  </w:style>
  <w:style w:type="paragraph" w:customStyle="1" w:styleId="GlossaryEntry">
    <w:name w:val="Glossary Entry"/>
    <w:basedOn w:val="Normal"/>
    <w:pPr>
      <w:ind w:left="2160" w:hanging="2160"/>
    </w:pPr>
    <w:rPr>
      <w:b/>
      <w:bCs/>
    </w:rPr>
  </w:style>
  <w:style w:type="paragraph" w:styleId="ListNumber4">
    <w:name w:val="List Number 4"/>
    <w:basedOn w:val="Normal"/>
    <w:rsid w:val="001E37AE"/>
    <w:pPr>
      <w:numPr>
        <w:numId w:val="30"/>
      </w:numPr>
      <w:spacing w:before="120"/>
    </w:pPr>
    <w:rPr>
      <w:rFonts w:ascii="Times New Roman" w:eastAsia="Times New Roman" w:hAnsi="Times New Roman" w:cs="Times New Roman"/>
      <w:szCs w:val="20"/>
    </w:rPr>
  </w:style>
  <w:style w:type="paragraph" w:styleId="ListNumber2">
    <w:name w:val="List Number 2"/>
    <w:basedOn w:val="Normal"/>
    <w:link w:val="ListNumber2Char"/>
    <w:rsid w:val="001E37AE"/>
    <w:pPr>
      <w:numPr>
        <w:numId w:val="28"/>
      </w:numPr>
      <w:spacing w:before="120"/>
    </w:pPr>
    <w:rPr>
      <w:rFonts w:ascii="Times New Roman" w:eastAsia="Times New Roman" w:hAnsi="Times New Roman" w:cs="Times New Roman"/>
      <w:szCs w:val="20"/>
    </w:rPr>
  </w:style>
  <w:style w:type="character" w:customStyle="1" w:styleId="ListNumber2Char">
    <w:name w:val="List Number 2 Char"/>
    <w:link w:val="ListNumber2"/>
    <w:rsid w:val="001E37AE"/>
    <w:rPr>
      <w:sz w:val="24"/>
    </w:rPr>
  </w:style>
  <w:style w:type="paragraph" w:styleId="ListBullet5">
    <w:name w:val="List Bullet 5"/>
    <w:basedOn w:val="Normal"/>
    <w:uiPriority w:val="99"/>
    <w:unhideWhenUsed/>
    <w:rsid w:val="001E37AE"/>
    <w:pPr>
      <w:numPr>
        <w:numId w:val="25"/>
      </w:numPr>
      <w:spacing w:before="120"/>
    </w:pPr>
    <w:rPr>
      <w:rFonts w:ascii="Times New Roman" w:eastAsia="Times New Roman" w:hAnsi="Times New Roman" w:cs="Times New Roman"/>
      <w:szCs w:val="20"/>
    </w:rPr>
  </w:style>
  <w:style w:type="paragraph" w:styleId="Date">
    <w:name w:val="Date"/>
    <w:basedOn w:val="Normal"/>
    <w:next w:val="Normal"/>
    <w:link w:val="DateChar"/>
    <w:uiPriority w:val="99"/>
  </w:style>
  <w:style w:type="paragraph" w:styleId="ListNumber3">
    <w:name w:val="List Number 3"/>
    <w:basedOn w:val="Normal"/>
    <w:rsid w:val="001E37AE"/>
    <w:pPr>
      <w:numPr>
        <w:numId w:val="29"/>
      </w:numPr>
      <w:spacing w:before="120"/>
    </w:pPr>
    <w:rPr>
      <w:rFonts w:ascii="Times New Roman" w:eastAsia="Times New Roman" w:hAnsi="Times New Roman" w:cs="Times New Roman"/>
      <w:szCs w:val="20"/>
    </w:rPr>
  </w:style>
  <w:style w:type="paragraph" w:customStyle="1" w:styleId="AuthorInstructions">
    <w:name w:val="Author Instructions"/>
    <w:basedOn w:val="BodyText"/>
    <w:link w:val="AuthorInstructionsChar"/>
    <w:qFormat/>
    <w:rsid w:val="00076306"/>
    <w:rPr>
      <w:i/>
    </w:rPr>
  </w:style>
  <w:style w:type="character" w:customStyle="1" w:styleId="AuthorInstructionsChar">
    <w:name w:val="Author Instructions Char"/>
    <w:link w:val="AuthorInstructions"/>
    <w:rsid w:val="00076306"/>
    <w:rPr>
      <w:i/>
      <w:sz w:val="24"/>
    </w:rPr>
  </w:style>
  <w:style w:type="paragraph" w:styleId="CommentSubject">
    <w:name w:val="annotation subject"/>
    <w:basedOn w:val="CommentText"/>
    <w:next w:val="CommentText"/>
    <w:link w:val="CommentSubjectChar"/>
    <w:uiPriority w:val="99"/>
    <w:rsid w:val="00F96973"/>
    <w:rPr>
      <w:b/>
      <w:bCs/>
    </w:rPr>
  </w:style>
  <w:style w:type="paragraph" w:styleId="ListContinue3">
    <w:name w:val="List Continue 3"/>
    <w:basedOn w:val="Normal"/>
    <w:uiPriority w:val="99"/>
    <w:unhideWhenUsed/>
    <w:rsid w:val="001E37AE"/>
    <w:pPr>
      <w:spacing w:before="120"/>
      <w:ind w:left="1080"/>
      <w:contextualSpacing/>
    </w:pPr>
    <w:rPr>
      <w:rFonts w:ascii="Times New Roman" w:eastAsia="Times New Roman" w:hAnsi="Times New Roman" w:cs="Times New Roman"/>
      <w:szCs w:val="20"/>
    </w:rPr>
  </w:style>
  <w:style w:type="paragraph" w:styleId="ListContinue4">
    <w:name w:val="List Continue 4"/>
    <w:basedOn w:val="Normal"/>
    <w:uiPriority w:val="99"/>
    <w:unhideWhenUsed/>
    <w:rsid w:val="001E37AE"/>
    <w:pPr>
      <w:spacing w:before="120"/>
      <w:ind w:left="1440"/>
      <w:contextualSpacing/>
    </w:pPr>
    <w:rPr>
      <w:rFonts w:ascii="Times New Roman" w:eastAsia="Times New Roman" w:hAnsi="Times New Roman" w:cs="Times New Roman"/>
      <w:szCs w:val="20"/>
    </w:rPr>
  </w:style>
  <w:style w:type="paragraph" w:styleId="ListContinue5">
    <w:name w:val="List Continue 5"/>
    <w:basedOn w:val="Normal"/>
    <w:uiPriority w:val="99"/>
    <w:unhideWhenUsed/>
    <w:rsid w:val="001E37AE"/>
    <w:pPr>
      <w:spacing w:before="120"/>
      <w:ind w:left="1800"/>
      <w:contextualSpacing/>
    </w:pPr>
    <w:rPr>
      <w:rFonts w:ascii="Times New Roman" w:eastAsia="Times New Roman" w:hAnsi="Times New Roman" w:cs="Times New Roman"/>
      <w:szCs w:val="20"/>
    </w:rPr>
  </w:style>
  <w:style w:type="paragraph" w:styleId="ListNumber5">
    <w:name w:val="List Number 5"/>
    <w:basedOn w:val="Normal"/>
    <w:uiPriority w:val="99"/>
    <w:unhideWhenUsed/>
    <w:rsid w:val="001E37AE"/>
    <w:pPr>
      <w:numPr>
        <w:numId w:val="31"/>
      </w:numPr>
      <w:spacing w:before="120"/>
    </w:pPr>
    <w:rPr>
      <w:rFonts w:ascii="Times New Roman" w:eastAsia="Times New Roman" w:hAnsi="Times New Roman" w:cs="Times New Roman"/>
      <w:szCs w:val="20"/>
    </w:rPr>
  </w:style>
  <w:style w:type="paragraph" w:styleId="PlainText">
    <w:name w:val="Plain Text"/>
    <w:basedOn w:val="Normal"/>
    <w:link w:val="PlainTextChar"/>
    <w:uiPriority w:val="99"/>
    <w:rsid w:val="00460AA1"/>
    <w:rPr>
      <w:rFonts w:ascii="Courier New" w:hAnsi="Courier New" w:cs="Courier New"/>
      <w:sz w:val="20"/>
    </w:rPr>
  </w:style>
  <w:style w:type="paragraph" w:styleId="TableofFigures">
    <w:name w:val="table of figures"/>
    <w:basedOn w:val="Normal"/>
    <w:next w:val="Normal"/>
    <w:uiPriority w:val="99"/>
    <w:rsid w:val="00460AA1"/>
    <w:pPr>
      <w:ind w:left="480" w:hanging="480"/>
    </w:pPr>
  </w:style>
  <w:style w:type="paragraph" w:styleId="TOAHeading">
    <w:name w:val="toa heading"/>
    <w:basedOn w:val="Normal"/>
    <w:next w:val="Normal"/>
    <w:uiPriority w:val="99"/>
    <w:rsid w:val="00460AA1"/>
    <w:rPr>
      <w:rFonts w:ascii="Arial" w:hAnsi="Arial" w:cs="Arial"/>
      <w:b/>
      <w:bCs/>
      <w:szCs w:val="24"/>
    </w:rPr>
  </w:style>
  <w:style w:type="paragraph" w:customStyle="1" w:styleId="EditorInstructions">
    <w:name w:val="Editor Instructions"/>
    <w:basedOn w:val="BodyText"/>
    <w:uiPriority w:val="99"/>
    <w:rsid w:val="00460AA1"/>
    <w:pPr>
      <w:pBdr>
        <w:top w:val="single" w:sz="4" w:space="1" w:color="auto"/>
        <w:left w:val="single" w:sz="4" w:space="4" w:color="auto"/>
        <w:bottom w:val="single" w:sz="4" w:space="1" w:color="auto"/>
        <w:right w:val="single" w:sz="4" w:space="4" w:color="auto"/>
      </w:pBdr>
    </w:pPr>
    <w:rPr>
      <w:i/>
      <w:iCs/>
    </w:rPr>
  </w:style>
  <w:style w:type="paragraph" w:customStyle="1" w:styleId="PartTitle">
    <w:name w:val="Part Title"/>
    <w:basedOn w:val="Title"/>
    <w:next w:val="BodyText"/>
    <w:uiPriority w:val="99"/>
    <w:rsid w:val="00076306"/>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body">
    <w:name w:val="body"/>
    <w:basedOn w:val="Normal"/>
    <w:autoRedefine/>
    <w:uiPriority w:val="99"/>
    <w:rsid w:val="00460AA1"/>
  </w:style>
  <w:style w:type="paragraph" w:customStyle="1" w:styleId="ColorfulShading-Accent11">
    <w:name w:val="Colorful Shading - Accent 11"/>
    <w:hidden/>
    <w:uiPriority w:val="99"/>
    <w:semiHidden/>
    <w:rsid w:val="00425208"/>
    <w:rPr>
      <w:sz w:val="24"/>
    </w:rPr>
  </w:style>
  <w:style w:type="paragraph" w:customStyle="1" w:styleId="XMLText">
    <w:name w:val="XML Text"/>
    <w:basedOn w:val="Normal"/>
    <w:link w:val="XMLTextChar"/>
    <w:qFormat/>
    <w:rsid w:val="00FD34D8"/>
    <w:pPr>
      <w:autoSpaceDE w:val="0"/>
      <w:autoSpaceDN w:val="0"/>
      <w:adjustRightInd w:val="0"/>
    </w:pPr>
    <w:rPr>
      <w:rFonts w:ascii="Consolas" w:eastAsia="Calibri" w:hAnsi="Consolas"/>
      <w:color w:val="0000FF"/>
      <w:sz w:val="20"/>
    </w:rPr>
  </w:style>
  <w:style w:type="character" w:customStyle="1" w:styleId="XMLTextChar">
    <w:name w:val="XML Text Char"/>
    <w:link w:val="XMLText"/>
    <w:rsid w:val="00FD34D8"/>
    <w:rPr>
      <w:rFonts w:ascii="Consolas" w:eastAsia="Calibri" w:hAnsi="Consolas"/>
      <w:color w:val="0000FF"/>
    </w:rPr>
  </w:style>
  <w:style w:type="paragraph" w:customStyle="1" w:styleId="TOCHeading1">
    <w:name w:val="TOC Heading1"/>
    <w:basedOn w:val="Normal"/>
    <w:next w:val="Normal"/>
    <w:uiPriority w:val="99"/>
    <w:unhideWhenUsed/>
    <w:qFormat/>
    <w:rsid w:val="00190000"/>
    <w:rPr>
      <w:rFonts w:ascii="Times New Roman" w:hAnsi="Times New Roman"/>
      <w:b/>
    </w:rPr>
  </w:style>
  <w:style w:type="paragraph" w:customStyle="1" w:styleId="Default">
    <w:name w:val="Default"/>
    <w:rsid w:val="00D25CBC"/>
    <w:pPr>
      <w:autoSpaceDE w:val="0"/>
      <w:autoSpaceDN w:val="0"/>
      <w:adjustRightInd w:val="0"/>
    </w:pPr>
    <w:rPr>
      <w:rFonts w:ascii="Arial" w:eastAsia="Calibri" w:hAnsi="Arial" w:cs="Arial"/>
      <w:color w:val="000000"/>
      <w:sz w:val="24"/>
      <w:szCs w:val="24"/>
    </w:rPr>
  </w:style>
  <w:style w:type="table" w:styleId="TableGrid">
    <w:name w:val="Table Grid"/>
    <w:basedOn w:val="TableNormal"/>
    <w:rsid w:val="00080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ListBullet"/>
    <w:link w:val="ListBullet1Char"/>
    <w:qFormat/>
    <w:rsid w:val="001E37AE"/>
  </w:style>
  <w:style w:type="character" w:customStyle="1" w:styleId="ListBullet1Char">
    <w:name w:val="List Bullet 1 Char"/>
    <w:link w:val="ListBullet1"/>
    <w:rsid w:val="001E37AE"/>
    <w:rPr>
      <w:sz w:val="24"/>
    </w:rPr>
  </w:style>
  <w:style w:type="paragraph" w:customStyle="1" w:styleId="List1">
    <w:name w:val="List 1"/>
    <w:basedOn w:val="List"/>
    <w:link w:val="List1Char"/>
    <w:qFormat/>
    <w:rsid w:val="001E37AE"/>
  </w:style>
  <w:style w:type="character" w:customStyle="1" w:styleId="List1Char">
    <w:name w:val="List 1 Char"/>
    <w:link w:val="List1"/>
    <w:rsid w:val="001E37AE"/>
    <w:rPr>
      <w:sz w:val="24"/>
    </w:rPr>
  </w:style>
  <w:style w:type="paragraph" w:styleId="List4">
    <w:name w:val="List 4"/>
    <w:basedOn w:val="Normal"/>
    <w:uiPriority w:val="99"/>
    <w:unhideWhenUsed/>
    <w:rsid w:val="001E37AE"/>
    <w:pPr>
      <w:spacing w:before="120"/>
      <w:ind w:left="1800" w:hanging="360"/>
    </w:pPr>
    <w:rPr>
      <w:rFonts w:ascii="Times New Roman" w:eastAsia="Times New Roman" w:hAnsi="Times New Roman" w:cs="Times New Roman"/>
      <w:szCs w:val="20"/>
    </w:rPr>
  </w:style>
  <w:style w:type="paragraph" w:styleId="List5">
    <w:name w:val="List 5"/>
    <w:basedOn w:val="Normal"/>
    <w:link w:val="List5Char"/>
    <w:rsid w:val="001E37AE"/>
    <w:pPr>
      <w:spacing w:before="120"/>
      <w:ind w:left="1800" w:hanging="360"/>
    </w:pPr>
    <w:rPr>
      <w:rFonts w:ascii="Times New Roman" w:eastAsia="Times New Roman" w:hAnsi="Times New Roman" w:cs="Times New Roman"/>
      <w:szCs w:val="20"/>
    </w:rPr>
  </w:style>
  <w:style w:type="character" w:customStyle="1" w:styleId="List5Char">
    <w:name w:val="List 5 Char"/>
    <w:link w:val="List5"/>
    <w:rsid w:val="001E37AE"/>
    <w:rPr>
      <w:sz w:val="24"/>
    </w:rPr>
  </w:style>
  <w:style w:type="paragraph" w:customStyle="1" w:styleId="ListContinue1">
    <w:name w:val="List Continue 1"/>
    <w:basedOn w:val="ListContinue"/>
    <w:link w:val="ListContinue1Char"/>
    <w:qFormat/>
    <w:rsid w:val="001E37AE"/>
  </w:style>
  <w:style w:type="character" w:customStyle="1" w:styleId="ListContinue1Char">
    <w:name w:val="List Continue 1 Char"/>
    <w:link w:val="ListContinue1"/>
    <w:rsid w:val="001E37AE"/>
    <w:rPr>
      <w:sz w:val="24"/>
    </w:rPr>
  </w:style>
  <w:style w:type="paragraph" w:customStyle="1" w:styleId="ListNumber1">
    <w:name w:val="List Number 1"/>
    <w:basedOn w:val="ListNumber"/>
    <w:link w:val="ListNumber1Char"/>
    <w:qFormat/>
    <w:rsid w:val="001E37AE"/>
    <w:pPr>
      <w:contextualSpacing w:val="0"/>
    </w:pPr>
  </w:style>
  <w:style w:type="character" w:customStyle="1" w:styleId="ListNumber1Char">
    <w:name w:val="List Number 1 Char"/>
    <w:link w:val="ListNumber1"/>
    <w:rsid w:val="001E37AE"/>
    <w:rPr>
      <w:sz w:val="24"/>
    </w:rPr>
  </w:style>
  <w:style w:type="character" w:customStyle="1" w:styleId="Heading1Char">
    <w:name w:val="Heading 1 Char"/>
    <w:link w:val="Heading1"/>
    <w:rsid w:val="00C31DCB"/>
    <w:rPr>
      <w:rFonts w:ascii="Arial" w:hAnsi="Arial"/>
      <w:b/>
      <w:noProof/>
      <w:kern w:val="28"/>
      <w:sz w:val="28"/>
    </w:rPr>
  </w:style>
  <w:style w:type="character" w:customStyle="1" w:styleId="Heading2Char">
    <w:name w:val="Heading 2 Char"/>
    <w:link w:val="Heading2"/>
    <w:rsid w:val="00C31DCB"/>
    <w:rPr>
      <w:rFonts w:ascii="Arial" w:hAnsi="Arial"/>
      <w:b/>
      <w:noProof/>
      <w:kern w:val="28"/>
      <w:sz w:val="28"/>
    </w:rPr>
  </w:style>
  <w:style w:type="character" w:customStyle="1" w:styleId="Heading3Char">
    <w:name w:val="Heading 3 Char"/>
    <w:link w:val="Heading3"/>
    <w:rsid w:val="00C31DCB"/>
    <w:rPr>
      <w:rFonts w:ascii="Arial" w:hAnsi="Arial"/>
      <w:b/>
      <w:noProof/>
      <w:kern w:val="28"/>
      <w:sz w:val="24"/>
    </w:rPr>
  </w:style>
  <w:style w:type="character" w:customStyle="1" w:styleId="Heading4Char">
    <w:name w:val="Heading 4 Char"/>
    <w:link w:val="Heading4"/>
    <w:rsid w:val="00C31DCB"/>
    <w:rPr>
      <w:rFonts w:ascii="Arial" w:hAnsi="Arial"/>
      <w:b/>
      <w:noProof/>
      <w:kern w:val="28"/>
      <w:sz w:val="24"/>
    </w:rPr>
  </w:style>
  <w:style w:type="character" w:customStyle="1" w:styleId="Heading5Char">
    <w:name w:val="Heading 5 Char"/>
    <w:link w:val="Heading5"/>
    <w:rsid w:val="00C31DCB"/>
    <w:rPr>
      <w:rFonts w:ascii="Arial" w:hAnsi="Arial"/>
      <w:b/>
      <w:noProof/>
      <w:kern w:val="28"/>
      <w:sz w:val="24"/>
    </w:rPr>
  </w:style>
  <w:style w:type="character" w:customStyle="1" w:styleId="Heading6Char">
    <w:name w:val="Heading 6 Char"/>
    <w:link w:val="Heading6"/>
    <w:rsid w:val="006A307B"/>
    <w:rPr>
      <w:rFonts w:ascii="Arial" w:hAnsi="Arial"/>
      <w:b/>
      <w:noProof/>
      <w:kern w:val="28"/>
      <w:sz w:val="24"/>
    </w:rPr>
  </w:style>
  <w:style w:type="character" w:customStyle="1" w:styleId="Heading7Char">
    <w:name w:val="Heading 7 Char"/>
    <w:link w:val="Heading7"/>
    <w:rsid w:val="006A307B"/>
    <w:rPr>
      <w:rFonts w:ascii="Arial" w:hAnsi="Arial"/>
      <w:b/>
      <w:noProof/>
      <w:kern w:val="28"/>
      <w:sz w:val="24"/>
    </w:rPr>
  </w:style>
  <w:style w:type="character" w:customStyle="1" w:styleId="Heading8Char">
    <w:name w:val="Heading 8 Char"/>
    <w:link w:val="Heading8"/>
    <w:rsid w:val="006A307B"/>
    <w:rPr>
      <w:rFonts w:ascii="Arial" w:hAnsi="Arial"/>
      <w:b/>
      <w:noProof/>
      <w:kern w:val="28"/>
      <w:sz w:val="24"/>
    </w:rPr>
  </w:style>
  <w:style w:type="character" w:customStyle="1" w:styleId="Heading9Char">
    <w:name w:val="Heading 9 Char"/>
    <w:link w:val="Heading9"/>
    <w:rsid w:val="006A307B"/>
    <w:rPr>
      <w:rFonts w:ascii="Arial" w:hAnsi="Arial"/>
      <w:b/>
      <w:noProof/>
      <w:kern w:val="28"/>
      <w:sz w:val="24"/>
    </w:rPr>
  </w:style>
  <w:style w:type="character" w:customStyle="1" w:styleId="FootnoteCharacters">
    <w:name w:val="Footnote Characters"/>
    <w:uiPriority w:val="99"/>
    <w:rsid w:val="006A307B"/>
    <w:rPr>
      <w:vertAlign w:val="superscript"/>
    </w:rPr>
  </w:style>
  <w:style w:type="character" w:customStyle="1" w:styleId="CharChar2">
    <w:name w:val="Char Char2"/>
    <w:uiPriority w:val="99"/>
    <w:rsid w:val="006A307B"/>
    <w:rPr>
      <w:rFonts w:ascii="Arial" w:hAnsi="Arial"/>
      <w:b/>
      <w:kern w:val="1"/>
      <w:sz w:val="28"/>
      <w:lang w:val="en-US" w:eastAsia="ar-SA" w:bidi="ar-SA"/>
    </w:rPr>
  </w:style>
  <w:style w:type="character" w:customStyle="1" w:styleId="CharChar1">
    <w:name w:val="Char Char1"/>
    <w:uiPriority w:val="99"/>
    <w:rsid w:val="006A307B"/>
    <w:rPr>
      <w:rFonts w:ascii="Arial" w:hAnsi="Arial"/>
      <w:b/>
      <w:sz w:val="24"/>
      <w:lang w:val="en-US" w:eastAsia="ar-SA" w:bidi="ar-SA"/>
    </w:rPr>
  </w:style>
  <w:style w:type="character" w:customStyle="1" w:styleId="TableCaptionChar">
    <w:name w:val="Table Caption Char"/>
    <w:uiPriority w:val="99"/>
    <w:rsid w:val="006A307B"/>
    <w:rPr>
      <w:rFonts w:ascii="Arial" w:hAnsi="Arial" w:cs="Times New Roman"/>
      <w:b/>
      <w:sz w:val="24"/>
      <w:lang w:val="en-US" w:eastAsia="ar-SA" w:bidi="ar-SA"/>
    </w:rPr>
  </w:style>
  <w:style w:type="character" w:customStyle="1" w:styleId="TableTitleChar">
    <w:name w:val="Table Title Char"/>
    <w:uiPriority w:val="99"/>
    <w:rsid w:val="006A307B"/>
    <w:rPr>
      <w:rFonts w:ascii="Arial" w:hAnsi="Arial"/>
      <w:b/>
      <w:sz w:val="22"/>
      <w:lang w:val="en-US" w:eastAsia="ar-SA" w:bidi="ar-SA"/>
    </w:rPr>
  </w:style>
  <w:style w:type="character" w:customStyle="1" w:styleId="CharChar">
    <w:name w:val="Char Char"/>
    <w:uiPriority w:val="99"/>
    <w:rsid w:val="006A307B"/>
    <w:rPr>
      <w:sz w:val="24"/>
      <w:lang w:val="en-US" w:eastAsia="ar-SA" w:bidi="ar-SA"/>
    </w:rPr>
  </w:style>
  <w:style w:type="character" w:customStyle="1" w:styleId="EndnoteCharacters">
    <w:name w:val="Endnote Characters"/>
    <w:uiPriority w:val="99"/>
    <w:rsid w:val="006A307B"/>
  </w:style>
  <w:style w:type="paragraph" w:customStyle="1" w:styleId="Heading">
    <w:name w:val="Heading"/>
    <w:basedOn w:val="Normal"/>
    <w:next w:val="BodyText"/>
    <w:uiPriority w:val="99"/>
    <w:rsid w:val="006A307B"/>
    <w:pPr>
      <w:keepNext/>
      <w:suppressAutoHyphens/>
      <w:spacing w:before="240" w:after="120"/>
    </w:pPr>
    <w:rPr>
      <w:rFonts w:ascii="Arial" w:eastAsia="SimSun" w:hAnsi="Arial" w:cs="Mangal"/>
      <w:sz w:val="28"/>
      <w:szCs w:val="28"/>
      <w:lang w:eastAsia="ar-SA"/>
    </w:rPr>
  </w:style>
  <w:style w:type="paragraph" w:customStyle="1" w:styleId="Index">
    <w:name w:val="Index"/>
    <w:basedOn w:val="Normal"/>
    <w:uiPriority w:val="99"/>
    <w:rsid w:val="006A307B"/>
    <w:pPr>
      <w:suppressLineNumbers/>
      <w:suppressAutoHyphens/>
    </w:pPr>
    <w:rPr>
      <w:rFonts w:cs="Mangal"/>
      <w:lang w:eastAsia="ar-SA"/>
    </w:rPr>
  </w:style>
  <w:style w:type="paragraph" w:customStyle="1" w:styleId="ListNumberContinue">
    <w:name w:val="List Number Continue"/>
    <w:basedOn w:val="Normal"/>
    <w:rsid w:val="001E37AE"/>
    <w:pPr>
      <w:spacing w:before="60"/>
      <w:ind w:left="900"/>
    </w:pPr>
    <w:rPr>
      <w:rFonts w:ascii="Times New Roman" w:eastAsia="Times New Roman" w:hAnsi="Times New Roman" w:cs="Times New Roman"/>
      <w:szCs w:val="20"/>
    </w:rPr>
  </w:style>
  <w:style w:type="paragraph" w:customStyle="1" w:styleId="ListBulletContinue">
    <w:name w:val="List Bullet Continue"/>
    <w:basedOn w:val="ListBullet"/>
    <w:uiPriority w:val="99"/>
    <w:rsid w:val="006A307B"/>
    <w:pPr>
      <w:numPr>
        <w:numId w:val="13"/>
      </w:numPr>
      <w:ind w:firstLine="0"/>
    </w:pPr>
  </w:style>
  <w:style w:type="paragraph" w:customStyle="1" w:styleId="ListBullet2Continue">
    <w:name w:val="List Bullet 2 Continue"/>
    <w:basedOn w:val="ListBullet2"/>
    <w:uiPriority w:val="99"/>
    <w:rsid w:val="006A307B"/>
    <w:pPr>
      <w:numPr>
        <w:numId w:val="0"/>
      </w:numPr>
      <w:tabs>
        <w:tab w:val="num" w:pos="720"/>
      </w:tabs>
      <w:ind w:left="1080"/>
    </w:pPr>
  </w:style>
  <w:style w:type="paragraph" w:customStyle="1" w:styleId="ListBullet3Continue">
    <w:name w:val="List Bullet 3 Continue"/>
    <w:basedOn w:val="ListBullet3"/>
    <w:uiPriority w:val="99"/>
    <w:rsid w:val="006A307B"/>
    <w:pPr>
      <w:numPr>
        <w:numId w:val="0"/>
      </w:numPr>
      <w:tabs>
        <w:tab w:val="num" w:pos="1080"/>
      </w:tabs>
      <w:ind w:left="1440"/>
    </w:pPr>
  </w:style>
  <w:style w:type="paragraph" w:customStyle="1" w:styleId="List3Continue">
    <w:name w:val="List 3 Continue"/>
    <w:basedOn w:val="List3"/>
    <w:rsid w:val="001E37AE"/>
    <w:pPr>
      <w:ind w:firstLine="0"/>
    </w:pPr>
  </w:style>
  <w:style w:type="character" w:customStyle="1" w:styleId="HeaderChar">
    <w:name w:val="Header Char"/>
    <w:link w:val="Header"/>
    <w:locked/>
    <w:rsid w:val="006A307B"/>
    <w:rPr>
      <w:sz w:val="24"/>
    </w:rPr>
  </w:style>
  <w:style w:type="character" w:customStyle="1" w:styleId="FootnoteTextChar">
    <w:name w:val="Footnote Text Char"/>
    <w:link w:val="FootnoteText"/>
    <w:uiPriority w:val="99"/>
    <w:rsid w:val="00A6322E"/>
  </w:style>
  <w:style w:type="character" w:customStyle="1" w:styleId="FooterChar">
    <w:name w:val="Footer Char"/>
    <w:link w:val="Footer"/>
    <w:rsid w:val="006A307B"/>
    <w:rPr>
      <w:sz w:val="24"/>
    </w:rPr>
  </w:style>
  <w:style w:type="character" w:customStyle="1" w:styleId="DocumentMapChar">
    <w:name w:val="Document Map Char"/>
    <w:link w:val="DocumentMap"/>
    <w:uiPriority w:val="99"/>
    <w:rsid w:val="006A307B"/>
    <w:rPr>
      <w:rFonts w:ascii="Tahoma" w:hAnsi="Tahoma" w:cs="Tahoma"/>
      <w:sz w:val="24"/>
      <w:shd w:val="clear" w:color="auto" w:fill="000080"/>
    </w:rPr>
  </w:style>
  <w:style w:type="paragraph" w:styleId="BodyTextFirstIndent">
    <w:name w:val="Body Text First Indent"/>
    <w:basedOn w:val="BodyText"/>
    <w:link w:val="BodyTextFirstIndentChar"/>
    <w:uiPriority w:val="99"/>
    <w:rsid w:val="006A307B"/>
    <w:pPr>
      <w:ind w:firstLine="210"/>
    </w:pPr>
  </w:style>
  <w:style w:type="character" w:customStyle="1" w:styleId="BodyTextFirstIndentChar">
    <w:name w:val="Body Text First Indent Char"/>
    <w:link w:val="BodyTextFirstIndent"/>
    <w:uiPriority w:val="99"/>
    <w:rsid w:val="006A307B"/>
    <w:rPr>
      <w:sz w:val="24"/>
    </w:rPr>
  </w:style>
  <w:style w:type="paragraph" w:styleId="Closing">
    <w:name w:val="Closing"/>
    <w:basedOn w:val="Normal"/>
    <w:link w:val="ClosingChar"/>
    <w:uiPriority w:val="99"/>
    <w:rsid w:val="006A307B"/>
    <w:pPr>
      <w:suppressAutoHyphens/>
      <w:ind w:left="4320"/>
    </w:pPr>
    <w:rPr>
      <w:lang w:eastAsia="ar-SA"/>
    </w:rPr>
  </w:style>
  <w:style w:type="character" w:customStyle="1" w:styleId="ClosingChar">
    <w:name w:val="Closing Char"/>
    <w:link w:val="Closing"/>
    <w:uiPriority w:val="99"/>
    <w:rsid w:val="006A307B"/>
    <w:rPr>
      <w:sz w:val="24"/>
      <w:lang w:eastAsia="ar-SA"/>
    </w:rPr>
  </w:style>
  <w:style w:type="character" w:customStyle="1" w:styleId="DateChar">
    <w:name w:val="Date Char"/>
    <w:link w:val="Date"/>
    <w:uiPriority w:val="99"/>
    <w:rsid w:val="006A307B"/>
    <w:rPr>
      <w:sz w:val="24"/>
    </w:rPr>
  </w:style>
  <w:style w:type="paragraph" w:styleId="E-mailSignature">
    <w:name w:val="E-mail Signature"/>
    <w:basedOn w:val="Normal"/>
    <w:link w:val="E-mailSignatureChar"/>
    <w:uiPriority w:val="99"/>
    <w:rsid w:val="006A307B"/>
    <w:pPr>
      <w:suppressAutoHyphens/>
    </w:pPr>
    <w:rPr>
      <w:lang w:eastAsia="ar-SA"/>
    </w:rPr>
  </w:style>
  <w:style w:type="character" w:customStyle="1" w:styleId="E-mailSignatureChar">
    <w:name w:val="E-mail Signature Char"/>
    <w:link w:val="E-mailSignature"/>
    <w:uiPriority w:val="99"/>
    <w:rsid w:val="006A307B"/>
    <w:rPr>
      <w:sz w:val="24"/>
      <w:lang w:eastAsia="ar-SA"/>
    </w:rPr>
  </w:style>
  <w:style w:type="paragraph" w:styleId="EndnoteText">
    <w:name w:val="endnote text"/>
    <w:basedOn w:val="Normal"/>
    <w:link w:val="EndnoteTextChar"/>
    <w:uiPriority w:val="99"/>
    <w:rsid w:val="006A307B"/>
    <w:pPr>
      <w:suppressAutoHyphens/>
    </w:pPr>
    <w:rPr>
      <w:sz w:val="20"/>
      <w:lang w:eastAsia="ar-SA"/>
    </w:rPr>
  </w:style>
  <w:style w:type="character" w:customStyle="1" w:styleId="EndnoteTextChar">
    <w:name w:val="Endnote Text Char"/>
    <w:link w:val="EndnoteText"/>
    <w:uiPriority w:val="99"/>
    <w:rsid w:val="006A307B"/>
    <w:rPr>
      <w:lang w:eastAsia="ar-SA"/>
    </w:rPr>
  </w:style>
  <w:style w:type="paragraph" w:styleId="EnvelopeAddress">
    <w:name w:val="envelope address"/>
    <w:basedOn w:val="Normal"/>
    <w:uiPriority w:val="99"/>
    <w:rsid w:val="006A307B"/>
    <w:pPr>
      <w:suppressAutoHyphens/>
      <w:ind w:left="2880"/>
    </w:pPr>
    <w:rPr>
      <w:rFonts w:ascii="Arial" w:hAnsi="Arial" w:cs="Arial"/>
      <w:szCs w:val="24"/>
      <w:lang w:eastAsia="ar-SA"/>
    </w:rPr>
  </w:style>
  <w:style w:type="paragraph" w:styleId="EnvelopeReturn">
    <w:name w:val="envelope return"/>
    <w:basedOn w:val="Normal"/>
    <w:uiPriority w:val="99"/>
    <w:rsid w:val="006A307B"/>
    <w:pPr>
      <w:suppressAutoHyphens/>
    </w:pPr>
    <w:rPr>
      <w:rFonts w:ascii="Arial" w:hAnsi="Arial" w:cs="Arial"/>
      <w:sz w:val="20"/>
      <w:lang w:eastAsia="ar-SA"/>
    </w:rPr>
  </w:style>
  <w:style w:type="paragraph" w:styleId="HTMLAddress">
    <w:name w:val="HTML Address"/>
    <w:basedOn w:val="Normal"/>
    <w:link w:val="HTMLAddressChar"/>
    <w:uiPriority w:val="99"/>
    <w:rsid w:val="006A307B"/>
    <w:pPr>
      <w:suppressAutoHyphens/>
    </w:pPr>
    <w:rPr>
      <w:i/>
      <w:iCs/>
      <w:lang w:eastAsia="ar-SA"/>
    </w:rPr>
  </w:style>
  <w:style w:type="character" w:customStyle="1" w:styleId="HTMLAddressChar">
    <w:name w:val="HTML Address Char"/>
    <w:link w:val="HTMLAddress"/>
    <w:uiPriority w:val="99"/>
    <w:rsid w:val="006A307B"/>
    <w:rPr>
      <w:i/>
      <w:iCs/>
      <w:sz w:val="24"/>
      <w:lang w:eastAsia="ar-SA"/>
    </w:rPr>
  </w:style>
  <w:style w:type="paragraph" w:styleId="HTMLPreformatted">
    <w:name w:val="HTML Preformatted"/>
    <w:basedOn w:val="Normal"/>
    <w:link w:val="HTMLPreformattedChar"/>
    <w:uiPriority w:val="99"/>
    <w:rsid w:val="006A307B"/>
    <w:pPr>
      <w:suppressAutoHyphens/>
    </w:pPr>
    <w:rPr>
      <w:rFonts w:ascii="Courier New" w:hAnsi="Courier New" w:cs="Courier New"/>
      <w:sz w:val="20"/>
      <w:lang w:eastAsia="ar-SA"/>
    </w:rPr>
  </w:style>
  <w:style w:type="character" w:customStyle="1" w:styleId="HTMLPreformattedChar">
    <w:name w:val="HTML Preformatted Char"/>
    <w:link w:val="HTMLPreformatted"/>
    <w:uiPriority w:val="99"/>
    <w:rsid w:val="006A307B"/>
    <w:rPr>
      <w:rFonts w:ascii="Courier New" w:hAnsi="Courier New" w:cs="Courier New"/>
      <w:lang w:eastAsia="ar-SA"/>
    </w:rPr>
  </w:style>
  <w:style w:type="paragraph" w:styleId="MacroText">
    <w:name w:val="macro"/>
    <w:link w:val="MacroTextChar"/>
    <w:uiPriority w:val="99"/>
    <w:rsid w:val="006A307B"/>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uiPriority w:val="99"/>
    <w:rsid w:val="006A307B"/>
    <w:rPr>
      <w:rFonts w:ascii="Courier New" w:hAnsi="Courier New" w:cs="Courier New"/>
      <w:lang w:eastAsia="ar-SA"/>
    </w:rPr>
  </w:style>
  <w:style w:type="paragraph" w:styleId="MessageHeader">
    <w:name w:val="Message Header"/>
    <w:basedOn w:val="Normal"/>
    <w:link w:val="MessageHeaderChar"/>
    <w:uiPriority w:val="99"/>
    <w:rsid w:val="006A307B"/>
    <w:pPr>
      <w:pBdr>
        <w:top w:val="single" w:sz="4" w:space="1" w:color="000000"/>
        <w:left w:val="single" w:sz="4" w:space="1" w:color="000000"/>
        <w:bottom w:val="single" w:sz="4" w:space="1" w:color="000000"/>
        <w:right w:val="single" w:sz="4" w:space="1" w:color="000000"/>
      </w:pBdr>
      <w:shd w:val="clear" w:color="auto" w:fill="CCCCCC"/>
      <w:suppressAutoHyphens/>
      <w:ind w:left="1080" w:hanging="1080"/>
    </w:pPr>
    <w:rPr>
      <w:rFonts w:ascii="Arial" w:hAnsi="Arial" w:cs="Arial"/>
      <w:szCs w:val="24"/>
      <w:lang w:eastAsia="ar-SA"/>
    </w:rPr>
  </w:style>
  <w:style w:type="character" w:customStyle="1" w:styleId="MessageHeaderChar">
    <w:name w:val="Message Header Char"/>
    <w:link w:val="MessageHeader"/>
    <w:uiPriority w:val="99"/>
    <w:rsid w:val="006A307B"/>
    <w:rPr>
      <w:rFonts w:ascii="Arial" w:hAnsi="Arial" w:cs="Arial"/>
      <w:sz w:val="24"/>
      <w:szCs w:val="24"/>
      <w:shd w:val="clear" w:color="auto" w:fill="CCCCCC"/>
      <w:lang w:eastAsia="ar-SA"/>
    </w:rPr>
  </w:style>
  <w:style w:type="paragraph" w:styleId="NormalWeb">
    <w:name w:val="Normal (Web)"/>
    <w:basedOn w:val="Normal"/>
    <w:uiPriority w:val="99"/>
    <w:rsid w:val="006A307B"/>
    <w:pPr>
      <w:suppressAutoHyphens/>
    </w:pPr>
    <w:rPr>
      <w:szCs w:val="24"/>
      <w:lang w:eastAsia="ar-SA"/>
    </w:rPr>
  </w:style>
  <w:style w:type="paragraph" w:styleId="NormalIndent">
    <w:name w:val="Normal Indent"/>
    <w:basedOn w:val="Normal"/>
    <w:uiPriority w:val="99"/>
    <w:rsid w:val="006A307B"/>
    <w:pPr>
      <w:suppressAutoHyphens/>
      <w:ind w:left="720"/>
    </w:pPr>
    <w:rPr>
      <w:lang w:eastAsia="ar-SA"/>
    </w:rPr>
  </w:style>
  <w:style w:type="paragraph" w:styleId="NoteHeading">
    <w:name w:val="Note Heading"/>
    <w:basedOn w:val="Normal"/>
    <w:next w:val="Normal"/>
    <w:link w:val="NoteHeadingChar"/>
    <w:uiPriority w:val="99"/>
    <w:rsid w:val="006A307B"/>
    <w:pPr>
      <w:suppressAutoHyphens/>
    </w:pPr>
    <w:rPr>
      <w:lang w:eastAsia="ar-SA"/>
    </w:rPr>
  </w:style>
  <w:style w:type="character" w:customStyle="1" w:styleId="NoteHeadingChar">
    <w:name w:val="Note Heading Char"/>
    <w:link w:val="NoteHeading"/>
    <w:uiPriority w:val="99"/>
    <w:rsid w:val="006A307B"/>
    <w:rPr>
      <w:sz w:val="24"/>
      <w:lang w:eastAsia="ar-SA"/>
    </w:rPr>
  </w:style>
  <w:style w:type="character" w:customStyle="1" w:styleId="PlainTextChar">
    <w:name w:val="Plain Text Char"/>
    <w:link w:val="PlainText"/>
    <w:uiPriority w:val="99"/>
    <w:rsid w:val="006A307B"/>
    <w:rPr>
      <w:rFonts w:ascii="Courier New" w:hAnsi="Courier New" w:cs="Courier New"/>
    </w:rPr>
  </w:style>
  <w:style w:type="paragraph" w:styleId="Salutation">
    <w:name w:val="Salutation"/>
    <w:basedOn w:val="Normal"/>
    <w:next w:val="Normal"/>
    <w:link w:val="SalutationChar"/>
    <w:uiPriority w:val="99"/>
    <w:rsid w:val="006A307B"/>
    <w:pPr>
      <w:suppressAutoHyphens/>
    </w:pPr>
    <w:rPr>
      <w:lang w:eastAsia="ar-SA"/>
    </w:rPr>
  </w:style>
  <w:style w:type="character" w:customStyle="1" w:styleId="SalutationChar">
    <w:name w:val="Salutation Char"/>
    <w:link w:val="Salutation"/>
    <w:uiPriority w:val="99"/>
    <w:rsid w:val="006A307B"/>
    <w:rPr>
      <w:sz w:val="24"/>
      <w:lang w:eastAsia="ar-SA"/>
    </w:rPr>
  </w:style>
  <w:style w:type="paragraph" w:styleId="Signature">
    <w:name w:val="Signature"/>
    <w:basedOn w:val="Normal"/>
    <w:link w:val="SignatureChar"/>
    <w:uiPriority w:val="99"/>
    <w:rsid w:val="006A307B"/>
    <w:pPr>
      <w:suppressAutoHyphens/>
      <w:ind w:left="4320"/>
    </w:pPr>
    <w:rPr>
      <w:lang w:eastAsia="ar-SA"/>
    </w:rPr>
  </w:style>
  <w:style w:type="character" w:customStyle="1" w:styleId="SignatureChar">
    <w:name w:val="Signature Char"/>
    <w:link w:val="Signature"/>
    <w:uiPriority w:val="99"/>
    <w:rsid w:val="006A307B"/>
    <w:rPr>
      <w:sz w:val="24"/>
      <w:lang w:eastAsia="ar-SA"/>
    </w:rPr>
  </w:style>
  <w:style w:type="paragraph" w:styleId="Subtitle">
    <w:name w:val="Subtitle"/>
    <w:basedOn w:val="Normal"/>
    <w:next w:val="BodyText"/>
    <w:link w:val="SubtitleChar"/>
    <w:uiPriority w:val="99"/>
    <w:qFormat/>
    <w:rsid w:val="006A307B"/>
    <w:pPr>
      <w:suppressAutoHyphens/>
      <w:spacing w:after="60"/>
      <w:jc w:val="center"/>
    </w:pPr>
    <w:rPr>
      <w:rFonts w:ascii="Arial" w:hAnsi="Arial" w:cs="Arial"/>
      <w:szCs w:val="24"/>
      <w:lang w:eastAsia="ar-SA"/>
    </w:rPr>
  </w:style>
  <w:style w:type="character" w:customStyle="1" w:styleId="SubtitleChar">
    <w:name w:val="Subtitle Char"/>
    <w:link w:val="Subtitle"/>
    <w:uiPriority w:val="99"/>
    <w:rsid w:val="006A307B"/>
    <w:rPr>
      <w:rFonts w:ascii="Arial" w:hAnsi="Arial" w:cs="Arial"/>
      <w:sz w:val="24"/>
      <w:szCs w:val="24"/>
      <w:lang w:eastAsia="ar-SA"/>
    </w:rPr>
  </w:style>
  <w:style w:type="paragraph" w:styleId="TableofAuthorities">
    <w:name w:val="table of authorities"/>
    <w:basedOn w:val="Normal"/>
    <w:next w:val="Normal"/>
    <w:uiPriority w:val="99"/>
    <w:rsid w:val="006A307B"/>
    <w:pPr>
      <w:suppressAutoHyphens/>
      <w:ind w:left="240" w:hanging="240"/>
    </w:pPr>
    <w:rPr>
      <w:lang w:eastAsia="ar-SA"/>
    </w:rPr>
  </w:style>
  <w:style w:type="character" w:customStyle="1" w:styleId="BodyText2Char">
    <w:name w:val="Body Text 2 Char"/>
    <w:link w:val="BodyText2"/>
    <w:uiPriority w:val="99"/>
    <w:rsid w:val="006A307B"/>
    <w:rPr>
      <w:i/>
      <w:sz w:val="24"/>
    </w:rPr>
  </w:style>
  <w:style w:type="paragraph" w:styleId="BodyText3">
    <w:name w:val="Body Text 3"/>
    <w:basedOn w:val="Normal"/>
    <w:link w:val="BodyText3Char"/>
    <w:uiPriority w:val="99"/>
    <w:rsid w:val="006A307B"/>
    <w:pPr>
      <w:suppressAutoHyphens/>
      <w:spacing w:after="120"/>
    </w:pPr>
    <w:rPr>
      <w:sz w:val="16"/>
      <w:szCs w:val="16"/>
      <w:lang w:eastAsia="ar-SA"/>
    </w:rPr>
  </w:style>
  <w:style w:type="character" w:customStyle="1" w:styleId="BodyText3Char">
    <w:name w:val="Body Text 3 Char"/>
    <w:link w:val="BodyText3"/>
    <w:uiPriority w:val="99"/>
    <w:rsid w:val="006A307B"/>
    <w:rPr>
      <w:sz w:val="16"/>
      <w:szCs w:val="16"/>
      <w:lang w:eastAsia="ar-SA"/>
    </w:rPr>
  </w:style>
  <w:style w:type="paragraph" w:styleId="BodyTextFirstIndent2">
    <w:name w:val="Body Text First Indent 2"/>
    <w:basedOn w:val="BodyTextIndent"/>
    <w:link w:val="BodyTextFirstIndent2Char"/>
    <w:uiPriority w:val="99"/>
    <w:rsid w:val="006A307B"/>
    <w:pPr>
      <w:ind w:firstLine="210"/>
    </w:pPr>
  </w:style>
  <w:style w:type="character" w:customStyle="1" w:styleId="BodyTextFirstIndent2Char">
    <w:name w:val="Body Text First Indent 2 Char"/>
    <w:link w:val="BodyTextFirstIndent2"/>
    <w:uiPriority w:val="99"/>
    <w:rsid w:val="006A307B"/>
    <w:rPr>
      <w:sz w:val="24"/>
    </w:rPr>
  </w:style>
  <w:style w:type="character" w:customStyle="1" w:styleId="BodyTextIndent2Char">
    <w:name w:val="Body Text Indent 2 Char"/>
    <w:link w:val="BodyTextIndent2"/>
    <w:uiPriority w:val="99"/>
    <w:rsid w:val="006A307B"/>
    <w:rPr>
      <w:sz w:val="24"/>
    </w:rPr>
  </w:style>
  <w:style w:type="paragraph" w:styleId="BodyTextIndent3">
    <w:name w:val="Body Text Indent 3"/>
    <w:basedOn w:val="Normal"/>
    <w:link w:val="BodyTextIndent3Char"/>
    <w:uiPriority w:val="99"/>
    <w:rsid w:val="006A307B"/>
    <w:pPr>
      <w:suppressAutoHyphens/>
      <w:spacing w:after="120"/>
      <w:ind w:left="360"/>
    </w:pPr>
    <w:rPr>
      <w:sz w:val="16"/>
      <w:szCs w:val="16"/>
      <w:lang w:eastAsia="ar-SA"/>
    </w:rPr>
  </w:style>
  <w:style w:type="character" w:customStyle="1" w:styleId="BodyTextIndent3Char">
    <w:name w:val="Body Text Indent 3 Char"/>
    <w:link w:val="BodyTextIndent3"/>
    <w:uiPriority w:val="99"/>
    <w:rsid w:val="006A307B"/>
    <w:rPr>
      <w:sz w:val="16"/>
      <w:szCs w:val="16"/>
      <w:lang w:eastAsia="ar-SA"/>
    </w:rPr>
  </w:style>
  <w:style w:type="paragraph" w:customStyle="1" w:styleId="WW-Default">
    <w:name w:val="WW-Default"/>
    <w:uiPriority w:val="99"/>
    <w:rsid w:val="006A307B"/>
    <w:pPr>
      <w:widowControl w:val="0"/>
      <w:suppressAutoHyphens/>
      <w:autoSpaceDE w:val="0"/>
    </w:pPr>
    <w:rPr>
      <w:color w:val="000000"/>
      <w:sz w:val="24"/>
      <w:szCs w:val="24"/>
      <w:lang w:eastAsia="ar-SA"/>
    </w:rPr>
  </w:style>
  <w:style w:type="character" w:customStyle="1" w:styleId="CommentSubjectChar">
    <w:name w:val="Comment Subject Char"/>
    <w:link w:val="CommentSubject"/>
    <w:uiPriority w:val="99"/>
    <w:rsid w:val="006A307B"/>
    <w:rPr>
      <w:b/>
      <w:bCs/>
    </w:rPr>
  </w:style>
  <w:style w:type="paragraph" w:customStyle="1" w:styleId="Definition">
    <w:name w:val="Definition"/>
    <w:basedOn w:val="Normal"/>
    <w:next w:val="Normal"/>
    <w:uiPriority w:val="99"/>
    <w:rsid w:val="006A307B"/>
    <w:pPr>
      <w:suppressAutoHyphens/>
      <w:spacing w:after="240" w:line="230" w:lineRule="atLeast"/>
      <w:jc w:val="both"/>
    </w:pPr>
    <w:rPr>
      <w:rFonts w:ascii="Arial" w:eastAsia="MS Mincho" w:hAnsi="Arial"/>
      <w:sz w:val="20"/>
      <w:lang w:val="fr-FR" w:eastAsia="ar-SA"/>
    </w:rPr>
  </w:style>
  <w:style w:type="paragraph" w:customStyle="1" w:styleId="TableCaption">
    <w:name w:val="Table Caption"/>
    <w:basedOn w:val="Caption"/>
    <w:next w:val="Normal"/>
    <w:uiPriority w:val="99"/>
    <w:rsid w:val="006A307B"/>
    <w:pPr>
      <w:keepNext/>
      <w:jc w:val="center"/>
    </w:pPr>
  </w:style>
  <w:style w:type="paragraph" w:customStyle="1" w:styleId="Contents10">
    <w:name w:val="Contents 10"/>
    <w:basedOn w:val="Index"/>
    <w:uiPriority w:val="99"/>
    <w:rsid w:val="006A307B"/>
    <w:pPr>
      <w:tabs>
        <w:tab w:val="right" w:leader="dot" w:pos="7425"/>
      </w:tabs>
      <w:ind w:left="2547"/>
    </w:pPr>
  </w:style>
  <w:style w:type="paragraph" w:customStyle="1" w:styleId="TableContents">
    <w:name w:val="Table Contents"/>
    <w:basedOn w:val="Normal"/>
    <w:uiPriority w:val="99"/>
    <w:rsid w:val="006A307B"/>
    <w:pPr>
      <w:suppressLineNumbers/>
      <w:suppressAutoHyphens/>
    </w:pPr>
    <w:rPr>
      <w:lang w:eastAsia="ar-SA"/>
    </w:rPr>
  </w:style>
  <w:style w:type="paragraph" w:customStyle="1" w:styleId="TableHeading">
    <w:name w:val="Table Heading"/>
    <w:basedOn w:val="TableContents"/>
    <w:uiPriority w:val="99"/>
    <w:rsid w:val="006A307B"/>
    <w:pPr>
      <w:jc w:val="center"/>
    </w:pPr>
    <w:rPr>
      <w:b/>
      <w:bCs/>
    </w:rPr>
  </w:style>
  <w:style w:type="paragraph" w:customStyle="1" w:styleId="Framecontents">
    <w:name w:val="Frame contents"/>
    <w:basedOn w:val="BodyText"/>
    <w:uiPriority w:val="99"/>
    <w:rsid w:val="006A307B"/>
  </w:style>
  <w:style w:type="character" w:styleId="Strong">
    <w:name w:val="Strong"/>
    <w:uiPriority w:val="22"/>
    <w:qFormat/>
    <w:rsid w:val="006A307B"/>
    <w:rPr>
      <w:b/>
      <w:bCs/>
    </w:rPr>
  </w:style>
  <w:style w:type="numbering" w:customStyle="1" w:styleId="HeadingListNumbering">
    <w:name w:val="HeadingListNumbering"/>
    <w:uiPriority w:val="99"/>
    <w:rsid w:val="00C31DCB"/>
    <w:pPr>
      <w:numPr>
        <w:numId w:val="14"/>
      </w:numPr>
    </w:pPr>
  </w:style>
  <w:style w:type="paragraph" w:styleId="Revision">
    <w:name w:val="Revision"/>
    <w:hidden/>
    <w:uiPriority w:val="99"/>
    <w:semiHidden/>
    <w:rsid w:val="001032C6"/>
    <w:rPr>
      <w:sz w:val="24"/>
    </w:rPr>
  </w:style>
  <w:style w:type="paragraph" w:styleId="ListParagraph">
    <w:name w:val="List Paragraph"/>
    <w:basedOn w:val="Normal"/>
    <w:uiPriority w:val="34"/>
    <w:qFormat/>
    <w:rsid w:val="001E37AE"/>
    <w:pPr>
      <w:spacing w:before="120"/>
      <w:ind w:left="720"/>
    </w:pPr>
    <w:rPr>
      <w:rFonts w:ascii="Times New Roman" w:eastAsia="Times New Roman" w:hAnsi="Times New Roman" w:cs="Times New Roman"/>
      <w:szCs w:val="20"/>
    </w:rPr>
  </w:style>
  <w:style w:type="character" w:styleId="UnresolvedMention">
    <w:name w:val="Unresolved Mention"/>
    <w:basedOn w:val="DefaultParagraphFont"/>
    <w:uiPriority w:val="99"/>
    <w:semiHidden/>
    <w:unhideWhenUsed/>
    <w:rsid w:val="00A74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8701">
      <w:bodyDiv w:val="1"/>
      <w:marLeft w:val="0"/>
      <w:marRight w:val="0"/>
      <w:marTop w:val="0"/>
      <w:marBottom w:val="0"/>
      <w:divBdr>
        <w:top w:val="none" w:sz="0" w:space="0" w:color="auto"/>
        <w:left w:val="none" w:sz="0" w:space="0" w:color="auto"/>
        <w:bottom w:val="none" w:sz="0" w:space="0" w:color="auto"/>
        <w:right w:val="none" w:sz="0" w:space="0" w:color="auto"/>
      </w:divBdr>
    </w:div>
    <w:div w:id="501504617">
      <w:bodyDiv w:val="1"/>
      <w:marLeft w:val="0"/>
      <w:marRight w:val="0"/>
      <w:marTop w:val="0"/>
      <w:marBottom w:val="0"/>
      <w:divBdr>
        <w:top w:val="none" w:sz="0" w:space="0" w:color="auto"/>
        <w:left w:val="none" w:sz="0" w:space="0" w:color="auto"/>
        <w:bottom w:val="none" w:sz="0" w:space="0" w:color="auto"/>
        <w:right w:val="none" w:sz="0" w:space="0" w:color="auto"/>
      </w:divBdr>
    </w:div>
    <w:div w:id="738987114">
      <w:bodyDiv w:val="1"/>
      <w:marLeft w:val="0"/>
      <w:marRight w:val="0"/>
      <w:marTop w:val="0"/>
      <w:marBottom w:val="0"/>
      <w:divBdr>
        <w:top w:val="none" w:sz="0" w:space="0" w:color="auto"/>
        <w:left w:val="none" w:sz="0" w:space="0" w:color="auto"/>
        <w:bottom w:val="none" w:sz="0" w:space="0" w:color="auto"/>
        <w:right w:val="none" w:sz="0" w:space="0" w:color="auto"/>
      </w:divBdr>
    </w:div>
    <w:div w:id="1602491203">
      <w:bodyDiv w:val="1"/>
      <w:marLeft w:val="0"/>
      <w:marRight w:val="0"/>
      <w:marTop w:val="0"/>
      <w:marBottom w:val="0"/>
      <w:divBdr>
        <w:top w:val="none" w:sz="0" w:space="0" w:color="auto"/>
        <w:left w:val="none" w:sz="0" w:space="0" w:color="auto"/>
        <w:bottom w:val="none" w:sz="0" w:space="0" w:color="auto"/>
        <w:right w:val="none" w:sz="0" w:space="0" w:color="auto"/>
      </w:divBdr>
    </w:div>
    <w:div w:id="1728187875">
      <w:bodyDiv w:val="1"/>
      <w:marLeft w:val="0"/>
      <w:marRight w:val="0"/>
      <w:marTop w:val="0"/>
      <w:marBottom w:val="0"/>
      <w:divBdr>
        <w:top w:val="none" w:sz="0" w:space="0" w:color="auto"/>
        <w:left w:val="none" w:sz="0" w:space="0" w:color="auto"/>
        <w:bottom w:val="none" w:sz="0" w:space="0" w:color="auto"/>
        <w:right w:val="none" w:sz="0" w:space="0" w:color="auto"/>
      </w:divBdr>
    </w:div>
    <w:div w:id="1832716783">
      <w:bodyDiv w:val="1"/>
      <w:marLeft w:val="0"/>
      <w:marRight w:val="0"/>
      <w:marTop w:val="0"/>
      <w:marBottom w:val="0"/>
      <w:divBdr>
        <w:top w:val="none" w:sz="0" w:space="0" w:color="auto"/>
        <w:left w:val="none" w:sz="0" w:space="0" w:color="auto"/>
        <w:bottom w:val="none" w:sz="0" w:space="0" w:color="auto"/>
        <w:right w:val="none" w:sz="0" w:space="0" w:color="auto"/>
      </w:divBdr>
    </w:div>
    <w:div w:id="209789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forms/d/e/1FAIpQLScF4u438qsLLRQuPwSoiQT9l9DWC_foCMXJksGNRe7K2memuA/viewform"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himss.org/" TargetMode="External"/><Relationship Id="rId18" Type="http://schemas.openxmlformats.org/officeDocument/2006/relationships/hyperlink" Target="https://www.ihe.net/resources/technical_frameworks/" TargetMode="External"/><Relationship Id="rId26" Type="http://schemas.openxmlformats.org/officeDocument/2006/relationships/hyperlink" Target="http://wiki.ihe.net/index.php?title=Profiles%23IHE_Patient_Care_Device_Profiles" TargetMode="External"/><Relationship Id="rId39" Type="http://schemas.openxmlformats.org/officeDocument/2006/relationships/image" Target="media/image7.emf"/><Relationship Id="rId21" Type="http://schemas.openxmlformats.org/officeDocument/2006/relationships/hyperlink" Target="http://ihe.net/Technical_Frameworks/" TargetMode="External"/><Relationship Id="rId34" Type="http://schemas.openxmlformats.org/officeDocument/2006/relationships/oleObject" Target="embeddings/Microsoft_PowerPoint_97_-_2003_Presentation2.ppt"/><Relationship Id="rId42" Type="http://schemas.microsoft.com/office/2011/relationships/commentsExtended" Target="commentsExtended.xml"/><Relationship Id="rId47" Type="http://schemas.openxmlformats.org/officeDocument/2006/relationships/image" Target="media/image10.png"/><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iki.ihe.net/index.php?title=PCD_Technical_Framework" TargetMode="External"/><Relationship Id="rId29" Type="http://schemas.openxmlformats.org/officeDocument/2006/relationships/hyperlink" Target="https://www.ihe.net/resources/technical_frameworks/" TargetMode="External"/><Relationship Id="rId11" Type="http://schemas.openxmlformats.org/officeDocument/2006/relationships/hyperlink" Target="http://ihe.net/Technical_Frameworks/" TargetMode="External"/><Relationship Id="rId24" Type="http://schemas.openxmlformats.org/officeDocument/2006/relationships/hyperlink" Target="http://www.ihe.net/Patent_Disclosure_Process/" TargetMode="External"/><Relationship Id="rId32" Type="http://schemas.openxmlformats.org/officeDocument/2006/relationships/image" Target="media/image3.emf"/><Relationship Id="rId37" Type="http://schemas.openxmlformats.org/officeDocument/2006/relationships/image" Target="media/image6.wmf"/><Relationship Id="rId40" Type="http://schemas.openxmlformats.org/officeDocument/2006/relationships/oleObject" Target="embeddings/oleObject2.bin"/><Relationship Id="rId45" Type="http://schemas.openxmlformats.org/officeDocument/2006/relationships/image" Target="media/image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he.net" TargetMode="External"/><Relationship Id="rId19" Type="http://schemas.openxmlformats.org/officeDocument/2006/relationships/hyperlink" Target="https://www.ihe.net/resources/technical_frameworks/" TargetMode="External"/><Relationship Id="rId31" Type="http://schemas.openxmlformats.org/officeDocument/2006/relationships/oleObject" Target="embeddings/Microsoft_PowerPoint_97_-_2003_Presentation.ppt"/><Relationship Id="rId44" Type="http://schemas.openxmlformats.org/officeDocument/2006/relationships/hyperlink" Target="http://www.wctp.org"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4" Type="http://schemas.openxmlformats.org/officeDocument/2006/relationships/hyperlink" Target="http://www.aami.org/" TargetMode="External"/><Relationship Id="rId22" Type="http://schemas.openxmlformats.org/officeDocument/2006/relationships/hyperlink" Target="http://www.ihe.net/IHE_Product_Registry/" TargetMode="External"/><Relationship Id="rId27" Type="http://schemas.openxmlformats.org/officeDocument/2006/relationships/hyperlink" Target="https://www.ihe.net/resources/technical_frameworks/" TargetMode="External"/><Relationship Id="rId30" Type="http://schemas.openxmlformats.org/officeDocument/2006/relationships/image" Target="media/image2.emf"/><Relationship Id="rId35" Type="http://schemas.openxmlformats.org/officeDocument/2006/relationships/image" Target="media/image4.png"/><Relationship Id="rId43" Type="http://schemas.microsoft.com/office/2016/09/relationships/commentsIds" Target="commentsIds.xml"/><Relationship Id="rId48" Type="http://schemas.openxmlformats.org/officeDocument/2006/relationships/image" Target="media/image11.png"/><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accenet.org/" TargetMode="External"/><Relationship Id="rId17" Type="http://schemas.openxmlformats.org/officeDocument/2006/relationships/hyperlink" Target="http://www.ihe.net" TargetMode="External"/><Relationship Id="rId25" Type="http://schemas.openxmlformats.org/officeDocument/2006/relationships/hyperlink" Target="mailto:secretary@ihe.net" TargetMode="External"/><Relationship Id="rId33" Type="http://schemas.openxmlformats.org/officeDocument/2006/relationships/oleObject" Target="embeddings/Microsoft_PowerPoint_97_-_2003_Presentation1.ppt"/><Relationship Id="rId38" Type="http://schemas.openxmlformats.org/officeDocument/2006/relationships/oleObject" Target="embeddings/oleObject1.bin"/><Relationship Id="rId46" Type="http://schemas.openxmlformats.org/officeDocument/2006/relationships/image" Target="media/image9.png"/><Relationship Id="rId20" Type="http://schemas.openxmlformats.org/officeDocument/2006/relationships/hyperlink" Target="https://www.ihe.net/resources/technical_frameworks/" TargetMode="External"/><Relationship Id="rId41" Type="http://schemas.openxmlformats.org/officeDocument/2006/relationships/comments" Target="comments.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iki.ihe.net/index.php?title=PCD_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product-registry.ihe.net/" TargetMode="External"/><Relationship Id="rId36" Type="http://schemas.openxmlformats.org/officeDocument/2006/relationships/image" Target="media/image5.png"/><Relationship Id="rId49" Type="http://schemas.openxmlformats.org/officeDocument/2006/relationships/hyperlink" Target="http://ihe.net/Technical_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AD502-6275-7E4E-815C-CC8D319DE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60</Pages>
  <Words>15652</Words>
  <Characters>89222</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IHE_PCD_TF_Rev9-0_Vol1_FT_2019-11-xx</vt:lpstr>
    </vt:vector>
  </TitlesOfParts>
  <Company>IHE</Company>
  <LinksUpToDate>false</LinksUpToDate>
  <CharactersWithSpaces>104665</CharactersWithSpaces>
  <SharedDoc>false</SharedDoc>
  <HLinks>
    <vt:vector size="594" baseType="variant">
      <vt:variant>
        <vt:i4>2424895</vt:i4>
      </vt:variant>
      <vt:variant>
        <vt:i4>558</vt:i4>
      </vt:variant>
      <vt:variant>
        <vt:i4>0</vt:i4>
      </vt:variant>
      <vt:variant>
        <vt:i4>5</vt:i4>
      </vt:variant>
      <vt:variant>
        <vt:lpwstr>http://ihe.net/TF_Intro_Appendices.aspx</vt:lpwstr>
      </vt:variant>
      <vt:variant>
        <vt:lpwstr/>
      </vt:variant>
      <vt:variant>
        <vt:i4>5963851</vt:i4>
      </vt:variant>
      <vt:variant>
        <vt:i4>555</vt:i4>
      </vt:variant>
      <vt:variant>
        <vt:i4>0</vt:i4>
      </vt:variant>
      <vt:variant>
        <vt:i4>5</vt:i4>
      </vt:variant>
      <vt:variant>
        <vt:lpwstr>http://www.wctp.org/</vt:lpwstr>
      </vt:variant>
      <vt:variant>
        <vt:lpwstr/>
      </vt:variant>
      <vt:variant>
        <vt:i4>2424895</vt:i4>
      </vt:variant>
      <vt:variant>
        <vt:i4>531</vt:i4>
      </vt:variant>
      <vt:variant>
        <vt:i4>0</vt:i4>
      </vt:variant>
      <vt:variant>
        <vt:i4>5</vt:i4>
      </vt:variant>
      <vt:variant>
        <vt:lpwstr>http://ihe.net/TF_Intro_Appendices.aspx</vt:lpwstr>
      </vt:variant>
      <vt:variant>
        <vt:lpwstr/>
      </vt:variant>
      <vt:variant>
        <vt:i4>196678</vt:i4>
      </vt:variant>
      <vt:variant>
        <vt:i4>525</vt:i4>
      </vt:variant>
      <vt:variant>
        <vt:i4>0</vt:i4>
      </vt:variant>
      <vt:variant>
        <vt:i4>5</vt:i4>
      </vt:variant>
      <vt:variant>
        <vt:lpwstr>http://product-registry.ihe.net/</vt:lpwstr>
      </vt:variant>
      <vt:variant>
        <vt:lpwstr/>
      </vt:variant>
      <vt:variant>
        <vt:i4>2424895</vt:i4>
      </vt:variant>
      <vt:variant>
        <vt:i4>522</vt:i4>
      </vt:variant>
      <vt:variant>
        <vt:i4>0</vt:i4>
      </vt:variant>
      <vt:variant>
        <vt:i4>5</vt:i4>
      </vt:variant>
      <vt:variant>
        <vt:lpwstr>http://ihe.net/TF_Intro_Appendices.aspx</vt:lpwstr>
      </vt:variant>
      <vt:variant>
        <vt:lpwstr/>
      </vt:variant>
      <vt:variant>
        <vt:i4>65623</vt:i4>
      </vt:variant>
      <vt:variant>
        <vt:i4>519</vt:i4>
      </vt:variant>
      <vt:variant>
        <vt:i4>0</vt:i4>
      </vt:variant>
      <vt:variant>
        <vt:i4>5</vt:i4>
      </vt:variant>
      <vt:variant>
        <vt:lpwstr>http://www.ihe.net/Profiles/</vt:lpwstr>
      </vt:variant>
      <vt:variant>
        <vt:lpwstr/>
      </vt:variant>
      <vt:variant>
        <vt:i4>1638456</vt:i4>
      </vt:variant>
      <vt:variant>
        <vt:i4>516</vt:i4>
      </vt:variant>
      <vt:variant>
        <vt:i4>0</vt:i4>
      </vt:variant>
      <vt:variant>
        <vt:i4>5</vt:i4>
      </vt:variant>
      <vt:variant>
        <vt:lpwstr>mailto:secretary@ihe.net</vt:lpwstr>
      </vt:variant>
      <vt:variant>
        <vt:lpwstr/>
      </vt:variant>
      <vt:variant>
        <vt:i4>7602283</vt:i4>
      </vt:variant>
      <vt:variant>
        <vt:i4>513</vt:i4>
      </vt:variant>
      <vt:variant>
        <vt:i4>0</vt:i4>
      </vt:variant>
      <vt:variant>
        <vt:i4>5</vt:i4>
      </vt:variant>
      <vt:variant>
        <vt:lpwstr>http://www.ihe.net/Patent_Disclosure_Process/</vt:lpwstr>
      </vt:variant>
      <vt:variant>
        <vt:lpwstr/>
      </vt:variant>
      <vt:variant>
        <vt:i4>2424895</vt:i4>
      </vt:variant>
      <vt:variant>
        <vt:i4>510</vt:i4>
      </vt:variant>
      <vt:variant>
        <vt:i4>0</vt:i4>
      </vt:variant>
      <vt:variant>
        <vt:i4>5</vt:i4>
      </vt:variant>
      <vt:variant>
        <vt:lpwstr>http://ihe.net/TF_Intro_Appendices.aspx</vt:lpwstr>
      </vt:variant>
      <vt:variant>
        <vt:lpwstr/>
      </vt:variant>
      <vt:variant>
        <vt:i4>1310784</vt:i4>
      </vt:variant>
      <vt:variant>
        <vt:i4>507</vt:i4>
      </vt:variant>
      <vt:variant>
        <vt:i4>0</vt:i4>
      </vt:variant>
      <vt:variant>
        <vt:i4>5</vt:i4>
      </vt:variant>
      <vt:variant>
        <vt:lpwstr>http://www.ihe.net/IHE_Product_Registry/</vt:lpwstr>
      </vt:variant>
      <vt:variant>
        <vt:lpwstr/>
      </vt:variant>
      <vt:variant>
        <vt:i4>2424895</vt:i4>
      </vt:variant>
      <vt:variant>
        <vt:i4>504</vt:i4>
      </vt:variant>
      <vt:variant>
        <vt:i4>0</vt:i4>
      </vt:variant>
      <vt:variant>
        <vt:i4>5</vt:i4>
      </vt:variant>
      <vt:variant>
        <vt:lpwstr>http://ihe.net/TF_Intro_Appendices.aspx</vt:lpwstr>
      </vt:variant>
      <vt:variant>
        <vt:lpwstr/>
      </vt:variant>
      <vt:variant>
        <vt:i4>2424895</vt:i4>
      </vt:variant>
      <vt:variant>
        <vt:i4>501</vt:i4>
      </vt:variant>
      <vt:variant>
        <vt:i4>0</vt:i4>
      </vt:variant>
      <vt:variant>
        <vt:i4>5</vt:i4>
      </vt:variant>
      <vt:variant>
        <vt:lpwstr>http://ihe.net/TF_Intro_Appendices.aspx</vt:lpwstr>
      </vt:variant>
      <vt:variant>
        <vt:lpwstr/>
      </vt:variant>
      <vt:variant>
        <vt:i4>2424895</vt:i4>
      </vt:variant>
      <vt:variant>
        <vt:i4>498</vt:i4>
      </vt:variant>
      <vt:variant>
        <vt:i4>0</vt:i4>
      </vt:variant>
      <vt:variant>
        <vt:i4>5</vt:i4>
      </vt:variant>
      <vt:variant>
        <vt:lpwstr>http://ihe.net/TF_Intro_Appendices.aspx</vt:lpwstr>
      </vt:variant>
      <vt:variant>
        <vt:lpwstr/>
      </vt:variant>
      <vt:variant>
        <vt:i4>3997811</vt:i4>
      </vt:variant>
      <vt:variant>
        <vt:i4>495</vt:i4>
      </vt:variant>
      <vt:variant>
        <vt:i4>0</vt:i4>
      </vt:variant>
      <vt:variant>
        <vt:i4>5</vt:i4>
      </vt:variant>
      <vt:variant>
        <vt:lpwstr>http://www.ihe.net/</vt:lpwstr>
      </vt:variant>
      <vt:variant>
        <vt:lpwstr/>
      </vt:variant>
      <vt:variant>
        <vt:i4>2293856</vt:i4>
      </vt:variant>
      <vt:variant>
        <vt:i4>492</vt:i4>
      </vt:variant>
      <vt:variant>
        <vt:i4>0</vt:i4>
      </vt:variant>
      <vt:variant>
        <vt:i4>5</vt:i4>
      </vt:variant>
      <vt:variant>
        <vt:lpwstr>http://wiki.ihe.net/index.php?title=PCD_Technical_Framework</vt:lpwstr>
      </vt:variant>
      <vt:variant>
        <vt:lpwstr/>
      </vt:variant>
      <vt:variant>
        <vt:i4>6815752</vt:i4>
      </vt:variant>
      <vt:variant>
        <vt:i4>489</vt:i4>
      </vt:variant>
      <vt:variant>
        <vt:i4>0</vt:i4>
      </vt:variant>
      <vt:variant>
        <vt:i4>5</vt:i4>
      </vt:variant>
      <vt:variant>
        <vt:lpwstr>http://wiki.ihe.net/index.php?title=PCD_Profiles</vt:lpwstr>
      </vt:variant>
      <vt:variant>
        <vt:lpwstr/>
      </vt:variant>
      <vt:variant>
        <vt:i4>5505104</vt:i4>
      </vt:variant>
      <vt:variant>
        <vt:i4>486</vt:i4>
      </vt:variant>
      <vt:variant>
        <vt:i4>0</vt:i4>
      </vt:variant>
      <vt:variant>
        <vt:i4>5</vt:i4>
      </vt:variant>
      <vt:variant>
        <vt:lpwstr>http://www.aami.org/</vt:lpwstr>
      </vt:variant>
      <vt:variant>
        <vt:lpwstr/>
      </vt:variant>
      <vt:variant>
        <vt:i4>5570582</vt:i4>
      </vt:variant>
      <vt:variant>
        <vt:i4>483</vt:i4>
      </vt:variant>
      <vt:variant>
        <vt:i4>0</vt:i4>
      </vt:variant>
      <vt:variant>
        <vt:i4>5</vt:i4>
      </vt:variant>
      <vt:variant>
        <vt:lpwstr>http://www.himss.org/</vt:lpwstr>
      </vt:variant>
      <vt:variant>
        <vt:lpwstr/>
      </vt:variant>
      <vt:variant>
        <vt:i4>3866735</vt:i4>
      </vt:variant>
      <vt:variant>
        <vt:i4>480</vt:i4>
      </vt:variant>
      <vt:variant>
        <vt:i4>0</vt:i4>
      </vt:variant>
      <vt:variant>
        <vt:i4>5</vt:i4>
      </vt:variant>
      <vt:variant>
        <vt:lpwstr>http://www.accenet.org/</vt:lpwstr>
      </vt:variant>
      <vt:variant>
        <vt:lpwstr/>
      </vt:variant>
      <vt:variant>
        <vt:i4>1966137</vt:i4>
      </vt:variant>
      <vt:variant>
        <vt:i4>473</vt:i4>
      </vt:variant>
      <vt:variant>
        <vt:i4>0</vt:i4>
      </vt:variant>
      <vt:variant>
        <vt:i4>5</vt:i4>
      </vt:variant>
      <vt:variant>
        <vt:lpwstr/>
      </vt:variant>
      <vt:variant>
        <vt:lpwstr>_Toc432577884</vt:lpwstr>
      </vt:variant>
      <vt:variant>
        <vt:i4>1966137</vt:i4>
      </vt:variant>
      <vt:variant>
        <vt:i4>467</vt:i4>
      </vt:variant>
      <vt:variant>
        <vt:i4>0</vt:i4>
      </vt:variant>
      <vt:variant>
        <vt:i4>5</vt:i4>
      </vt:variant>
      <vt:variant>
        <vt:lpwstr/>
      </vt:variant>
      <vt:variant>
        <vt:lpwstr>_Toc432577883</vt:lpwstr>
      </vt:variant>
      <vt:variant>
        <vt:i4>1966137</vt:i4>
      </vt:variant>
      <vt:variant>
        <vt:i4>461</vt:i4>
      </vt:variant>
      <vt:variant>
        <vt:i4>0</vt:i4>
      </vt:variant>
      <vt:variant>
        <vt:i4>5</vt:i4>
      </vt:variant>
      <vt:variant>
        <vt:lpwstr/>
      </vt:variant>
      <vt:variant>
        <vt:lpwstr>_Toc432577882</vt:lpwstr>
      </vt:variant>
      <vt:variant>
        <vt:i4>1966137</vt:i4>
      </vt:variant>
      <vt:variant>
        <vt:i4>455</vt:i4>
      </vt:variant>
      <vt:variant>
        <vt:i4>0</vt:i4>
      </vt:variant>
      <vt:variant>
        <vt:i4>5</vt:i4>
      </vt:variant>
      <vt:variant>
        <vt:lpwstr/>
      </vt:variant>
      <vt:variant>
        <vt:lpwstr>_Toc432577881</vt:lpwstr>
      </vt:variant>
      <vt:variant>
        <vt:i4>1966137</vt:i4>
      </vt:variant>
      <vt:variant>
        <vt:i4>449</vt:i4>
      </vt:variant>
      <vt:variant>
        <vt:i4>0</vt:i4>
      </vt:variant>
      <vt:variant>
        <vt:i4>5</vt:i4>
      </vt:variant>
      <vt:variant>
        <vt:lpwstr/>
      </vt:variant>
      <vt:variant>
        <vt:lpwstr>_Toc432577880</vt:lpwstr>
      </vt:variant>
      <vt:variant>
        <vt:i4>1114169</vt:i4>
      </vt:variant>
      <vt:variant>
        <vt:i4>443</vt:i4>
      </vt:variant>
      <vt:variant>
        <vt:i4>0</vt:i4>
      </vt:variant>
      <vt:variant>
        <vt:i4>5</vt:i4>
      </vt:variant>
      <vt:variant>
        <vt:lpwstr/>
      </vt:variant>
      <vt:variant>
        <vt:lpwstr>_Toc432577879</vt:lpwstr>
      </vt:variant>
      <vt:variant>
        <vt:i4>1114169</vt:i4>
      </vt:variant>
      <vt:variant>
        <vt:i4>437</vt:i4>
      </vt:variant>
      <vt:variant>
        <vt:i4>0</vt:i4>
      </vt:variant>
      <vt:variant>
        <vt:i4>5</vt:i4>
      </vt:variant>
      <vt:variant>
        <vt:lpwstr/>
      </vt:variant>
      <vt:variant>
        <vt:lpwstr>_Toc432577878</vt:lpwstr>
      </vt:variant>
      <vt:variant>
        <vt:i4>1114169</vt:i4>
      </vt:variant>
      <vt:variant>
        <vt:i4>431</vt:i4>
      </vt:variant>
      <vt:variant>
        <vt:i4>0</vt:i4>
      </vt:variant>
      <vt:variant>
        <vt:i4>5</vt:i4>
      </vt:variant>
      <vt:variant>
        <vt:lpwstr/>
      </vt:variant>
      <vt:variant>
        <vt:lpwstr>_Toc432577877</vt:lpwstr>
      </vt:variant>
      <vt:variant>
        <vt:i4>1114169</vt:i4>
      </vt:variant>
      <vt:variant>
        <vt:i4>425</vt:i4>
      </vt:variant>
      <vt:variant>
        <vt:i4>0</vt:i4>
      </vt:variant>
      <vt:variant>
        <vt:i4>5</vt:i4>
      </vt:variant>
      <vt:variant>
        <vt:lpwstr/>
      </vt:variant>
      <vt:variant>
        <vt:lpwstr>_Toc432577876</vt:lpwstr>
      </vt:variant>
      <vt:variant>
        <vt:i4>1114169</vt:i4>
      </vt:variant>
      <vt:variant>
        <vt:i4>419</vt:i4>
      </vt:variant>
      <vt:variant>
        <vt:i4>0</vt:i4>
      </vt:variant>
      <vt:variant>
        <vt:i4>5</vt:i4>
      </vt:variant>
      <vt:variant>
        <vt:lpwstr/>
      </vt:variant>
      <vt:variant>
        <vt:lpwstr>_Toc432577875</vt:lpwstr>
      </vt:variant>
      <vt:variant>
        <vt:i4>1114169</vt:i4>
      </vt:variant>
      <vt:variant>
        <vt:i4>413</vt:i4>
      </vt:variant>
      <vt:variant>
        <vt:i4>0</vt:i4>
      </vt:variant>
      <vt:variant>
        <vt:i4>5</vt:i4>
      </vt:variant>
      <vt:variant>
        <vt:lpwstr/>
      </vt:variant>
      <vt:variant>
        <vt:lpwstr>_Toc432577874</vt:lpwstr>
      </vt:variant>
      <vt:variant>
        <vt:i4>1114169</vt:i4>
      </vt:variant>
      <vt:variant>
        <vt:i4>407</vt:i4>
      </vt:variant>
      <vt:variant>
        <vt:i4>0</vt:i4>
      </vt:variant>
      <vt:variant>
        <vt:i4>5</vt:i4>
      </vt:variant>
      <vt:variant>
        <vt:lpwstr/>
      </vt:variant>
      <vt:variant>
        <vt:lpwstr>_Toc432577872</vt:lpwstr>
      </vt:variant>
      <vt:variant>
        <vt:i4>1114169</vt:i4>
      </vt:variant>
      <vt:variant>
        <vt:i4>401</vt:i4>
      </vt:variant>
      <vt:variant>
        <vt:i4>0</vt:i4>
      </vt:variant>
      <vt:variant>
        <vt:i4>5</vt:i4>
      </vt:variant>
      <vt:variant>
        <vt:lpwstr/>
      </vt:variant>
      <vt:variant>
        <vt:lpwstr>_Toc432577870</vt:lpwstr>
      </vt:variant>
      <vt:variant>
        <vt:i4>1048633</vt:i4>
      </vt:variant>
      <vt:variant>
        <vt:i4>395</vt:i4>
      </vt:variant>
      <vt:variant>
        <vt:i4>0</vt:i4>
      </vt:variant>
      <vt:variant>
        <vt:i4>5</vt:i4>
      </vt:variant>
      <vt:variant>
        <vt:lpwstr/>
      </vt:variant>
      <vt:variant>
        <vt:lpwstr>_Toc432577869</vt:lpwstr>
      </vt:variant>
      <vt:variant>
        <vt:i4>1048633</vt:i4>
      </vt:variant>
      <vt:variant>
        <vt:i4>389</vt:i4>
      </vt:variant>
      <vt:variant>
        <vt:i4>0</vt:i4>
      </vt:variant>
      <vt:variant>
        <vt:i4>5</vt:i4>
      </vt:variant>
      <vt:variant>
        <vt:lpwstr/>
      </vt:variant>
      <vt:variant>
        <vt:lpwstr>_Toc432577868</vt:lpwstr>
      </vt:variant>
      <vt:variant>
        <vt:i4>1048633</vt:i4>
      </vt:variant>
      <vt:variant>
        <vt:i4>383</vt:i4>
      </vt:variant>
      <vt:variant>
        <vt:i4>0</vt:i4>
      </vt:variant>
      <vt:variant>
        <vt:i4>5</vt:i4>
      </vt:variant>
      <vt:variant>
        <vt:lpwstr/>
      </vt:variant>
      <vt:variant>
        <vt:lpwstr>_Toc432577867</vt:lpwstr>
      </vt:variant>
      <vt:variant>
        <vt:i4>1048633</vt:i4>
      </vt:variant>
      <vt:variant>
        <vt:i4>377</vt:i4>
      </vt:variant>
      <vt:variant>
        <vt:i4>0</vt:i4>
      </vt:variant>
      <vt:variant>
        <vt:i4>5</vt:i4>
      </vt:variant>
      <vt:variant>
        <vt:lpwstr/>
      </vt:variant>
      <vt:variant>
        <vt:lpwstr>_Toc432577866</vt:lpwstr>
      </vt:variant>
      <vt:variant>
        <vt:i4>1048633</vt:i4>
      </vt:variant>
      <vt:variant>
        <vt:i4>371</vt:i4>
      </vt:variant>
      <vt:variant>
        <vt:i4>0</vt:i4>
      </vt:variant>
      <vt:variant>
        <vt:i4>5</vt:i4>
      </vt:variant>
      <vt:variant>
        <vt:lpwstr/>
      </vt:variant>
      <vt:variant>
        <vt:lpwstr>_Toc432577865</vt:lpwstr>
      </vt:variant>
      <vt:variant>
        <vt:i4>1048633</vt:i4>
      </vt:variant>
      <vt:variant>
        <vt:i4>365</vt:i4>
      </vt:variant>
      <vt:variant>
        <vt:i4>0</vt:i4>
      </vt:variant>
      <vt:variant>
        <vt:i4>5</vt:i4>
      </vt:variant>
      <vt:variant>
        <vt:lpwstr/>
      </vt:variant>
      <vt:variant>
        <vt:lpwstr>_Toc432577864</vt:lpwstr>
      </vt:variant>
      <vt:variant>
        <vt:i4>1048633</vt:i4>
      </vt:variant>
      <vt:variant>
        <vt:i4>359</vt:i4>
      </vt:variant>
      <vt:variant>
        <vt:i4>0</vt:i4>
      </vt:variant>
      <vt:variant>
        <vt:i4>5</vt:i4>
      </vt:variant>
      <vt:variant>
        <vt:lpwstr/>
      </vt:variant>
      <vt:variant>
        <vt:lpwstr>_Toc432577863</vt:lpwstr>
      </vt:variant>
      <vt:variant>
        <vt:i4>1048633</vt:i4>
      </vt:variant>
      <vt:variant>
        <vt:i4>353</vt:i4>
      </vt:variant>
      <vt:variant>
        <vt:i4>0</vt:i4>
      </vt:variant>
      <vt:variant>
        <vt:i4>5</vt:i4>
      </vt:variant>
      <vt:variant>
        <vt:lpwstr/>
      </vt:variant>
      <vt:variant>
        <vt:lpwstr>_Toc432577862</vt:lpwstr>
      </vt:variant>
      <vt:variant>
        <vt:i4>1048633</vt:i4>
      </vt:variant>
      <vt:variant>
        <vt:i4>347</vt:i4>
      </vt:variant>
      <vt:variant>
        <vt:i4>0</vt:i4>
      </vt:variant>
      <vt:variant>
        <vt:i4>5</vt:i4>
      </vt:variant>
      <vt:variant>
        <vt:lpwstr/>
      </vt:variant>
      <vt:variant>
        <vt:lpwstr>_Toc432577860</vt:lpwstr>
      </vt:variant>
      <vt:variant>
        <vt:i4>1245241</vt:i4>
      </vt:variant>
      <vt:variant>
        <vt:i4>341</vt:i4>
      </vt:variant>
      <vt:variant>
        <vt:i4>0</vt:i4>
      </vt:variant>
      <vt:variant>
        <vt:i4>5</vt:i4>
      </vt:variant>
      <vt:variant>
        <vt:lpwstr/>
      </vt:variant>
      <vt:variant>
        <vt:lpwstr>_Toc432577859</vt:lpwstr>
      </vt:variant>
      <vt:variant>
        <vt:i4>1245241</vt:i4>
      </vt:variant>
      <vt:variant>
        <vt:i4>335</vt:i4>
      </vt:variant>
      <vt:variant>
        <vt:i4>0</vt:i4>
      </vt:variant>
      <vt:variant>
        <vt:i4>5</vt:i4>
      </vt:variant>
      <vt:variant>
        <vt:lpwstr/>
      </vt:variant>
      <vt:variant>
        <vt:lpwstr>_Toc432577858</vt:lpwstr>
      </vt:variant>
      <vt:variant>
        <vt:i4>1245241</vt:i4>
      </vt:variant>
      <vt:variant>
        <vt:i4>329</vt:i4>
      </vt:variant>
      <vt:variant>
        <vt:i4>0</vt:i4>
      </vt:variant>
      <vt:variant>
        <vt:i4>5</vt:i4>
      </vt:variant>
      <vt:variant>
        <vt:lpwstr/>
      </vt:variant>
      <vt:variant>
        <vt:lpwstr>_Toc432577857</vt:lpwstr>
      </vt:variant>
      <vt:variant>
        <vt:i4>1245241</vt:i4>
      </vt:variant>
      <vt:variant>
        <vt:i4>323</vt:i4>
      </vt:variant>
      <vt:variant>
        <vt:i4>0</vt:i4>
      </vt:variant>
      <vt:variant>
        <vt:i4>5</vt:i4>
      </vt:variant>
      <vt:variant>
        <vt:lpwstr/>
      </vt:variant>
      <vt:variant>
        <vt:lpwstr>_Toc432577856</vt:lpwstr>
      </vt:variant>
      <vt:variant>
        <vt:i4>1245241</vt:i4>
      </vt:variant>
      <vt:variant>
        <vt:i4>317</vt:i4>
      </vt:variant>
      <vt:variant>
        <vt:i4>0</vt:i4>
      </vt:variant>
      <vt:variant>
        <vt:i4>5</vt:i4>
      </vt:variant>
      <vt:variant>
        <vt:lpwstr/>
      </vt:variant>
      <vt:variant>
        <vt:lpwstr>_Toc432577855</vt:lpwstr>
      </vt:variant>
      <vt:variant>
        <vt:i4>1245241</vt:i4>
      </vt:variant>
      <vt:variant>
        <vt:i4>311</vt:i4>
      </vt:variant>
      <vt:variant>
        <vt:i4>0</vt:i4>
      </vt:variant>
      <vt:variant>
        <vt:i4>5</vt:i4>
      </vt:variant>
      <vt:variant>
        <vt:lpwstr/>
      </vt:variant>
      <vt:variant>
        <vt:lpwstr>_Toc432577854</vt:lpwstr>
      </vt:variant>
      <vt:variant>
        <vt:i4>1245241</vt:i4>
      </vt:variant>
      <vt:variant>
        <vt:i4>305</vt:i4>
      </vt:variant>
      <vt:variant>
        <vt:i4>0</vt:i4>
      </vt:variant>
      <vt:variant>
        <vt:i4>5</vt:i4>
      </vt:variant>
      <vt:variant>
        <vt:lpwstr/>
      </vt:variant>
      <vt:variant>
        <vt:lpwstr>_Toc432577853</vt:lpwstr>
      </vt:variant>
      <vt:variant>
        <vt:i4>1245241</vt:i4>
      </vt:variant>
      <vt:variant>
        <vt:i4>299</vt:i4>
      </vt:variant>
      <vt:variant>
        <vt:i4>0</vt:i4>
      </vt:variant>
      <vt:variant>
        <vt:i4>5</vt:i4>
      </vt:variant>
      <vt:variant>
        <vt:lpwstr/>
      </vt:variant>
      <vt:variant>
        <vt:lpwstr>_Toc432577852</vt:lpwstr>
      </vt:variant>
      <vt:variant>
        <vt:i4>1245241</vt:i4>
      </vt:variant>
      <vt:variant>
        <vt:i4>293</vt:i4>
      </vt:variant>
      <vt:variant>
        <vt:i4>0</vt:i4>
      </vt:variant>
      <vt:variant>
        <vt:i4>5</vt:i4>
      </vt:variant>
      <vt:variant>
        <vt:lpwstr/>
      </vt:variant>
      <vt:variant>
        <vt:lpwstr>_Toc432577851</vt:lpwstr>
      </vt:variant>
      <vt:variant>
        <vt:i4>1245241</vt:i4>
      </vt:variant>
      <vt:variant>
        <vt:i4>287</vt:i4>
      </vt:variant>
      <vt:variant>
        <vt:i4>0</vt:i4>
      </vt:variant>
      <vt:variant>
        <vt:i4>5</vt:i4>
      </vt:variant>
      <vt:variant>
        <vt:lpwstr/>
      </vt:variant>
      <vt:variant>
        <vt:lpwstr>_Toc432577850</vt:lpwstr>
      </vt:variant>
      <vt:variant>
        <vt:i4>1179705</vt:i4>
      </vt:variant>
      <vt:variant>
        <vt:i4>281</vt:i4>
      </vt:variant>
      <vt:variant>
        <vt:i4>0</vt:i4>
      </vt:variant>
      <vt:variant>
        <vt:i4>5</vt:i4>
      </vt:variant>
      <vt:variant>
        <vt:lpwstr/>
      </vt:variant>
      <vt:variant>
        <vt:lpwstr>_Toc432577849</vt:lpwstr>
      </vt:variant>
      <vt:variant>
        <vt:i4>1179705</vt:i4>
      </vt:variant>
      <vt:variant>
        <vt:i4>275</vt:i4>
      </vt:variant>
      <vt:variant>
        <vt:i4>0</vt:i4>
      </vt:variant>
      <vt:variant>
        <vt:i4>5</vt:i4>
      </vt:variant>
      <vt:variant>
        <vt:lpwstr/>
      </vt:variant>
      <vt:variant>
        <vt:lpwstr>_Toc432577848</vt:lpwstr>
      </vt:variant>
      <vt:variant>
        <vt:i4>1179705</vt:i4>
      </vt:variant>
      <vt:variant>
        <vt:i4>269</vt:i4>
      </vt:variant>
      <vt:variant>
        <vt:i4>0</vt:i4>
      </vt:variant>
      <vt:variant>
        <vt:i4>5</vt:i4>
      </vt:variant>
      <vt:variant>
        <vt:lpwstr/>
      </vt:variant>
      <vt:variant>
        <vt:lpwstr>_Toc432577847</vt:lpwstr>
      </vt:variant>
      <vt:variant>
        <vt:i4>1179705</vt:i4>
      </vt:variant>
      <vt:variant>
        <vt:i4>263</vt:i4>
      </vt:variant>
      <vt:variant>
        <vt:i4>0</vt:i4>
      </vt:variant>
      <vt:variant>
        <vt:i4>5</vt:i4>
      </vt:variant>
      <vt:variant>
        <vt:lpwstr/>
      </vt:variant>
      <vt:variant>
        <vt:lpwstr>_Toc432577846</vt:lpwstr>
      </vt:variant>
      <vt:variant>
        <vt:i4>1179705</vt:i4>
      </vt:variant>
      <vt:variant>
        <vt:i4>257</vt:i4>
      </vt:variant>
      <vt:variant>
        <vt:i4>0</vt:i4>
      </vt:variant>
      <vt:variant>
        <vt:i4>5</vt:i4>
      </vt:variant>
      <vt:variant>
        <vt:lpwstr/>
      </vt:variant>
      <vt:variant>
        <vt:lpwstr>_Toc432577845</vt:lpwstr>
      </vt:variant>
      <vt:variant>
        <vt:i4>1179705</vt:i4>
      </vt:variant>
      <vt:variant>
        <vt:i4>251</vt:i4>
      </vt:variant>
      <vt:variant>
        <vt:i4>0</vt:i4>
      </vt:variant>
      <vt:variant>
        <vt:i4>5</vt:i4>
      </vt:variant>
      <vt:variant>
        <vt:lpwstr/>
      </vt:variant>
      <vt:variant>
        <vt:lpwstr>_Toc432577844</vt:lpwstr>
      </vt:variant>
      <vt:variant>
        <vt:i4>1179705</vt:i4>
      </vt:variant>
      <vt:variant>
        <vt:i4>245</vt:i4>
      </vt:variant>
      <vt:variant>
        <vt:i4>0</vt:i4>
      </vt:variant>
      <vt:variant>
        <vt:i4>5</vt:i4>
      </vt:variant>
      <vt:variant>
        <vt:lpwstr/>
      </vt:variant>
      <vt:variant>
        <vt:lpwstr>_Toc432577843</vt:lpwstr>
      </vt:variant>
      <vt:variant>
        <vt:i4>1179705</vt:i4>
      </vt:variant>
      <vt:variant>
        <vt:i4>239</vt:i4>
      </vt:variant>
      <vt:variant>
        <vt:i4>0</vt:i4>
      </vt:variant>
      <vt:variant>
        <vt:i4>5</vt:i4>
      </vt:variant>
      <vt:variant>
        <vt:lpwstr/>
      </vt:variant>
      <vt:variant>
        <vt:lpwstr>_Toc432577842</vt:lpwstr>
      </vt:variant>
      <vt:variant>
        <vt:i4>1179705</vt:i4>
      </vt:variant>
      <vt:variant>
        <vt:i4>233</vt:i4>
      </vt:variant>
      <vt:variant>
        <vt:i4>0</vt:i4>
      </vt:variant>
      <vt:variant>
        <vt:i4>5</vt:i4>
      </vt:variant>
      <vt:variant>
        <vt:lpwstr/>
      </vt:variant>
      <vt:variant>
        <vt:lpwstr>_Toc432577841</vt:lpwstr>
      </vt:variant>
      <vt:variant>
        <vt:i4>1179705</vt:i4>
      </vt:variant>
      <vt:variant>
        <vt:i4>227</vt:i4>
      </vt:variant>
      <vt:variant>
        <vt:i4>0</vt:i4>
      </vt:variant>
      <vt:variant>
        <vt:i4>5</vt:i4>
      </vt:variant>
      <vt:variant>
        <vt:lpwstr/>
      </vt:variant>
      <vt:variant>
        <vt:lpwstr>_Toc432577840</vt:lpwstr>
      </vt:variant>
      <vt:variant>
        <vt:i4>1376313</vt:i4>
      </vt:variant>
      <vt:variant>
        <vt:i4>221</vt:i4>
      </vt:variant>
      <vt:variant>
        <vt:i4>0</vt:i4>
      </vt:variant>
      <vt:variant>
        <vt:i4>5</vt:i4>
      </vt:variant>
      <vt:variant>
        <vt:lpwstr/>
      </vt:variant>
      <vt:variant>
        <vt:lpwstr>_Toc432577839</vt:lpwstr>
      </vt:variant>
      <vt:variant>
        <vt:i4>1376313</vt:i4>
      </vt:variant>
      <vt:variant>
        <vt:i4>215</vt:i4>
      </vt:variant>
      <vt:variant>
        <vt:i4>0</vt:i4>
      </vt:variant>
      <vt:variant>
        <vt:i4>5</vt:i4>
      </vt:variant>
      <vt:variant>
        <vt:lpwstr/>
      </vt:variant>
      <vt:variant>
        <vt:lpwstr>_Toc432577838</vt:lpwstr>
      </vt:variant>
      <vt:variant>
        <vt:i4>1376313</vt:i4>
      </vt:variant>
      <vt:variant>
        <vt:i4>209</vt:i4>
      </vt:variant>
      <vt:variant>
        <vt:i4>0</vt:i4>
      </vt:variant>
      <vt:variant>
        <vt:i4>5</vt:i4>
      </vt:variant>
      <vt:variant>
        <vt:lpwstr/>
      </vt:variant>
      <vt:variant>
        <vt:lpwstr>_Toc432577837</vt:lpwstr>
      </vt:variant>
      <vt:variant>
        <vt:i4>1376313</vt:i4>
      </vt:variant>
      <vt:variant>
        <vt:i4>203</vt:i4>
      </vt:variant>
      <vt:variant>
        <vt:i4>0</vt:i4>
      </vt:variant>
      <vt:variant>
        <vt:i4>5</vt:i4>
      </vt:variant>
      <vt:variant>
        <vt:lpwstr/>
      </vt:variant>
      <vt:variant>
        <vt:lpwstr>_Toc432577836</vt:lpwstr>
      </vt:variant>
      <vt:variant>
        <vt:i4>1376313</vt:i4>
      </vt:variant>
      <vt:variant>
        <vt:i4>197</vt:i4>
      </vt:variant>
      <vt:variant>
        <vt:i4>0</vt:i4>
      </vt:variant>
      <vt:variant>
        <vt:i4>5</vt:i4>
      </vt:variant>
      <vt:variant>
        <vt:lpwstr/>
      </vt:variant>
      <vt:variant>
        <vt:lpwstr>_Toc432577835</vt:lpwstr>
      </vt:variant>
      <vt:variant>
        <vt:i4>1376313</vt:i4>
      </vt:variant>
      <vt:variant>
        <vt:i4>191</vt:i4>
      </vt:variant>
      <vt:variant>
        <vt:i4>0</vt:i4>
      </vt:variant>
      <vt:variant>
        <vt:i4>5</vt:i4>
      </vt:variant>
      <vt:variant>
        <vt:lpwstr/>
      </vt:variant>
      <vt:variant>
        <vt:lpwstr>_Toc432577834</vt:lpwstr>
      </vt:variant>
      <vt:variant>
        <vt:i4>1376313</vt:i4>
      </vt:variant>
      <vt:variant>
        <vt:i4>185</vt:i4>
      </vt:variant>
      <vt:variant>
        <vt:i4>0</vt:i4>
      </vt:variant>
      <vt:variant>
        <vt:i4>5</vt:i4>
      </vt:variant>
      <vt:variant>
        <vt:lpwstr/>
      </vt:variant>
      <vt:variant>
        <vt:lpwstr>_Toc432577833</vt:lpwstr>
      </vt:variant>
      <vt:variant>
        <vt:i4>1376313</vt:i4>
      </vt:variant>
      <vt:variant>
        <vt:i4>179</vt:i4>
      </vt:variant>
      <vt:variant>
        <vt:i4>0</vt:i4>
      </vt:variant>
      <vt:variant>
        <vt:i4>5</vt:i4>
      </vt:variant>
      <vt:variant>
        <vt:lpwstr/>
      </vt:variant>
      <vt:variant>
        <vt:lpwstr>_Toc432577832</vt:lpwstr>
      </vt:variant>
      <vt:variant>
        <vt:i4>1376313</vt:i4>
      </vt:variant>
      <vt:variant>
        <vt:i4>173</vt:i4>
      </vt:variant>
      <vt:variant>
        <vt:i4>0</vt:i4>
      </vt:variant>
      <vt:variant>
        <vt:i4>5</vt:i4>
      </vt:variant>
      <vt:variant>
        <vt:lpwstr/>
      </vt:variant>
      <vt:variant>
        <vt:lpwstr>_Toc432577831</vt:lpwstr>
      </vt:variant>
      <vt:variant>
        <vt:i4>1376313</vt:i4>
      </vt:variant>
      <vt:variant>
        <vt:i4>167</vt:i4>
      </vt:variant>
      <vt:variant>
        <vt:i4>0</vt:i4>
      </vt:variant>
      <vt:variant>
        <vt:i4>5</vt:i4>
      </vt:variant>
      <vt:variant>
        <vt:lpwstr/>
      </vt:variant>
      <vt:variant>
        <vt:lpwstr>_Toc432577830</vt:lpwstr>
      </vt:variant>
      <vt:variant>
        <vt:i4>1310777</vt:i4>
      </vt:variant>
      <vt:variant>
        <vt:i4>161</vt:i4>
      </vt:variant>
      <vt:variant>
        <vt:i4>0</vt:i4>
      </vt:variant>
      <vt:variant>
        <vt:i4>5</vt:i4>
      </vt:variant>
      <vt:variant>
        <vt:lpwstr/>
      </vt:variant>
      <vt:variant>
        <vt:lpwstr>_Toc432577829</vt:lpwstr>
      </vt:variant>
      <vt:variant>
        <vt:i4>1310777</vt:i4>
      </vt:variant>
      <vt:variant>
        <vt:i4>155</vt:i4>
      </vt:variant>
      <vt:variant>
        <vt:i4>0</vt:i4>
      </vt:variant>
      <vt:variant>
        <vt:i4>5</vt:i4>
      </vt:variant>
      <vt:variant>
        <vt:lpwstr/>
      </vt:variant>
      <vt:variant>
        <vt:lpwstr>_Toc432577828</vt:lpwstr>
      </vt:variant>
      <vt:variant>
        <vt:i4>1310777</vt:i4>
      </vt:variant>
      <vt:variant>
        <vt:i4>149</vt:i4>
      </vt:variant>
      <vt:variant>
        <vt:i4>0</vt:i4>
      </vt:variant>
      <vt:variant>
        <vt:i4>5</vt:i4>
      </vt:variant>
      <vt:variant>
        <vt:lpwstr/>
      </vt:variant>
      <vt:variant>
        <vt:lpwstr>_Toc432577827</vt:lpwstr>
      </vt:variant>
      <vt:variant>
        <vt:i4>1310777</vt:i4>
      </vt:variant>
      <vt:variant>
        <vt:i4>143</vt:i4>
      </vt:variant>
      <vt:variant>
        <vt:i4>0</vt:i4>
      </vt:variant>
      <vt:variant>
        <vt:i4>5</vt:i4>
      </vt:variant>
      <vt:variant>
        <vt:lpwstr/>
      </vt:variant>
      <vt:variant>
        <vt:lpwstr>_Toc432577826</vt:lpwstr>
      </vt:variant>
      <vt:variant>
        <vt:i4>1310777</vt:i4>
      </vt:variant>
      <vt:variant>
        <vt:i4>137</vt:i4>
      </vt:variant>
      <vt:variant>
        <vt:i4>0</vt:i4>
      </vt:variant>
      <vt:variant>
        <vt:i4>5</vt:i4>
      </vt:variant>
      <vt:variant>
        <vt:lpwstr/>
      </vt:variant>
      <vt:variant>
        <vt:lpwstr>_Toc432577825</vt:lpwstr>
      </vt:variant>
      <vt:variant>
        <vt:i4>1310777</vt:i4>
      </vt:variant>
      <vt:variant>
        <vt:i4>131</vt:i4>
      </vt:variant>
      <vt:variant>
        <vt:i4>0</vt:i4>
      </vt:variant>
      <vt:variant>
        <vt:i4>5</vt:i4>
      </vt:variant>
      <vt:variant>
        <vt:lpwstr/>
      </vt:variant>
      <vt:variant>
        <vt:lpwstr>_Toc432577824</vt:lpwstr>
      </vt:variant>
      <vt:variant>
        <vt:i4>1310777</vt:i4>
      </vt:variant>
      <vt:variant>
        <vt:i4>125</vt:i4>
      </vt:variant>
      <vt:variant>
        <vt:i4>0</vt:i4>
      </vt:variant>
      <vt:variant>
        <vt:i4>5</vt:i4>
      </vt:variant>
      <vt:variant>
        <vt:lpwstr/>
      </vt:variant>
      <vt:variant>
        <vt:lpwstr>_Toc432577823</vt:lpwstr>
      </vt:variant>
      <vt:variant>
        <vt:i4>1310777</vt:i4>
      </vt:variant>
      <vt:variant>
        <vt:i4>119</vt:i4>
      </vt:variant>
      <vt:variant>
        <vt:i4>0</vt:i4>
      </vt:variant>
      <vt:variant>
        <vt:i4>5</vt:i4>
      </vt:variant>
      <vt:variant>
        <vt:lpwstr/>
      </vt:variant>
      <vt:variant>
        <vt:lpwstr>_Toc432577822</vt:lpwstr>
      </vt:variant>
      <vt:variant>
        <vt:i4>1310777</vt:i4>
      </vt:variant>
      <vt:variant>
        <vt:i4>113</vt:i4>
      </vt:variant>
      <vt:variant>
        <vt:i4>0</vt:i4>
      </vt:variant>
      <vt:variant>
        <vt:i4>5</vt:i4>
      </vt:variant>
      <vt:variant>
        <vt:lpwstr/>
      </vt:variant>
      <vt:variant>
        <vt:lpwstr>_Toc432577821</vt:lpwstr>
      </vt:variant>
      <vt:variant>
        <vt:i4>1310777</vt:i4>
      </vt:variant>
      <vt:variant>
        <vt:i4>107</vt:i4>
      </vt:variant>
      <vt:variant>
        <vt:i4>0</vt:i4>
      </vt:variant>
      <vt:variant>
        <vt:i4>5</vt:i4>
      </vt:variant>
      <vt:variant>
        <vt:lpwstr/>
      </vt:variant>
      <vt:variant>
        <vt:lpwstr>_Toc432577820</vt:lpwstr>
      </vt:variant>
      <vt:variant>
        <vt:i4>1507385</vt:i4>
      </vt:variant>
      <vt:variant>
        <vt:i4>101</vt:i4>
      </vt:variant>
      <vt:variant>
        <vt:i4>0</vt:i4>
      </vt:variant>
      <vt:variant>
        <vt:i4>5</vt:i4>
      </vt:variant>
      <vt:variant>
        <vt:lpwstr/>
      </vt:variant>
      <vt:variant>
        <vt:lpwstr>_Toc432577819</vt:lpwstr>
      </vt:variant>
      <vt:variant>
        <vt:i4>1507385</vt:i4>
      </vt:variant>
      <vt:variant>
        <vt:i4>95</vt:i4>
      </vt:variant>
      <vt:variant>
        <vt:i4>0</vt:i4>
      </vt:variant>
      <vt:variant>
        <vt:i4>5</vt:i4>
      </vt:variant>
      <vt:variant>
        <vt:lpwstr/>
      </vt:variant>
      <vt:variant>
        <vt:lpwstr>_Toc432577818</vt:lpwstr>
      </vt:variant>
      <vt:variant>
        <vt:i4>1507385</vt:i4>
      </vt:variant>
      <vt:variant>
        <vt:i4>89</vt:i4>
      </vt:variant>
      <vt:variant>
        <vt:i4>0</vt:i4>
      </vt:variant>
      <vt:variant>
        <vt:i4>5</vt:i4>
      </vt:variant>
      <vt:variant>
        <vt:lpwstr/>
      </vt:variant>
      <vt:variant>
        <vt:lpwstr>_Toc432577817</vt:lpwstr>
      </vt:variant>
      <vt:variant>
        <vt:i4>1507385</vt:i4>
      </vt:variant>
      <vt:variant>
        <vt:i4>83</vt:i4>
      </vt:variant>
      <vt:variant>
        <vt:i4>0</vt:i4>
      </vt:variant>
      <vt:variant>
        <vt:i4>5</vt:i4>
      </vt:variant>
      <vt:variant>
        <vt:lpwstr/>
      </vt:variant>
      <vt:variant>
        <vt:lpwstr>_Toc432577816</vt:lpwstr>
      </vt:variant>
      <vt:variant>
        <vt:i4>1507385</vt:i4>
      </vt:variant>
      <vt:variant>
        <vt:i4>77</vt:i4>
      </vt:variant>
      <vt:variant>
        <vt:i4>0</vt:i4>
      </vt:variant>
      <vt:variant>
        <vt:i4>5</vt:i4>
      </vt:variant>
      <vt:variant>
        <vt:lpwstr/>
      </vt:variant>
      <vt:variant>
        <vt:lpwstr>_Toc432577815</vt:lpwstr>
      </vt:variant>
      <vt:variant>
        <vt:i4>1507385</vt:i4>
      </vt:variant>
      <vt:variant>
        <vt:i4>71</vt:i4>
      </vt:variant>
      <vt:variant>
        <vt:i4>0</vt:i4>
      </vt:variant>
      <vt:variant>
        <vt:i4>5</vt:i4>
      </vt:variant>
      <vt:variant>
        <vt:lpwstr/>
      </vt:variant>
      <vt:variant>
        <vt:lpwstr>_Toc432577814</vt:lpwstr>
      </vt:variant>
      <vt:variant>
        <vt:i4>1507385</vt:i4>
      </vt:variant>
      <vt:variant>
        <vt:i4>65</vt:i4>
      </vt:variant>
      <vt:variant>
        <vt:i4>0</vt:i4>
      </vt:variant>
      <vt:variant>
        <vt:i4>5</vt:i4>
      </vt:variant>
      <vt:variant>
        <vt:lpwstr/>
      </vt:variant>
      <vt:variant>
        <vt:lpwstr>_Toc432577813</vt:lpwstr>
      </vt:variant>
      <vt:variant>
        <vt:i4>1507385</vt:i4>
      </vt:variant>
      <vt:variant>
        <vt:i4>59</vt:i4>
      </vt:variant>
      <vt:variant>
        <vt:i4>0</vt:i4>
      </vt:variant>
      <vt:variant>
        <vt:i4>5</vt:i4>
      </vt:variant>
      <vt:variant>
        <vt:lpwstr/>
      </vt:variant>
      <vt:variant>
        <vt:lpwstr>_Toc432577812</vt:lpwstr>
      </vt:variant>
      <vt:variant>
        <vt:i4>1507385</vt:i4>
      </vt:variant>
      <vt:variant>
        <vt:i4>53</vt:i4>
      </vt:variant>
      <vt:variant>
        <vt:i4>0</vt:i4>
      </vt:variant>
      <vt:variant>
        <vt:i4>5</vt:i4>
      </vt:variant>
      <vt:variant>
        <vt:lpwstr/>
      </vt:variant>
      <vt:variant>
        <vt:lpwstr>_Toc432577811</vt:lpwstr>
      </vt:variant>
      <vt:variant>
        <vt:i4>1441849</vt:i4>
      </vt:variant>
      <vt:variant>
        <vt:i4>47</vt:i4>
      </vt:variant>
      <vt:variant>
        <vt:i4>0</vt:i4>
      </vt:variant>
      <vt:variant>
        <vt:i4>5</vt:i4>
      </vt:variant>
      <vt:variant>
        <vt:lpwstr/>
      </vt:variant>
      <vt:variant>
        <vt:lpwstr>_Toc432577809</vt:lpwstr>
      </vt:variant>
      <vt:variant>
        <vt:i4>1441849</vt:i4>
      </vt:variant>
      <vt:variant>
        <vt:i4>41</vt:i4>
      </vt:variant>
      <vt:variant>
        <vt:i4>0</vt:i4>
      </vt:variant>
      <vt:variant>
        <vt:i4>5</vt:i4>
      </vt:variant>
      <vt:variant>
        <vt:lpwstr/>
      </vt:variant>
      <vt:variant>
        <vt:lpwstr>_Toc432577807</vt:lpwstr>
      </vt:variant>
      <vt:variant>
        <vt:i4>1441849</vt:i4>
      </vt:variant>
      <vt:variant>
        <vt:i4>35</vt:i4>
      </vt:variant>
      <vt:variant>
        <vt:i4>0</vt:i4>
      </vt:variant>
      <vt:variant>
        <vt:i4>5</vt:i4>
      </vt:variant>
      <vt:variant>
        <vt:lpwstr/>
      </vt:variant>
      <vt:variant>
        <vt:lpwstr>_Toc432577806</vt:lpwstr>
      </vt:variant>
      <vt:variant>
        <vt:i4>1441849</vt:i4>
      </vt:variant>
      <vt:variant>
        <vt:i4>29</vt:i4>
      </vt:variant>
      <vt:variant>
        <vt:i4>0</vt:i4>
      </vt:variant>
      <vt:variant>
        <vt:i4>5</vt:i4>
      </vt:variant>
      <vt:variant>
        <vt:lpwstr/>
      </vt:variant>
      <vt:variant>
        <vt:lpwstr>_Toc432577805</vt:lpwstr>
      </vt:variant>
      <vt:variant>
        <vt:i4>1441849</vt:i4>
      </vt:variant>
      <vt:variant>
        <vt:i4>23</vt:i4>
      </vt:variant>
      <vt:variant>
        <vt:i4>0</vt:i4>
      </vt:variant>
      <vt:variant>
        <vt:i4>5</vt:i4>
      </vt:variant>
      <vt:variant>
        <vt:lpwstr/>
      </vt:variant>
      <vt:variant>
        <vt:lpwstr>_Toc432577804</vt:lpwstr>
      </vt:variant>
      <vt:variant>
        <vt:i4>1441849</vt:i4>
      </vt:variant>
      <vt:variant>
        <vt:i4>17</vt:i4>
      </vt:variant>
      <vt:variant>
        <vt:i4>0</vt:i4>
      </vt:variant>
      <vt:variant>
        <vt:i4>5</vt:i4>
      </vt:variant>
      <vt:variant>
        <vt:lpwstr/>
      </vt:variant>
      <vt:variant>
        <vt:lpwstr>_Toc432577803</vt:lpwstr>
      </vt:variant>
      <vt:variant>
        <vt:i4>1441849</vt:i4>
      </vt:variant>
      <vt:variant>
        <vt:i4>11</vt:i4>
      </vt:variant>
      <vt:variant>
        <vt:i4>0</vt:i4>
      </vt:variant>
      <vt:variant>
        <vt:i4>5</vt:i4>
      </vt:variant>
      <vt:variant>
        <vt:lpwstr/>
      </vt:variant>
      <vt:variant>
        <vt:lpwstr>_Toc432577802</vt:lpwstr>
      </vt:variant>
      <vt:variant>
        <vt:i4>1441849</vt:i4>
      </vt:variant>
      <vt:variant>
        <vt:i4>5</vt:i4>
      </vt:variant>
      <vt:variant>
        <vt:i4>0</vt:i4>
      </vt:variant>
      <vt:variant>
        <vt:i4>5</vt:i4>
      </vt:variant>
      <vt:variant>
        <vt:lpwstr/>
      </vt:variant>
      <vt:variant>
        <vt:lpwstr>_Toc432577801</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IHE_PCD_TF_Rev9-0_Vol1_FT_2019-11-xx</dc:title>
  <dc:subject>IHE PCD TF Volume 1 (PCD TF-1) - Profiles</dc:subject>
  <dc:creator>IHE PCD Technical Committee</dc:creator>
  <cp:keywords>IHE PCD Technical Framework</cp:keywords>
  <cp:lastModifiedBy>John Rhoads</cp:lastModifiedBy>
  <cp:revision>24</cp:revision>
  <cp:lastPrinted>2012-01-16T20:44:00Z</cp:lastPrinted>
  <dcterms:created xsi:type="dcterms:W3CDTF">2019-10-25T19:45:00Z</dcterms:created>
  <dcterms:modified xsi:type="dcterms:W3CDTF">2019-11-18T22:50:00Z</dcterms:modified>
  <cp:category>IHE Technical Framework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1OZnEfv5zRYs_TocjKjTW-YlMFQTEY5bXLny8IDYr2Bs</vt:lpwstr>
  </property>
  <property fmtid="{D5CDD505-2E9C-101B-9397-08002B2CF9AE}" pid="4" name="Google.Documents.RevisionId">
    <vt:lpwstr>15046030986095963871</vt:lpwstr>
  </property>
  <property fmtid="{D5CDD505-2E9C-101B-9397-08002B2CF9AE}" pid="5" name="Google.Documents.PluginVersion">
    <vt:lpwstr>2.0.2154.5604</vt:lpwstr>
  </property>
  <property fmtid="{D5CDD505-2E9C-101B-9397-08002B2CF9AE}" pid="6" name="Google.Documents.MergeIncapabilityFlags">
    <vt:i4>0</vt:i4>
  </property>
</Properties>
</file>