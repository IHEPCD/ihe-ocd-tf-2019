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500A" w14:textId="77777777" w:rsidR="00C2733D" w:rsidRPr="002B5FFE" w:rsidRDefault="00C2733D" w:rsidP="005020A7">
      <w:pPr>
        <w:jc w:val="center"/>
        <w:rPr>
          <w:b/>
          <w:bCs/>
          <w:sz w:val="28"/>
          <w:szCs w:val="32"/>
        </w:rPr>
      </w:pPr>
      <w:r w:rsidRPr="002B5FFE">
        <w:rPr>
          <w:b/>
          <w:bCs/>
          <w:sz w:val="28"/>
          <w:szCs w:val="32"/>
        </w:rPr>
        <w:t>Integrating the Healthcare Enterprise</w:t>
      </w:r>
    </w:p>
    <w:p w14:paraId="535E4295" w14:textId="77777777" w:rsidR="007E0E4C" w:rsidRPr="002B5FFE" w:rsidRDefault="007E0E4C" w:rsidP="00502B2C">
      <w:pPr>
        <w:pStyle w:val="BodyText"/>
      </w:pPr>
    </w:p>
    <w:p w14:paraId="622D3BBF" w14:textId="161447A4" w:rsidR="00C2733D" w:rsidRPr="002B5FFE" w:rsidRDefault="008245D0">
      <w:pPr>
        <w:jc w:val="center"/>
      </w:pPr>
      <w:r w:rsidRPr="002B5FFE">
        <w:rPr>
          <w:noProof/>
        </w:rPr>
        <w:drawing>
          <wp:inline distT="0" distB="0" distL="0" distR="0" wp14:anchorId="0AEFF678" wp14:editId="0F8901BC">
            <wp:extent cx="1633855" cy="841375"/>
            <wp:effectExtent l="0" t="0" r="4445" b="0"/>
            <wp:docPr id="3"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7C5A049F" w14:textId="77777777" w:rsidR="00C2733D" w:rsidRPr="002B5FFE" w:rsidRDefault="00C2733D" w:rsidP="00D112BA">
      <w:pPr>
        <w:pStyle w:val="BodyText"/>
      </w:pPr>
    </w:p>
    <w:p w14:paraId="247039BB" w14:textId="77777777" w:rsidR="00C2733D" w:rsidRPr="002B5FFE" w:rsidRDefault="00870779">
      <w:pPr>
        <w:jc w:val="center"/>
        <w:rPr>
          <w:b/>
          <w:sz w:val="44"/>
          <w:szCs w:val="44"/>
        </w:rPr>
      </w:pPr>
      <w:r w:rsidRPr="002B5FFE">
        <w:rPr>
          <w:b/>
          <w:sz w:val="44"/>
          <w:szCs w:val="44"/>
        </w:rPr>
        <w:t xml:space="preserve">IHE </w:t>
      </w:r>
      <w:r w:rsidR="00C444FE" w:rsidRPr="002B5FFE">
        <w:rPr>
          <w:b/>
          <w:sz w:val="44"/>
          <w:szCs w:val="44"/>
        </w:rPr>
        <w:t>Patient Care Device</w:t>
      </w:r>
      <w:r w:rsidR="00056561" w:rsidRPr="002B5FFE">
        <w:rPr>
          <w:b/>
          <w:sz w:val="44"/>
          <w:szCs w:val="44"/>
        </w:rPr>
        <w:t xml:space="preserve"> (</w:t>
      </w:r>
      <w:r w:rsidR="00B633F2" w:rsidRPr="002B5FFE">
        <w:rPr>
          <w:b/>
          <w:sz w:val="44"/>
          <w:szCs w:val="44"/>
        </w:rPr>
        <w:t>PCD</w:t>
      </w:r>
      <w:r w:rsidRPr="002B5FFE">
        <w:rPr>
          <w:b/>
          <w:sz w:val="44"/>
          <w:szCs w:val="44"/>
        </w:rPr>
        <w:t>)</w:t>
      </w:r>
    </w:p>
    <w:p w14:paraId="0063790E" w14:textId="77777777" w:rsidR="00C2733D" w:rsidRPr="002B5FFE" w:rsidRDefault="00C2733D">
      <w:pPr>
        <w:jc w:val="center"/>
        <w:rPr>
          <w:b/>
          <w:sz w:val="44"/>
          <w:szCs w:val="44"/>
        </w:rPr>
      </w:pPr>
      <w:r w:rsidRPr="002B5FFE">
        <w:rPr>
          <w:b/>
          <w:sz w:val="44"/>
          <w:szCs w:val="44"/>
        </w:rPr>
        <w:t>Technical Framework</w:t>
      </w:r>
    </w:p>
    <w:p w14:paraId="0327B175" w14:textId="77777777" w:rsidR="00C2733D" w:rsidRPr="002B5FFE" w:rsidRDefault="00C2733D" w:rsidP="00502B2C">
      <w:pPr>
        <w:pStyle w:val="BodyText"/>
      </w:pPr>
    </w:p>
    <w:p w14:paraId="24CF7ECB" w14:textId="77777777" w:rsidR="00433551" w:rsidRPr="002B5FFE" w:rsidRDefault="00433551" w:rsidP="00502B2C">
      <w:pPr>
        <w:pStyle w:val="BodyText"/>
      </w:pPr>
    </w:p>
    <w:p w14:paraId="473FF6D1" w14:textId="77777777" w:rsidR="00C2733D" w:rsidRPr="002B5FFE" w:rsidRDefault="00C2733D">
      <w:pPr>
        <w:jc w:val="center"/>
        <w:rPr>
          <w:b/>
          <w:sz w:val="44"/>
          <w:szCs w:val="44"/>
        </w:rPr>
      </w:pPr>
      <w:r w:rsidRPr="002B5FFE">
        <w:rPr>
          <w:b/>
          <w:sz w:val="44"/>
          <w:szCs w:val="44"/>
        </w:rPr>
        <w:t xml:space="preserve">Volume 1 </w:t>
      </w:r>
    </w:p>
    <w:p w14:paraId="7BEC9C02" w14:textId="77777777" w:rsidR="00C2733D" w:rsidRPr="002B5FFE" w:rsidRDefault="0055437C">
      <w:pPr>
        <w:jc w:val="center"/>
        <w:rPr>
          <w:b/>
          <w:sz w:val="44"/>
          <w:szCs w:val="44"/>
        </w:rPr>
      </w:pPr>
      <w:r w:rsidRPr="002B5FFE">
        <w:rPr>
          <w:b/>
          <w:sz w:val="44"/>
          <w:szCs w:val="44"/>
        </w:rPr>
        <w:t xml:space="preserve">IHE </w:t>
      </w:r>
      <w:r w:rsidR="00B633F2" w:rsidRPr="002B5FFE">
        <w:rPr>
          <w:b/>
          <w:sz w:val="44"/>
          <w:szCs w:val="44"/>
        </w:rPr>
        <w:t>PCD</w:t>
      </w:r>
      <w:r w:rsidR="0086005C" w:rsidRPr="002B5FFE">
        <w:rPr>
          <w:b/>
          <w:sz w:val="44"/>
          <w:szCs w:val="44"/>
        </w:rPr>
        <w:t xml:space="preserve"> TF-1</w:t>
      </w:r>
    </w:p>
    <w:p w14:paraId="3F29E66C" w14:textId="77777777" w:rsidR="00C2733D" w:rsidRPr="002B5FFE" w:rsidRDefault="00C2733D">
      <w:pPr>
        <w:jc w:val="center"/>
        <w:rPr>
          <w:b/>
          <w:sz w:val="44"/>
          <w:szCs w:val="44"/>
        </w:rPr>
      </w:pPr>
      <w:r w:rsidRPr="002B5FFE">
        <w:rPr>
          <w:b/>
          <w:sz w:val="44"/>
          <w:szCs w:val="44"/>
        </w:rPr>
        <w:t>Profiles</w:t>
      </w:r>
    </w:p>
    <w:p w14:paraId="45799414" w14:textId="77777777" w:rsidR="00C2733D" w:rsidRPr="002B5FFE" w:rsidRDefault="00C2733D" w:rsidP="00502B2C">
      <w:pPr>
        <w:pStyle w:val="BodyText"/>
      </w:pPr>
    </w:p>
    <w:p w14:paraId="64328ABF" w14:textId="77777777" w:rsidR="00C2733D" w:rsidRPr="002B5FFE" w:rsidRDefault="00C2733D" w:rsidP="00502B2C">
      <w:pPr>
        <w:pStyle w:val="BodyText"/>
      </w:pPr>
    </w:p>
    <w:p w14:paraId="0201A62B" w14:textId="77777777" w:rsidR="00D112BA" w:rsidRPr="002B5FFE" w:rsidRDefault="00D112BA" w:rsidP="00502B2C">
      <w:pPr>
        <w:pStyle w:val="BodyText"/>
      </w:pPr>
    </w:p>
    <w:p w14:paraId="14507EDD" w14:textId="77777777" w:rsidR="00D112BA" w:rsidRPr="002B5FFE" w:rsidRDefault="00D112BA" w:rsidP="00502B2C">
      <w:pPr>
        <w:pStyle w:val="BodyText"/>
      </w:pPr>
    </w:p>
    <w:p w14:paraId="6F1FA373" w14:textId="77777777" w:rsidR="00D112BA" w:rsidRPr="002B5FFE" w:rsidRDefault="00D112BA" w:rsidP="00502B2C">
      <w:pPr>
        <w:pStyle w:val="BodyText"/>
      </w:pPr>
    </w:p>
    <w:p w14:paraId="2BCE6857" w14:textId="77777777" w:rsidR="00176204" w:rsidRPr="002B5FFE" w:rsidRDefault="00176204" w:rsidP="00502B2C">
      <w:pPr>
        <w:pStyle w:val="BodyText"/>
      </w:pPr>
    </w:p>
    <w:p w14:paraId="2885AB4C" w14:textId="77777777" w:rsidR="00176204" w:rsidRPr="002B5FFE" w:rsidRDefault="00176204" w:rsidP="00502B2C">
      <w:pPr>
        <w:pStyle w:val="BodyText"/>
      </w:pPr>
    </w:p>
    <w:p w14:paraId="2B094659" w14:textId="77777777" w:rsidR="00C2733D" w:rsidRPr="002B5FFE" w:rsidRDefault="00C2733D" w:rsidP="00502B2C">
      <w:pPr>
        <w:pStyle w:val="BodyText"/>
      </w:pPr>
    </w:p>
    <w:p w14:paraId="1DDC7F9A" w14:textId="74404CB3" w:rsidR="00C2733D" w:rsidRPr="002B5FFE" w:rsidRDefault="00C2733D" w:rsidP="00EE6892">
      <w:pPr>
        <w:jc w:val="center"/>
        <w:rPr>
          <w:b/>
          <w:sz w:val="28"/>
          <w:szCs w:val="28"/>
        </w:rPr>
      </w:pPr>
      <w:r w:rsidRPr="002B5FFE">
        <w:rPr>
          <w:b/>
          <w:sz w:val="28"/>
          <w:szCs w:val="28"/>
        </w:rPr>
        <w:t xml:space="preserve">Revision </w:t>
      </w:r>
      <w:r w:rsidR="00495030">
        <w:rPr>
          <w:b/>
          <w:sz w:val="28"/>
          <w:szCs w:val="28"/>
        </w:rPr>
        <w:t>8</w:t>
      </w:r>
      <w:r w:rsidR="006A70C3" w:rsidRPr="002B5FFE">
        <w:rPr>
          <w:b/>
          <w:sz w:val="28"/>
          <w:szCs w:val="28"/>
        </w:rPr>
        <w:t>.0</w:t>
      </w:r>
      <w:r w:rsidRPr="002B5FFE">
        <w:rPr>
          <w:b/>
          <w:sz w:val="28"/>
          <w:szCs w:val="28"/>
        </w:rPr>
        <w:t xml:space="preserve"> </w:t>
      </w:r>
      <w:r w:rsidR="00113D85" w:rsidRPr="002B5FFE">
        <w:rPr>
          <w:b/>
          <w:sz w:val="28"/>
          <w:szCs w:val="28"/>
        </w:rPr>
        <w:t>–</w:t>
      </w:r>
      <w:r w:rsidR="000923C6" w:rsidRPr="002B5FFE">
        <w:rPr>
          <w:b/>
          <w:sz w:val="28"/>
          <w:szCs w:val="28"/>
        </w:rPr>
        <w:t xml:space="preserve"> </w:t>
      </w:r>
      <w:r w:rsidR="00113D85" w:rsidRPr="002B5FFE">
        <w:rPr>
          <w:b/>
          <w:sz w:val="28"/>
          <w:szCs w:val="28"/>
        </w:rPr>
        <w:t>Final Text</w:t>
      </w:r>
    </w:p>
    <w:p w14:paraId="2F18046C" w14:textId="15A1D06B" w:rsidR="00C2733D" w:rsidRPr="002B5FFE" w:rsidRDefault="00495030" w:rsidP="00EE6892">
      <w:pPr>
        <w:jc w:val="center"/>
        <w:rPr>
          <w:b/>
          <w:sz w:val="28"/>
          <w:szCs w:val="28"/>
        </w:rPr>
      </w:pPr>
      <w:r>
        <w:rPr>
          <w:b/>
          <w:sz w:val="28"/>
          <w:szCs w:val="28"/>
        </w:rPr>
        <w:t xml:space="preserve">October </w:t>
      </w:r>
      <w:r w:rsidR="00300293">
        <w:rPr>
          <w:b/>
          <w:sz w:val="28"/>
          <w:szCs w:val="28"/>
        </w:rPr>
        <w:t>23</w:t>
      </w:r>
      <w:r>
        <w:rPr>
          <w:b/>
          <w:sz w:val="28"/>
          <w:szCs w:val="28"/>
        </w:rPr>
        <w:t>, 2018</w:t>
      </w:r>
    </w:p>
    <w:p w14:paraId="476E7608" w14:textId="77777777" w:rsidR="00C2733D" w:rsidRPr="002B5FFE" w:rsidRDefault="00C2733D" w:rsidP="000D5F40">
      <w:pPr>
        <w:jc w:val="center"/>
      </w:pPr>
    </w:p>
    <w:p w14:paraId="73B2DFBA" w14:textId="77777777" w:rsidR="00176204" w:rsidRPr="002B5FFE" w:rsidRDefault="00176204" w:rsidP="00502B2C">
      <w:pPr>
        <w:pStyle w:val="BodyText"/>
      </w:pPr>
    </w:p>
    <w:p w14:paraId="303DE612" w14:textId="77777777" w:rsidR="00433551" w:rsidRPr="002B5FFE" w:rsidRDefault="00433551" w:rsidP="00433551"/>
    <w:p w14:paraId="51B011FC" w14:textId="77777777" w:rsidR="00433551" w:rsidRPr="002B5FFE" w:rsidRDefault="00433551" w:rsidP="00433551">
      <w:pPr>
        <w:pStyle w:val="BodyText"/>
        <w:pBdr>
          <w:top w:val="single" w:sz="18" w:space="1" w:color="auto"/>
          <w:left w:val="single" w:sz="18" w:space="4" w:color="auto"/>
          <w:bottom w:val="single" w:sz="18" w:space="1" w:color="auto"/>
          <w:right w:val="single" w:sz="18" w:space="4" w:color="auto"/>
        </w:pBdr>
        <w:jc w:val="center"/>
      </w:pPr>
      <w:r w:rsidRPr="002B5FFE">
        <w:rPr>
          <w:b/>
        </w:rPr>
        <w:t xml:space="preserve">Please verify you have the most recent version of this document, </w:t>
      </w:r>
      <w:r w:rsidRPr="002B5FFE">
        <w:t xml:space="preserve">which is published </w:t>
      </w:r>
      <w:hyperlink r:id="rId9" w:history="1">
        <w:r w:rsidRPr="002B5FFE">
          <w:rPr>
            <w:rStyle w:val="Hyperlink"/>
          </w:rPr>
          <w:t>here</w:t>
        </w:r>
      </w:hyperlink>
      <w:r w:rsidRPr="002B5FFE">
        <w:t>.</w:t>
      </w:r>
    </w:p>
    <w:p w14:paraId="6AAEDB64" w14:textId="77777777" w:rsidR="00C2733D" w:rsidRPr="002B5FFE" w:rsidRDefault="00433551" w:rsidP="000622B6">
      <w:pPr>
        <w:pStyle w:val="TOCHeading1"/>
      </w:pPr>
      <w:r w:rsidRPr="002B5FFE">
        <w:br w:type="page"/>
      </w:r>
      <w:r w:rsidR="0055437C" w:rsidRPr="002B5FFE">
        <w:lastRenderedPageBreak/>
        <w:t>CONTENTS</w:t>
      </w:r>
    </w:p>
    <w:p w14:paraId="51238C47" w14:textId="77777777" w:rsidR="00F128A5" w:rsidRPr="002B5FFE" w:rsidRDefault="00F128A5" w:rsidP="00F128A5"/>
    <w:bookmarkStart w:id="0" w:name="_Toc210747688"/>
    <w:bookmarkStart w:id="1" w:name="_Toc214425580"/>
    <w:p w14:paraId="758584FA" w14:textId="2A3C832A" w:rsidR="0087052E" w:rsidRDefault="00F128A5">
      <w:pPr>
        <w:pStyle w:val="TOC1"/>
        <w:rPr>
          <w:rFonts w:asciiTheme="minorHAnsi" w:eastAsiaTheme="minorEastAsia" w:hAnsiTheme="minorHAnsi" w:cstheme="minorBidi"/>
          <w:noProof/>
          <w:sz w:val="22"/>
          <w:szCs w:val="22"/>
        </w:rPr>
      </w:pPr>
      <w:r w:rsidRPr="002B5FFE">
        <w:fldChar w:fldCharType="begin"/>
      </w:r>
      <w:r w:rsidRPr="002B5FFE">
        <w:instrText xml:space="preserve"> TOC \o "2-6" \h \z \t "Heading 1,1,Appendix Heading 2,2,Appendix Heading 1,1,Appendix Heading 3,3,Glossary,1,Part Title,1" </w:instrText>
      </w:r>
      <w:r w:rsidRPr="002B5FFE">
        <w:fldChar w:fldCharType="separate"/>
      </w:r>
      <w:hyperlink w:anchor="_Toc23947504" w:history="1">
        <w:r w:rsidR="0087052E" w:rsidRPr="00953A59">
          <w:rPr>
            <w:rStyle w:val="Hyperlink"/>
            <w:noProof/>
          </w:rPr>
          <w:t>1 Introduction</w:t>
        </w:r>
        <w:r w:rsidR="0087052E">
          <w:rPr>
            <w:noProof/>
            <w:webHidden/>
          </w:rPr>
          <w:tab/>
        </w:r>
        <w:r w:rsidR="0087052E">
          <w:rPr>
            <w:noProof/>
            <w:webHidden/>
          </w:rPr>
          <w:fldChar w:fldCharType="begin"/>
        </w:r>
        <w:r w:rsidR="0087052E">
          <w:rPr>
            <w:noProof/>
            <w:webHidden/>
          </w:rPr>
          <w:instrText xml:space="preserve"> PAGEREF _Toc23947504 \h </w:instrText>
        </w:r>
        <w:r w:rsidR="0087052E">
          <w:rPr>
            <w:noProof/>
            <w:webHidden/>
          </w:rPr>
        </w:r>
        <w:r w:rsidR="0087052E">
          <w:rPr>
            <w:noProof/>
            <w:webHidden/>
          </w:rPr>
          <w:fldChar w:fldCharType="separate"/>
        </w:r>
        <w:r w:rsidR="0087052E">
          <w:rPr>
            <w:noProof/>
            <w:webHidden/>
          </w:rPr>
          <w:t>5</w:t>
        </w:r>
        <w:r w:rsidR="0087052E">
          <w:rPr>
            <w:noProof/>
            <w:webHidden/>
          </w:rPr>
          <w:fldChar w:fldCharType="end"/>
        </w:r>
      </w:hyperlink>
    </w:p>
    <w:p w14:paraId="1E4B6136" w14:textId="7458989B" w:rsidR="0087052E" w:rsidRDefault="00F07B51">
      <w:pPr>
        <w:pStyle w:val="TOC2"/>
        <w:rPr>
          <w:rFonts w:asciiTheme="minorHAnsi" w:eastAsiaTheme="minorEastAsia" w:hAnsiTheme="minorHAnsi" w:cstheme="minorBidi"/>
          <w:noProof/>
          <w:sz w:val="22"/>
          <w:szCs w:val="22"/>
        </w:rPr>
      </w:pPr>
      <w:hyperlink w:anchor="_Toc23947505" w:history="1">
        <w:r w:rsidR="0087052E" w:rsidRPr="00953A59">
          <w:rPr>
            <w:rStyle w:val="Hyperlink"/>
            <w:noProof/>
          </w:rPr>
          <w:t>1.1 Introduction to IHE</w:t>
        </w:r>
        <w:r w:rsidR="0087052E">
          <w:rPr>
            <w:noProof/>
            <w:webHidden/>
          </w:rPr>
          <w:tab/>
        </w:r>
        <w:r w:rsidR="0087052E">
          <w:rPr>
            <w:noProof/>
            <w:webHidden/>
          </w:rPr>
          <w:fldChar w:fldCharType="begin"/>
        </w:r>
        <w:r w:rsidR="0087052E">
          <w:rPr>
            <w:noProof/>
            <w:webHidden/>
          </w:rPr>
          <w:instrText xml:space="preserve"> PAGEREF _Toc23947505 \h </w:instrText>
        </w:r>
        <w:r w:rsidR="0087052E">
          <w:rPr>
            <w:noProof/>
            <w:webHidden/>
          </w:rPr>
        </w:r>
        <w:r w:rsidR="0087052E">
          <w:rPr>
            <w:noProof/>
            <w:webHidden/>
          </w:rPr>
          <w:fldChar w:fldCharType="separate"/>
        </w:r>
        <w:r w:rsidR="0087052E">
          <w:rPr>
            <w:noProof/>
            <w:webHidden/>
          </w:rPr>
          <w:t>5</w:t>
        </w:r>
        <w:r w:rsidR="0087052E">
          <w:rPr>
            <w:noProof/>
            <w:webHidden/>
          </w:rPr>
          <w:fldChar w:fldCharType="end"/>
        </w:r>
      </w:hyperlink>
    </w:p>
    <w:p w14:paraId="4CDD07CB" w14:textId="696C8FEB" w:rsidR="0087052E" w:rsidRDefault="00F07B51">
      <w:pPr>
        <w:pStyle w:val="TOC2"/>
        <w:rPr>
          <w:rFonts w:asciiTheme="minorHAnsi" w:eastAsiaTheme="minorEastAsia" w:hAnsiTheme="minorHAnsi" w:cstheme="minorBidi"/>
          <w:noProof/>
          <w:sz w:val="22"/>
          <w:szCs w:val="22"/>
        </w:rPr>
      </w:pPr>
      <w:hyperlink w:anchor="_Toc23947506" w:history="1">
        <w:r w:rsidR="0087052E" w:rsidRPr="00953A59">
          <w:rPr>
            <w:rStyle w:val="Hyperlink"/>
            <w:noProof/>
          </w:rPr>
          <w:t>1.2 Introduction to IHE Patient Care Device (PCD)</w:t>
        </w:r>
        <w:r w:rsidR="0087052E">
          <w:rPr>
            <w:noProof/>
            <w:webHidden/>
          </w:rPr>
          <w:tab/>
        </w:r>
        <w:r w:rsidR="0087052E">
          <w:rPr>
            <w:noProof/>
            <w:webHidden/>
          </w:rPr>
          <w:fldChar w:fldCharType="begin"/>
        </w:r>
        <w:r w:rsidR="0087052E">
          <w:rPr>
            <w:noProof/>
            <w:webHidden/>
          </w:rPr>
          <w:instrText xml:space="preserve"> PAGEREF _Toc23947506 \h </w:instrText>
        </w:r>
        <w:r w:rsidR="0087052E">
          <w:rPr>
            <w:noProof/>
            <w:webHidden/>
          </w:rPr>
        </w:r>
        <w:r w:rsidR="0087052E">
          <w:rPr>
            <w:noProof/>
            <w:webHidden/>
          </w:rPr>
          <w:fldChar w:fldCharType="separate"/>
        </w:r>
        <w:r w:rsidR="0087052E">
          <w:rPr>
            <w:noProof/>
            <w:webHidden/>
          </w:rPr>
          <w:t>5</w:t>
        </w:r>
        <w:r w:rsidR="0087052E">
          <w:rPr>
            <w:noProof/>
            <w:webHidden/>
          </w:rPr>
          <w:fldChar w:fldCharType="end"/>
        </w:r>
      </w:hyperlink>
    </w:p>
    <w:p w14:paraId="5680D2E8" w14:textId="1206C64E" w:rsidR="0087052E" w:rsidRDefault="00F07B51">
      <w:pPr>
        <w:pStyle w:val="TOC2"/>
        <w:rPr>
          <w:rFonts w:asciiTheme="minorHAnsi" w:eastAsiaTheme="minorEastAsia" w:hAnsiTheme="minorHAnsi" w:cstheme="minorBidi"/>
          <w:noProof/>
          <w:sz w:val="22"/>
          <w:szCs w:val="22"/>
        </w:rPr>
      </w:pPr>
      <w:hyperlink w:anchor="_Toc23947507" w:history="1">
        <w:r w:rsidR="0087052E" w:rsidRPr="00953A59">
          <w:rPr>
            <w:rStyle w:val="Hyperlink"/>
            <w:noProof/>
          </w:rPr>
          <w:t>1.3 Intended Audience</w:t>
        </w:r>
        <w:r w:rsidR="0087052E">
          <w:rPr>
            <w:noProof/>
            <w:webHidden/>
          </w:rPr>
          <w:tab/>
        </w:r>
        <w:r w:rsidR="0087052E">
          <w:rPr>
            <w:noProof/>
            <w:webHidden/>
          </w:rPr>
          <w:fldChar w:fldCharType="begin"/>
        </w:r>
        <w:r w:rsidR="0087052E">
          <w:rPr>
            <w:noProof/>
            <w:webHidden/>
          </w:rPr>
          <w:instrText xml:space="preserve"> PAGEREF _Toc23947507 \h </w:instrText>
        </w:r>
        <w:r w:rsidR="0087052E">
          <w:rPr>
            <w:noProof/>
            <w:webHidden/>
          </w:rPr>
        </w:r>
        <w:r w:rsidR="0087052E">
          <w:rPr>
            <w:noProof/>
            <w:webHidden/>
          </w:rPr>
          <w:fldChar w:fldCharType="separate"/>
        </w:r>
        <w:r w:rsidR="0087052E">
          <w:rPr>
            <w:noProof/>
            <w:webHidden/>
          </w:rPr>
          <w:t>6</w:t>
        </w:r>
        <w:r w:rsidR="0087052E">
          <w:rPr>
            <w:noProof/>
            <w:webHidden/>
          </w:rPr>
          <w:fldChar w:fldCharType="end"/>
        </w:r>
      </w:hyperlink>
    </w:p>
    <w:p w14:paraId="2727F828" w14:textId="10945914" w:rsidR="0087052E" w:rsidRDefault="00F07B51">
      <w:pPr>
        <w:pStyle w:val="TOC2"/>
        <w:rPr>
          <w:rFonts w:asciiTheme="minorHAnsi" w:eastAsiaTheme="minorEastAsia" w:hAnsiTheme="minorHAnsi" w:cstheme="minorBidi"/>
          <w:noProof/>
          <w:sz w:val="22"/>
          <w:szCs w:val="22"/>
        </w:rPr>
      </w:pPr>
      <w:hyperlink w:anchor="_Toc23947508" w:history="1">
        <w:r w:rsidR="0087052E" w:rsidRPr="00953A59">
          <w:rPr>
            <w:rStyle w:val="Hyperlink"/>
            <w:noProof/>
          </w:rPr>
          <w:t>1.4 Pre-requisites and Reference Material</w:t>
        </w:r>
        <w:r w:rsidR="0087052E">
          <w:rPr>
            <w:noProof/>
            <w:webHidden/>
          </w:rPr>
          <w:tab/>
        </w:r>
        <w:r w:rsidR="0087052E">
          <w:rPr>
            <w:noProof/>
            <w:webHidden/>
          </w:rPr>
          <w:fldChar w:fldCharType="begin"/>
        </w:r>
        <w:r w:rsidR="0087052E">
          <w:rPr>
            <w:noProof/>
            <w:webHidden/>
          </w:rPr>
          <w:instrText xml:space="preserve"> PAGEREF _Toc23947508 \h </w:instrText>
        </w:r>
        <w:r w:rsidR="0087052E">
          <w:rPr>
            <w:noProof/>
            <w:webHidden/>
          </w:rPr>
        </w:r>
        <w:r w:rsidR="0087052E">
          <w:rPr>
            <w:noProof/>
            <w:webHidden/>
          </w:rPr>
          <w:fldChar w:fldCharType="separate"/>
        </w:r>
        <w:r w:rsidR="0087052E">
          <w:rPr>
            <w:noProof/>
            <w:webHidden/>
          </w:rPr>
          <w:t>6</w:t>
        </w:r>
        <w:r w:rsidR="0087052E">
          <w:rPr>
            <w:noProof/>
            <w:webHidden/>
          </w:rPr>
          <w:fldChar w:fldCharType="end"/>
        </w:r>
      </w:hyperlink>
    </w:p>
    <w:p w14:paraId="4367E342" w14:textId="4872BE4E" w:rsidR="0087052E" w:rsidRDefault="00F07B51">
      <w:pPr>
        <w:pStyle w:val="TOC3"/>
        <w:rPr>
          <w:rFonts w:asciiTheme="minorHAnsi" w:eastAsiaTheme="minorEastAsia" w:hAnsiTheme="minorHAnsi" w:cstheme="minorBidi"/>
          <w:noProof/>
          <w:sz w:val="22"/>
          <w:szCs w:val="22"/>
        </w:rPr>
      </w:pPr>
      <w:hyperlink w:anchor="_Toc23947509" w:history="1">
        <w:r w:rsidR="0087052E" w:rsidRPr="00953A59">
          <w:rPr>
            <w:rStyle w:val="Hyperlink"/>
            <w:noProof/>
          </w:rPr>
          <w:t>1.4.1 Actor Descriptions</w:t>
        </w:r>
        <w:r w:rsidR="0087052E">
          <w:rPr>
            <w:noProof/>
            <w:webHidden/>
          </w:rPr>
          <w:tab/>
        </w:r>
        <w:r w:rsidR="0087052E">
          <w:rPr>
            <w:noProof/>
            <w:webHidden/>
          </w:rPr>
          <w:fldChar w:fldCharType="begin"/>
        </w:r>
        <w:r w:rsidR="0087052E">
          <w:rPr>
            <w:noProof/>
            <w:webHidden/>
          </w:rPr>
          <w:instrText xml:space="preserve"> PAGEREF _Toc23947509 \h </w:instrText>
        </w:r>
        <w:r w:rsidR="0087052E">
          <w:rPr>
            <w:noProof/>
            <w:webHidden/>
          </w:rPr>
        </w:r>
        <w:r w:rsidR="0087052E">
          <w:rPr>
            <w:noProof/>
            <w:webHidden/>
          </w:rPr>
          <w:fldChar w:fldCharType="separate"/>
        </w:r>
        <w:r w:rsidR="0087052E">
          <w:rPr>
            <w:noProof/>
            <w:webHidden/>
          </w:rPr>
          <w:t>6</w:t>
        </w:r>
        <w:r w:rsidR="0087052E">
          <w:rPr>
            <w:noProof/>
            <w:webHidden/>
          </w:rPr>
          <w:fldChar w:fldCharType="end"/>
        </w:r>
      </w:hyperlink>
    </w:p>
    <w:p w14:paraId="038634D2" w14:textId="0F7DF20D" w:rsidR="0087052E" w:rsidRDefault="00F07B51">
      <w:pPr>
        <w:pStyle w:val="TOC3"/>
        <w:rPr>
          <w:rFonts w:asciiTheme="minorHAnsi" w:eastAsiaTheme="minorEastAsia" w:hAnsiTheme="minorHAnsi" w:cstheme="minorBidi"/>
          <w:noProof/>
          <w:sz w:val="22"/>
          <w:szCs w:val="22"/>
        </w:rPr>
      </w:pPr>
      <w:hyperlink w:anchor="_Toc23947510" w:history="1">
        <w:r w:rsidR="0087052E" w:rsidRPr="00953A59">
          <w:rPr>
            <w:rStyle w:val="Hyperlink"/>
            <w:noProof/>
          </w:rPr>
          <w:t>1.4.2 Transaction Descriptions</w:t>
        </w:r>
        <w:r w:rsidR="0087052E">
          <w:rPr>
            <w:noProof/>
            <w:webHidden/>
          </w:rPr>
          <w:tab/>
        </w:r>
        <w:r w:rsidR="0087052E">
          <w:rPr>
            <w:noProof/>
            <w:webHidden/>
          </w:rPr>
          <w:fldChar w:fldCharType="begin"/>
        </w:r>
        <w:r w:rsidR="0087052E">
          <w:rPr>
            <w:noProof/>
            <w:webHidden/>
          </w:rPr>
          <w:instrText xml:space="preserve"> PAGEREF _Toc23947510 \h </w:instrText>
        </w:r>
        <w:r w:rsidR="0087052E">
          <w:rPr>
            <w:noProof/>
            <w:webHidden/>
          </w:rPr>
        </w:r>
        <w:r w:rsidR="0087052E">
          <w:rPr>
            <w:noProof/>
            <w:webHidden/>
          </w:rPr>
          <w:fldChar w:fldCharType="separate"/>
        </w:r>
        <w:r w:rsidR="0087052E">
          <w:rPr>
            <w:noProof/>
            <w:webHidden/>
          </w:rPr>
          <w:t>6</w:t>
        </w:r>
        <w:r w:rsidR="0087052E">
          <w:rPr>
            <w:noProof/>
            <w:webHidden/>
          </w:rPr>
          <w:fldChar w:fldCharType="end"/>
        </w:r>
      </w:hyperlink>
    </w:p>
    <w:p w14:paraId="4EA50799" w14:textId="388DC62B" w:rsidR="0087052E" w:rsidRDefault="00F07B51">
      <w:pPr>
        <w:pStyle w:val="TOC3"/>
        <w:rPr>
          <w:rFonts w:asciiTheme="minorHAnsi" w:eastAsiaTheme="minorEastAsia" w:hAnsiTheme="minorHAnsi" w:cstheme="minorBidi"/>
          <w:noProof/>
          <w:sz w:val="22"/>
          <w:szCs w:val="22"/>
        </w:rPr>
      </w:pPr>
      <w:hyperlink w:anchor="_Toc23947511" w:history="1">
        <w:r w:rsidR="0087052E" w:rsidRPr="00953A59">
          <w:rPr>
            <w:rStyle w:val="Hyperlink"/>
            <w:noProof/>
          </w:rPr>
          <w:t>1.4.3 Content Modules</w:t>
        </w:r>
        <w:r w:rsidR="0087052E">
          <w:rPr>
            <w:noProof/>
            <w:webHidden/>
          </w:rPr>
          <w:tab/>
        </w:r>
        <w:r w:rsidR="0087052E">
          <w:rPr>
            <w:noProof/>
            <w:webHidden/>
          </w:rPr>
          <w:fldChar w:fldCharType="begin"/>
        </w:r>
        <w:r w:rsidR="0087052E">
          <w:rPr>
            <w:noProof/>
            <w:webHidden/>
          </w:rPr>
          <w:instrText xml:space="preserve"> PAGEREF _Toc23947511 \h </w:instrText>
        </w:r>
        <w:r w:rsidR="0087052E">
          <w:rPr>
            <w:noProof/>
            <w:webHidden/>
          </w:rPr>
        </w:r>
        <w:r w:rsidR="0087052E">
          <w:rPr>
            <w:noProof/>
            <w:webHidden/>
          </w:rPr>
          <w:fldChar w:fldCharType="separate"/>
        </w:r>
        <w:r w:rsidR="0087052E">
          <w:rPr>
            <w:noProof/>
            <w:webHidden/>
          </w:rPr>
          <w:t>6</w:t>
        </w:r>
        <w:r w:rsidR="0087052E">
          <w:rPr>
            <w:noProof/>
            <w:webHidden/>
          </w:rPr>
          <w:fldChar w:fldCharType="end"/>
        </w:r>
      </w:hyperlink>
    </w:p>
    <w:p w14:paraId="2C2151F9" w14:textId="5DBDD6EC" w:rsidR="0087052E" w:rsidRDefault="00F07B51">
      <w:pPr>
        <w:pStyle w:val="TOC3"/>
        <w:rPr>
          <w:rFonts w:asciiTheme="minorHAnsi" w:eastAsiaTheme="minorEastAsia" w:hAnsiTheme="minorHAnsi" w:cstheme="minorBidi"/>
          <w:noProof/>
          <w:sz w:val="22"/>
          <w:szCs w:val="22"/>
        </w:rPr>
      </w:pPr>
      <w:hyperlink w:anchor="_Toc23947512" w:history="1">
        <w:r w:rsidR="0087052E" w:rsidRPr="00953A59">
          <w:rPr>
            <w:rStyle w:val="Hyperlink"/>
            <w:noProof/>
          </w:rPr>
          <w:t>1.4.4 IHE Integration Statements</w:t>
        </w:r>
        <w:r w:rsidR="0087052E">
          <w:rPr>
            <w:noProof/>
            <w:webHidden/>
          </w:rPr>
          <w:tab/>
        </w:r>
        <w:r w:rsidR="0087052E">
          <w:rPr>
            <w:noProof/>
            <w:webHidden/>
          </w:rPr>
          <w:fldChar w:fldCharType="begin"/>
        </w:r>
        <w:r w:rsidR="0087052E">
          <w:rPr>
            <w:noProof/>
            <w:webHidden/>
          </w:rPr>
          <w:instrText xml:space="preserve"> PAGEREF _Toc23947512 \h </w:instrText>
        </w:r>
        <w:r w:rsidR="0087052E">
          <w:rPr>
            <w:noProof/>
            <w:webHidden/>
          </w:rPr>
        </w:r>
        <w:r w:rsidR="0087052E">
          <w:rPr>
            <w:noProof/>
            <w:webHidden/>
          </w:rPr>
          <w:fldChar w:fldCharType="separate"/>
        </w:r>
        <w:r w:rsidR="0087052E">
          <w:rPr>
            <w:noProof/>
            <w:webHidden/>
          </w:rPr>
          <w:t>6</w:t>
        </w:r>
        <w:r w:rsidR="0087052E">
          <w:rPr>
            <w:noProof/>
            <w:webHidden/>
          </w:rPr>
          <w:fldChar w:fldCharType="end"/>
        </w:r>
      </w:hyperlink>
    </w:p>
    <w:p w14:paraId="15528BAF" w14:textId="258E25CE" w:rsidR="0087052E" w:rsidRDefault="00F07B51">
      <w:pPr>
        <w:pStyle w:val="TOC2"/>
        <w:rPr>
          <w:rFonts w:asciiTheme="minorHAnsi" w:eastAsiaTheme="minorEastAsia" w:hAnsiTheme="minorHAnsi" w:cstheme="minorBidi"/>
          <w:noProof/>
          <w:sz w:val="22"/>
          <w:szCs w:val="22"/>
        </w:rPr>
      </w:pPr>
      <w:hyperlink w:anchor="_Toc23947513" w:history="1">
        <w:r w:rsidR="0087052E" w:rsidRPr="00953A59">
          <w:rPr>
            <w:rStyle w:val="Hyperlink"/>
            <w:noProof/>
          </w:rPr>
          <w:t>1.5 Overview of Technical Framework Volume 1</w:t>
        </w:r>
        <w:r w:rsidR="0087052E">
          <w:rPr>
            <w:noProof/>
            <w:webHidden/>
          </w:rPr>
          <w:tab/>
        </w:r>
        <w:r w:rsidR="0087052E">
          <w:rPr>
            <w:noProof/>
            <w:webHidden/>
          </w:rPr>
          <w:fldChar w:fldCharType="begin"/>
        </w:r>
        <w:r w:rsidR="0087052E">
          <w:rPr>
            <w:noProof/>
            <w:webHidden/>
          </w:rPr>
          <w:instrText xml:space="preserve"> PAGEREF _Toc23947513 \h </w:instrText>
        </w:r>
        <w:r w:rsidR="0087052E">
          <w:rPr>
            <w:noProof/>
            <w:webHidden/>
          </w:rPr>
        </w:r>
        <w:r w:rsidR="0087052E">
          <w:rPr>
            <w:noProof/>
            <w:webHidden/>
          </w:rPr>
          <w:fldChar w:fldCharType="separate"/>
        </w:r>
        <w:r w:rsidR="0087052E">
          <w:rPr>
            <w:noProof/>
            <w:webHidden/>
          </w:rPr>
          <w:t>7</w:t>
        </w:r>
        <w:r w:rsidR="0087052E">
          <w:rPr>
            <w:noProof/>
            <w:webHidden/>
          </w:rPr>
          <w:fldChar w:fldCharType="end"/>
        </w:r>
      </w:hyperlink>
    </w:p>
    <w:p w14:paraId="1AC58454" w14:textId="1D9AD5C9" w:rsidR="0087052E" w:rsidRDefault="00F07B51">
      <w:pPr>
        <w:pStyle w:val="TOC2"/>
        <w:rPr>
          <w:rFonts w:asciiTheme="minorHAnsi" w:eastAsiaTheme="minorEastAsia" w:hAnsiTheme="minorHAnsi" w:cstheme="minorBidi"/>
          <w:noProof/>
          <w:sz w:val="22"/>
          <w:szCs w:val="22"/>
        </w:rPr>
      </w:pPr>
      <w:hyperlink w:anchor="_Toc23947514" w:history="1">
        <w:r w:rsidR="0087052E" w:rsidRPr="00953A59">
          <w:rPr>
            <w:rStyle w:val="Hyperlink"/>
            <w:noProof/>
          </w:rPr>
          <w:t>1.6 Comment Process</w:t>
        </w:r>
        <w:r w:rsidR="0087052E">
          <w:rPr>
            <w:noProof/>
            <w:webHidden/>
          </w:rPr>
          <w:tab/>
        </w:r>
        <w:r w:rsidR="0087052E">
          <w:rPr>
            <w:noProof/>
            <w:webHidden/>
          </w:rPr>
          <w:fldChar w:fldCharType="begin"/>
        </w:r>
        <w:r w:rsidR="0087052E">
          <w:rPr>
            <w:noProof/>
            <w:webHidden/>
          </w:rPr>
          <w:instrText xml:space="preserve"> PAGEREF _Toc23947514 \h </w:instrText>
        </w:r>
        <w:r w:rsidR="0087052E">
          <w:rPr>
            <w:noProof/>
            <w:webHidden/>
          </w:rPr>
        </w:r>
        <w:r w:rsidR="0087052E">
          <w:rPr>
            <w:noProof/>
            <w:webHidden/>
          </w:rPr>
          <w:fldChar w:fldCharType="separate"/>
        </w:r>
        <w:r w:rsidR="0087052E">
          <w:rPr>
            <w:noProof/>
            <w:webHidden/>
          </w:rPr>
          <w:t>7</w:t>
        </w:r>
        <w:r w:rsidR="0087052E">
          <w:rPr>
            <w:noProof/>
            <w:webHidden/>
          </w:rPr>
          <w:fldChar w:fldCharType="end"/>
        </w:r>
      </w:hyperlink>
    </w:p>
    <w:p w14:paraId="2672567F" w14:textId="440A4187" w:rsidR="0087052E" w:rsidRDefault="00F07B51">
      <w:pPr>
        <w:pStyle w:val="TOC2"/>
        <w:rPr>
          <w:rFonts w:asciiTheme="minorHAnsi" w:eastAsiaTheme="minorEastAsia" w:hAnsiTheme="minorHAnsi" w:cstheme="minorBidi"/>
          <w:noProof/>
          <w:sz w:val="22"/>
          <w:szCs w:val="22"/>
        </w:rPr>
      </w:pPr>
      <w:hyperlink w:anchor="_Toc23947515" w:history="1">
        <w:r w:rsidR="0087052E" w:rsidRPr="00953A59">
          <w:rPr>
            <w:rStyle w:val="Hyperlink"/>
            <w:noProof/>
          </w:rPr>
          <w:t>1.7 Copyright Licenses</w:t>
        </w:r>
        <w:r w:rsidR="0087052E">
          <w:rPr>
            <w:noProof/>
            <w:webHidden/>
          </w:rPr>
          <w:tab/>
        </w:r>
        <w:r w:rsidR="0087052E">
          <w:rPr>
            <w:noProof/>
            <w:webHidden/>
          </w:rPr>
          <w:fldChar w:fldCharType="begin"/>
        </w:r>
        <w:r w:rsidR="0087052E">
          <w:rPr>
            <w:noProof/>
            <w:webHidden/>
          </w:rPr>
          <w:instrText xml:space="preserve"> PAGEREF _Toc23947515 \h </w:instrText>
        </w:r>
        <w:r w:rsidR="0087052E">
          <w:rPr>
            <w:noProof/>
            <w:webHidden/>
          </w:rPr>
        </w:r>
        <w:r w:rsidR="0087052E">
          <w:rPr>
            <w:noProof/>
            <w:webHidden/>
          </w:rPr>
          <w:fldChar w:fldCharType="separate"/>
        </w:r>
        <w:r w:rsidR="0087052E">
          <w:rPr>
            <w:noProof/>
            <w:webHidden/>
          </w:rPr>
          <w:t>7</w:t>
        </w:r>
        <w:r w:rsidR="0087052E">
          <w:rPr>
            <w:noProof/>
            <w:webHidden/>
          </w:rPr>
          <w:fldChar w:fldCharType="end"/>
        </w:r>
      </w:hyperlink>
    </w:p>
    <w:p w14:paraId="0B6D00A9" w14:textId="48CCB647" w:rsidR="0087052E" w:rsidRDefault="00F07B51">
      <w:pPr>
        <w:pStyle w:val="TOC3"/>
        <w:rPr>
          <w:rFonts w:asciiTheme="minorHAnsi" w:eastAsiaTheme="minorEastAsia" w:hAnsiTheme="minorHAnsi" w:cstheme="minorBidi"/>
          <w:noProof/>
          <w:sz w:val="22"/>
          <w:szCs w:val="22"/>
        </w:rPr>
      </w:pPr>
      <w:hyperlink w:anchor="_Toc23947516" w:history="1">
        <w:r w:rsidR="0087052E" w:rsidRPr="00953A59">
          <w:rPr>
            <w:rStyle w:val="Hyperlink"/>
            <w:noProof/>
          </w:rPr>
          <w:t>1.7.1 Copyright of Base Standards</w:t>
        </w:r>
        <w:r w:rsidR="0087052E">
          <w:rPr>
            <w:noProof/>
            <w:webHidden/>
          </w:rPr>
          <w:tab/>
        </w:r>
        <w:r w:rsidR="0087052E">
          <w:rPr>
            <w:noProof/>
            <w:webHidden/>
          </w:rPr>
          <w:fldChar w:fldCharType="begin"/>
        </w:r>
        <w:r w:rsidR="0087052E">
          <w:rPr>
            <w:noProof/>
            <w:webHidden/>
          </w:rPr>
          <w:instrText xml:space="preserve"> PAGEREF _Toc23947516 \h </w:instrText>
        </w:r>
        <w:r w:rsidR="0087052E">
          <w:rPr>
            <w:noProof/>
            <w:webHidden/>
          </w:rPr>
        </w:r>
        <w:r w:rsidR="0087052E">
          <w:rPr>
            <w:noProof/>
            <w:webHidden/>
          </w:rPr>
          <w:fldChar w:fldCharType="separate"/>
        </w:r>
        <w:r w:rsidR="0087052E">
          <w:rPr>
            <w:noProof/>
            <w:webHidden/>
          </w:rPr>
          <w:t>7</w:t>
        </w:r>
        <w:r w:rsidR="0087052E">
          <w:rPr>
            <w:noProof/>
            <w:webHidden/>
          </w:rPr>
          <w:fldChar w:fldCharType="end"/>
        </w:r>
      </w:hyperlink>
    </w:p>
    <w:p w14:paraId="6FBF018C" w14:textId="6CDDE173" w:rsidR="0087052E" w:rsidRDefault="00F07B51">
      <w:pPr>
        <w:pStyle w:val="TOC2"/>
        <w:rPr>
          <w:rFonts w:asciiTheme="minorHAnsi" w:eastAsiaTheme="minorEastAsia" w:hAnsiTheme="minorHAnsi" w:cstheme="minorBidi"/>
          <w:noProof/>
          <w:sz w:val="22"/>
          <w:szCs w:val="22"/>
        </w:rPr>
      </w:pPr>
      <w:hyperlink w:anchor="_Toc23947517" w:history="1">
        <w:r w:rsidR="0087052E" w:rsidRPr="00953A59">
          <w:rPr>
            <w:rStyle w:val="Hyperlink"/>
            <w:noProof/>
          </w:rPr>
          <w:t>1.8 Trademark</w:t>
        </w:r>
        <w:r w:rsidR="0087052E">
          <w:rPr>
            <w:noProof/>
            <w:webHidden/>
          </w:rPr>
          <w:tab/>
        </w:r>
        <w:r w:rsidR="0087052E">
          <w:rPr>
            <w:noProof/>
            <w:webHidden/>
          </w:rPr>
          <w:fldChar w:fldCharType="begin"/>
        </w:r>
        <w:r w:rsidR="0087052E">
          <w:rPr>
            <w:noProof/>
            <w:webHidden/>
          </w:rPr>
          <w:instrText xml:space="preserve"> PAGEREF _Toc23947517 \h </w:instrText>
        </w:r>
        <w:r w:rsidR="0087052E">
          <w:rPr>
            <w:noProof/>
            <w:webHidden/>
          </w:rPr>
        </w:r>
        <w:r w:rsidR="0087052E">
          <w:rPr>
            <w:noProof/>
            <w:webHidden/>
          </w:rPr>
          <w:fldChar w:fldCharType="separate"/>
        </w:r>
        <w:r w:rsidR="0087052E">
          <w:rPr>
            <w:noProof/>
            <w:webHidden/>
          </w:rPr>
          <w:t>8</w:t>
        </w:r>
        <w:r w:rsidR="0087052E">
          <w:rPr>
            <w:noProof/>
            <w:webHidden/>
          </w:rPr>
          <w:fldChar w:fldCharType="end"/>
        </w:r>
      </w:hyperlink>
    </w:p>
    <w:p w14:paraId="0DAB53DE" w14:textId="355A3651" w:rsidR="0087052E" w:rsidRDefault="00F07B51">
      <w:pPr>
        <w:pStyle w:val="TOC2"/>
        <w:rPr>
          <w:rFonts w:asciiTheme="minorHAnsi" w:eastAsiaTheme="minorEastAsia" w:hAnsiTheme="minorHAnsi" w:cstheme="minorBidi"/>
          <w:noProof/>
          <w:sz w:val="22"/>
          <w:szCs w:val="22"/>
        </w:rPr>
      </w:pPr>
      <w:hyperlink w:anchor="_Toc23947518" w:history="1">
        <w:r w:rsidR="0087052E" w:rsidRPr="00953A59">
          <w:rPr>
            <w:rStyle w:val="Hyperlink"/>
            <w:noProof/>
          </w:rPr>
          <w:t>1.9 Disclaimer Regarding Patent Rights</w:t>
        </w:r>
        <w:r w:rsidR="0087052E">
          <w:rPr>
            <w:noProof/>
            <w:webHidden/>
          </w:rPr>
          <w:tab/>
        </w:r>
        <w:r w:rsidR="0087052E">
          <w:rPr>
            <w:noProof/>
            <w:webHidden/>
          </w:rPr>
          <w:fldChar w:fldCharType="begin"/>
        </w:r>
        <w:r w:rsidR="0087052E">
          <w:rPr>
            <w:noProof/>
            <w:webHidden/>
          </w:rPr>
          <w:instrText xml:space="preserve"> PAGEREF _Toc23947518 \h </w:instrText>
        </w:r>
        <w:r w:rsidR="0087052E">
          <w:rPr>
            <w:noProof/>
            <w:webHidden/>
          </w:rPr>
        </w:r>
        <w:r w:rsidR="0087052E">
          <w:rPr>
            <w:noProof/>
            <w:webHidden/>
          </w:rPr>
          <w:fldChar w:fldCharType="separate"/>
        </w:r>
        <w:r w:rsidR="0087052E">
          <w:rPr>
            <w:noProof/>
            <w:webHidden/>
          </w:rPr>
          <w:t>8</w:t>
        </w:r>
        <w:r w:rsidR="0087052E">
          <w:rPr>
            <w:noProof/>
            <w:webHidden/>
          </w:rPr>
          <w:fldChar w:fldCharType="end"/>
        </w:r>
      </w:hyperlink>
    </w:p>
    <w:p w14:paraId="00BD36CE" w14:textId="35CCEF9C" w:rsidR="0087052E" w:rsidRDefault="00F07B51">
      <w:pPr>
        <w:pStyle w:val="TOC2"/>
        <w:rPr>
          <w:rFonts w:asciiTheme="minorHAnsi" w:eastAsiaTheme="minorEastAsia" w:hAnsiTheme="minorHAnsi" w:cstheme="minorBidi"/>
          <w:noProof/>
          <w:sz w:val="22"/>
          <w:szCs w:val="22"/>
        </w:rPr>
      </w:pPr>
      <w:hyperlink w:anchor="_Toc23947519" w:history="1">
        <w:r w:rsidR="0087052E" w:rsidRPr="00953A59">
          <w:rPr>
            <w:rStyle w:val="Hyperlink"/>
            <w:noProof/>
          </w:rPr>
          <w:t>1.10 History of Document Changes</w:t>
        </w:r>
        <w:r w:rsidR="0087052E">
          <w:rPr>
            <w:noProof/>
            <w:webHidden/>
          </w:rPr>
          <w:tab/>
        </w:r>
        <w:r w:rsidR="0087052E">
          <w:rPr>
            <w:noProof/>
            <w:webHidden/>
          </w:rPr>
          <w:fldChar w:fldCharType="begin"/>
        </w:r>
        <w:r w:rsidR="0087052E">
          <w:rPr>
            <w:noProof/>
            <w:webHidden/>
          </w:rPr>
          <w:instrText xml:space="preserve"> PAGEREF _Toc23947519 \h </w:instrText>
        </w:r>
        <w:r w:rsidR="0087052E">
          <w:rPr>
            <w:noProof/>
            <w:webHidden/>
          </w:rPr>
        </w:r>
        <w:r w:rsidR="0087052E">
          <w:rPr>
            <w:noProof/>
            <w:webHidden/>
          </w:rPr>
          <w:fldChar w:fldCharType="separate"/>
        </w:r>
        <w:r w:rsidR="0087052E">
          <w:rPr>
            <w:noProof/>
            <w:webHidden/>
          </w:rPr>
          <w:t>8</w:t>
        </w:r>
        <w:r w:rsidR="0087052E">
          <w:rPr>
            <w:noProof/>
            <w:webHidden/>
          </w:rPr>
          <w:fldChar w:fldCharType="end"/>
        </w:r>
      </w:hyperlink>
    </w:p>
    <w:p w14:paraId="75EC376D" w14:textId="37861322" w:rsidR="0087052E" w:rsidRDefault="00F07B51">
      <w:pPr>
        <w:pStyle w:val="TOC1"/>
        <w:rPr>
          <w:rFonts w:asciiTheme="minorHAnsi" w:eastAsiaTheme="minorEastAsia" w:hAnsiTheme="minorHAnsi" w:cstheme="minorBidi"/>
          <w:noProof/>
          <w:sz w:val="22"/>
          <w:szCs w:val="22"/>
        </w:rPr>
      </w:pPr>
      <w:hyperlink w:anchor="_Toc23947520" w:history="1">
        <w:r w:rsidR="0087052E" w:rsidRPr="00953A59">
          <w:rPr>
            <w:rStyle w:val="Hyperlink"/>
            <w:noProof/>
          </w:rPr>
          <w:t>2 Patient Care Device Integration Profiles</w:t>
        </w:r>
        <w:r w:rsidR="0087052E">
          <w:rPr>
            <w:noProof/>
            <w:webHidden/>
          </w:rPr>
          <w:tab/>
        </w:r>
        <w:r w:rsidR="0087052E">
          <w:rPr>
            <w:noProof/>
            <w:webHidden/>
          </w:rPr>
          <w:fldChar w:fldCharType="begin"/>
        </w:r>
        <w:r w:rsidR="0087052E">
          <w:rPr>
            <w:noProof/>
            <w:webHidden/>
          </w:rPr>
          <w:instrText xml:space="preserve"> PAGEREF _Toc23947520 \h </w:instrText>
        </w:r>
        <w:r w:rsidR="0087052E">
          <w:rPr>
            <w:noProof/>
            <w:webHidden/>
          </w:rPr>
        </w:r>
        <w:r w:rsidR="0087052E">
          <w:rPr>
            <w:noProof/>
            <w:webHidden/>
          </w:rPr>
          <w:fldChar w:fldCharType="separate"/>
        </w:r>
        <w:r w:rsidR="0087052E">
          <w:rPr>
            <w:noProof/>
            <w:webHidden/>
          </w:rPr>
          <w:t>10</w:t>
        </w:r>
        <w:r w:rsidR="0087052E">
          <w:rPr>
            <w:noProof/>
            <w:webHidden/>
          </w:rPr>
          <w:fldChar w:fldCharType="end"/>
        </w:r>
      </w:hyperlink>
    </w:p>
    <w:p w14:paraId="02175274" w14:textId="0989B7AD" w:rsidR="0087052E" w:rsidRDefault="00F07B51">
      <w:pPr>
        <w:pStyle w:val="TOC2"/>
        <w:rPr>
          <w:rFonts w:asciiTheme="minorHAnsi" w:eastAsiaTheme="minorEastAsia" w:hAnsiTheme="minorHAnsi" w:cstheme="minorBidi"/>
          <w:noProof/>
          <w:sz w:val="22"/>
          <w:szCs w:val="22"/>
        </w:rPr>
      </w:pPr>
      <w:hyperlink w:anchor="_Toc23947521" w:history="1">
        <w:r w:rsidR="0087052E" w:rsidRPr="00953A59">
          <w:rPr>
            <w:rStyle w:val="Hyperlink"/>
            <w:noProof/>
          </w:rPr>
          <w:t>2.1 Required Actor Groupings and Bindings</w:t>
        </w:r>
        <w:r w:rsidR="0087052E">
          <w:rPr>
            <w:noProof/>
            <w:webHidden/>
          </w:rPr>
          <w:tab/>
        </w:r>
        <w:r w:rsidR="0087052E">
          <w:rPr>
            <w:noProof/>
            <w:webHidden/>
          </w:rPr>
          <w:fldChar w:fldCharType="begin"/>
        </w:r>
        <w:r w:rsidR="0087052E">
          <w:rPr>
            <w:noProof/>
            <w:webHidden/>
          </w:rPr>
          <w:instrText xml:space="preserve"> PAGEREF _Toc23947521 \h </w:instrText>
        </w:r>
        <w:r w:rsidR="0087052E">
          <w:rPr>
            <w:noProof/>
            <w:webHidden/>
          </w:rPr>
        </w:r>
        <w:r w:rsidR="0087052E">
          <w:rPr>
            <w:noProof/>
            <w:webHidden/>
          </w:rPr>
          <w:fldChar w:fldCharType="separate"/>
        </w:r>
        <w:r w:rsidR="0087052E">
          <w:rPr>
            <w:noProof/>
            <w:webHidden/>
          </w:rPr>
          <w:t>10</w:t>
        </w:r>
        <w:r w:rsidR="0087052E">
          <w:rPr>
            <w:noProof/>
            <w:webHidden/>
          </w:rPr>
          <w:fldChar w:fldCharType="end"/>
        </w:r>
      </w:hyperlink>
    </w:p>
    <w:p w14:paraId="53C2E2EA" w14:textId="1580DA92" w:rsidR="0087052E" w:rsidRDefault="00F07B51">
      <w:pPr>
        <w:pStyle w:val="TOC2"/>
        <w:rPr>
          <w:rFonts w:asciiTheme="minorHAnsi" w:eastAsiaTheme="minorEastAsia" w:hAnsiTheme="minorHAnsi" w:cstheme="minorBidi"/>
          <w:noProof/>
          <w:sz w:val="22"/>
          <w:szCs w:val="22"/>
        </w:rPr>
      </w:pPr>
      <w:hyperlink w:anchor="_Toc23947522" w:history="1">
        <w:r w:rsidR="0087052E" w:rsidRPr="00953A59">
          <w:rPr>
            <w:rStyle w:val="Hyperlink"/>
            <w:noProof/>
          </w:rPr>
          <w:t>2.2 Security Implications</w:t>
        </w:r>
        <w:r w:rsidR="0087052E">
          <w:rPr>
            <w:noProof/>
            <w:webHidden/>
          </w:rPr>
          <w:tab/>
        </w:r>
        <w:r w:rsidR="0087052E">
          <w:rPr>
            <w:noProof/>
            <w:webHidden/>
          </w:rPr>
          <w:fldChar w:fldCharType="begin"/>
        </w:r>
        <w:r w:rsidR="0087052E">
          <w:rPr>
            <w:noProof/>
            <w:webHidden/>
          </w:rPr>
          <w:instrText xml:space="preserve"> PAGEREF _Toc23947522 \h </w:instrText>
        </w:r>
        <w:r w:rsidR="0087052E">
          <w:rPr>
            <w:noProof/>
            <w:webHidden/>
          </w:rPr>
        </w:r>
        <w:r w:rsidR="0087052E">
          <w:rPr>
            <w:noProof/>
            <w:webHidden/>
          </w:rPr>
          <w:fldChar w:fldCharType="separate"/>
        </w:r>
        <w:r w:rsidR="0087052E">
          <w:rPr>
            <w:noProof/>
            <w:webHidden/>
          </w:rPr>
          <w:t>11</w:t>
        </w:r>
        <w:r w:rsidR="0087052E">
          <w:rPr>
            <w:noProof/>
            <w:webHidden/>
          </w:rPr>
          <w:fldChar w:fldCharType="end"/>
        </w:r>
      </w:hyperlink>
    </w:p>
    <w:p w14:paraId="7687FC61" w14:textId="634FB69B" w:rsidR="0087052E" w:rsidRDefault="00F07B51">
      <w:pPr>
        <w:pStyle w:val="TOC2"/>
        <w:rPr>
          <w:rFonts w:asciiTheme="minorHAnsi" w:eastAsiaTheme="minorEastAsia" w:hAnsiTheme="minorHAnsi" w:cstheme="minorBidi"/>
          <w:noProof/>
          <w:sz w:val="22"/>
          <w:szCs w:val="22"/>
        </w:rPr>
      </w:pPr>
      <w:hyperlink w:anchor="_Toc23947523" w:history="1">
        <w:r w:rsidR="0087052E" w:rsidRPr="00953A59">
          <w:rPr>
            <w:rStyle w:val="Hyperlink"/>
            <w:noProof/>
          </w:rPr>
          <w:t>2.3 Integration Profiles Overview</w:t>
        </w:r>
        <w:r w:rsidR="0087052E">
          <w:rPr>
            <w:noProof/>
            <w:webHidden/>
          </w:rPr>
          <w:tab/>
        </w:r>
        <w:r w:rsidR="0087052E">
          <w:rPr>
            <w:noProof/>
            <w:webHidden/>
          </w:rPr>
          <w:fldChar w:fldCharType="begin"/>
        </w:r>
        <w:r w:rsidR="0087052E">
          <w:rPr>
            <w:noProof/>
            <w:webHidden/>
          </w:rPr>
          <w:instrText xml:space="preserve"> PAGEREF _Toc23947523 \h </w:instrText>
        </w:r>
        <w:r w:rsidR="0087052E">
          <w:rPr>
            <w:noProof/>
            <w:webHidden/>
          </w:rPr>
        </w:r>
        <w:r w:rsidR="0087052E">
          <w:rPr>
            <w:noProof/>
            <w:webHidden/>
          </w:rPr>
          <w:fldChar w:fldCharType="separate"/>
        </w:r>
        <w:r w:rsidR="0087052E">
          <w:rPr>
            <w:noProof/>
            <w:webHidden/>
          </w:rPr>
          <w:t>11</w:t>
        </w:r>
        <w:r w:rsidR="0087052E">
          <w:rPr>
            <w:noProof/>
            <w:webHidden/>
          </w:rPr>
          <w:fldChar w:fldCharType="end"/>
        </w:r>
      </w:hyperlink>
    </w:p>
    <w:p w14:paraId="59EA101F" w14:textId="1A17201B" w:rsidR="0087052E" w:rsidRDefault="00F07B51">
      <w:pPr>
        <w:pStyle w:val="TOC2"/>
        <w:rPr>
          <w:rFonts w:asciiTheme="minorHAnsi" w:eastAsiaTheme="minorEastAsia" w:hAnsiTheme="minorHAnsi" w:cstheme="minorBidi"/>
          <w:noProof/>
          <w:sz w:val="22"/>
          <w:szCs w:val="22"/>
        </w:rPr>
      </w:pPr>
      <w:hyperlink w:anchor="_Toc23947524" w:history="1">
        <w:r w:rsidR="0087052E" w:rsidRPr="00953A59">
          <w:rPr>
            <w:rStyle w:val="Hyperlink"/>
            <w:noProof/>
          </w:rPr>
          <w:t>2.4 Product Implementations</w:t>
        </w:r>
        <w:r w:rsidR="0087052E">
          <w:rPr>
            <w:noProof/>
            <w:webHidden/>
          </w:rPr>
          <w:tab/>
        </w:r>
        <w:r w:rsidR="0087052E">
          <w:rPr>
            <w:noProof/>
            <w:webHidden/>
          </w:rPr>
          <w:fldChar w:fldCharType="begin"/>
        </w:r>
        <w:r w:rsidR="0087052E">
          <w:rPr>
            <w:noProof/>
            <w:webHidden/>
          </w:rPr>
          <w:instrText xml:space="preserve"> PAGEREF _Toc23947524 \h </w:instrText>
        </w:r>
        <w:r w:rsidR="0087052E">
          <w:rPr>
            <w:noProof/>
            <w:webHidden/>
          </w:rPr>
        </w:r>
        <w:r w:rsidR="0087052E">
          <w:rPr>
            <w:noProof/>
            <w:webHidden/>
          </w:rPr>
          <w:fldChar w:fldCharType="separate"/>
        </w:r>
        <w:r w:rsidR="0087052E">
          <w:rPr>
            <w:noProof/>
            <w:webHidden/>
          </w:rPr>
          <w:t>11</w:t>
        </w:r>
        <w:r w:rsidR="0087052E">
          <w:rPr>
            <w:noProof/>
            <w:webHidden/>
          </w:rPr>
          <w:fldChar w:fldCharType="end"/>
        </w:r>
      </w:hyperlink>
    </w:p>
    <w:p w14:paraId="03794AE9" w14:textId="5C653BF7" w:rsidR="0087052E" w:rsidRDefault="00F07B51">
      <w:pPr>
        <w:pStyle w:val="TOC2"/>
        <w:rPr>
          <w:rFonts w:asciiTheme="minorHAnsi" w:eastAsiaTheme="minorEastAsia" w:hAnsiTheme="minorHAnsi" w:cstheme="minorBidi"/>
          <w:noProof/>
          <w:sz w:val="22"/>
          <w:szCs w:val="22"/>
        </w:rPr>
      </w:pPr>
      <w:hyperlink w:anchor="_Toc23947525" w:history="1">
        <w:r w:rsidR="0087052E" w:rsidRPr="00953A59">
          <w:rPr>
            <w:rStyle w:val="Hyperlink"/>
            <w:noProof/>
          </w:rPr>
          <w:t>2.5 Dependencies between Integration Profiles</w:t>
        </w:r>
        <w:r w:rsidR="0087052E">
          <w:rPr>
            <w:noProof/>
            <w:webHidden/>
          </w:rPr>
          <w:tab/>
        </w:r>
        <w:r w:rsidR="0087052E">
          <w:rPr>
            <w:noProof/>
            <w:webHidden/>
          </w:rPr>
          <w:fldChar w:fldCharType="begin"/>
        </w:r>
        <w:r w:rsidR="0087052E">
          <w:rPr>
            <w:noProof/>
            <w:webHidden/>
          </w:rPr>
          <w:instrText xml:space="preserve"> PAGEREF _Toc23947525 \h </w:instrText>
        </w:r>
        <w:r w:rsidR="0087052E">
          <w:rPr>
            <w:noProof/>
            <w:webHidden/>
          </w:rPr>
        </w:r>
        <w:r w:rsidR="0087052E">
          <w:rPr>
            <w:noProof/>
            <w:webHidden/>
          </w:rPr>
          <w:fldChar w:fldCharType="separate"/>
        </w:r>
        <w:r w:rsidR="0087052E">
          <w:rPr>
            <w:noProof/>
            <w:webHidden/>
          </w:rPr>
          <w:t>11</w:t>
        </w:r>
        <w:r w:rsidR="0087052E">
          <w:rPr>
            <w:noProof/>
            <w:webHidden/>
          </w:rPr>
          <w:fldChar w:fldCharType="end"/>
        </w:r>
      </w:hyperlink>
    </w:p>
    <w:p w14:paraId="5F3B715C" w14:textId="332232E9" w:rsidR="0087052E" w:rsidRDefault="00F07B51">
      <w:pPr>
        <w:pStyle w:val="TOC2"/>
        <w:rPr>
          <w:rFonts w:asciiTheme="minorHAnsi" w:eastAsiaTheme="minorEastAsia" w:hAnsiTheme="minorHAnsi" w:cstheme="minorBidi"/>
          <w:noProof/>
          <w:sz w:val="22"/>
          <w:szCs w:val="22"/>
        </w:rPr>
      </w:pPr>
      <w:hyperlink w:anchor="_Toc23947526" w:history="1">
        <w:r w:rsidR="0087052E" w:rsidRPr="00953A59">
          <w:rPr>
            <w:rStyle w:val="Hyperlink"/>
            <w:noProof/>
          </w:rPr>
          <w:t>2.6 Rosetta Terminology Mapping (RTM)</w:t>
        </w:r>
        <w:r w:rsidR="0087052E">
          <w:rPr>
            <w:noProof/>
            <w:webHidden/>
          </w:rPr>
          <w:tab/>
        </w:r>
        <w:r w:rsidR="0087052E">
          <w:rPr>
            <w:noProof/>
            <w:webHidden/>
          </w:rPr>
          <w:fldChar w:fldCharType="begin"/>
        </w:r>
        <w:r w:rsidR="0087052E">
          <w:rPr>
            <w:noProof/>
            <w:webHidden/>
          </w:rPr>
          <w:instrText xml:space="preserve"> PAGEREF _Toc23947526 \h </w:instrText>
        </w:r>
        <w:r w:rsidR="0087052E">
          <w:rPr>
            <w:noProof/>
            <w:webHidden/>
          </w:rPr>
        </w:r>
        <w:r w:rsidR="0087052E">
          <w:rPr>
            <w:noProof/>
            <w:webHidden/>
          </w:rPr>
          <w:fldChar w:fldCharType="separate"/>
        </w:r>
        <w:r w:rsidR="0087052E">
          <w:rPr>
            <w:noProof/>
            <w:webHidden/>
          </w:rPr>
          <w:t>12</w:t>
        </w:r>
        <w:r w:rsidR="0087052E">
          <w:rPr>
            <w:noProof/>
            <w:webHidden/>
          </w:rPr>
          <w:fldChar w:fldCharType="end"/>
        </w:r>
      </w:hyperlink>
    </w:p>
    <w:p w14:paraId="0678B06A" w14:textId="6111DA0A" w:rsidR="0087052E" w:rsidRDefault="00F07B51">
      <w:pPr>
        <w:pStyle w:val="TOC1"/>
        <w:rPr>
          <w:rFonts w:asciiTheme="minorHAnsi" w:eastAsiaTheme="minorEastAsia" w:hAnsiTheme="minorHAnsi" w:cstheme="minorBidi"/>
          <w:noProof/>
          <w:sz w:val="22"/>
          <w:szCs w:val="22"/>
        </w:rPr>
      </w:pPr>
      <w:hyperlink w:anchor="_Toc23947527" w:history="1">
        <w:r w:rsidR="0087052E" w:rsidRPr="00953A59">
          <w:rPr>
            <w:rStyle w:val="Hyperlink"/>
            <w:noProof/>
          </w:rPr>
          <w:t>3 Device Enterprise Communication (DEC) Profile</w:t>
        </w:r>
        <w:r w:rsidR="0087052E">
          <w:rPr>
            <w:noProof/>
            <w:webHidden/>
          </w:rPr>
          <w:tab/>
        </w:r>
        <w:r w:rsidR="0087052E">
          <w:rPr>
            <w:noProof/>
            <w:webHidden/>
          </w:rPr>
          <w:fldChar w:fldCharType="begin"/>
        </w:r>
        <w:r w:rsidR="0087052E">
          <w:rPr>
            <w:noProof/>
            <w:webHidden/>
          </w:rPr>
          <w:instrText xml:space="preserve"> PAGEREF _Toc23947527 \h </w:instrText>
        </w:r>
        <w:r w:rsidR="0087052E">
          <w:rPr>
            <w:noProof/>
            <w:webHidden/>
          </w:rPr>
        </w:r>
        <w:r w:rsidR="0087052E">
          <w:rPr>
            <w:noProof/>
            <w:webHidden/>
          </w:rPr>
          <w:fldChar w:fldCharType="separate"/>
        </w:r>
        <w:r w:rsidR="0087052E">
          <w:rPr>
            <w:noProof/>
            <w:webHidden/>
          </w:rPr>
          <w:t>14</w:t>
        </w:r>
        <w:r w:rsidR="0087052E">
          <w:rPr>
            <w:noProof/>
            <w:webHidden/>
          </w:rPr>
          <w:fldChar w:fldCharType="end"/>
        </w:r>
      </w:hyperlink>
    </w:p>
    <w:p w14:paraId="5F148BC0" w14:textId="24E308C0" w:rsidR="0087052E" w:rsidRDefault="00F07B51">
      <w:pPr>
        <w:pStyle w:val="TOC2"/>
        <w:rPr>
          <w:rFonts w:asciiTheme="minorHAnsi" w:eastAsiaTheme="minorEastAsia" w:hAnsiTheme="minorHAnsi" w:cstheme="minorBidi"/>
          <w:noProof/>
          <w:sz w:val="22"/>
          <w:szCs w:val="22"/>
        </w:rPr>
      </w:pPr>
      <w:hyperlink w:anchor="_Toc23947528" w:history="1">
        <w:r w:rsidR="0087052E" w:rsidRPr="00953A59">
          <w:rPr>
            <w:rStyle w:val="Hyperlink"/>
            <w:noProof/>
          </w:rPr>
          <w:t>3.1 DEC Actors and Transactions</w:t>
        </w:r>
        <w:r w:rsidR="0087052E">
          <w:rPr>
            <w:noProof/>
            <w:webHidden/>
          </w:rPr>
          <w:tab/>
        </w:r>
        <w:r w:rsidR="0087052E">
          <w:rPr>
            <w:noProof/>
            <w:webHidden/>
          </w:rPr>
          <w:fldChar w:fldCharType="begin"/>
        </w:r>
        <w:r w:rsidR="0087052E">
          <w:rPr>
            <w:noProof/>
            <w:webHidden/>
          </w:rPr>
          <w:instrText xml:space="preserve"> PAGEREF _Toc23947528 \h </w:instrText>
        </w:r>
        <w:r w:rsidR="0087052E">
          <w:rPr>
            <w:noProof/>
            <w:webHidden/>
          </w:rPr>
        </w:r>
        <w:r w:rsidR="0087052E">
          <w:rPr>
            <w:noProof/>
            <w:webHidden/>
          </w:rPr>
          <w:fldChar w:fldCharType="separate"/>
        </w:r>
        <w:r w:rsidR="0087052E">
          <w:rPr>
            <w:noProof/>
            <w:webHidden/>
          </w:rPr>
          <w:t>14</w:t>
        </w:r>
        <w:r w:rsidR="0087052E">
          <w:rPr>
            <w:noProof/>
            <w:webHidden/>
          </w:rPr>
          <w:fldChar w:fldCharType="end"/>
        </w:r>
      </w:hyperlink>
    </w:p>
    <w:p w14:paraId="32423C43" w14:textId="694276F6" w:rsidR="0087052E" w:rsidRDefault="00F07B51">
      <w:pPr>
        <w:pStyle w:val="TOC3"/>
        <w:rPr>
          <w:rFonts w:asciiTheme="minorHAnsi" w:eastAsiaTheme="minorEastAsia" w:hAnsiTheme="minorHAnsi" w:cstheme="minorBidi"/>
          <w:noProof/>
          <w:sz w:val="22"/>
          <w:szCs w:val="22"/>
        </w:rPr>
      </w:pPr>
      <w:hyperlink w:anchor="_Toc23947529" w:history="1">
        <w:r w:rsidR="0087052E" w:rsidRPr="00953A59">
          <w:rPr>
            <w:rStyle w:val="Hyperlink"/>
            <w:noProof/>
          </w:rPr>
          <w:t>3.1.1 Patient Demographics – Recommended Transactions</w:t>
        </w:r>
        <w:r w:rsidR="0087052E">
          <w:rPr>
            <w:noProof/>
            <w:webHidden/>
          </w:rPr>
          <w:tab/>
        </w:r>
        <w:r w:rsidR="0087052E">
          <w:rPr>
            <w:noProof/>
            <w:webHidden/>
          </w:rPr>
          <w:fldChar w:fldCharType="begin"/>
        </w:r>
        <w:r w:rsidR="0087052E">
          <w:rPr>
            <w:noProof/>
            <w:webHidden/>
          </w:rPr>
          <w:instrText xml:space="preserve"> PAGEREF _Toc23947529 \h </w:instrText>
        </w:r>
        <w:r w:rsidR="0087052E">
          <w:rPr>
            <w:noProof/>
            <w:webHidden/>
          </w:rPr>
        </w:r>
        <w:r w:rsidR="0087052E">
          <w:rPr>
            <w:noProof/>
            <w:webHidden/>
          </w:rPr>
          <w:fldChar w:fldCharType="separate"/>
        </w:r>
        <w:r w:rsidR="0087052E">
          <w:rPr>
            <w:noProof/>
            <w:webHidden/>
          </w:rPr>
          <w:t>15</w:t>
        </w:r>
        <w:r w:rsidR="0087052E">
          <w:rPr>
            <w:noProof/>
            <w:webHidden/>
          </w:rPr>
          <w:fldChar w:fldCharType="end"/>
        </w:r>
      </w:hyperlink>
    </w:p>
    <w:p w14:paraId="320EA551" w14:textId="651A32A2" w:rsidR="0087052E" w:rsidRDefault="00F07B51">
      <w:pPr>
        <w:pStyle w:val="TOC2"/>
        <w:rPr>
          <w:rFonts w:asciiTheme="minorHAnsi" w:eastAsiaTheme="minorEastAsia" w:hAnsiTheme="minorHAnsi" w:cstheme="minorBidi"/>
          <w:noProof/>
          <w:sz w:val="22"/>
          <w:szCs w:val="22"/>
        </w:rPr>
      </w:pPr>
      <w:hyperlink w:anchor="_Toc23947530" w:history="1">
        <w:r w:rsidR="0087052E" w:rsidRPr="00953A59">
          <w:rPr>
            <w:rStyle w:val="Hyperlink"/>
            <w:noProof/>
          </w:rPr>
          <w:t>3.2 DEC Profile Options</w:t>
        </w:r>
        <w:r w:rsidR="0087052E">
          <w:rPr>
            <w:noProof/>
            <w:webHidden/>
          </w:rPr>
          <w:tab/>
        </w:r>
        <w:r w:rsidR="0087052E">
          <w:rPr>
            <w:noProof/>
            <w:webHidden/>
          </w:rPr>
          <w:fldChar w:fldCharType="begin"/>
        </w:r>
        <w:r w:rsidR="0087052E">
          <w:rPr>
            <w:noProof/>
            <w:webHidden/>
          </w:rPr>
          <w:instrText xml:space="preserve"> PAGEREF _Toc23947530 \h </w:instrText>
        </w:r>
        <w:r w:rsidR="0087052E">
          <w:rPr>
            <w:noProof/>
            <w:webHidden/>
          </w:rPr>
        </w:r>
        <w:r w:rsidR="0087052E">
          <w:rPr>
            <w:noProof/>
            <w:webHidden/>
          </w:rPr>
          <w:fldChar w:fldCharType="separate"/>
        </w:r>
        <w:r w:rsidR="0087052E">
          <w:rPr>
            <w:noProof/>
            <w:webHidden/>
          </w:rPr>
          <w:t>15</w:t>
        </w:r>
        <w:r w:rsidR="0087052E">
          <w:rPr>
            <w:noProof/>
            <w:webHidden/>
          </w:rPr>
          <w:fldChar w:fldCharType="end"/>
        </w:r>
      </w:hyperlink>
    </w:p>
    <w:p w14:paraId="76E8D922" w14:textId="1BA91BFC" w:rsidR="0087052E" w:rsidRDefault="00F07B51">
      <w:pPr>
        <w:pStyle w:val="TOC2"/>
        <w:rPr>
          <w:rFonts w:asciiTheme="minorHAnsi" w:eastAsiaTheme="minorEastAsia" w:hAnsiTheme="minorHAnsi" w:cstheme="minorBidi"/>
          <w:noProof/>
          <w:sz w:val="22"/>
          <w:szCs w:val="22"/>
        </w:rPr>
      </w:pPr>
      <w:hyperlink w:anchor="_Toc23947531" w:history="1">
        <w:r w:rsidR="0087052E" w:rsidRPr="00953A59">
          <w:rPr>
            <w:rStyle w:val="Hyperlink"/>
            <w:noProof/>
          </w:rPr>
          <w:t>3.3 DEC Overview</w:t>
        </w:r>
        <w:r w:rsidR="0087052E">
          <w:rPr>
            <w:noProof/>
            <w:webHidden/>
          </w:rPr>
          <w:tab/>
        </w:r>
        <w:r w:rsidR="0087052E">
          <w:rPr>
            <w:noProof/>
            <w:webHidden/>
          </w:rPr>
          <w:fldChar w:fldCharType="begin"/>
        </w:r>
        <w:r w:rsidR="0087052E">
          <w:rPr>
            <w:noProof/>
            <w:webHidden/>
          </w:rPr>
          <w:instrText xml:space="preserve"> PAGEREF _Toc23947531 \h </w:instrText>
        </w:r>
        <w:r w:rsidR="0087052E">
          <w:rPr>
            <w:noProof/>
            <w:webHidden/>
          </w:rPr>
        </w:r>
        <w:r w:rsidR="0087052E">
          <w:rPr>
            <w:noProof/>
            <w:webHidden/>
          </w:rPr>
          <w:fldChar w:fldCharType="separate"/>
        </w:r>
        <w:r w:rsidR="0087052E">
          <w:rPr>
            <w:noProof/>
            <w:webHidden/>
          </w:rPr>
          <w:t>16</w:t>
        </w:r>
        <w:r w:rsidR="0087052E">
          <w:rPr>
            <w:noProof/>
            <w:webHidden/>
          </w:rPr>
          <w:fldChar w:fldCharType="end"/>
        </w:r>
      </w:hyperlink>
    </w:p>
    <w:p w14:paraId="5DDEDCD8" w14:textId="37DDA705" w:rsidR="0087052E" w:rsidRDefault="00F07B51">
      <w:pPr>
        <w:pStyle w:val="TOC3"/>
        <w:rPr>
          <w:rFonts w:asciiTheme="minorHAnsi" w:eastAsiaTheme="minorEastAsia" w:hAnsiTheme="minorHAnsi" w:cstheme="minorBidi"/>
          <w:noProof/>
          <w:sz w:val="22"/>
          <w:szCs w:val="22"/>
        </w:rPr>
      </w:pPr>
      <w:hyperlink w:anchor="_Toc23947532" w:history="1">
        <w:r w:rsidR="0087052E" w:rsidRPr="00953A59">
          <w:rPr>
            <w:rStyle w:val="Hyperlink"/>
            <w:noProof/>
          </w:rPr>
          <w:t>3.3.1 Note on Patient Identification</w:t>
        </w:r>
        <w:r w:rsidR="0087052E">
          <w:rPr>
            <w:noProof/>
            <w:webHidden/>
          </w:rPr>
          <w:tab/>
        </w:r>
        <w:r w:rsidR="0087052E">
          <w:rPr>
            <w:noProof/>
            <w:webHidden/>
          </w:rPr>
          <w:fldChar w:fldCharType="begin"/>
        </w:r>
        <w:r w:rsidR="0087052E">
          <w:rPr>
            <w:noProof/>
            <w:webHidden/>
          </w:rPr>
          <w:instrText xml:space="preserve"> PAGEREF _Toc23947532 \h </w:instrText>
        </w:r>
        <w:r w:rsidR="0087052E">
          <w:rPr>
            <w:noProof/>
            <w:webHidden/>
          </w:rPr>
        </w:r>
        <w:r w:rsidR="0087052E">
          <w:rPr>
            <w:noProof/>
            <w:webHidden/>
          </w:rPr>
          <w:fldChar w:fldCharType="separate"/>
        </w:r>
        <w:r w:rsidR="0087052E">
          <w:rPr>
            <w:noProof/>
            <w:webHidden/>
          </w:rPr>
          <w:t>17</w:t>
        </w:r>
        <w:r w:rsidR="0087052E">
          <w:rPr>
            <w:noProof/>
            <w:webHidden/>
          </w:rPr>
          <w:fldChar w:fldCharType="end"/>
        </w:r>
      </w:hyperlink>
    </w:p>
    <w:p w14:paraId="49CB2F19" w14:textId="7B99C33E" w:rsidR="0087052E" w:rsidRDefault="00F07B51">
      <w:pPr>
        <w:pStyle w:val="TOC2"/>
        <w:rPr>
          <w:rFonts w:asciiTheme="minorHAnsi" w:eastAsiaTheme="minorEastAsia" w:hAnsiTheme="minorHAnsi" w:cstheme="minorBidi"/>
          <w:noProof/>
          <w:sz w:val="22"/>
          <w:szCs w:val="22"/>
        </w:rPr>
      </w:pPr>
      <w:hyperlink w:anchor="_Toc23947533" w:history="1">
        <w:r w:rsidR="0087052E" w:rsidRPr="00953A59">
          <w:rPr>
            <w:rStyle w:val="Hyperlink"/>
            <w:noProof/>
          </w:rPr>
          <w:t>3.4 DEC Use Cases</w:t>
        </w:r>
        <w:r w:rsidR="0087052E">
          <w:rPr>
            <w:noProof/>
            <w:webHidden/>
          </w:rPr>
          <w:tab/>
        </w:r>
        <w:r w:rsidR="0087052E">
          <w:rPr>
            <w:noProof/>
            <w:webHidden/>
          </w:rPr>
          <w:fldChar w:fldCharType="begin"/>
        </w:r>
        <w:r w:rsidR="0087052E">
          <w:rPr>
            <w:noProof/>
            <w:webHidden/>
          </w:rPr>
          <w:instrText xml:space="preserve"> PAGEREF _Toc23947533 \h </w:instrText>
        </w:r>
        <w:r w:rsidR="0087052E">
          <w:rPr>
            <w:noProof/>
            <w:webHidden/>
          </w:rPr>
        </w:r>
        <w:r w:rsidR="0087052E">
          <w:rPr>
            <w:noProof/>
            <w:webHidden/>
          </w:rPr>
          <w:fldChar w:fldCharType="separate"/>
        </w:r>
        <w:r w:rsidR="0087052E">
          <w:rPr>
            <w:noProof/>
            <w:webHidden/>
          </w:rPr>
          <w:t>17</w:t>
        </w:r>
        <w:r w:rsidR="0087052E">
          <w:rPr>
            <w:noProof/>
            <w:webHidden/>
          </w:rPr>
          <w:fldChar w:fldCharType="end"/>
        </w:r>
      </w:hyperlink>
    </w:p>
    <w:p w14:paraId="12DAA9C0" w14:textId="286D1174" w:rsidR="0087052E" w:rsidRDefault="00F07B51">
      <w:pPr>
        <w:pStyle w:val="TOC3"/>
        <w:rPr>
          <w:rFonts w:asciiTheme="minorHAnsi" w:eastAsiaTheme="minorEastAsia" w:hAnsiTheme="minorHAnsi" w:cstheme="minorBidi"/>
          <w:noProof/>
          <w:sz w:val="22"/>
          <w:szCs w:val="22"/>
        </w:rPr>
      </w:pPr>
      <w:hyperlink w:anchor="_Toc23947534" w:history="1">
        <w:r w:rsidR="0087052E" w:rsidRPr="00953A59">
          <w:rPr>
            <w:rStyle w:val="Hyperlink"/>
            <w:noProof/>
          </w:rPr>
          <w:t>3.4.1 Standard Use Cases</w:t>
        </w:r>
        <w:r w:rsidR="0087052E">
          <w:rPr>
            <w:noProof/>
            <w:webHidden/>
          </w:rPr>
          <w:tab/>
        </w:r>
        <w:r w:rsidR="0087052E">
          <w:rPr>
            <w:noProof/>
            <w:webHidden/>
          </w:rPr>
          <w:fldChar w:fldCharType="begin"/>
        </w:r>
        <w:r w:rsidR="0087052E">
          <w:rPr>
            <w:noProof/>
            <w:webHidden/>
          </w:rPr>
          <w:instrText xml:space="preserve"> PAGEREF _Toc23947534 \h </w:instrText>
        </w:r>
        <w:r w:rsidR="0087052E">
          <w:rPr>
            <w:noProof/>
            <w:webHidden/>
          </w:rPr>
        </w:r>
        <w:r w:rsidR="0087052E">
          <w:rPr>
            <w:noProof/>
            <w:webHidden/>
          </w:rPr>
          <w:fldChar w:fldCharType="separate"/>
        </w:r>
        <w:r w:rsidR="0087052E">
          <w:rPr>
            <w:noProof/>
            <w:webHidden/>
          </w:rPr>
          <w:t>17</w:t>
        </w:r>
        <w:r w:rsidR="0087052E">
          <w:rPr>
            <w:noProof/>
            <w:webHidden/>
          </w:rPr>
          <w:fldChar w:fldCharType="end"/>
        </w:r>
      </w:hyperlink>
    </w:p>
    <w:p w14:paraId="69AEF228" w14:textId="34BBEF2E" w:rsidR="0087052E" w:rsidRDefault="00F07B51">
      <w:pPr>
        <w:pStyle w:val="TOC4"/>
        <w:rPr>
          <w:rFonts w:asciiTheme="minorHAnsi" w:eastAsiaTheme="minorEastAsia" w:hAnsiTheme="minorHAnsi" w:cstheme="minorBidi"/>
          <w:noProof/>
          <w:sz w:val="22"/>
          <w:szCs w:val="22"/>
        </w:rPr>
      </w:pPr>
      <w:hyperlink w:anchor="_Toc23947535" w:history="1">
        <w:r w:rsidR="0087052E" w:rsidRPr="00953A59">
          <w:rPr>
            <w:rStyle w:val="Hyperlink"/>
            <w:noProof/>
          </w:rPr>
          <w:t>3.4.1.1 Case DEC-1: Communicate patient identified DEC data to EMR/EHR</w:t>
        </w:r>
        <w:r w:rsidR="0087052E">
          <w:rPr>
            <w:noProof/>
            <w:webHidden/>
          </w:rPr>
          <w:tab/>
        </w:r>
        <w:r w:rsidR="0087052E">
          <w:rPr>
            <w:noProof/>
            <w:webHidden/>
          </w:rPr>
          <w:fldChar w:fldCharType="begin"/>
        </w:r>
        <w:r w:rsidR="0087052E">
          <w:rPr>
            <w:noProof/>
            <w:webHidden/>
          </w:rPr>
          <w:instrText xml:space="preserve"> PAGEREF _Toc23947535 \h </w:instrText>
        </w:r>
        <w:r w:rsidR="0087052E">
          <w:rPr>
            <w:noProof/>
            <w:webHidden/>
          </w:rPr>
        </w:r>
        <w:r w:rsidR="0087052E">
          <w:rPr>
            <w:noProof/>
            <w:webHidden/>
          </w:rPr>
          <w:fldChar w:fldCharType="separate"/>
        </w:r>
        <w:r w:rsidR="0087052E">
          <w:rPr>
            <w:noProof/>
            <w:webHidden/>
          </w:rPr>
          <w:t>17</w:t>
        </w:r>
        <w:r w:rsidR="0087052E">
          <w:rPr>
            <w:noProof/>
            <w:webHidden/>
          </w:rPr>
          <w:fldChar w:fldCharType="end"/>
        </w:r>
      </w:hyperlink>
    </w:p>
    <w:p w14:paraId="778CC657" w14:textId="391B67A9" w:rsidR="0087052E" w:rsidRDefault="00F07B51">
      <w:pPr>
        <w:pStyle w:val="TOC4"/>
        <w:rPr>
          <w:rFonts w:asciiTheme="minorHAnsi" w:eastAsiaTheme="minorEastAsia" w:hAnsiTheme="minorHAnsi" w:cstheme="minorBidi"/>
          <w:noProof/>
          <w:sz w:val="22"/>
          <w:szCs w:val="22"/>
        </w:rPr>
      </w:pPr>
      <w:hyperlink w:anchor="_Toc23947536" w:history="1">
        <w:r w:rsidR="0087052E" w:rsidRPr="00953A59">
          <w:rPr>
            <w:rStyle w:val="Hyperlink"/>
            <w:noProof/>
          </w:rPr>
          <w:t>3.4.1.2 Case DEC-2: Communicate validated periodic DEC data to EMR/EHR</w:t>
        </w:r>
        <w:r w:rsidR="0087052E">
          <w:rPr>
            <w:noProof/>
            <w:webHidden/>
          </w:rPr>
          <w:tab/>
        </w:r>
        <w:r w:rsidR="0087052E">
          <w:rPr>
            <w:noProof/>
            <w:webHidden/>
          </w:rPr>
          <w:fldChar w:fldCharType="begin"/>
        </w:r>
        <w:r w:rsidR="0087052E">
          <w:rPr>
            <w:noProof/>
            <w:webHidden/>
          </w:rPr>
          <w:instrText xml:space="preserve"> PAGEREF _Toc23947536 \h </w:instrText>
        </w:r>
        <w:r w:rsidR="0087052E">
          <w:rPr>
            <w:noProof/>
            <w:webHidden/>
          </w:rPr>
        </w:r>
        <w:r w:rsidR="0087052E">
          <w:rPr>
            <w:noProof/>
            <w:webHidden/>
          </w:rPr>
          <w:fldChar w:fldCharType="separate"/>
        </w:r>
        <w:r w:rsidR="0087052E">
          <w:rPr>
            <w:noProof/>
            <w:webHidden/>
          </w:rPr>
          <w:t>17</w:t>
        </w:r>
        <w:r w:rsidR="0087052E">
          <w:rPr>
            <w:noProof/>
            <w:webHidden/>
          </w:rPr>
          <w:fldChar w:fldCharType="end"/>
        </w:r>
      </w:hyperlink>
    </w:p>
    <w:p w14:paraId="6EA1E154" w14:textId="575FD8BF" w:rsidR="0087052E" w:rsidRDefault="00F07B51">
      <w:pPr>
        <w:pStyle w:val="TOC3"/>
        <w:rPr>
          <w:rFonts w:asciiTheme="minorHAnsi" w:eastAsiaTheme="minorEastAsia" w:hAnsiTheme="minorHAnsi" w:cstheme="minorBidi"/>
          <w:noProof/>
          <w:sz w:val="22"/>
          <w:szCs w:val="22"/>
        </w:rPr>
      </w:pPr>
      <w:hyperlink w:anchor="_Toc23947537" w:history="1">
        <w:r w:rsidR="0087052E" w:rsidRPr="00953A59">
          <w:rPr>
            <w:rStyle w:val="Hyperlink"/>
            <w:noProof/>
          </w:rPr>
          <w:t>3.4.2 Optional Use Cases for Automatic Patient Demographics Acquisition</w:t>
        </w:r>
        <w:r w:rsidR="0087052E">
          <w:rPr>
            <w:noProof/>
            <w:webHidden/>
          </w:rPr>
          <w:tab/>
        </w:r>
        <w:r w:rsidR="0087052E">
          <w:rPr>
            <w:noProof/>
            <w:webHidden/>
          </w:rPr>
          <w:fldChar w:fldCharType="begin"/>
        </w:r>
        <w:r w:rsidR="0087052E">
          <w:rPr>
            <w:noProof/>
            <w:webHidden/>
          </w:rPr>
          <w:instrText xml:space="preserve"> PAGEREF _Toc23947537 \h </w:instrText>
        </w:r>
        <w:r w:rsidR="0087052E">
          <w:rPr>
            <w:noProof/>
            <w:webHidden/>
          </w:rPr>
        </w:r>
        <w:r w:rsidR="0087052E">
          <w:rPr>
            <w:noProof/>
            <w:webHidden/>
          </w:rPr>
          <w:fldChar w:fldCharType="separate"/>
        </w:r>
        <w:r w:rsidR="0087052E">
          <w:rPr>
            <w:noProof/>
            <w:webHidden/>
          </w:rPr>
          <w:t>18</w:t>
        </w:r>
        <w:r w:rsidR="0087052E">
          <w:rPr>
            <w:noProof/>
            <w:webHidden/>
          </w:rPr>
          <w:fldChar w:fldCharType="end"/>
        </w:r>
      </w:hyperlink>
    </w:p>
    <w:p w14:paraId="534E38BE" w14:textId="0D3C64F0" w:rsidR="0087052E" w:rsidRDefault="00F07B51">
      <w:pPr>
        <w:pStyle w:val="TOC4"/>
        <w:rPr>
          <w:rFonts w:asciiTheme="minorHAnsi" w:eastAsiaTheme="minorEastAsia" w:hAnsiTheme="minorHAnsi" w:cstheme="minorBidi"/>
          <w:noProof/>
          <w:sz w:val="22"/>
          <w:szCs w:val="22"/>
        </w:rPr>
      </w:pPr>
      <w:hyperlink w:anchor="_Toc23947538" w:history="1">
        <w:r w:rsidR="0087052E" w:rsidRPr="00953A59">
          <w:rPr>
            <w:rStyle w:val="Hyperlink"/>
            <w:noProof/>
          </w:rPr>
          <w:t>3.4.2.1 Case DEC-ID-1: Patient ID known in ADT, locally available</w:t>
        </w:r>
        <w:r w:rsidR="0087052E">
          <w:rPr>
            <w:noProof/>
            <w:webHidden/>
          </w:rPr>
          <w:tab/>
        </w:r>
        <w:r w:rsidR="0087052E">
          <w:rPr>
            <w:noProof/>
            <w:webHidden/>
          </w:rPr>
          <w:fldChar w:fldCharType="begin"/>
        </w:r>
        <w:r w:rsidR="0087052E">
          <w:rPr>
            <w:noProof/>
            <w:webHidden/>
          </w:rPr>
          <w:instrText xml:space="preserve"> PAGEREF _Toc23947538 \h </w:instrText>
        </w:r>
        <w:r w:rsidR="0087052E">
          <w:rPr>
            <w:noProof/>
            <w:webHidden/>
          </w:rPr>
        </w:r>
        <w:r w:rsidR="0087052E">
          <w:rPr>
            <w:noProof/>
            <w:webHidden/>
          </w:rPr>
          <w:fldChar w:fldCharType="separate"/>
        </w:r>
        <w:r w:rsidR="0087052E">
          <w:rPr>
            <w:noProof/>
            <w:webHidden/>
          </w:rPr>
          <w:t>19</w:t>
        </w:r>
        <w:r w:rsidR="0087052E">
          <w:rPr>
            <w:noProof/>
            <w:webHidden/>
          </w:rPr>
          <w:fldChar w:fldCharType="end"/>
        </w:r>
      </w:hyperlink>
    </w:p>
    <w:p w14:paraId="7AE3BA25" w14:textId="49595870" w:rsidR="0087052E" w:rsidRDefault="00F07B51">
      <w:pPr>
        <w:pStyle w:val="TOC4"/>
        <w:rPr>
          <w:rFonts w:asciiTheme="minorHAnsi" w:eastAsiaTheme="minorEastAsia" w:hAnsiTheme="minorHAnsi" w:cstheme="minorBidi"/>
          <w:noProof/>
          <w:sz w:val="22"/>
          <w:szCs w:val="22"/>
        </w:rPr>
      </w:pPr>
      <w:hyperlink w:anchor="_Toc23947539" w:history="1">
        <w:r w:rsidR="0087052E" w:rsidRPr="00953A59">
          <w:rPr>
            <w:rStyle w:val="Hyperlink"/>
            <w:noProof/>
          </w:rPr>
          <w:t>3.4.2.2 Case DEC-ID-2: Patient ID known in ADT, not locally available</w:t>
        </w:r>
        <w:r w:rsidR="0087052E">
          <w:rPr>
            <w:noProof/>
            <w:webHidden/>
          </w:rPr>
          <w:tab/>
        </w:r>
        <w:r w:rsidR="0087052E">
          <w:rPr>
            <w:noProof/>
            <w:webHidden/>
          </w:rPr>
          <w:fldChar w:fldCharType="begin"/>
        </w:r>
        <w:r w:rsidR="0087052E">
          <w:rPr>
            <w:noProof/>
            <w:webHidden/>
          </w:rPr>
          <w:instrText xml:space="preserve"> PAGEREF _Toc23947539 \h </w:instrText>
        </w:r>
        <w:r w:rsidR="0087052E">
          <w:rPr>
            <w:noProof/>
            <w:webHidden/>
          </w:rPr>
        </w:r>
        <w:r w:rsidR="0087052E">
          <w:rPr>
            <w:noProof/>
            <w:webHidden/>
          </w:rPr>
          <w:fldChar w:fldCharType="separate"/>
        </w:r>
        <w:r w:rsidR="0087052E">
          <w:rPr>
            <w:noProof/>
            <w:webHidden/>
          </w:rPr>
          <w:t>19</w:t>
        </w:r>
        <w:r w:rsidR="0087052E">
          <w:rPr>
            <w:noProof/>
            <w:webHidden/>
          </w:rPr>
          <w:fldChar w:fldCharType="end"/>
        </w:r>
      </w:hyperlink>
    </w:p>
    <w:p w14:paraId="0D691794" w14:textId="4894017D" w:rsidR="0087052E" w:rsidRDefault="00F07B51">
      <w:pPr>
        <w:pStyle w:val="TOC4"/>
        <w:rPr>
          <w:rFonts w:asciiTheme="minorHAnsi" w:eastAsiaTheme="minorEastAsia" w:hAnsiTheme="minorHAnsi" w:cstheme="minorBidi"/>
          <w:noProof/>
          <w:sz w:val="22"/>
          <w:szCs w:val="22"/>
        </w:rPr>
      </w:pPr>
      <w:hyperlink w:anchor="_Toc23947540" w:history="1">
        <w:r w:rsidR="0087052E" w:rsidRPr="00953A59">
          <w:rPr>
            <w:rStyle w:val="Hyperlink"/>
            <w:noProof/>
          </w:rPr>
          <w:t>3.4.2.3 Case DEC-ID-3 Patient ID not known in ADT, locally available</w:t>
        </w:r>
        <w:r w:rsidR="0087052E">
          <w:rPr>
            <w:noProof/>
            <w:webHidden/>
          </w:rPr>
          <w:tab/>
        </w:r>
        <w:r w:rsidR="0087052E">
          <w:rPr>
            <w:noProof/>
            <w:webHidden/>
          </w:rPr>
          <w:fldChar w:fldCharType="begin"/>
        </w:r>
        <w:r w:rsidR="0087052E">
          <w:rPr>
            <w:noProof/>
            <w:webHidden/>
          </w:rPr>
          <w:instrText xml:space="preserve"> PAGEREF _Toc23947540 \h </w:instrText>
        </w:r>
        <w:r w:rsidR="0087052E">
          <w:rPr>
            <w:noProof/>
            <w:webHidden/>
          </w:rPr>
        </w:r>
        <w:r w:rsidR="0087052E">
          <w:rPr>
            <w:noProof/>
            <w:webHidden/>
          </w:rPr>
          <w:fldChar w:fldCharType="separate"/>
        </w:r>
        <w:r w:rsidR="0087052E">
          <w:rPr>
            <w:noProof/>
            <w:webHidden/>
          </w:rPr>
          <w:t>19</w:t>
        </w:r>
        <w:r w:rsidR="0087052E">
          <w:rPr>
            <w:noProof/>
            <w:webHidden/>
          </w:rPr>
          <w:fldChar w:fldCharType="end"/>
        </w:r>
      </w:hyperlink>
    </w:p>
    <w:p w14:paraId="13BA3F3E" w14:textId="1B91B7CB" w:rsidR="0087052E" w:rsidRDefault="00F07B51">
      <w:pPr>
        <w:pStyle w:val="TOC4"/>
        <w:rPr>
          <w:rFonts w:asciiTheme="minorHAnsi" w:eastAsiaTheme="minorEastAsia" w:hAnsiTheme="minorHAnsi" w:cstheme="minorBidi"/>
          <w:noProof/>
          <w:sz w:val="22"/>
          <w:szCs w:val="22"/>
        </w:rPr>
      </w:pPr>
      <w:hyperlink w:anchor="_Toc23947541" w:history="1">
        <w:r w:rsidR="0087052E" w:rsidRPr="00953A59">
          <w:rPr>
            <w:rStyle w:val="Hyperlink"/>
            <w:noProof/>
          </w:rPr>
          <w:t>3.4.2.4 Case DEC-ID-4: Patient ID not known in ADT, not locally available.</w:t>
        </w:r>
        <w:r w:rsidR="0087052E">
          <w:rPr>
            <w:noProof/>
            <w:webHidden/>
          </w:rPr>
          <w:tab/>
        </w:r>
        <w:r w:rsidR="0087052E">
          <w:rPr>
            <w:noProof/>
            <w:webHidden/>
          </w:rPr>
          <w:fldChar w:fldCharType="begin"/>
        </w:r>
        <w:r w:rsidR="0087052E">
          <w:rPr>
            <w:noProof/>
            <w:webHidden/>
          </w:rPr>
          <w:instrText xml:space="preserve"> PAGEREF _Toc23947541 \h </w:instrText>
        </w:r>
        <w:r w:rsidR="0087052E">
          <w:rPr>
            <w:noProof/>
            <w:webHidden/>
          </w:rPr>
        </w:r>
        <w:r w:rsidR="0087052E">
          <w:rPr>
            <w:noProof/>
            <w:webHidden/>
          </w:rPr>
          <w:fldChar w:fldCharType="separate"/>
        </w:r>
        <w:r w:rsidR="0087052E">
          <w:rPr>
            <w:noProof/>
            <w:webHidden/>
          </w:rPr>
          <w:t>19</w:t>
        </w:r>
        <w:r w:rsidR="0087052E">
          <w:rPr>
            <w:noProof/>
            <w:webHidden/>
          </w:rPr>
          <w:fldChar w:fldCharType="end"/>
        </w:r>
      </w:hyperlink>
    </w:p>
    <w:p w14:paraId="6B18E305" w14:textId="224C3F67" w:rsidR="0087052E" w:rsidRDefault="00F07B51">
      <w:pPr>
        <w:pStyle w:val="TOC4"/>
        <w:rPr>
          <w:rFonts w:asciiTheme="minorHAnsi" w:eastAsiaTheme="minorEastAsia" w:hAnsiTheme="minorHAnsi" w:cstheme="minorBidi"/>
          <w:noProof/>
          <w:sz w:val="22"/>
          <w:szCs w:val="22"/>
        </w:rPr>
      </w:pPr>
      <w:hyperlink w:anchor="_Toc23947542" w:history="1">
        <w:r w:rsidR="0087052E" w:rsidRPr="00953A59">
          <w:rPr>
            <w:rStyle w:val="Hyperlink"/>
            <w:noProof/>
          </w:rPr>
          <w:t>3.4.2.5 Other Clinical Examples</w:t>
        </w:r>
        <w:r w:rsidR="0087052E">
          <w:rPr>
            <w:noProof/>
            <w:webHidden/>
          </w:rPr>
          <w:tab/>
        </w:r>
        <w:r w:rsidR="0087052E">
          <w:rPr>
            <w:noProof/>
            <w:webHidden/>
          </w:rPr>
          <w:fldChar w:fldCharType="begin"/>
        </w:r>
        <w:r w:rsidR="0087052E">
          <w:rPr>
            <w:noProof/>
            <w:webHidden/>
          </w:rPr>
          <w:instrText xml:space="preserve"> PAGEREF _Toc23947542 \h </w:instrText>
        </w:r>
        <w:r w:rsidR="0087052E">
          <w:rPr>
            <w:noProof/>
            <w:webHidden/>
          </w:rPr>
        </w:r>
        <w:r w:rsidR="0087052E">
          <w:rPr>
            <w:noProof/>
            <w:webHidden/>
          </w:rPr>
          <w:fldChar w:fldCharType="separate"/>
        </w:r>
        <w:r w:rsidR="0087052E">
          <w:rPr>
            <w:noProof/>
            <w:webHidden/>
          </w:rPr>
          <w:t>20</w:t>
        </w:r>
        <w:r w:rsidR="0087052E">
          <w:rPr>
            <w:noProof/>
            <w:webHidden/>
          </w:rPr>
          <w:fldChar w:fldCharType="end"/>
        </w:r>
      </w:hyperlink>
    </w:p>
    <w:p w14:paraId="34CA2B2E" w14:textId="6EF60610" w:rsidR="0087052E" w:rsidRDefault="00F07B51">
      <w:pPr>
        <w:pStyle w:val="TOC1"/>
        <w:rPr>
          <w:rFonts w:asciiTheme="minorHAnsi" w:eastAsiaTheme="minorEastAsia" w:hAnsiTheme="minorHAnsi" w:cstheme="minorBidi"/>
          <w:noProof/>
          <w:sz w:val="22"/>
          <w:szCs w:val="22"/>
        </w:rPr>
      </w:pPr>
      <w:hyperlink w:anchor="_Toc23947543" w:history="1">
        <w:r w:rsidR="0087052E" w:rsidRPr="00953A59">
          <w:rPr>
            <w:rStyle w:val="Hyperlink"/>
            <w:noProof/>
          </w:rPr>
          <w:t>4 Point-of-Care Infusion Verification (PIV) Profile</w:t>
        </w:r>
        <w:r w:rsidR="0087052E">
          <w:rPr>
            <w:noProof/>
            <w:webHidden/>
          </w:rPr>
          <w:tab/>
        </w:r>
        <w:r w:rsidR="0087052E">
          <w:rPr>
            <w:noProof/>
            <w:webHidden/>
          </w:rPr>
          <w:fldChar w:fldCharType="begin"/>
        </w:r>
        <w:r w:rsidR="0087052E">
          <w:rPr>
            <w:noProof/>
            <w:webHidden/>
          </w:rPr>
          <w:instrText xml:space="preserve"> PAGEREF _Toc23947543 \h </w:instrText>
        </w:r>
        <w:r w:rsidR="0087052E">
          <w:rPr>
            <w:noProof/>
            <w:webHidden/>
          </w:rPr>
        </w:r>
        <w:r w:rsidR="0087052E">
          <w:rPr>
            <w:noProof/>
            <w:webHidden/>
          </w:rPr>
          <w:fldChar w:fldCharType="separate"/>
        </w:r>
        <w:r w:rsidR="0087052E">
          <w:rPr>
            <w:noProof/>
            <w:webHidden/>
          </w:rPr>
          <w:t>21</w:t>
        </w:r>
        <w:r w:rsidR="0087052E">
          <w:rPr>
            <w:noProof/>
            <w:webHidden/>
          </w:rPr>
          <w:fldChar w:fldCharType="end"/>
        </w:r>
      </w:hyperlink>
    </w:p>
    <w:p w14:paraId="4AE760FF" w14:textId="54E90D1A" w:rsidR="0087052E" w:rsidRDefault="00F07B51">
      <w:pPr>
        <w:pStyle w:val="TOC2"/>
        <w:rPr>
          <w:rFonts w:asciiTheme="minorHAnsi" w:eastAsiaTheme="minorEastAsia" w:hAnsiTheme="minorHAnsi" w:cstheme="minorBidi"/>
          <w:noProof/>
          <w:sz w:val="22"/>
          <w:szCs w:val="22"/>
        </w:rPr>
      </w:pPr>
      <w:hyperlink w:anchor="_Toc23947544" w:history="1">
        <w:r w:rsidR="0087052E" w:rsidRPr="00953A59">
          <w:rPr>
            <w:rStyle w:val="Hyperlink"/>
            <w:noProof/>
          </w:rPr>
          <w:t>4.1 PIV Actors and Transactions</w:t>
        </w:r>
        <w:r w:rsidR="0087052E">
          <w:rPr>
            <w:noProof/>
            <w:webHidden/>
          </w:rPr>
          <w:tab/>
        </w:r>
        <w:r w:rsidR="0087052E">
          <w:rPr>
            <w:noProof/>
            <w:webHidden/>
          </w:rPr>
          <w:fldChar w:fldCharType="begin"/>
        </w:r>
        <w:r w:rsidR="0087052E">
          <w:rPr>
            <w:noProof/>
            <w:webHidden/>
          </w:rPr>
          <w:instrText xml:space="preserve"> PAGEREF _Toc23947544 \h </w:instrText>
        </w:r>
        <w:r w:rsidR="0087052E">
          <w:rPr>
            <w:noProof/>
            <w:webHidden/>
          </w:rPr>
        </w:r>
        <w:r w:rsidR="0087052E">
          <w:rPr>
            <w:noProof/>
            <w:webHidden/>
          </w:rPr>
          <w:fldChar w:fldCharType="separate"/>
        </w:r>
        <w:r w:rsidR="0087052E">
          <w:rPr>
            <w:noProof/>
            <w:webHidden/>
          </w:rPr>
          <w:t>21</w:t>
        </w:r>
        <w:r w:rsidR="0087052E">
          <w:rPr>
            <w:noProof/>
            <w:webHidden/>
          </w:rPr>
          <w:fldChar w:fldCharType="end"/>
        </w:r>
      </w:hyperlink>
    </w:p>
    <w:p w14:paraId="2980F5F2" w14:textId="23CA9445" w:rsidR="0087052E" w:rsidRDefault="00F07B51">
      <w:pPr>
        <w:pStyle w:val="TOC2"/>
        <w:rPr>
          <w:rFonts w:asciiTheme="minorHAnsi" w:eastAsiaTheme="minorEastAsia" w:hAnsiTheme="minorHAnsi" w:cstheme="minorBidi"/>
          <w:noProof/>
          <w:sz w:val="22"/>
          <w:szCs w:val="22"/>
        </w:rPr>
      </w:pPr>
      <w:hyperlink w:anchor="_Toc23947545" w:history="1">
        <w:r w:rsidR="0087052E" w:rsidRPr="00953A59">
          <w:rPr>
            <w:rStyle w:val="Hyperlink"/>
            <w:noProof/>
          </w:rPr>
          <w:t>4.2</w:t>
        </w:r>
        <w:r w:rsidR="0087052E" w:rsidRPr="00953A59">
          <w:rPr>
            <w:rStyle w:val="Hyperlink"/>
            <w:rFonts w:eastAsia="Arial"/>
            <w:noProof/>
          </w:rPr>
          <w:t xml:space="preserve"> Integration Profile Options</w:t>
        </w:r>
        <w:r w:rsidR="0087052E">
          <w:rPr>
            <w:noProof/>
            <w:webHidden/>
          </w:rPr>
          <w:tab/>
        </w:r>
        <w:r w:rsidR="0087052E">
          <w:rPr>
            <w:noProof/>
            <w:webHidden/>
          </w:rPr>
          <w:fldChar w:fldCharType="begin"/>
        </w:r>
        <w:r w:rsidR="0087052E">
          <w:rPr>
            <w:noProof/>
            <w:webHidden/>
          </w:rPr>
          <w:instrText xml:space="preserve"> PAGEREF _Toc23947545 \h </w:instrText>
        </w:r>
        <w:r w:rsidR="0087052E">
          <w:rPr>
            <w:noProof/>
            <w:webHidden/>
          </w:rPr>
        </w:r>
        <w:r w:rsidR="0087052E">
          <w:rPr>
            <w:noProof/>
            <w:webHidden/>
          </w:rPr>
          <w:fldChar w:fldCharType="separate"/>
        </w:r>
        <w:r w:rsidR="0087052E">
          <w:rPr>
            <w:noProof/>
            <w:webHidden/>
          </w:rPr>
          <w:t>22</w:t>
        </w:r>
        <w:r w:rsidR="0087052E">
          <w:rPr>
            <w:noProof/>
            <w:webHidden/>
          </w:rPr>
          <w:fldChar w:fldCharType="end"/>
        </w:r>
      </w:hyperlink>
    </w:p>
    <w:p w14:paraId="5368208D" w14:textId="7B33E5ED" w:rsidR="0087052E" w:rsidRDefault="00F07B51">
      <w:pPr>
        <w:pStyle w:val="TOC2"/>
        <w:rPr>
          <w:rFonts w:asciiTheme="minorHAnsi" w:eastAsiaTheme="minorEastAsia" w:hAnsiTheme="minorHAnsi" w:cstheme="minorBidi"/>
          <w:noProof/>
          <w:sz w:val="22"/>
          <w:szCs w:val="22"/>
        </w:rPr>
      </w:pPr>
      <w:hyperlink w:anchor="_Toc23947546" w:history="1">
        <w:r w:rsidR="0087052E" w:rsidRPr="00953A59">
          <w:rPr>
            <w:rStyle w:val="Hyperlink"/>
            <w:noProof/>
          </w:rPr>
          <w:t>4.3</w:t>
        </w:r>
        <w:r w:rsidR="0087052E" w:rsidRPr="00953A59">
          <w:rPr>
            <w:rStyle w:val="Hyperlink"/>
            <w:rFonts w:eastAsia="Arial"/>
            <w:noProof/>
          </w:rPr>
          <w:t xml:space="preserve"> PIV Overview</w:t>
        </w:r>
        <w:r w:rsidR="0087052E">
          <w:rPr>
            <w:noProof/>
            <w:webHidden/>
          </w:rPr>
          <w:tab/>
        </w:r>
        <w:r w:rsidR="0087052E">
          <w:rPr>
            <w:noProof/>
            <w:webHidden/>
          </w:rPr>
          <w:fldChar w:fldCharType="begin"/>
        </w:r>
        <w:r w:rsidR="0087052E">
          <w:rPr>
            <w:noProof/>
            <w:webHidden/>
          </w:rPr>
          <w:instrText xml:space="preserve"> PAGEREF _Toc23947546 \h </w:instrText>
        </w:r>
        <w:r w:rsidR="0087052E">
          <w:rPr>
            <w:noProof/>
            <w:webHidden/>
          </w:rPr>
        </w:r>
        <w:r w:rsidR="0087052E">
          <w:rPr>
            <w:noProof/>
            <w:webHidden/>
          </w:rPr>
          <w:fldChar w:fldCharType="separate"/>
        </w:r>
        <w:r w:rsidR="0087052E">
          <w:rPr>
            <w:noProof/>
            <w:webHidden/>
          </w:rPr>
          <w:t>22</w:t>
        </w:r>
        <w:r w:rsidR="0087052E">
          <w:rPr>
            <w:noProof/>
            <w:webHidden/>
          </w:rPr>
          <w:fldChar w:fldCharType="end"/>
        </w:r>
      </w:hyperlink>
    </w:p>
    <w:p w14:paraId="5CB5A0AE" w14:textId="15B03492" w:rsidR="0087052E" w:rsidRDefault="00F07B51">
      <w:pPr>
        <w:pStyle w:val="TOC3"/>
        <w:rPr>
          <w:rFonts w:asciiTheme="minorHAnsi" w:eastAsiaTheme="minorEastAsia" w:hAnsiTheme="minorHAnsi" w:cstheme="minorBidi"/>
          <w:noProof/>
          <w:sz w:val="22"/>
          <w:szCs w:val="22"/>
        </w:rPr>
      </w:pPr>
      <w:hyperlink w:anchor="_Toc23947547" w:history="1">
        <w:r w:rsidR="0087052E" w:rsidRPr="00953A59">
          <w:rPr>
            <w:rStyle w:val="Hyperlink"/>
            <w:noProof/>
          </w:rPr>
          <w:t>4.3.1</w:t>
        </w:r>
        <w:r w:rsidR="0087052E" w:rsidRPr="00953A59">
          <w:rPr>
            <w:rStyle w:val="Hyperlink"/>
            <w:rFonts w:eastAsia="Arial"/>
            <w:noProof/>
          </w:rPr>
          <w:t xml:space="preserve"> PIV Process Flow</w:t>
        </w:r>
        <w:r w:rsidR="0087052E">
          <w:rPr>
            <w:noProof/>
            <w:webHidden/>
          </w:rPr>
          <w:tab/>
        </w:r>
        <w:r w:rsidR="0087052E">
          <w:rPr>
            <w:noProof/>
            <w:webHidden/>
          </w:rPr>
          <w:fldChar w:fldCharType="begin"/>
        </w:r>
        <w:r w:rsidR="0087052E">
          <w:rPr>
            <w:noProof/>
            <w:webHidden/>
          </w:rPr>
          <w:instrText xml:space="preserve"> PAGEREF _Toc23947547 \h </w:instrText>
        </w:r>
        <w:r w:rsidR="0087052E">
          <w:rPr>
            <w:noProof/>
            <w:webHidden/>
          </w:rPr>
        </w:r>
        <w:r w:rsidR="0087052E">
          <w:rPr>
            <w:noProof/>
            <w:webHidden/>
          </w:rPr>
          <w:fldChar w:fldCharType="separate"/>
        </w:r>
        <w:r w:rsidR="0087052E">
          <w:rPr>
            <w:noProof/>
            <w:webHidden/>
          </w:rPr>
          <w:t>23</w:t>
        </w:r>
        <w:r w:rsidR="0087052E">
          <w:rPr>
            <w:noProof/>
            <w:webHidden/>
          </w:rPr>
          <w:fldChar w:fldCharType="end"/>
        </w:r>
      </w:hyperlink>
    </w:p>
    <w:p w14:paraId="3EE21CC9" w14:textId="6C092037" w:rsidR="0087052E" w:rsidRDefault="00F07B51">
      <w:pPr>
        <w:pStyle w:val="TOC2"/>
        <w:rPr>
          <w:rFonts w:asciiTheme="minorHAnsi" w:eastAsiaTheme="minorEastAsia" w:hAnsiTheme="minorHAnsi" w:cstheme="minorBidi"/>
          <w:noProof/>
          <w:sz w:val="22"/>
          <w:szCs w:val="22"/>
        </w:rPr>
      </w:pPr>
      <w:hyperlink w:anchor="_Toc23947548" w:history="1">
        <w:r w:rsidR="0087052E" w:rsidRPr="00953A59">
          <w:rPr>
            <w:rStyle w:val="Hyperlink"/>
            <w:noProof/>
          </w:rPr>
          <w:t>4.4</w:t>
        </w:r>
        <w:r w:rsidR="0087052E" w:rsidRPr="00953A59">
          <w:rPr>
            <w:rStyle w:val="Hyperlink"/>
            <w:rFonts w:eastAsia="Arial"/>
            <w:noProof/>
          </w:rPr>
          <w:t xml:space="preserve"> Use Cases</w:t>
        </w:r>
        <w:r w:rsidR="0087052E">
          <w:rPr>
            <w:noProof/>
            <w:webHidden/>
          </w:rPr>
          <w:tab/>
        </w:r>
        <w:r w:rsidR="0087052E">
          <w:rPr>
            <w:noProof/>
            <w:webHidden/>
          </w:rPr>
          <w:fldChar w:fldCharType="begin"/>
        </w:r>
        <w:r w:rsidR="0087052E">
          <w:rPr>
            <w:noProof/>
            <w:webHidden/>
          </w:rPr>
          <w:instrText xml:space="preserve"> PAGEREF _Toc23947548 \h </w:instrText>
        </w:r>
        <w:r w:rsidR="0087052E">
          <w:rPr>
            <w:noProof/>
            <w:webHidden/>
          </w:rPr>
        </w:r>
        <w:r w:rsidR="0087052E">
          <w:rPr>
            <w:noProof/>
            <w:webHidden/>
          </w:rPr>
          <w:fldChar w:fldCharType="separate"/>
        </w:r>
        <w:r w:rsidR="0087052E">
          <w:rPr>
            <w:noProof/>
            <w:webHidden/>
          </w:rPr>
          <w:t>25</w:t>
        </w:r>
        <w:r w:rsidR="0087052E">
          <w:rPr>
            <w:noProof/>
            <w:webHidden/>
          </w:rPr>
          <w:fldChar w:fldCharType="end"/>
        </w:r>
      </w:hyperlink>
    </w:p>
    <w:p w14:paraId="0377223D" w14:textId="0A8C387D" w:rsidR="0087052E" w:rsidRDefault="00F07B51">
      <w:pPr>
        <w:pStyle w:val="TOC2"/>
        <w:rPr>
          <w:rFonts w:asciiTheme="minorHAnsi" w:eastAsiaTheme="minorEastAsia" w:hAnsiTheme="minorHAnsi" w:cstheme="minorBidi"/>
          <w:noProof/>
          <w:sz w:val="22"/>
          <w:szCs w:val="22"/>
        </w:rPr>
      </w:pPr>
      <w:hyperlink w:anchor="_Toc23947549" w:history="1">
        <w:r w:rsidR="0087052E" w:rsidRPr="00953A59">
          <w:rPr>
            <w:rStyle w:val="Hyperlink"/>
            <w:noProof/>
          </w:rPr>
          <w:t>4.5 Integration Profile Safety and Security Considerations</w:t>
        </w:r>
        <w:r w:rsidR="0087052E">
          <w:rPr>
            <w:noProof/>
            <w:webHidden/>
          </w:rPr>
          <w:tab/>
        </w:r>
        <w:r w:rsidR="0087052E">
          <w:rPr>
            <w:noProof/>
            <w:webHidden/>
          </w:rPr>
          <w:fldChar w:fldCharType="begin"/>
        </w:r>
        <w:r w:rsidR="0087052E">
          <w:rPr>
            <w:noProof/>
            <w:webHidden/>
          </w:rPr>
          <w:instrText xml:space="preserve"> PAGEREF _Toc23947549 \h </w:instrText>
        </w:r>
        <w:r w:rsidR="0087052E">
          <w:rPr>
            <w:noProof/>
            <w:webHidden/>
          </w:rPr>
        </w:r>
        <w:r w:rsidR="0087052E">
          <w:rPr>
            <w:noProof/>
            <w:webHidden/>
          </w:rPr>
          <w:fldChar w:fldCharType="separate"/>
        </w:r>
        <w:r w:rsidR="0087052E">
          <w:rPr>
            <w:noProof/>
            <w:webHidden/>
          </w:rPr>
          <w:t>27</w:t>
        </w:r>
        <w:r w:rsidR="0087052E">
          <w:rPr>
            <w:noProof/>
            <w:webHidden/>
          </w:rPr>
          <w:fldChar w:fldCharType="end"/>
        </w:r>
      </w:hyperlink>
    </w:p>
    <w:p w14:paraId="0C694220" w14:textId="1DD6B242" w:rsidR="0087052E" w:rsidRDefault="00F07B51">
      <w:pPr>
        <w:pStyle w:val="TOC1"/>
        <w:rPr>
          <w:rFonts w:asciiTheme="minorHAnsi" w:eastAsiaTheme="minorEastAsia" w:hAnsiTheme="minorHAnsi" w:cstheme="minorBidi"/>
          <w:noProof/>
          <w:sz w:val="22"/>
          <w:szCs w:val="22"/>
        </w:rPr>
      </w:pPr>
      <w:hyperlink w:anchor="_Toc23947550" w:history="1">
        <w:r w:rsidR="0087052E" w:rsidRPr="00953A59">
          <w:rPr>
            <w:rStyle w:val="Hyperlink"/>
            <w:noProof/>
          </w:rPr>
          <w:t>5 Implantable Device – Cardiac – Observation (IDCO)</w:t>
        </w:r>
        <w:r w:rsidR="0087052E">
          <w:rPr>
            <w:noProof/>
            <w:webHidden/>
          </w:rPr>
          <w:tab/>
        </w:r>
        <w:r w:rsidR="0087052E">
          <w:rPr>
            <w:noProof/>
            <w:webHidden/>
          </w:rPr>
          <w:fldChar w:fldCharType="begin"/>
        </w:r>
        <w:r w:rsidR="0087052E">
          <w:rPr>
            <w:noProof/>
            <w:webHidden/>
          </w:rPr>
          <w:instrText xml:space="preserve"> PAGEREF _Toc23947550 \h </w:instrText>
        </w:r>
        <w:r w:rsidR="0087052E">
          <w:rPr>
            <w:noProof/>
            <w:webHidden/>
          </w:rPr>
        </w:r>
        <w:r w:rsidR="0087052E">
          <w:rPr>
            <w:noProof/>
            <w:webHidden/>
          </w:rPr>
          <w:fldChar w:fldCharType="separate"/>
        </w:r>
        <w:r w:rsidR="0087052E">
          <w:rPr>
            <w:noProof/>
            <w:webHidden/>
          </w:rPr>
          <w:t>27</w:t>
        </w:r>
        <w:r w:rsidR="0087052E">
          <w:rPr>
            <w:noProof/>
            <w:webHidden/>
          </w:rPr>
          <w:fldChar w:fldCharType="end"/>
        </w:r>
      </w:hyperlink>
    </w:p>
    <w:p w14:paraId="3D1A6F6F" w14:textId="29E0765F" w:rsidR="0087052E" w:rsidRDefault="00F07B51">
      <w:pPr>
        <w:pStyle w:val="TOC2"/>
        <w:rPr>
          <w:rFonts w:asciiTheme="minorHAnsi" w:eastAsiaTheme="minorEastAsia" w:hAnsiTheme="minorHAnsi" w:cstheme="minorBidi"/>
          <w:noProof/>
          <w:sz w:val="22"/>
          <w:szCs w:val="22"/>
        </w:rPr>
      </w:pPr>
      <w:hyperlink w:anchor="_Toc23947551" w:history="1">
        <w:r w:rsidR="0087052E" w:rsidRPr="00953A59">
          <w:rPr>
            <w:rStyle w:val="Hyperlink"/>
            <w:noProof/>
          </w:rPr>
          <w:t>5.1 IDCO Actors and Transactions</w:t>
        </w:r>
        <w:r w:rsidR="0087052E">
          <w:rPr>
            <w:noProof/>
            <w:webHidden/>
          </w:rPr>
          <w:tab/>
        </w:r>
        <w:r w:rsidR="0087052E">
          <w:rPr>
            <w:noProof/>
            <w:webHidden/>
          </w:rPr>
          <w:fldChar w:fldCharType="begin"/>
        </w:r>
        <w:r w:rsidR="0087052E">
          <w:rPr>
            <w:noProof/>
            <w:webHidden/>
          </w:rPr>
          <w:instrText xml:space="preserve"> PAGEREF _Toc23947551 \h </w:instrText>
        </w:r>
        <w:r w:rsidR="0087052E">
          <w:rPr>
            <w:noProof/>
            <w:webHidden/>
          </w:rPr>
        </w:r>
        <w:r w:rsidR="0087052E">
          <w:rPr>
            <w:noProof/>
            <w:webHidden/>
          </w:rPr>
          <w:fldChar w:fldCharType="separate"/>
        </w:r>
        <w:r w:rsidR="0087052E">
          <w:rPr>
            <w:noProof/>
            <w:webHidden/>
          </w:rPr>
          <w:t>28</w:t>
        </w:r>
        <w:r w:rsidR="0087052E">
          <w:rPr>
            <w:noProof/>
            <w:webHidden/>
          </w:rPr>
          <w:fldChar w:fldCharType="end"/>
        </w:r>
      </w:hyperlink>
    </w:p>
    <w:p w14:paraId="3A31DCCD" w14:textId="7B23A35D" w:rsidR="0087052E" w:rsidRDefault="00F07B51">
      <w:pPr>
        <w:pStyle w:val="TOC2"/>
        <w:rPr>
          <w:rFonts w:asciiTheme="minorHAnsi" w:eastAsiaTheme="minorEastAsia" w:hAnsiTheme="minorHAnsi" w:cstheme="minorBidi"/>
          <w:noProof/>
          <w:sz w:val="22"/>
          <w:szCs w:val="22"/>
        </w:rPr>
      </w:pPr>
      <w:hyperlink w:anchor="_Toc23947552" w:history="1">
        <w:r w:rsidR="0087052E" w:rsidRPr="00953A59">
          <w:rPr>
            <w:rStyle w:val="Hyperlink"/>
            <w:noProof/>
          </w:rPr>
          <w:t>5.2 IDCO Integration Profile Options</w:t>
        </w:r>
        <w:r w:rsidR="0087052E">
          <w:rPr>
            <w:noProof/>
            <w:webHidden/>
          </w:rPr>
          <w:tab/>
        </w:r>
        <w:r w:rsidR="0087052E">
          <w:rPr>
            <w:noProof/>
            <w:webHidden/>
          </w:rPr>
          <w:fldChar w:fldCharType="begin"/>
        </w:r>
        <w:r w:rsidR="0087052E">
          <w:rPr>
            <w:noProof/>
            <w:webHidden/>
          </w:rPr>
          <w:instrText xml:space="preserve"> PAGEREF _Toc23947552 \h </w:instrText>
        </w:r>
        <w:r w:rsidR="0087052E">
          <w:rPr>
            <w:noProof/>
            <w:webHidden/>
          </w:rPr>
        </w:r>
        <w:r w:rsidR="0087052E">
          <w:rPr>
            <w:noProof/>
            <w:webHidden/>
          </w:rPr>
          <w:fldChar w:fldCharType="separate"/>
        </w:r>
        <w:r w:rsidR="0087052E">
          <w:rPr>
            <w:noProof/>
            <w:webHidden/>
          </w:rPr>
          <w:t>28</w:t>
        </w:r>
        <w:r w:rsidR="0087052E">
          <w:rPr>
            <w:noProof/>
            <w:webHidden/>
          </w:rPr>
          <w:fldChar w:fldCharType="end"/>
        </w:r>
      </w:hyperlink>
    </w:p>
    <w:p w14:paraId="25F07865" w14:textId="28CCA467" w:rsidR="0087052E" w:rsidRDefault="00F07B51">
      <w:pPr>
        <w:pStyle w:val="TOC2"/>
        <w:rPr>
          <w:rFonts w:asciiTheme="minorHAnsi" w:eastAsiaTheme="minorEastAsia" w:hAnsiTheme="minorHAnsi" w:cstheme="minorBidi"/>
          <w:noProof/>
          <w:sz w:val="22"/>
          <w:szCs w:val="22"/>
        </w:rPr>
      </w:pPr>
      <w:hyperlink w:anchor="_Toc23947553" w:history="1">
        <w:r w:rsidR="0087052E" w:rsidRPr="00953A59">
          <w:rPr>
            <w:rStyle w:val="Hyperlink"/>
            <w:noProof/>
          </w:rPr>
          <w:t>5.3 IDCO Use Cases</w:t>
        </w:r>
        <w:r w:rsidR="0087052E">
          <w:rPr>
            <w:noProof/>
            <w:webHidden/>
          </w:rPr>
          <w:tab/>
        </w:r>
        <w:r w:rsidR="0087052E">
          <w:rPr>
            <w:noProof/>
            <w:webHidden/>
          </w:rPr>
          <w:fldChar w:fldCharType="begin"/>
        </w:r>
        <w:r w:rsidR="0087052E">
          <w:rPr>
            <w:noProof/>
            <w:webHidden/>
          </w:rPr>
          <w:instrText xml:space="preserve"> PAGEREF _Toc23947553 \h </w:instrText>
        </w:r>
        <w:r w:rsidR="0087052E">
          <w:rPr>
            <w:noProof/>
            <w:webHidden/>
          </w:rPr>
        </w:r>
        <w:r w:rsidR="0087052E">
          <w:rPr>
            <w:noProof/>
            <w:webHidden/>
          </w:rPr>
          <w:fldChar w:fldCharType="separate"/>
        </w:r>
        <w:r w:rsidR="0087052E">
          <w:rPr>
            <w:noProof/>
            <w:webHidden/>
          </w:rPr>
          <w:t>29</w:t>
        </w:r>
        <w:r w:rsidR="0087052E">
          <w:rPr>
            <w:noProof/>
            <w:webHidden/>
          </w:rPr>
          <w:fldChar w:fldCharType="end"/>
        </w:r>
      </w:hyperlink>
    </w:p>
    <w:p w14:paraId="15477EF4" w14:textId="2413F7C0" w:rsidR="0087052E" w:rsidRDefault="00F07B51">
      <w:pPr>
        <w:pStyle w:val="TOC3"/>
        <w:rPr>
          <w:rFonts w:asciiTheme="minorHAnsi" w:eastAsiaTheme="minorEastAsia" w:hAnsiTheme="minorHAnsi" w:cstheme="minorBidi"/>
          <w:noProof/>
          <w:sz w:val="22"/>
          <w:szCs w:val="22"/>
        </w:rPr>
      </w:pPr>
      <w:hyperlink w:anchor="_Toc23947554" w:history="1">
        <w:r w:rsidR="0087052E" w:rsidRPr="00953A59">
          <w:rPr>
            <w:rStyle w:val="Hyperlink"/>
            <w:noProof/>
          </w:rPr>
          <w:t>5.3.1 Use Case IDCO-1: Implantable Cardiac Device In-Clinic Follow-up</w:t>
        </w:r>
        <w:r w:rsidR="0087052E">
          <w:rPr>
            <w:noProof/>
            <w:webHidden/>
          </w:rPr>
          <w:tab/>
        </w:r>
        <w:r w:rsidR="0087052E">
          <w:rPr>
            <w:noProof/>
            <w:webHidden/>
          </w:rPr>
          <w:fldChar w:fldCharType="begin"/>
        </w:r>
        <w:r w:rsidR="0087052E">
          <w:rPr>
            <w:noProof/>
            <w:webHidden/>
          </w:rPr>
          <w:instrText xml:space="preserve"> PAGEREF _Toc23947554 \h </w:instrText>
        </w:r>
        <w:r w:rsidR="0087052E">
          <w:rPr>
            <w:noProof/>
            <w:webHidden/>
          </w:rPr>
        </w:r>
        <w:r w:rsidR="0087052E">
          <w:rPr>
            <w:noProof/>
            <w:webHidden/>
          </w:rPr>
          <w:fldChar w:fldCharType="separate"/>
        </w:r>
        <w:r w:rsidR="0087052E">
          <w:rPr>
            <w:noProof/>
            <w:webHidden/>
          </w:rPr>
          <w:t>29</w:t>
        </w:r>
        <w:r w:rsidR="0087052E">
          <w:rPr>
            <w:noProof/>
            <w:webHidden/>
          </w:rPr>
          <w:fldChar w:fldCharType="end"/>
        </w:r>
      </w:hyperlink>
    </w:p>
    <w:p w14:paraId="72DE1C52" w14:textId="2A27EAD2" w:rsidR="0087052E" w:rsidRDefault="00F07B51">
      <w:pPr>
        <w:pStyle w:val="TOC3"/>
        <w:rPr>
          <w:rFonts w:asciiTheme="minorHAnsi" w:eastAsiaTheme="minorEastAsia" w:hAnsiTheme="minorHAnsi" w:cstheme="minorBidi"/>
          <w:noProof/>
          <w:sz w:val="22"/>
          <w:szCs w:val="22"/>
        </w:rPr>
      </w:pPr>
      <w:hyperlink w:anchor="_Toc23947555" w:history="1">
        <w:r w:rsidR="0087052E" w:rsidRPr="00953A59">
          <w:rPr>
            <w:rStyle w:val="Hyperlink"/>
            <w:noProof/>
          </w:rPr>
          <w:t>5.3.2 Use Case IDCO2: Implantable Cardiac Device In-Clinic Follow-up with Networked Programmer that Translates Information</w:t>
        </w:r>
        <w:r w:rsidR="0087052E">
          <w:rPr>
            <w:noProof/>
            <w:webHidden/>
          </w:rPr>
          <w:tab/>
        </w:r>
        <w:r w:rsidR="0087052E">
          <w:rPr>
            <w:noProof/>
            <w:webHidden/>
          </w:rPr>
          <w:fldChar w:fldCharType="begin"/>
        </w:r>
        <w:r w:rsidR="0087052E">
          <w:rPr>
            <w:noProof/>
            <w:webHidden/>
          </w:rPr>
          <w:instrText xml:space="preserve"> PAGEREF _Toc23947555 \h </w:instrText>
        </w:r>
        <w:r w:rsidR="0087052E">
          <w:rPr>
            <w:noProof/>
            <w:webHidden/>
          </w:rPr>
        </w:r>
        <w:r w:rsidR="0087052E">
          <w:rPr>
            <w:noProof/>
            <w:webHidden/>
          </w:rPr>
          <w:fldChar w:fldCharType="separate"/>
        </w:r>
        <w:r w:rsidR="0087052E">
          <w:rPr>
            <w:noProof/>
            <w:webHidden/>
          </w:rPr>
          <w:t>30</w:t>
        </w:r>
        <w:r w:rsidR="0087052E">
          <w:rPr>
            <w:noProof/>
            <w:webHidden/>
          </w:rPr>
          <w:fldChar w:fldCharType="end"/>
        </w:r>
      </w:hyperlink>
    </w:p>
    <w:p w14:paraId="4DF17325" w14:textId="47A46532" w:rsidR="0087052E" w:rsidRDefault="00F07B51">
      <w:pPr>
        <w:pStyle w:val="TOC3"/>
        <w:rPr>
          <w:rFonts w:asciiTheme="minorHAnsi" w:eastAsiaTheme="minorEastAsia" w:hAnsiTheme="minorHAnsi" w:cstheme="minorBidi"/>
          <w:noProof/>
          <w:sz w:val="22"/>
          <w:szCs w:val="22"/>
        </w:rPr>
      </w:pPr>
      <w:hyperlink w:anchor="_Toc23947556" w:history="1">
        <w:r w:rsidR="0087052E" w:rsidRPr="00953A59">
          <w:rPr>
            <w:rStyle w:val="Hyperlink"/>
            <w:noProof/>
          </w:rPr>
          <w:t>5.3.3 Use Case IDCO-3: Implantable Cardiac Device Remote Follow-up</w:t>
        </w:r>
        <w:r w:rsidR="0087052E">
          <w:rPr>
            <w:noProof/>
            <w:webHidden/>
          </w:rPr>
          <w:tab/>
        </w:r>
        <w:r w:rsidR="0087052E">
          <w:rPr>
            <w:noProof/>
            <w:webHidden/>
          </w:rPr>
          <w:fldChar w:fldCharType="begin"/>
        </w:r>
        <w:r w:rsidR="0087052E">
          <w:rPr>
            <w:noProof/>
            <w:webHidden/>
          </w:rPr>
          <w:instrText xml:space="preserve"> PAGEREF _Toc23947556 \h </w:instrText>
        </w:r>
        <w:r w:rsidR="0087052E">
          <w:rPr>
            <w:noProof/>
            <w:webHidden/>
          </w:rPr>
        </w:r>
        <w:r w:rsidR="0087052E">
          <w:rPr>
            <w:noProof/>
            <w:webHidden/>
          </w:rPr>
          <w:fldChar w:fldCharType="separate"/>
        </w:r>
        <w:r w:rsidR="0087052E">
          <w:rPr>
            <w:noProof/>
            <w:webHidden/>
          </w:rPr>
          <w:t>30</w:t>
        </w:r>
        <w:r w:rsidR="0087052E">
          <w:rPr>
            <w:noProof/>
            <w:webHidden/>
          </w:rPr>
          <w:fldChar w:fldCharType="end"/>
        </w:r>
      </w:hyperlink>
    </w:p>
    <w:p w14:paraId="42DB27EF" w14:textId="46A7C23E" w:rsidR="0087052E" w:rsidRDefault="00F07B51">
      <w:pPr>
        <w:pStyle w:val="TOC3"/>
        <w:rPr>
          <w:rFonts w:asciiTheme="minorHAnsi" w:eastAsiaTheme="minorEastAsia" w:hAnsiTheme="minorHAnsi" w:cstheme="minorBidi"/>
          <w:noProof/>
          <w:sz w:val="22"/>
          <w:szCs w:val="22"/>
        </w:rPr>
      </w:pPr>
      <w:hyperlink w:anchor="_Toc23947557" w:history="1">
        <w:r w:rsidR="0087052E" w:rsidRPr="00953A59">
          <w:rPr>
            <w:rStyle w:val="Hyperlink"/>
            <w:noProof/>
          </w:rPr>
          <w:t>5.3.4 Use Case IDCO-4: Remote Monitoring of Implanted Cardiac Devices</w:t>
        </w:r>
        <w:r w:rsidR="0087052E">
          <w:rPr>
            <w:noProof/>
            <w:webHidden/>
          </w:rPr>
          <w:tab/>
        </w:r>
        <w:r w:rsidR="0087052E">
          <w:rPr>
            <w:noProof/>
            <w:webHidden/>
          </w:rPr>
          <w:fldChar w:fldCharType="begin"/>
        </w:r>
        <w:r w:rsidR="0087052E">
          <w:rPr>
            <w:noProof/>
            <w:webHidden/>
          </w:rPr>
          <w:instrText xml:space="preserve"> PAGEREF _Toc23947557 \h </w:instrText>
        </w:r>
        <w:r w:rsidR="0087052E">
          <w:rPr>
            <w:noProof/>
            <w:webHidden/>
          </w:rPr>
        </w:r>
        <w:r w:rsidR="0087052E">
          <w:rPr>
            <w:noProof/>
            <w:webHidden/>
          </w:rPr>
          <w:fldChar w:fldCharType="separate"/>
        </w:r>
        <w:r w:rsidR="0087052E">
          <w:rPr>
            <w:noProof/>
            <w:webHidden/>
          </w:rPr>
          <w:t>30</w:t>
        </w:r>
        <w:r w:rsidR="0087052E">
          <w:rPr>
            <w:noProof/>
            <w:webHidden/>
          </w:rPr>
          <w:fldChar w:fldCharType="end"/>
        </w:r>
      </w:hyperlink>
    </w:p>
    <w:p w14:paraId="6C97DF54" w14:textId="01CCBE16" w:rsidR="0087052E" w:rsidRDefault="00F07B51">
      <w:pPr>
        <w:pStyle w:val="TOC2"/>
        <w:rPr>
          <w:rFonts w:asciiTheme="minorHAnsi" w:eastAsiaTheme="minorEastAsia" w:hAnsiTheme="minorHAnsi" w:cstheme="minorBidi"/>
          <w:noProof/>
          <w:sz w:val="22"/>
          <w:szCs w:val="22"/>
        </w:rPr>
      </w:pPr>
      <w:hyperlink w:anchor="_Toc23947558" w:history="1">
        <w:r w:rsidR="0087052E" w:rsidRPr="00953A59">
          <w:rPr>
            <w:rStyle w:val="Hyperlink"/>
            <w:noProof/>
          </w:rPr>
          <w:t>5.4 IDCO Process Flow</w:t>
        </w:r>
        <w:r w:rsidR="0087052E">
          <w:rPr>
            <w:noProof/>
            <w:webHidden/>
          </w:rPr>
          <w:tab/>
        </w:r>
        <w:r w:rsidR="0087052E">
          <w:rPr>
            <w:noProof/>
            <w:webHidden/>
          </w:rPr>
          <w:fldChar w:fldCharType="begin"/>
        </w:r>
        <w:r w:rsidR="0087052E">
          <w:rPr>
            <w:noProof/>
            <w:webHidden/>
          </w:rPr>
          <w:instrText xml:space="preserve"> PAGEREF _Toc23947558 \h </w:instrText>
        </w:r>
        <w:r w:rsidR="0087052E">
          <w:rPr>
            <w:noProof/>
            <w:webHidden/>
          </w:rPr>
        </w:r>
        <w:r w:rsidR="0087052E">
          <w:rPr>
            <w:noProof/>
            <w:webHidden/>
          </w:rPr>
          <w:fldChar w:fldCharType="separate"/>
        </w:r>
        <w:r w:rsidR="0087052E">
          <w:rPr>
            <w:noProof/>
            <w:webHidden/>
          </w:rPr>
          <w:t>31</w:t>
        </w:r>
        <w:r w:rsidR="0087052E">
          <w:rPr>
            <w:noProof/>
            <w:webHidden/>
          </w:rPr>
          <w:fldChar w:fldCharType="end"/>
        </w:r>
      </w:hyperlink>
    </w:p>
    <w:p w14:paraId="195F7BC0" w14:textId="37599C6C" w:rsidR="0087052E" w:rsidRDefault="00F07B51">
      <w:pPr>
        <w:pStyle w:val="TOC2"/>
        <w:rPr>
          <w:rFonts w:asciiTheme="minorHAnsi" w:eastAsiaTheme="minorEastAsia" w:hAnsiTheme="minorHAnsi" w:cstheme="minorBidi"/>
          <w:noProof/>
          <w:sz w:val="22"/>
          <w:szCs w:val="22"/>
        </w:rPr>
      </w:pPr>
      <w:hyperlink w:anchor="_Toc23947559" w:history="1">
        <w:r w:rsidR="0087052E" w:rsidRPr="00953A59">
          <w:rPr>
            <w:rStyle w:val="Hyperlink"/>
            <w:noProof/>
          </w:rPr>
          <w:t>5.5 IDCO Patient Identification Considerations</w:t>
        </w:r>
        <w:r w:rsidR="0087052E">
          <w:rPr>
            <w:noProof/>
            <w:webHidden/>
          </w:rPr>
          <w:tab/>
        </w:r>
        <w:r w:rsidR="0087052E">
          <w:rPr>
            <w:noProof/>
            <w:webHidden/>
          </w:rPr>
          <w:fldChar w:fldCharType="begin"/>
        </w:r>
        <w:r w:rsidR="0087052E">
          <w:rPr>
            <w:noProof/>
            <w:webHidden/>
          </w:rPr>
          <w:instrText xml:space="preserve"> PAGEREF _Toc23947559 \h </w:instrText>
        </w:r>
        <w:r w:rsidR="0087052E">
          <w:rPr>
            <w:noProof/>
            <w:webHidden/>
          </w:rPr>
        </w:r>
        <w:r w:rsidR="0087052E">
          <w:rPr>
            <w:noProof/>
            <w:webHidden/>
          </w:rPr>
          <w:fldChar w:fldCharType="separate"/>
        </w:r>
        <w:r w:rsidR="0087052E">
          <w:rPr>
            <w:noProof/>
            <w:webHidden/>
          </w:rPr>
          <w:t>32</w:t>
        </w:r>
        <w:r w:rsidR="0087052E">
          <w:rPr>
            <w:noProof/>
            <w:webHidden/>
          </w:rPr>
          <w:fldChar w:fldCharType="end"/>
        </w:r>
      </w:hyperlink>
    </w:p>
    <w:p w14:paraId="7F1B2D51" w14:textId="5C9FCFF1" w:rsidR="0087052E" w:rsidRDefault="00F07B51">
      <w:pPr>
        <w:pStyle w:val="TOC2"/>
        <w:rPr>
          <w:rFonts w:asciiTheme="minorHAnsi" w:eastAsiaTheme="minorEastAsia" w:hAnsiTheme="minorHAnsi" w:cstheme="minorBidi"/>
          <w:noProof/>
          <w:sz w:val="22"/>
          <w:szCs w:val="22"/>
        </w:rPr>
      </w:pPr>
      <w:hyperlink w:anchor="_Toc23947560" w:history="1">
        <w:r w:rsidR="0087052E" w:rsidRPr="00953A59">
          <w:rPr>
            <w:rStyle w:val="Hyperlink"/>
            <w:noProof/>
          </w:rPr>
          <w:t>5.6 IDCO Security Considerations</w:t>
        </w:r>
        <w:r w:rsidR="0087052E">
          <w:rPr>
            <w:noProof/>
            <w:webHidden/>
          </w:rPr>
          <w:tab/>
        </w:r>
        <w:r w:rsidR="0087052E">
          <w:rPr>
            <w:noProof/>
            <w:webHidden/>
          </w:rPr>
          <w:fldChar w:fldCharType="begin"/>
        </w:r>
        <w:r w:rsidR="0087052E">
          <w:rPr>
            <w:noProof/>
            <w:webHidden/>
          </w:rPr>
          <w:instrText xml:space="preserve"> PAGEREF _Toc23947560 \h </w:instrText>
        </w:r>
        <w:r w:rsidR="0087052E">
          <w:rPr>
            <w:noProof/>
            <w:webHidden/>
          </w:rPr>
        </w:r>
        <w:r w:rsidR="0087052E">
          <w:rPr>
            <w:noProof/>
            <w:webHidden/>
          </w:rPr>
          <w:fldChar w:fldCharType="separate"/>
        </w:r>
        <w:r w:rsidR="0087052E">
          <w:rPr>
            <w:noProof/>
            <w:webHidden/>
          </w:rPr>
          <w:t>33</w:t>
        </w:r>
        <w:r w:rsidR="0087052E">
          <w:rPr>
            <w:noProof/>
            <w:webHidden/>
          </w:rPr>
          <w:fldChar w:fldCharType="end"/>
        </w:r>
      </w:hyperlink>
    </w:p>
    <w:p w14:paraId="50A681F3" w14:textId="52DD5AF0" w:rsidR="0087052E" w:rsidRDefault="00F07B51">
      <w:pPr>
        <w:pStyle w:val="TOC1"/>
        <w:rPr>
          <w:rFonts w:asciiTheme="minorHAnsi" w:eastAsiaTheme="minorEastAsia" w:hAnsiTheme="minorHAnsi" w:cstheme="minorBidi"/>
          <w:noProof/>
          <w:sz w:val="22"/>
          <w:szCs w:val="22"/>
        </w:rPr>
      </w:pPr>
      <w:hyperlink w:anchor="_Toc23947561" w:history="1">
        <w:r w:rsidR="0087052E" w:rsidRPr="00953A59">
          <w:rPr>
            <w:rStyle w:val="Hyperlink"/>
            <w:noProof/>
          </w:rPr>
          <w:t>6 Alert Communication Management (ACM) Integration Profile</w:t>
        </w:r>
        <w:r w:rsidR="0087052E">
          <w:rPr>
            <w:noProof/>
            <w:webHidden/>
          </w:rPr>
          <w:tab/>
        </w:r>
        <w:r w:rsidR="0087052E">
          <w:rPr>
            <w:noProof/>
            <w:webHidden/>
          </w:rPr>
          <w:fldChar w:fldCharType="begin"/>
        </w:r>
        <w:r w:rsidR="0087052E">
          <w:rPr>
            <w:noProof/>
            <w:webHidden/>
          </w:rPr>
          <w:instrText xml:space="preserve"> PAGEREF _Toc23947561 \h </w:instrText>
        </w:r>
        <w:r w:rsidR="0087052E">
          <w:rPr>
            <w:noProof/>
            <w:webHidden/>
          </w:rPr>
        </w:r>
        <w:r w:rsidR="0087052E">
          <w:rPr>
            <w:noProof/>
            <w:webHidden/>
          </w:rPr>
          <w:fldChar w:fldCharType="separate"/>
        </w:r>
        <w:r w:rsidR="0087052E">
          <w:rPr>
            <w:noProof/>
            <w:webHidden/>
          </w:rPr>
          <w:t>34</w:t>
        </w:r>
        <w:r w:rsidR="0087052E">
          <w:rPr>
            <w:noProof/>
            <w:webHidden/>
          </w:rPr>
          <w:fldChar w:fldCharType="end"/>
        </w:r>
      </w:hyperlink>
    </w:p>
    <w:p w14:paraId="1ED41521" w14:textId="6F731401" w:rsidR="0087052E" w:rsidRDefault="00F07B51">
      <w:pPr>
        <w:pStyle w:val="TOC2"/>
        <w:rPr>
          <w:rFonts w:asciiTheme="minorHAnsi" w:eastAsiaTheme="minorEastAsia" w:hAnsiTheme="minorHAnsi" w:cstheme="minorBidi"/>
          <w:noProof/>
          <w:sz w:val="22"/>
          <w:szCs w:val="22"/>
        </w:rPr>
      </w:pPr>
      <w:hyperlink w:anchor="_Toc23947562" w:history="1">
        <w:r w:rsidR="0087052E" w:rsidRPr="00953A59">
          <w:rPr>
            <w:rStyle w:val="Hyperlink"/>
            <w:noProof/>
          </w:rPr>
          <w:t>6.1 ACM Actors and Transactions</w:t>
        </w:r>
        <w:r w:rsidR="0087052E">
          <w:rPr>
            <w:noProof/>
            <w:webHidden/>
          </w:rPr>
          <w:tab/>
        </w:r>
        <w:r w:rsidR="0087052E">
          <w:rPr>
            <w:noProof/>
            <w:webHidden/>
          </w:rPr>
          <w:fldChar w:fldCharType="begin"/>
        </w:r>
        <w:r w:rsidR="0087052E">
          <w:rPr>
            <w:noProof/>
            <w:webHidden/>
          </w:rPr>
          <w:instrText xml:space="preserve"> PAGEREF _Toc23947562 \h </w:instrText>
        </w:r>
        <w:r w:rsidR="0087052E">
          <w:rPr>
            <w:noProof/>
            <w:webHidden/>
          </w:rPr>
        </w:r>
        <w:r w:rsidR="0087052E">
          <w:rPr>
            <w:noProof/>
            <w:webHidden/>
          </w:rPr>
          <w:fldChar w:fldCharType="separate"/>
        </w:r>
        <w:r w:rsidR="0087052E">
          <w:rPr>
            <w:noProof/>
            <w:webHidden/>
          </w:rPr>
          <w:t>35</w:t>
        </w:r>
        <w:r w:rsidR="0087052E">
          <w:rPr>
            <w:noProof/>
            <w:webHidden/>
          </w:rPr>
          <w:fldChar w:fldCharType="end"/>
        </w:r>
      </w:hyperlink>
    </w:p>
    <w:p w14:paraId="493B6243" w14:textId="155D4322" w:rsidR="0087052E" w:rsidRDefault="00F07B51">
      <w:pPr>
        <w:pStyle w:val="TOC2"/>
        <w:rPr>
          <w:rFonts w:asciiTheme="minorHAnsi" w:eastAsiaTheme="minorEastAsia" w:hAnsiTheme="minorHAnsi" w:cstheme="minorBidi"/>
          <w:noProof/>
          <w:sz w:val="22"/>
          <w:szCs w:val="22"/>
        </w:rPr>
      </w:pPr>
      <w:hyperlink w:anchor="_Toc23947563" w:history="1">
        <w:r w:rsidR="0087052E" w:rsidRPr="00953A59">
          <w:rPr>
            <w:rStyle w:val="Hyperlink"/>
            <w:noProof/>
          </w:rPr>
          <w:t>6.2 ACM Integration Profile Options</w:t>
        </w:r>
        <w:r w:rsidR="0087052E">
          <w:rPr>
            <w:noProof/>
            <w:webHidden/>
          </w:rPr>
          <w:tab/>
        </w:r>
        <w:r w:rsidR="0087052E">
          <w:rPr>
            <w:noProof/>
            <w:webHidden/>
          </w:rPr>
          <w:fldChar w:fldCharType="begin"/>
        </w:r>
        <w:r w:rsidR="0087052E">
          <w:rPr>
            <w:noProof/>
            <w:webHidden/>
          </w:rPr>
          <w:instrText xml:space="preserve"> PAGEREF _Toc23947563 \h </w:instrText>
        </w:r>
        <w:r w:rsidR="0087052E">
          <w:rPr>
            <w:noProof/>
            <w:webHidden/>
          </w:rPr>
        </w:r>
        <w:r w:rsidR="0087052E">
          <w:rPr>
            <w:noProof/>
            <w:webHidden/>
          </w:rPr>
          <w:fldChar w:fldCharType="separate"/>
        </w:r>
        <w:r w:rsidR="0087052E">
          <w:rPr>
            <w:noProof/>
            <w:webHidden/>
          </w:rPr>
          <w:t>37</w:t>
        </w:r>
        <w:r w:rsidR="0087052E">
          <w:rPr>
            <w:noProof/>
            <w:webHidden/>
          </w:rPr>
          <w:fldChar w:fldCharType="end"/>
        </w:r>
      </w:hyperlink>
    </w:p>
    <w:p w14:paraId="063584ED" w14:textId="09EF84E8" w:rsidR="0087052E" w:rsidRDefault="00F07B51">
      <w:pPr>
        <w:pStyle w:val="TOC2"/>
        <w:rPr>
          <w:rFonts w:asciiTheme="minorHAnsi" w:eastAsiaTheme="minorEastAsia" w:hAnsiTheme="minorHAnsi" w:cstheme="minorBidi"/>
          <w:noProof/>
          <w:sz w:val="22"/>
          <w:szCs w:val="22"/>
        </w:rPr>
      </w:pPr>
      <w:hyperlink w:anchor="_Toc23947564" w:history="1">
        <w:r w:rsidR="0087052E" w:rsidRPr="00953A59">
          <w:rPr>
            <w:rStyle w:val="Hyperlink"/>
            <w:noProof/>
          </w:rPr>
          <w:t>6.3 Actor Descriptions</w:t>
        </w:r>
        <w:r w:rsidR="0087052E">
          <w:rPr>
            <w:noProof/>
            <w:webHidden/>
          </w:rPr>
          <w:tab/>
        </w:r>
        <w:r w:rsidR="0087052E">
          <w:rPr>
            <w:noProof/>
            <w:webHidden/>
          </w:rPr>
          <w:fldChar w:fldCharType="begin"/>
        </w:r>
        <w:r w:rsidR="0087052E">
          <w:rPr>
            <w:noProof/>
            <w:webHidden/>
          </w:rPr>
          <w:instrText xml:space="preserve"> PAGEREF _Toc23947564 \h </w:instrText>
        </w:r>
        <w:r w:rsidR="0087052E">
          <w:rPr>
            <w:noProof/>
            <w:webHidden/>
          </w:rPr>
        </w:r>
        <w:r w:rsidR="0087052E">
          <w:rPr>
            <w:noProof/>
            <w:webHidden/>
          </w:rPr>
          <w:fldChar w:fldCharType="separate"/>
        </w:r>
        <w:r w:rsidR="0087052E">
          <w:rPr>
            <w:noProof/>
            <w:webHidden/>
          </w:rPr>
          <w:t>37</w:t>
        </w:r>
        <w:r w:rsidR="0087052E">
          <w:rPr>
            <w:noProof/>
            <w:webHidden/>
          </w:rPr>
          <w:fldChar w:fldCharType="end"/>
        </w:r>
      </w:hyperlink>
    </w:p>
    <w:p w14:paraId="4E3930BE" w14:textId="11AB6A86" w:rsidR="0087052E" w:rsidRDefault="00F07B51">
      <w:pPr>
        <w:pStyle w:val="TOC3"/>
        <w:rPr>
          <w:rFonts w:asciiTheme="minorHAnsi" w:eastAsiaTheme="minorEastAsia" w:hAnsiTheme="minorHAnsi" w:cstheme="minorBidi"/>
          <w:noProof/>
          <w:sz w:val="22"/>
          <w:szCs w:val="22"/>
        </w:rPr>
      </w:pPr>
      <w:hyperlink w:anchor="_Toc23947565" w:history="1">
        <w:r w:rsidR="0087052E" w:rsidRPr="00953A59">
          <w:rPr>
            <w:rStyle w:val="Hyperlink"/>
            <w:noProof/>
          </w:rPr>
          <w:t>6.3.1 Alert Reporter (AR) Actor</w:t>
        </w:r>
        <w:r w:rsidR="0087052E">
          <w:rPr>
            <w:noProof/>
            <w:webHidden/>
          </w:rPr>
          <w:tab/>
        </w:r>
        <w:r w:rsidR="0087052E">
          <w:rPr>
            <w:noProof/>
            <w:webHidden/>
          </w:rPr>
          <w:fldChar w:fldCharType="begin"/>
        </w:r>
        <w:r w:rsidR="0087052E">
          <w:rPr>
            <w:noProof/>
            <w:webHidden/>
          </w:rPr>
          <w:instrText xml:space="preserve"> PAGEREF _Toc23947565 \h </w:instrText>
        </w:r>
        <w:r w:rsidR="0087052E">
          <w:rPr>
            <w:noProof/>
            <w:webHidden/>
          </w:rPr>
        </w:r>
        <w:r w:rsidR="0087052E">
          <w:rPr>
            <w:noProof/>
            <w:webHidden/>
          </w:rPr>
          <w:fldChar w:fldCharType="separate"/>
        </w:r>
        <w:r w:rsidR="0087052E">
          <w:rPr>
            <w:noProof/>
            <w:webHidden/>
          </w:rPr>
          <w:t>37</w:t>
        </w:r>
        <w:r w:rsidR="0087052E">
          <w:rPr>
            <w:noProof/>
            <w:webHidden/>
          </w:rPr>
          <w:fldChar w:fldCharType="end"/>
        </w:r>
      </w:hyperlink>
    </w:p>
    <w:p w14:paraId="030FCF28" w14:textId="7163E54A" w:rsidR="0087052E" w:rsidRDefault="00F07B51">
      <w:pPr>
        <w:pStyle w:val="TOC3"/>
        <w:rPr>
          <w:rFonts w:asciiTheme="minorHAnsi" w:eastAsiaTheme="minorEastAsia" w:hAnsiTheme="minorHAnsi" w:cstheme="minorBidi"/>
          <w:noProof/>
          <w:sz w:val="22"/>
          <w:szCs w:val="22"/>
        </w:rPr>
      </w:pPr>
      <w:hyperlink w:anchor="_Toc23947566" w:history="1">
        <w:r w:rsidR="0087052E" w:rsidRPr="00953A59">
          <w:rPr>
            <w:rStyle w:val="Hyperlink"/>
            <w:noProof/>
          </w:rPr>
          <w:t>6.3.2 Alert Manager (AM) Actor</w:t>
        </w:r>
        <w:r w:rsidR="0087052E">
          <w:rPr>
            <w:noProof/>
            <w:webHidden/>
          </w:rPr>
          <w:tab/>
        </w:r>
        <w:r w:rsidR="0087052E">
          <w:rPr>
            <w:noProof/>
            <w:webHidden/>
          </w:rPr>
          <w:fldChar w:fldCharType="begin"/>
        </w:r>
        <w:r w:rsidR="0087052E">
          <w:rPr>
            <w:noProof/>
            <w:webHidden/>
          </w:rPr>
          <w:instrText xml:space="preserve"> PAGEREF _Toc23947566 \h </w:instrText>
        </w:r>
        <w:r w:rsidR="0087052E">
          <w:rPr>
            <w:noProof/>
            <w:webHidden/>
          </w:rPr>
        </w:r>
        <w:r w:rsidR="0087052E">
          <w:rPr>
            <w:noProof/>
            <w:webHidden/>
          </w:rPr>
          <w:fldChar w:fldCharType="separate"/>
        </w:r>
        <w:r w:rsidR="0087052E">
          <w:rPr>
            <w:noProof/>
            <w:webHidden/>
          </w:rPr>
          <w:t>38</w:t>
        </w:r>
        <w:r w:rsidR="0087052E">
          <w:rPr>
            <w:noProof/>
            <w:webHidden/>
          </w:rPr>
          <w:fldChar w:fldCharType="end"/>
        </w:r>
      </w:hyperlink>
    </w:p>
    <w:p w14:paraId="108AD4C0" w14:textId="28DAA593" w:rsidR="0087052E" w:rsidRDefault="00F07B51">
      <w:pPr>
        <w:pStyle w:val="TOC3"/>
        <w:rPr>
          <w:rFonts w:asciiTheme="minorHAnsi" w:eastAsiaTheme="minorEastAsia" w:hAnsiTheme="minorHAnsi" w:cstheme="minorBidi"/>
          <w:noProof/>
          <w:sz w:val="22"/>
          <w:szCs w:val="22"/>
        </w:rPr>
      </w:pPr>
      <w:hyperlink w:anchor="_Toc23947567" w:history="1">
        <w:r w:rsidR="0087052E" w:rsidRPr="00953A59">
          <w:rPr>
            <w:rStyle w:val="Hyperlink"/>
            <w:noProof/>
          </w:rPr>
          <w:t>6.3.3 Alert Consumer (ACON) Actor</w:t>
        </w:r>
        <w:r w:rsidR="0087052E">
          <w:rPr>
            <w:noProof/>
            <w:webHidden/>
          </w:rPr>
          <w:tab/>
        </w:r>
        <w:r w:rsidR="0087052E">
          <w:rPr>
            <w:noProof/>
            <w:webHidden/>
          </w:rPr>
          <w:fldChar w:fldCharType="begin"/>
        </w:r>
        <w:r w:rsidR="0087052E">
          <w:rPr>
            <w:noProof/>
            <w:webHidden/>
          </w:rPr>
          <w:instrText xml:space="preserve"> PAGEREF _Toc23947567 \h </w:instrText>
        </w:r>
        <w:r w:rsidR="0087052E">
          <w:rPr>
            <w:noProof/>
            <w:webHidden/>
          </w:rPr>
        </w:r>
        <w:r w:rsidR="0087052E">
          <w:rPr>
            <w:noProof/>
            <w:webHidden/>
          </w:rPr>
          <w:fldChar w:fldCharType="separate"/>
        </w:r>
        <w:r w:rsidR="0087052E">
          <w:rPr>
            <w:noProof/>
            <w:webHidden/>
          </w:rPr>
          <w:t>40</w:t>
        </w:r>
        <w:r w:rsidR="0087052E">
          <w:rPr>
            <w:noProof/>
            <w:webHidden/>
          </w:rPr>
          <w:fldChar w:fldCharType="end"/>
        </w:r>
      </w:hyperlink>
    </w:p>
    <w:p w14:paraId="39108B77" w14:textId="4C3E4A46" w:rsidR="0087052E" w:rsidRDefault="00F07B51">
      <w:pPr>
        <w:pStyle w:val="TOC3"/>
        <w:rPr>
          <w:rFonts w:asciiTheme="minorHAnsi" w:eastAsiaTheme="minorEastAsia" w:hAnsiTheme="minorHAnsi" w:cstheme="minorBidi"/>
          <w:noProof/>
          <w:sz w:val="22"/>
          <w:szCs w:val="22"/>
        </w:rPr>
      </w:pPr>
      <w:hyperlink w:anchor="_Toc23947568" w:history="1">
        <w:r w:rsidR="0087052E" w:rsidRPr="00953A59">
          <w:rPr>
            <w:rStyle w:val="Hyperlink"/>
            <w:noProof/>
          </w:rPr>
          <w:t>6.3.4 Alert Communicator (AC) Actor</w:t>
        </w:r>
        <w:r w:rsidR="0087052E">
          <w:rPr>
            <w:noProof/>
            <w:webHidden/>
          </w:rPr>
          <w:tab/>
        </w:r>
        <w:r w:rsidR="0087052E">
          <w:rPr>
            <w:noProof/>
            <w:webHidden/>
          </w:rPr>
          <w:fldChar w:fldCharType="begin"/>
        </w:r>
        <w:r w:rsidR="0087052E">
          <w:rPr>
            <w:noProof/>
            <w:webHidden/>
          </w:rPr>
          <w:instrText xml:space="preserve"> PAGEREF _Toc23947568 \h </w:instrText>
        </w:r>
        <w:r w:rsidR="0087052E">
          <w:rPr>
            <w:noProof/>
            <w:webHidden/>
          </w:rPr>
        </w:r>
        <w:r w:rsidR="0087052E">
          <w:rPr>
            <w:noProof/>
            <w:webHidden/>
          </w:rPr>
          <w:fldChar w:fldCharType="separate"/>
        </w:r>
        <w:r w:rsidR="0087052E">
          <w:rPr>
            <w:noProof/>
            <w:webHidden/>
          </w:rPr>
          <w:t>40</w:t>
        </w:r>
        <w:r w:rsidR="0087052E">
          <w:rPr>
            <w:noProof/>
            <w:webHidden/>
          </w:rPr>
          <w:fldChar w:fldCharType="end"/>
        </w:r>
      </w:hyperlink>
    </w:p>
    <w:p w14:paraId="4AC32A2C" w14:textId="68FA00E2" w:rsidR="0087052E" w:rsidRDefault="00F07B51">
      <w:pPr>
        <w:pStyle w:val="TOC2"/>
        <w:rPr>
          <w:rFonts w:asciiTheme="minorHAnsi" w:eastAsiaTheme="minorEastAsia" w:hAnsiTheme="minorHAnsi" w:cstheme="minorBidi"/>
          <w:noProof/>
          <w:sz w:val="22"/>
          <w:szCs w:val="22"/>
        </w:rPr>
      </w:pPr>
      <w:hyperlink w:anchor="_Toc23947569" w:history="1">
        <w:r w:rsidR="0087052E" w:rsidRPr="00953A59">
          <w:rPr>
            <w:rStyle w:val="Hyperlink"/>
            <w:noProof/>
          </w:rPr>
          <w:t>6.4 ACM Use Cases</w:t>
        </w:r>
        <w:r w:rsidR="0087052E">
          <w:rPr>
            <w:noProof/>
            <w:webHidden/>
          </w:rPr>
          <w:tab/>
        </w:r>
        <w:r w:rsidR="0087052E">
          <w:rPr>
            <w:noProof/>
            <w:webHidden/>
          </w:rPr>
          <w:fldChar w:fldCharType="begin"/>
        </w:r>
        <w:r w:rsidR="0087052E">
          <w:rPr>
            <w:noProof/>
            <w:webHidden/>
          </w:rPr>
          <w:instrText xml:space="preserve"> PAGEREF _Toc23947569 \h </w:instrText>
        </w:r>
        <w:r w:rsidR="0087052E">
          <w:rPr>
            <w:noProof/>
            <w:webHidden/>
          </w:rPr>
        </w:r>
        <w:r w:rsidR="0087052E">
          <w:rPr>
            <w:noProof/>
            <w:webHidden/>
          </w:rPr>
          <w:fldChar w:fldCharType="separate"/>
        </w:r>
        <w:r w:rsidR="0087052E">
          <w:rPr>
            <w:noProof/>
            <w:webHidden/>
          </w:rPr>
          <w:t>41</w:t>
        </w:r>
        <w:r w:rsidR="0087052E">
          <w:rPr>
            <w:noProof/>
            <w:webHidden/>
          </w:rPr>
          <w:fldChar w:fldCharType="end"/>
        </w:r>
      </w:hyperlink>
    </w:p>
    <w:p w14:paraId="3C35C0F0" w14:textId="7D1EE39C" w:rsidR="0087052E" w:rsidRDefault="00F07B51">
      <w:pPr>
        <w:pStyle w:val="TOC3"/>
        <w:rPr>
          <w:rFonts w:asciiTheme="minorHAnsi" w:eastAsiaTheme="minorEastAsia" w:hAnsiTheme="minorHAnsi" w:cstheme="minorBidi"/>
          <w:noProof/>
          <w:sz w:val="22"/>
          <w:szCs w:val="22"/>
        </w:rPr>
      </w:pPr>
      <w:hyperlink w:anchor="_Toc23947570" w:history="1">
        <w:r w:rsidR="0087052E" w:rsidRPr="00953A59">
          <w:rPr>
            <w:rStyle w:val="Hyperlink"/>
            <w:noProof/>
          </w:rPr>
          <w:t>6.4.1 ACM Process Flow</w:t>
        </w:r>
        <w:r w:rsidR="0087052E">
          <w:rPr>
            <w:noProof/>
            <w:webHidden/>
          </w:rPr>
          <w:tab/>
        </w:r>
        <w:r w:rsidR="0087052E">
          <w:rPr>
            <w:noProof/>
            <w:webHidden/>
          </w:rPr>
          <w:fldChar w:fldCharType="begin"/>
        </w:r>
        <w:r w:rsidR="0087052E">
          <w:rPr>
            <w:noProof/>
            <w:webHidden/>
          </w:rPr>
          <w:instrText xml:space="preserve"> PAGEREF _Toc23947570 \h </w:instrText>
        </w:r>
        <w:r w:rsidR="0087052E">
          <w:rPr>
            <w:noProof/>
            <w:webHidden/>
          </w:rPr>
        </w:r>
        <w:r w:rsidR="0087052E">
          <w:rPr>
            <w:noProof/>
            <w:webHidden/>
          </w:rPr>
          <w:fldChar w:fldCharType="separate"/>
        </w:r>
        <w:r w:rsidR="0087052E">
          <w:rPr>
            <w:noProof/>
            <w:webHidden/>
          </w:rPr>
          <w:t>42</w:t>
        </w:r>
        <w:r w:rsidR="0087052E">
          <w:rPr>
            <w:noProof/>
            <w:webHidden/>
          </w:rPr>
          <w:fldChar w:fldCharType="end"/>
        </w:r>
      </w:hyperlink>
    </w:p>
    <w:p w14:paraId="753780B0" w14:textId="4CEE83F1" w:rsidR="0087052E" w:rsidRDefault="00F07B51">
      <w:pPr>
        <w:pStyle w:val="TOC3"/>
        <w:rPr>
          <w:rFonts w:asciiTheme="minorHAnsi" w:eastAsiaTheme="minorEastAsia" w:hAnsiTheme="minorHAnsi" w:cstheme="minorBidi"/>
          <w:noProof/>
          <w:sz w:val="22"/>
          <w:szCs w:val="22"/>
        </w:rPr>
      </w:pPr>
      <w:hyperlink w:anchor="_Toc23947571" w:history="1">
        <w:r w:rsidR="0087052E" w:rsidRPr="00953A59">
          <w:rPr>
            <w:rStyle w:val="Hyperlink"/>
            <w:noProof/>
          </w:rPr>
          <w:t>6.4.2 ACM Use Cases</w:t>
        </w:r>
        <w:r w:rsidR="0087052E">
          <w:rPr>
            <w:noProof/>
            <w:webHidden/>
          </w:rPr>
          <w:tab/>
        </w:r>
        <w:r w:rsidR="0087052E">
          <w:rPr>
            <w:noProof/>
            <w:webHidden/>
          </w:rPr>
          <w:fldChar w:fldCharType="begin"/>
        </w:r>
        <w:r w:rsidR="0087052E">
          <w:rPr>
            <w:noProof/>
            <w:webHidden/>
          </w:rPr>
          <w:instrText xml:space="preserve"> PAGEREF _Toc23947571 \h </w:instrText>
        </w:r>
        <w:r w:rsidR="0087052E">
          <w:rPr>
            <w:noProof/>
            <w:webHidden/>
          </w:rPr>
        </w:r>
        <w:r w:rsidR="0087052E">
          <w:rPr>
            <w:noProof/>
            <w:webHidden/>
          </w:rPr>
          <w:fldChar w:fldCharType="separate"/>
        </w:r>
        <w:r w:rsidR="0087052E">
          <w:rPr>
            <w:noProof/>
            <w:webHidden/>
          </w:rPr>
          <w:t>42</w:t>
        </w:r>
        <w:r w:rsidR="0087052E">
          <w:rPr>
            <w:noProof/>
            <w:webHidden/>
          </w:rPr>
          <w:fldChar w:fldCharType="end"/>
        </w:r>
      </w:hyperlink>
    </w:p>
    <w:p w14:paraId="6D50E768" w14:textId="25963D2E" w:rsidR="0087052E" w:rsidRDefault="00F07B51">
      <w:pPr>
        <w:pStyle w:val="TOC4"/>
        <w:rPr>
          <w:rFonts w:asciiTheme="minorHAnsi" w:eastAsiaTheme="minorEastAsia" w:hAnsiTheme="minorHAnsi" w:cstheme="minorBidi"/>
          <w:noProof/>
          <w:sz w:val="22"/>
          <w:szCs w:val="22"/>
        </w:rPr>
      </w:pPr>
      <w:hyperlink w:anchor="_Toc23947572" w:history="1">
        <w:r w:rsidR="0087052E" w:rsidRPr="00953A59">
          <w:rPr>
            <w:rStyle w:val="Hyperlink"/>
            <w:noProof/>
          </w:rPr>
          <w:t>6.4.2.1 Case A1: Location Sourced</w:t>
        </w:r>
        <w:r w:rsidR="0087052E">
          <w:rPr>
            <w:noProof/>
            <w:webHidden/>
          </w:rPr>
          <w:tab/>
        </w:r>
        <w:r w:rsidR="0087052E">
          <w:rPr>
            <w:noProof/>
            <w:webHidden/>
          </w:rPr>
          <w:fldChar w:fldCharType="begin"/>
        </w:r>
        <w:r w:rsidR="0087052E">
          <w:rPr>
            <w:noProof/>
            <w:webHidden/>
          </w:rPr>
          <w:instrText xml:space="preserve"> PAGEREF _Toc23947572 \h </w:instrText>
        </w:r>
        <w:r w:rsidR="0087052E">
          <w:rPr>
            <w:noProof/>
            <w:webHidden/>
          </w:rPr>
        </w:r>
        <w:r w:rsidR="0087052E">
          <w:rPr>
            <w:noProof/>
            <w:webHidden/>
          </w:rPr>
          <w:fldChar w:fldCharType="separate"/>
        </w:r>
        <w:r w:rsidR="0087052E">
          <w:rPr>
            <w:noProof/>
            <w:webHidden/>
          </w:rPr>
          <w:t>42</w:t>
        </w:r>
        <w:r w:rsidR="0087052E">
          <w:rPr>
            <w:noProof/>
            <w:webHidden/>
          </w:rPr>
          <w:fldChar w:fldCharType="end"/>
        </w:r>
      </w:hyperlink>
    </w:p>
    <w:p w14:paraId="53CA6A34" w14:textId="0E3CDE3B" w:rsidR="0087052E" w:rsidRDefault="00F07B51">
      <w:pPr>
        <w:pStyle w:val="TOC4"/>
        <w:rPr>
          <w:rFonts w:asciiTheme="minorHAnsi" w:eastAsiaTheme="minorEastAsia" w:hAnsiTheme="minorHAnsi" w:cstheme="minorBidi"/>
          <w:noProof/>
          <w:sz w:val="22"/>
          <w:szCs w:val="22"/>
        </w:rPr>
      </w:pPr>
      <w:hyperlink w:anchor="_Toc23947573" w:history="1">
        <w:r w:rsidR="0087052E" w:rsidRPr="00953A59">
          <w:rPr>
            <w:rStyle w:val="Hyperlink"/>
            <w:noProof/>
          </w:rPr>
          <w:t>6.4.2.2 Case A2: Identified Patient Source</w:t>
        </w:r>
        <w:r w:rsidR="0087052E">
          <w:rPr>
            <w:noProof/>
            <w:webHidden/>
          </w:rPr>
          <w:tab/>
        </w:r>
        <w:r w:rsidR="0087052E">
          <w:rPr>
            <w:noProof/>
            <w:webHidden/>
          </w:rPr>
          <w:fldChar w:fldCharType="begin"/>
        </w:r>
        <w:r w:rsidR="0087052E">
          <w:rPr>
            <w:noProof/>
            <w:webHidden/>
          </w:rPr>
          <w:instrText xml:space="preserve"> PAGEREF _Toc23947573 \h </w:instrText>
        </w:r>
        <w:r w:rsidR="0087052E">
          <w:rPr>
            <w:noProof/>
            <w:webHidden/>
          </w:rPr>
        </w:r>
        <w:r w:rsidR="0087052E">
          <w:rPr>
            <w:noProof/>
            <w:webHidden/>
          </w:rPr>
          <w:fldChar w:fldCharType="separate"/>
        </w:r>
        <w:r w:rsidR="0087052E">
          <w:rPr>
            <w:noProof/>
            <w:webHidden/>
          </w:rPr>
          <w:t>44</w:t>
        </w:r>
        <w:r w:rsidR="0087052E">
          <w:rPr>
            <w:noProof/>
            <w:webHidden/>
          </w:rPr>
          <w:fldChar w:fldCharType="end"/>
        </w:r>
      </w:hyperlink>
    </w:p>
    <w:p w14:paraId="17593C9D" w14:textId="30AA284C" w:rsidR="0087052E" w:rsidRDefault="00F07B51">
      <w:pPr>
        <w:pStyle w:val="TOC4"/>
        <w:rPr>
          <w:rFonts w:asciiTheme="minorHAnsi" w:eastAsiaTheme="minorEastAsia" w:hAnsiTheme="minorHAnsi" w:cstheme="minorBidi"/>
          <w:noProof/>
          <w:sz w:val="22"/>
          <w:szCs w:val="22"/>
        </w:rPr>
      </w:pPr>
      <w:hyperlink w:anchor="_Toc23947574" w:history="1">
        <w:r w:rsidR="0087052E" w:rsidRPr="00953A59">
          <w:rPr>
            <w:rStyle w:val="Hyperlink"/>
            <w:noProof/>
          </w:rPr>
          <w:t>6.4.2.3 Case A3: Same as A1/A2 with Escalation with Cancel at Alert Source</w:t>
        </w:r>
        <w:r w:rsidR="0087052E">
          <w:rPr>
            <w:noProof/>
            <w:webHidden/>
          </w:rPr>
          <w:tab/>
        </w:r>
        <w:r w:rsidR="0087052E">
          <w:rPr>
            <w:noProof/>
            <w:webHidden/>
          </w:rPr>
          <w:fldChar w:fldCharType="begin"/>
        </w:r>
        <w:r w:rsidR="0087052E">
          <w:rPr>
            <w:noProof/>
            <w:webHidden/>
          </w:rPr>
          <w:instrText xml:space="preserve"> PAGEREF _Toc23947574 \h </w:instrText>
        </w:r>
        <w:r w:rsidR="0087052E">
          <w:rPr>
            <w:noProof/>
            <w:webHidden/>
          </w:rPr>
        </w:r>
        <w:r w:rsidR="0087052E">
          <w:rPr>
            <w:noProof/>
            <w:webHidden/>
          </w:rPr>
          <w:fldChar w:fldCharType="separate"/>
        </w:r>
        <w:r w:rsidR="0087052E">
          <w:rPr>
            <w:noProof/>
            <w:webHidden/>
          </w:rPr>
          <w:t>46</w:t>
        </w:r>
        <w:r w:rsidR="0087052E">
          <w:rPr>
            <w:noProof/>
            <w:webHidden/>
          </w:rPr>
          <w:fldChar w:fldCharType="end"/>
        </w:r>
      </w:hyperlink>
    </w:p>
    <w:p w14:paraId="5576FFD7" w14:textId="074E42FD" w:rsidR="0087052E" w:rsidRDefault="00F07B51">
      <w:pPr>
        <w:pStyle w:val="TOC4"/>
        <w:rPr>
          <w:rFonts w:asciiTheme="minorHAnsi" w:eastAsiaTheme="minorEastAsia" w:hAnsiTheme="minorHAnsi" w:cstheme="minorBidi"/>
          <w:noProof/>
          <w:sz w:val="22"/>
          <w:szCs w:val="22"/>
        </w:rPr>
      </w:pPr>
      <w:hyperlink w:anchor="_Toc23947575" w:history="1">
        <w:r w:rsidR="0087052E" w:rsidRPr="00953A59">
          <w:rPr>
            <w:rStyle w:val="Hyperlink"/>
            <w:noProof/>
          </w:rPr>
          <w:t>6.4.2.4 Case A4: Same as A1/A2 with Escalation with Cancel at Communication Endpoint</w:t>
        </w:r>
        <w:r w:rsidR="0087052E">
          <w:rPr>
            <w:noProof/>
            <w:webHidden/>
          </w:rPr>
          <w:tab/>
        </w:r>
        <w:r w:rsidR="0087052E">
          <w:rPr>
            <w:noProof/>
            <w:webHidden/>
          </w:rPr>
          <w:fldChar w:fldCharType="begin"/>
        </w:r>
        <w:r w:rsidR="0087052E">
          <w:rPr>
            <w:noProof/>
            <w:webHidden/>
          </w:rPr>
          <w:instrText xml:space="preserve"> PAGEREF _Toc23947575 \h </w:instrText>
        </w:r>
        <w:r w:rsidR="0087052E">
          <w:rPr>
            <w:noProof/>
            <w:webHidden/>
          </w:rPr>
        </w:r>
        <w:r w:rsidR="0087052E">
          <w:rPr>
            <w:noProof/>
            <w:webHidden/>
          </w:rPr>
          <w:fldChar w:fldCharType="separate"/>
        </w:r>
        <w:r w:rsidR="0087052E">
          <w:rPr>
            <w:noProof/>
            <w:webHidden/>
          </w:rPr>
          <w:t>46</w:t>
        </w:r>
        <w:r w:rsidR="0087052E">
          <w:rPr>
            <w:noProof/>
            <w:webHidden/>
          </w:rPr>
          <w:fldChar w:fldCharType="end"/>
        </w:r>
      </w:hyperlink>
    </w:p>
    <w:p w14:paraId="5141CCC5" w14:textId="54F487BD" w:rsidR="0087052E" w:rsidRDefault="00F07B51">
      <w:pPr>
        <w:pStyle w:val="TOC4"/>
        <w:rPr>
          <w:rFonts w:asciiTheme="minorHAnsi" w:eastAsiaTheme="minorEastAsia" w:hAnsiTheme="minorHAnsi" w:cstheme="minorBidi"/>
          <w:noProof/>
          <w:sz w:val="22"/>
          <w:szCs w:val="22"/>
        </w:rPr>
      </w:pPr>
      <w:hyperlink w:anchor="_Toc23947576" w:history="1">
        <w:r w:rsidR="0087052E" w:rsidRPr="00953A59">
          <w:rPr>
            <w:rStyle w:val="Hyperlink"/>
            <w:noProof/>
          </w:rPr>
          <w:t>6.4.2.5 Case A5: Same as A1/A2 with Escalation with Cancel at Alert Manager</w:t>
        </w:r>
        <w:r w:rsidR="0087052E">
          <w:rPr>
            <w:noProof/>
            <w:webHidden/>
          </w:rPr>
          <w:tab/>
        </w:r>
        <w:r w:rsidR="0087052E">
          <w:rPr>
            <w:noProof/>
            <w:webHidden/>
          </w:rPr>
          <w:fldChar w:fldCharType="begin"/>
        </w:r>
        <w:r w:rsidR="0087052E">
          <w:rPr>
            <w:noProof/>
            <w:webHidden/>
          </w:rPr>
          <w:instrText xml:space="preserve"> PAGEREF _Toc23947576 \h </w:instrText>
        </w:r>
        <w:r w:rsidR="0087052E">
          <w:rPr>
            <w:noProof/>
            <w:webHidden/>
          </w:rPr>
        </w:r>
        <w:r w:rsidR="0087052E">
          <w:rPr>
            <w:noProof/>
            <w:webHidden/>
          </w:rPr>
          <w:fldChar w:fldCharType="separate"/>
        </w:r>
        <w:r w:rsidR="0087052E">
          <w:rPr>
            <w:noProof/>
            <w:webHidden/>
          </w:rPr>
          <w:t>46</w:t>
        </w:r>
        <w:r w:rsidR="0087052E">
          <w:rPr>
            <w:noProof/>
            <w:webHidden/>
          </w:rPr>
          <w:fldChar w:fldCharType="end"/>
        </w:r>
      </w:hyperlink>
    </w:p>
    <w:p w14:paraId="64599075" w14:textId="35009459" w:rsidR="0087052E" w:rsidRDefault="00F07B51">
      <w:pPr>
        <w:pStyle w:val="TOC4"/>
        <w:rPr>
          <w:rFonts w:asciiTheme="minorHAnsi" w:eastAsiaTheme="minorEastAsia" w:hAnsiTheme="minorHAnsi" w:cstheme="minorBidi"/>
          <w:noProof/>
          <w:sz w:val="22"/>
          <w:szCs w:val="22"/>
        </w:rPr>
      </w:pPr>
      <w:hyperlink w:anchor="_Toc23947577" w:history="1">
        <w:r w:rsidR="0087052E" w:rsidRPr="00953A59">
          <w:rPr>
            <w:rStyle w:val="Hyperlink"/>
            <w:noProof/>
          </w:rPr>
          <w:t>6.4.2.6 Case A6: Information with no destination other than logging by the Alert Manager (AM) or Alert Consumer Actor</w:t>
        </w:r>
        <w:r w:rsidR="0087052E">
          <w:rPr>
            <w:noProof/>
            <w:webHidden/>
          </w:rPr>
          <w:tab/>
        </w:r>
        <w:r w:rsidR="0087052E">
          <w:rPr>
            <w:noProof/>
            <w:webHidden/>
          </w:rPr>
          <w:fldChar w:fldCharType="begin"/>
        </w:r>
        <w:r w:rsidR="0087052E">
          <w:rPr>
            <w:noProof/>
            <w:webHidden/>
          </w:rPr>
          <w:instrText xml:space="preserve"> PAGEREF _Toc23947577 \h </w:instrText>
        </w:r>
        <w:r w:rsidR="0087052E">
          <w:rPr>
            <w:noProof/>
            <w:webHidden/>
          </w:rPr>
        </w:r>
        <w:r w:rsidR="0087052E">
          <w:rPr>
            <w:noProof/>
            <w:webHidden/>
          </w:rPr>
          <w:fldChar w:fldCharType="separate"/>
        </w:r>
        <w:r w:rsidR="0087052E">
          <w:rPr>
            <w:noProof/>
            <w:webHidden/>
          </w:rPr>
          <w:t>46</w:t>
        </w:r>
        <w:r w:rsidR="0087052E">
          <w:rPr>
            <w:noProof/>
            <w:webHidden/>
          </w:rPr>
          <w:fldChar w:fldCharType="end"/>
        </w:r>
      </w:hyperlink>
    </w:p>
    <w:p w14:paraId="5B07D21C" w14:textId="5A6987BB" w:rsidR="0087052E" w:rsidRDefault="00F07B51">
      <w:pPr>
        <w:pStyle w:val="TOC4"/>
        <w:rPr>
          <w:rFonts w:asciiTheme="minorHAnsi" w:eastAsiaTheme="minorEastAsia" w:hAnsiTheme="minorHAnsi" w:cstheme="minorBidi"/>
          <w:noProof/>
          <w:sz w:val="22"/>
          <w:szCs w:val="22"/>
        </w:rPr>
      </w:pPr>
      <w:hyperlink w:anchor="_Toc23947578" w:history="1">
        <w:r w:rsidR="0087052E" w:rsidRPr="00953A59">
          <w:rPr>
            <w:rStyle w:val="Hyperlink"/>
            <w:noProof/>
          </w:rPr>
          <w:t>6.4.2.7 Case A7: Equipment Sourced Alert</w:t>
        </w:r>
        <w:r w:rsidR="0087052E">
          <w:rPr>
            <w:noProof/>
            <w:webHidden/>
          </w:rPr>
          <w:tab/>
        </w:r>
        <w:r w:rsidR="0087052E">
          <w:rPr>
            <w:noProof/>
            <w:webHidden/>
          </w:rPr>
          <w:fldChar w:fldCharType="begin"/>
        </w:r>
        <w:r w:rsidR="0087052E">
          <w:rPr>
            <w:noProof/>
            <w:webHidden/>
          </w:rPr>
          <w:instrText xml:space="preserve"> PAGEREF _Toc23947578 \h </w:instrText>
        </w:r>
        <w:r w:rsidR="0087052E">
          <w:rPr>
            <w:noProof/>
            <w:webHidden/>
          </w:rPr>
        </w:r>
        <w:r w:rsidR="0087052E">
          <w:rPr>
            <w:noProof/>
            <w:webHidden/>
          </w:rPr>
          <w:fldChar w:fldCharType="separate"/>
        </w:r>
        <w:r w:rsidR="0087052E">
          <w:rPr>
            <w:noProof/>
            <w:webHidden/>
          </w:rPr>
          <w:t>47</w:t>
        </w:r>
        <w:r w:rsidR="0087052E">
          <w:rPr>
            <w:noProof/>
            <w:webHidden/>
          </w:rPr>
          <w:fldChar w:fldCharType="end"/>
        </w:r>
      </w:hyperlink>
    </w:p>
    <w:p w14:paraId="561474CE" w14:textId="7EC22FEB" w:rsidR="0087052E" w:rsidRDefault="00F07B51">
      <w:pPr>
        <w:pStyle w:val="TOC2"/>
        <w:rPr>
          <w:rFonts w:asciiTheme="minorHAnsi" w:eastAsiaTheme="minorEastAsia" w:hAnsiTheme="minorHAnsi" w:cstheme="minorBidi"/>
          <w:noProof/>
          <w:sz w:val="22"/>
          <w:szCs w:val="22"/>
        </w:rPr>
      </w:pPr>
      <w:hyperlink w:anchor="_Toc23947579" w:history="1">
        <w:r w:rsidR="0087052E" w:rsidRPr="00953A59">
          <w:rPr>
            <w:rStyle w:val="Hyperlink"/>
            <w:noProof/>
          </w:rPr>
          <w:t>6.5 ACM Security Considerations</w:t>
        </w:r>
        <w:r w:rsidR="0087052E">
          <w:rPr>
            <w:noProof/>
            <w:webHidden/>
          </w:rPr>
          <w:tab/>
        </w:r>
        <w:r w:rsidR="0087052E">
          <w:rPr>
            <w:noProof/>
            <w:webHidden/>
          </w:rPr>
          <w:fldChar w:fldCharType="begin"/>
        </w:r>
        <w:r w:rsidR="0087052E">
          <w:rPr>
            <w:noProof/>
            <w:webHidden/>
          </w:rPr>
          <w:instrText xml:space="preserve"> PAGEREF _Toc23947579 \h </w:instrText>
        </w:r>
        <w:r w:rsidR="0087052E">
          <w:rPr>
            <w:noProof/>
            <w:webHidden/>
          </w:rPr>
        </w:r>
        <w:r w:rsidR="0087052E">
          <w:rPr>
            <w:noProof/>
            <w:webHidden/>
          </w:rPr>
          <w:fldChar w:fldCharType="separate"/>
        </w:r>
        <w:r w:rsidR="0087052E">
          <w:rPr>
            <w:noProof/>
            <w:webHidden/>
          </w:rPr>
          <w:t>47</w:t>
        </w:r>
        <w:r w:rsidR="0087052E">
          <w:rPr>
            <w:noProof/>
            <w:webHidden/>
          </w:rPr>
          <w:fldChar w:fldCharType="end"/>
        </w:r>
      </w:hyperlink>
    </w:p>
    <w:p w14:paraId="69D1ED9B" w14:textId="49761558" w:rsidR="0087052E" w:rsidRDefault="00F07B51">
      <w:pPr>
        <w:pStyle w:val="TOC1"/>
        <w:rPr>
          <w:rFonts w:asciiTheme="minorHAnsi" w:eastAsiaTheme="minorEastAsia" w:hAnsiTheme="minorHAnsi" w:cstheme="minorBidi"/>
          <w:noProof/>
          <w:sz w:val="22"/>
          <w:szCs w:val="22"/>
        </w:rPr>
      </w:pPr>
      <w:hyperlink w:anchor="_Toc23947580" w:history="1">
        <w:r w:rsidR="0087052E" w:rsidRPr="00953A59">
          <w:rPr>
            <w:rStyle w:val="Hyperlink"/>
            <w:noProof/>
          </w:rPr>
          <w:t>7 Infusion Pump Event Communication (IPEC) Integration Profile</w:t>
        </w:r>
        <w:r w:rsidR="0087052E">
          <w:rPr>
            <w:noProof/>
            <w:webHidden/>
          </w:rPr>
          <w:tab/>
        </w:r>
        <w:r w:rsidR="0087052E">
          <w:rPr>
            <w:noProof/>
            <w:webHidden/>
          </w:rPr>
          <w:fldChar w:fldCharType="begin"/>
        </w:r>
        <w:r w:rsidR="0087052E">
          <w:rPr>
            <w:noProof/>
            <w:webHidden/>
          </w:rPr>
          <w:instrText xml:space="preserve"> PAGEREF _Toc23947580 \h </w:instrText>
        </w:r>
        <w:r w:rsidR="0087052E">
          <w:rPr>
            <w:noProof/>
            <w:webHidden/>
          </w:rPr>
        </w:r>
        <w:r w:rsidR="0087052E">
          <w:rPr>
            <w:noProof/>
            <w:webHidden/>
          </w:rPr>
          <w:fldChar w:fldCharType="separate"/>
        </w:r>
        <w:r w:rsidR="0087052E">
          <w:rPr>
            <w:noProof/>
            <w:webHidden/>
          </w:rPr>
          <w:t>48</w:t>
        </w:r>
        <w:r w:rsidR="0087052E">
          <w:rPr>
            <w:noProof/>
            <w:webHidden/>
          </w:rPr>
          <w:fldChar w:fldCharType="end"/>
        </w:r>
      </w:hyperlink>
    </w:p>
    <w:p w14:paraId="35954D4B" w14:textId="1AB2914C" w:rsidR="0087052E" w:rsidRDefault="00F07B51">
      <w:pPr>
        <w:pStyle w:val="TOC2"/>
        <w:rPr>
          <w:rFonts w:asciiTheme="minorHAnsi" w:eastAsiaTheme="minorEastAsia" w:hAnsiTheme="minorHAnsi" w:cstheme="minorBidi"/>
          <w:noProof/>
          <w:sz w:val="22"/>
          <w:szCs w:val="22"/>
        </w:rPr>
      </w:pPr>
      <w:hyperlink w:anchor="_Toc23947581" w:history="1">
        <w:r w:rsidR="0087052E" w:rsidRPr="00953A59">
          <w:rPr>
            <w:rStyle w:val="Hyperlink"/>
            <w:noProof/>
          </w:rPr>
          <w:t>7.1 Actors/Transactions</w:t>
        </w:r>
        <w:r w:rsidR="0087052E">
          <w:rPr>
            <w:noProof/>
            <w:webHidden/>
          </w:rPr>
          <w:tab/>
        </w:r>
        <w:r w:rsidR="0087052E">
          <w:rPr>
            <w:noProof/>
            <w:webHidden/>
          </w:rPr>
          <w:fldChar w:fldCharType="begin"/>
        </w:r>
        <w:r w:rsidR="0087052E">
          <w:rPr>
            <w:noProof/>
            <w:webHidden/>
          </w:rPr>
          <w:instrText xml:space="preserve"> PAGEREF _Toc23947581 \h </w:instrText>
        </w:r>
        <w:r w:rsidR="0087052E">
          <w:rPr>
            <w:noProof/>
            <w:webHidden/>
          </w:rPr>
        </w:r>
        <w:r w:rsidR="0087052E">
          <w:rPr>
            <w:noProof/>
            <w:webHidden/>
          </w:rPr>
          <w:fldChar w:fldCharType="separate"/>
        </w:r>
        <w:r w:rsidR="0087052E">
          <w:rPr>
            <w:noProof/>
            <w:webHidden/>
          </w:rPr>
          <w:t>49</w:t>
        </w:r>
        <w:r w:rsidR="0087052E">
          <w:rPr>
            <w:noProof/>
            <w:webHidden/>
          </w:rPr>
          <w:fldChar w:fldCharType="end"/>
        </w:r>
      </w:hyperlink>
    </w:p>
    <w:p w14:paraId="3BC304FF" w14:textId="7EECC414" w:rsidR="0087052E" w:rsidRDefault="00F07B51">
      <w:pPr>
        <w:pStyle w:val="TOC2"/>
        <w:rPr>
          <w:rFonts w:asciiTheme="minorHAnsi" w:eastAsiaTheme="minorEastAsia" w:hAnsiTheme="minorHAnsi" w:cstheme="minorBidi"/>
          <w:noProof/>
          <w:sz w:val="22"/>
          <w:szCs w:val="22"/>
        </w:rPr>
      </w:pPr>
      <w:hyperlink w:anchor="_Toc23947582" w:history="1">
        <w:r w:rsidR="0087052E" w:rsidRPr="00953A59">
          <w:rPr>
            <w:rStyle w:val="Hyperlink"/>
            <w:noProof/>
          </w:rPr>
          <w:t>7.2 IPEC Options</w:t>
        </w:r>
        <w:r w:rsidR="0087052E">
          <w:rPr>
            <w:noProof/>
            <w:webHidden/>
          </w:rPr>
          <w:tab/>
        </w:r>
        <w:r w:rsidR="0087052E">
          <w:rPr>
            <w:noProof/>
            <w:webHidden/>
          </w:rPr>
          <w:fldChar w:fldCharType="begin"/>
        </w:r>
        <w:r w:rsidR="0087052E">
          <w:rPr>
            <w:noProof/>
            <w:webHidden/>
          </w:rPr>
          <w:instrText xml:space="preserve"> PAGEREF _Toc23947582 \h </w:instrText>
        </w:r>
        <w:r w:rsidR="0087052E">
          <w:rPr>
            <w:noProof/>
            <w:webHidden/>
          </w:rPr>
        </w:r>
        <w:r w:rsidR="0087052E">
          <w:rPr>
            <w:noProof/>
            <w:webHidden/>
          </w:rPr>
          <w:fldChar w:fldCharType="separate"/>
        </w:r>
        <w:r w:rsidR="0087052E">
          <w:rPr>
            <w:noProof/>
            <w:webHidden/>
          </w:rPr>
          <w:t>50</w:t>
        </w:r>
        <w:r w:rsidR="0087052E">
          <w:rPr>
            <w:noProof/>
            <w:webHidden/>
          </w:rPr>
          <w:fldChar w:fldCharType="end"/>
        </w:r>
      </w:hyperlink>
    </w:p>
    <w:p w14:paraId="43A380CE" w14:textId="0263757A" w:rsidR="0087052E" w:rsidRDefault="00F07B51">
      <w:pPr>
        <w:pStyle w:val="TOC2"/>
        <w:rPr>
          <w:rFonts w:asciiTheme="minorHAnsi" w:eastAsiaTheme="minorEastAsia" w:hAnsiTheme="minorHAnsi" w:cstheme="minorBidi"/>
          <w:noProof/>
          <w:sz w:val="22"/>
          <w:szCs w:val="22"/>
        </w:rPr>
      </w:pPr>
      <w:hyperlink w:anchor="_Toc23947583" w:history="1">
        <w:r w:rsidR="0087052E" w:rsidRPr="00953A59">
          <w:rPr>
            <w:rStyle w:val="Hyperlink"/>
            <w:noProof/>
          </w:rPr>
          <w:t>7.3 IPEC Actor Groupings and Profile Interactions</w:t>
        </w:r>
        <w:r w:rsidR="0087052E">
          <w:rPr>
            <w:noProof/>
            <w:webHidden/>
          </w:rPr>
          <w:tab/>
        </w:r>
        <w:r w:rsidR="0087052E">
          <w:rPr>
            <w:noProof/>
            <w:webHidden/>
          </w:rPr>
          <w:fldChar w:fldCharType="begin"/>
        </w:r>
        <w:r w:rsidR="0087052E">
          <w:rPr>
            <w:noProof/>
            <w:webHidden/>
          </w:rPr>
          <w:instrText xml:space="preserve"> PAGEREF _Toc23947583 \h </w:instrText>
        </w:r>
        <w:r w:rsidR="0087052E">
          <w:rPr>
            <w:noProof/>
            <w:webHidden/>
          </w:rPr>
        </w:r>
        <w:r w:rsidR="0087052E">
          <w:rPr>
            <w:noProof/>
            <w:webHidden/>
          </w:rPr>
          <w:fldChar w:fldCharType="separate"/>
        </w:r>
        <w:r w:rsidR="0087052E">
          <w:rPr>
            <w:noProof/>
            <w:webHidden/>
          </w:rPr>
          <w:t>51</w:t>
        </w:r>
        <w:r w:rsidR="0087052E">
          <w:rPr>
            <w:noProof/>
            <w:webHidden/>
          </w:rPr>
          <w:fldChar w:fldCharType="end"/>
        </w:r>
      </w:hyperlink>
    </w:p>
    <w:p w14:paraId="72913454" w14:textId="50D02CFE" w:rsidR="0087052E" w:rsidRDefault="00F07B51">
      <w:pPr>
        <w:pStyle w:val="TOC2"/>
        <w:rPr>
          <w:rFonts w:asciiTheme="minorHAnsi" w:eastAsiaTheme="minorEastAsia" w:hAnsiTheme="minorHAnsi" w:cstheme="minorBidi"/>
          <w:noProof/>
          <w:sz w:val="22"/>
          <w:szCs w:val="22"/>
        </w:rPr>
      </w:pPr>
      <w:hyperlink w:anchor="_Toc23947584" w:history="1">
        <w:r w:rsidR="0087052E" w:rsidRPr="00953A59">
          <w:rPr>
            <w:rStyle w:val="Hyperlink"/>
            <w:noProof/>
          </w:rPr>
          <w:t>7.4 Infusion Pump Event Communication Process Flow</w:t>
        </w:r>
        <w:r w:rsidR="0087052E">
          <w:rPr>
            <w:noProof/>
            <w:webHidden/>
          </w:rPr>
          <w:tab/>
        </w:r>
        <w:r w:rsidR="0087052E">
          <w:rPr>
            <w:noProof/>
            <w:webHidden/>
          </w:rPr>
          <w:fldChar w:fldCharType="begin"/>
        </w:r>
        <w:r w:rsidR="0087052E">
          <w:rPr>
            <w:noProof/>
            <w:webHidden/>
          </w:rPr>
          <w:instrText xml:space="preserve"> PAGEREF _Toc23947584 \h </w:instrText>
        </w:r>
        <w:r w:rsidR="0087052E">
          <w:rPr>
            <w:noProof/>
            <w:webHidden/>
          </w:rPr>
        </w:r>
        <w:r w:rsidR="0087052E">
          <w:rPr>
            <w:noProof/>
            <w:webHidden/>
          </w:rPr>
          <w:fldChar w:fldCharType="separate"/>
        </w:r>
        <w:r w:rsidR="0087052E">
          <w:rPr>
            <w:noProof/>
            <w:webHidden/>
          </w:rPr>
          <w:t>51</w:t>
        </w:r>
        <w:r w:rsidR="0087052E">
          <w:rPr>
            <w:noProof/>
            <w:webHidden/>
          </w:rPr>
          <w:fldChar w:fldCharType="end"/>
        </w:r>
      </w:hyperlink>
    </w:p>
    <w:p w14:paraId="47915E05" w14:textId="1C75AEFE" w:rsidR="0087052E" w:rsidRDefault="00F07B51">
      <w:pPr>
        <w:pStyle w:val="TOC3"/>
        <w:rPr>
          <w:rFonts w:asciiTheme="minorHAnsi" w:eastAsiaTheme="minorEastAsia" w:hAnsiTheme="minorHAnsi" w:cstheme="minorBidi"/>
          <w:noProof/>
          <w:sz w:val="22"/>
          <w:szCs w:val="22"/>
        </w:rPr>
      </w:pPr>
      <w:hyperlink w:anchor="_Toc23947585" w:history="1">
        <w:r w:rsidR="0087052E" w:rsidRPr="00953A59">
          <w:rPr>
            <w:rStyle w:val="Hyperlink"/>
            <w:noProof/>
          </w:rPr>
          <w:t>7.4.1 Standard Use Cases</w:t>
        </w:r>
        <w:r w:rsidR="0087052E">
          <w:rPr>
            <w:noProof/>
            <w:webHidden/>
          </w:rPr>
          <w:tab/>
        </w:r>
        <w:r w:rsidR="0087052E">
          <w:rPr>
            <w:noProof/>
            <w:webHidden/>
          </w:rPr>
          <w:fldChar w:fldCharType="begin"/>
        </w:r>
        <w:r w:rsidR="0087052E">
          <w:rPr>
            <w:noProof/>
            <w:webHidden/>
          </w:rPr>
          <w:instrText xml:space="preserve"> PAGEREF _Toc23947585 \h </w:instrText>
        </w:r>
        <w:r w:rsidR="0087052E">
          <w:rPr>
            <w:noProof/>
            <w:webHidden/>
          </w:rPr>
        </w:r>
        <w:r w:rsidR="0087052E">
          <w:rPr>
            <w:noProof/>
            <w:webHidden/>
          </w:rPr>
          <w:fldChar w:fldCharType="separate"/>
        </w:r>
        <w:r w:rsidR="0087052E">
          <w:rPr>
            <w:noProof/>
            <w:webHidden/>
          </w:rPr>
          <w:t>51</w:t>
        </w:r>
        <w:r w:rsidR="0087052E">
          <w:rPr>
            <w:noProof/>
            <w:webHidden/>
          </w:rPr>
          <w:fldChar w:fldCharType="end"/>
        </w:r>
      </w:hyperlink>
    </w:p>
    <w:p w14:paraId="2ED0C80C" w14:textId="21140744" w:rsidR="0087052E" w:rsidRDefault="00F07B51">
      <w:pPr>
        <w:pStyle w:val="TOC4"/>
        <w:rPr>
          <w:rFonts w:asciiTheme="minorHAnsi" w:eastAsiaTheme="minorEastAsia" w:hAnsiTheme="minorHAnsi" w:cstheme="minorBidi"/>
          <w:noProof/>
          <w:sz w:val="22"/>
          <w:szCs w:val="22"/>
        </w:rPr>
      </w:pPr>
      <w:hyperlink w:anchor="_Toc23947586" w:history="1">
        <w:r w:rsidR="0087052E" w:rsidRPr="00953A59">
          <w:rPr>
            <w:rStyle w:val="Hyperlink"/>
            <w:noProof/>
          </w:rPr>
          <w:t>7.4.1.1 Case IPEC-1: Communicate event data to EMR/EHR</w:t>
        </w:r>
        <w:r w:rsidR="0087052E">
          <w:rPr>
            <w:noProof/>
            <w:webHidden/>
          </w:rPr>
          <w:tab/>
        </w:r>
        <w:r w:rsidR="0087052E">
          <w:rPr>
            <w:noProof/>
            <w:webHidden/>
          </w:rPr>
          <w:fldChar w:fldCharType="begin"/>
        </w:r>
        <w:r w:rsidR="0087052E">
          <w:rPr>
            <w:noProof/>
            <w:webHidden/>
          </w:rPr>
          <w:instrText xml:space="preserve"> PAGEREF _Toc23947586 \h </w:instrText>
        </w:r>
        <w:r w:rsidR="0087052E">
          <w:rPr>
            <w:noProof/>
            <w:webHidden/>
          </w:rPr>
        </w:r>
        <w:r w:rsidR="0087052E">
          <w:rPr>
            <w:noProof/>
            <w:webHidden/>
          </w:rPr>
          <w:fldChar w:fldCharType="separate"/>
        </w:r>
        <w:r w:rsidR="0087052E">
          <w:rPr>
            <w:noProof/>
            <w:webHidden/>
          </w:rPr>
          <w:t>51</w:t>
        </w:r>
        <w:r w:rsidR="0087052E">
          <w:rPr>
            <w:noProof/>
            <w:webHidden/>
          </w:rPr>
          <w:fldChar w:fldCharType="end"/>
        </w:r>
      </w:hyperlink>
    </w:p>
    <w:p w14:paraId="1A975339" w14:textId="39FACA59" w:rsidR="0087052E" w:rsidRDefault="00F07B51">
      <w:pPr>
        <w:pStyle w:val="TOC2"/>
        <w:rPr>
          <w:rFonts w:asciiTheme="minorHAnsi" w:eastAsiaTheme="minorEastAsia" w:hAnsiTheme="minorHAnsi" w:cstheme="minorBidi"/>
          <w:noProof/>
          <w:sz w:val="22"/>
          <w:szCs w:val="22"/>
        </w:rPr>
      </w:pPr>
      <w:hyperlink w:anchor="_Toc23947587" w:history="1">
        <w:r w:rsidR="0087052E" w:rsidRPr="00953A59">
          <w:rPr>
            <w:rStyle w:val="Hyperlink"/>
            <w:noProof/>
          </w:rPr>
          <w:t>7.5 IPEC Security Considerations</w:t>
        </w:r>
        <w:r w:rsidR="0087052E">
          <w:rPr>
            <w:noProof/>
            <w:webHidden/>
          </w:rPr>
          <w:tab/>
        </w:r>
        <w:r w:rsidR="0087052E">
          <w:rPr>
            <w:noProof/>
            <w:webHidden/>
          </w:rPr>
          <w:fldChar w:fldCharType="begin"/>
        </w:r>
        <w:r w:rsidR="0087052E">
          <w:rPr>
            <w:noProof/>
            <w:webHidden/>
          </w:rPr>
          <w:instrText xml:space="preserve"> PAGEREF _Toc23947587 \h </w:instrText>
        </w:r>
        <w:r w:rsidR="0087052E">
          <w:rPr>
            <w:noProof/>
            <w:webHidden/>
          </w:rPr>
        </w:r>
        <w:r w:rsidR="0087052E">
          <w:rPr>
            <w:noProof/>
            <w:webHidden/>
          </w:rPr>
          <w:fldChar w:fldCharType="separate"/>
        </w:r>
        <w:r w:rsidR="0087052E">
          <w:rPr>
            <w:noProof/>
            <w:webHidden/>
          </w:rPr>
          <w:t>52</w:t>
        </w:r>
        <w:r w:rsidR="0087052E">
          <w:rPr>
            <w:noProof/>
            <w:webHidden/>
          </w:rPr>
          <w:fldChar w:fldCharType="end"/>
        </w:r>
      </w:hyperlink>
    </w:p>
    <w:p w14:paraId="3A606389" w14:textId="6920C54F" w:rsidR="0087052E" w:rsidRDefault="00F07B51">
      <w:pPr>
        <w:pStyle w:val="TOC1"/>
        <w:rPr>
          <w:rFonts w:asciiTheme="minorHAnsi" w:eastAsiaTheme="minorEastAsia" w:hAnsiTheme="minorHAnsi" w:cstheme="minorBidi"/>
          <w:noProof/>
          <w:sz w:val="22"/>
          <w:szCs w:val="22"/>
        </w:rPr>
      </w:pPr>
      <w:hyperlink w:anchor="_Toc23947588" w:history="1">
        <w:r w:rsidR="0087052E" w:rsidRPr="00953A59">
          <w:rPr>
            <w:rStyle w:val="Hyperlink"/>
            <w:noProof/>
          </w:rPr>
          <w:t>Appendix A Actor Summary Definitions</w:t>
        </w:r>
        <w:r w:rsidR="0087052E">
          <w:rPr>
            <w:noProof/>
            <w:webHidden/>
          </w:rPr>
          <w:tab/>
        </w:r>
        <w:r w:rsidR="0087052E">
          <w:rPr>
            <w:noProof/>
            <w:webHidden/>
          </w:rPr>
          <w:fldChar w:fldCharType="begin"/>
        </w:r>
        <w:r w:rsidR="0087052E">
          <w:rPr>
            <w:noProof/>
            <w:webHidden/>
          </w:rPr>
          <w:instrText xml:space="preserve"> PAGEREF _Toc23947588 \h </w:instrText>
        </w:r>
        <w:r w:rsidR="0087052E">
          <w:rPr>
            <w:noProof/>
            <w:webHidden/>
          </w:rPr>
        </w:r>
        <w:r w:rsidR="0087052E">
          <w:rPr>
            <w:noProof/>
            <w:webHidden/>
          </w:rPr>
          <w:fldChar w:fldCharType="separate"/>
        </w:r>
        <w:r w:rsidR="0087052E">
          <w:rPr>
            <w:noProof/>
            <w:webHidden/>
          </w:rPr>
          <w:t>52</w:t>
        </w:r>
        <w:r w:rsidR="0087052E">
          <w:rPr>
            <w:noProof/>
            <w:webHidden/>
          </w:rPr>
          <w:fldChar w:fldCharType="end"/>
        </w:r>
      </w:hyperlink>
    </w:p>
    <w:p w14:paraId="1ED75098" w14:textId="2BE95C14" w:rsidR="0087052E" w:rsidRDefault="00F07B51">
      <w:pPr>
        <w:pStyle w:val="TOC1"/>
        <w:rPr>
          <w:rFonts w:asciiTheme="minorHAnsi" w:eastAsiaTheme="minorEastAsia" w:hAnsiTheme="minorHAnsi" w:cstheme="minorBidi"/>
          <w:noProof/>
          <w:sz w:val="22"/>
          <w:szCs w:val="22"/>
        </w:rPr>
      </w:pPr>
      <w:hyperlink w:anchor="_Toc23947589" w:history="1">
        <w:r w:rsidR="0087052E" w:rsidRPr="00953A59">
          <w:rPr>
            <w:rStyle w:val="Hyperlink"/>
            <w:noProof/>
          </w:rPr>
          <w:t>Appendix B Transaction Summary Definitions</w:t>
        </w:r>
        <w:r w:rsidR="0087052E">
          <w:rPr>
            <w:noProof/>
            <w:webHidden/>
          </w:rPr>
          <w:tab/>
        </w:r>
        <w:r w:rsidR="0087052E">
          <w:rPr>
            <w:noProof/>
            <w:webHidden/>
          </w:rPr>
          <w:fldChar w:fldCharType="begin"/>
        </w:r>
        <w:r w:rsidR="0087052E">
          <w:rPr>
            <w:noProof/>
            <w:webHidden/>
          </w:rPr>
          <w:instrText xml:space="preserve"> PAGEREF _Toc23947589 \h </w:instrText>
        </w:r>
        <w:r w:rsidR="0087052E">
          <w:rPr>
            <w:noProof/>
            <w:webHidden/>
          </w:rPr>
        </w:r>
        <w:r w:rsidR="0087052E">
          <w:rPr>
            <w:noProof/>
            <w:webHidden/>
          </w:rPr>
          <w:fldChar w:fldCharType="separate"/>
        </w:r>
        <w:r w:rsidR="0087052E">
          <w:rPr>
            <w:noProof/>
            <w:webHidden/>
          </w:rPr>
          <w:t>52</w:t>
        </w:r>
        <w:r w:rsidR="0087052E">
          <w:rPr>
            <w:noProof/>
            <w:webHidden/>
          </w:rPr>
          <w:fldChar w:fldCharType="end"/>
        </w:r>
      </w:hyperlink>
    </w:p>
    <w:p w14:paraId="453B982E" w14:textId="172F55AF" w:rsidR="0087052E" w:rsidRDefault="00F07B51">
      <w:pPr>
        <w:pStyle w:val="TOC1"/>
        <w:rPr>
          <w:rFonts w:asciiTheme="minorHAnsi" w:eastAsiaTheme="minorEastAsia" w:hAnsiTheme="minorHAnsi" w:cstheme="minorBidi"/>
          <w:noProof/>
          <w:sz w:val="22"/>
          <w:szCs w:val="22"/>
        </w:rPr>
      </w:pPr>
      <w:hyperlink w:anchor="_Toc23947590" w:history="1">
        <w:r w:rsidR="0087052E" w:rsidRPr="00953A59">
          <w:rPr>
            <w:rStyle w:val="Hyperlink"/>
            <w:noProof/>
          </w:rPr>
          <w:t>Appendix C Rosetta Terminology Mapping (RTM)</w:t>
        </w:r>
        <w:r w:rsidR="0087052E">
          <w:rPr>
            <w:noProof/>
            <w:webHidden/>
          </w:rPr>
          <w:tab/>
        </w:r>
        <w:r w:rsidR="0087052E">
          <w:rPr>
            <w:noProof/>
            <w:webHidden/>
          </w:rPr>
          <w:fldChar w:fldCharType="begin"/>
        </w:r>
        <w:r w:rsidR="0087052E">
          <w:rPr>
            <w:noProof/>
            <w:webHidden/>
          </w:rPr>
          <w:instrText xml:space="preserve"> PAGEREF _Toc23947590 \h </w:instrText>
        </w:r>
        <w:r w:rsidR="0087052E">
          <w:rPr>
            <w:noProof/>
            <w:webHidden/>
          </w:rPr>
        </w:r>
        <w:r w:rsidR="0087052E">
          <w:rPr>
            <w:noProof/>
            <w:webHidden/>
          </w:rPr>
          <w:fldChar w:fldCharType="separate"/>
        </w:r>
        <w:r w:rsidR="0087052E">
          <w:rPr>
            <w:noProof/>
            <w:webHidden/>
          </w:rPr>
          <w:t>52</w:t>
        </w:r>
        <w:r w:rsidR="0087052E">
          <w:rPr>
            <w:noProof/>
            <w:webHidden/>
          </w:rPr>
          <w:fldChar w:fldCharType="end"/>
        </w:r>
      </w:hyperlink>
    </w:p>
    <w:p w14:paraId="1A4A090F" w14:textId="13C551A2" w:rsidR="0087052E" w:rsidRDefault="00F07B51">
      <w:pPr>
        <w:pStyle w:val="TOC2"/>
        <w:rPr>
          <w:rFonts w:asciiTheme="minorHAnsi" w:eastAsiaTheme="minorEastAsia" w:hAnsiTheme="minorHAnsi" w:cstheme="minorBidi"/>
          <w:noProof/>
          <w:sz w:val="22"/>
          <w:szCs w:val="22"/>
        </w:rPr>
      </w:pPr>
      <w:hyperlink w:anchor="_Toc23947591" w:history="1">
        <w:r w:rsidR="0087052E" w:rsidRPr="00953A59">
          <w:rPr>
            <w:rStyle w:val="Hyperlink"/>
            <w:noProof/>
          </w:rPr>
          <w:t>C.1 Problem Statement</w:t>
        </w:r>
        <w:r w:rsidR="0087052E">
          <w:rPr>
            <w:noProof/>
            <w:webHidden/>
          </w:rPr>
          <w:tab/>
        </w:r>
        <w:r w:rsidR="0087052E">
          <w:rPr>
            <w:noProof/>
            <w:webHidden/>
          </w:rPr>
          <w:fldChar w:fldCharType="begin"/>
        </w:r>
        <w:r w:rsidR="0087052E">
          <w:rPr>
            <w:noProof/>
            <w:webHidden/>
          </w:rPr>
          <w:instrText xml:space="preserve"> PAGEREF _Toc23947591 \h </w:instrText>
        </w:r>
        <w:r w:rsidR="0087052E">
          <w:rPr>
            <w:noProof/>
            <w:webHidden/>
          </w:rPr>
        </w:r>
        <w:r w:rsidR="0087052E">
          <w:rPr>
            <w:noProof/>
            <w:webHidden/>
          </w:rPr>
          <w:fldChar w:fldCharType="separate"/>
        </w:r>
        <w:r w:rsidR="0087052E">
          <w:rPr>
            <w:noProof/>
            <w:webHidden/>
          </w:rPr>
          <w:t>52</w:t>
        </w:r>
        <w:r w:rsidR="0087052E">
          <w:rPr>
            <w:noProof/>
            <w:webHidden/>
          </w:rPr>
          <w:fldChar w:fldCharType="end"/>
        </w:r>
      </w:hyperlink>
    </w:p>
    <w:p w14:paraId="254A50F4" w14:textId="12502583" w:rsidR="0087052E" w:rsidRDefault="00F07B51">
      <w:pPr>
        <w:pStyle w:val="TOC2"/>
        <w:rPr>
          <w:rFonts w:asciiTheme="minorHAnsi" w:eastAsiaTheme="minorEastAsia" w:hAnsiTheme="minorHAnsi" w:cstheme="minorBidi"/>
          <w:noProof/>
          <w:sz w:val="22"/>
          <w:szCs w:val="22"/>
        </w:rPr>
      </w:pPr>
      <w:hyperlink w:anchor="_Toc23947592" w:history="1">
        <w:r w:rsidR="0087052E" w:rsidRPr="00953A59">
          <w:rPr>
            <w:rStyle w:val="Hyperlink"/>
            <w:noProof/>
          </w:rPr>
          <w:t>A.2 Key Use Case</w:t>
        </w:r>
        <w:r w:rsidR="0087052E">
          <w:rPr>
            <w:noProof/>
            <w:webHidden/>
          </w:rPr>
          <w:tab/>
        </w:r>
        <w:r w:rsidR="0087052E">
          <w:rPr>
            <w:noProof/>
            <w:webHidden/>
          </w:rPr>
          <w:fldChar w:fldCharType="begin"/>
        </w:r>
        <w:r w:rsidR="0087052E">
          <w:rPr>
            <w:noProof/>
            <w:webHidden/>
          </w:rPr>
          <w:instrText xml:space="preserve"> PAGEREF _Toc23947592 \h </w:instrText>
        </w:r>
        <w:r w:rsidR="0087052E">
          <w:rPr>
            <w:noProof/>
            <w:webHidden/>
          </w:rPr>
        </w:r>
        <w:r w:rsidR="0087052E">
          <w:rPr>
            <w:noProof/>
            <w:webHidden/>
          </w:rPr>
          <w:fldChar w:fldCharType="separate"/>
        </w:r>
        <w:r w:rsidR="0087052E">
          <w:rPr>
            <w:noProof/>
            <w:webHidden/>
          </w:rPr>
          <w:t>53</w:t>
        </w:r>
        <w:r w:rsidR="0087052E">
          <w:rPr>
            <w:noProof/>
            <w:webHidden/>
          </w:rPr>
          <w:fldChar w:fldCharType="end"/>
        </w:r>
      </w:hyperlink>
    </w:p>
    <w:p w14:paraId="2F106593" w14:textId="0621E58C" w:rsidR="0087052E" w:rsidRDefault="00F07B51">
      <w:pPr>
        <w:pStyle w:val="TOC1"/>
        <w:rPr>
          <w:rFonts w:asciiTheme="minorHAnsi" w:eastAsiaTheme="minorEastAsia" w:hAnsiTheme="minorHAnsi" w:cstheme="minorBidi"/>
          <w:noProof/>
          <w:sz w:val="22"/>
          <w:szCs w:val="22"/>
        </w:rPr>
      </w:pPr>
      <w:hyperlink w:anchor="_Toc23947593" w:history="1">
        <w:r w:rsidR="0087052E" w:rsidRPr="00953A59">
          <w:rPr>
            <w:rStyle w:val="Hyperlink"/>
            <w:noProof/>
          </w:rPr>
          <w:t>Glossary</w:t>
        </w:r>
        <w:r w:rsidR="0087052E">
          <w:rPr>
            <w:noProof/>
            <w:webHidden/>
          </w:rPr>
          <w:tab/>
        </w:r>
        <w:r w:rsidR="0087052E">
          <w:rPr>
            <w:noProof/>
            <w:webHidden/>
          </w:rPr>
          <w:fldChar w:fldCharType="begin"/>
        </w:r>
        <w:r w:rsidR="0087052E">
          <w:rPr>
            <w:noProof/>
            <w:webHidden/>
          </w:rPr>
          <w:instrText xml:space="preserve"> PAGEREF _Toc23947593 \h </w:instrText>
        </w:r>
        <w:r w:rsidR="0087052E">
          <w:rPr>
            <w:noProof/>
            <w:webHidden/>
          </w:rPr>
        </w:r>
        <w:r w:rsidR="0087052E">
          <w:rPr>
            <w:noProof/>
            <w:webHidden/>
          </w:rPr>
          <w:fldChar w:fldCharType="separate"/>
        </w:r>
        <w:r w:rsidR="0087052E">
          <w:rPr>
            <w:noProof/>
            <w:webHidden/>
          </w:rPr>
          <w:t>55</w:t>
        </w:r>
        <w:r w:rsidR="0087052E">
          <w:rPr>
            <w:noProof/>
            <w:webHidden/>
          </w:rPr>
          <w:fldChar w:fldCharType="end"/>
        </w:r>
      </w:hyperlink>
    </w:p>
    <w:p w14:paraId="224A2414" w14:textId="23159670" w:rsidR="00171DBC" w:rsidRPr="002B5FFE" w:rsidRDefault="00F128A5" w:rsidP="001665F5">
      <w:pPr>
        <w:pStyle w:val="BodyText"/>
      </w:pPr>
      <w:r w:rsidRPr="002B5FFE">
        <w:fldChar w:fldCharType="end"/>
      </w:r>
    </w:p>
    <w:p w14:paraId="1156CCF7" w14:textId="77777777" w:rsidR="00C2733D" w:rsidRPr="002B5FFE" w:rsidRDefault="00EA61A7" w:rsidP="001032C6">
      <w:pPr>
        <w:pStyle w:val="Heading1"/>
        <w:rPr>
          <w:noProof w:val="0"/>
        </w:rPr>
      </w:pPr>
      <w:bookmarkStart w:id="2" w:name="_Toc23947504"/>
      <w:r w:rsidRPr="002B5FFE">
        <w:rPr>
          <w:noProof w:val="0"/>
        </w:rPr>
        <w:lastRenderedPageBreak/>
        <w:t>I</w:t>
      </w:r>
      <w:r w:rsidR="00C2733D" w:rsidRPr="002B5FFE">
        <w:rPr>
          <w:noProof w:val="0"/>
        </w:rPr>
        <w:t>ntroduction</w:t>
      </w:r>
      <w:bookmarkEnd w:id="0"/>
      <w:bookmarkEnd w:id="1"/>
      <w:bookmarkEnd w:id="2"/>
    </w:p>
    <w:p w14:paraId="4A01CDF6" w14:textId="77777777" w:rsidR="00047CFB" w:rsidRPr="002B5FFE" w:rsidRDefault="00047CFB" w:rsidP="00104B89">
      <w:pPr>
        <w:pStyle w:val="BodyText"/>
      </w:pPr>
      <w:r w:rsidRPr="002B5FFE">
        <w:t xml:space="preserve">This document, Volume 1 of the IHE </w:t>
      </w:r>
      <w:r w:rsidR="00C444FE" w:rsidRPr="002B5FFE">
        <w:t>Patient Care Device</w:t>
      </w:r>
      <w:r w:rsidRPr="002B5FFE">
        <w:t xml:space="preserve"> </w:t>
      </w:r>
      <w:r w:rsidR="0055437C" w:rsidRPr="002B5FFE">
        <w:t>(</w:t>
      </w:r>
      <w:r w:rsidR="00B633F2" w:rsidRPr="002B5FFE">
        <w:t>PCD</w:t>
      </w:r>
      <w:r w:rsidR="0055437C" w:rsidRPr="002B5FFE">
        <w:t>)</w:t>
      </w:r>
      <w:r w:rsidRPr="002B5FFE">
        <w:t xml:space="preserve"> Technical Framework, describes the clinical use cases, actors, content module, and transaction requirements for </w:t>
      </w:r>
      <w:r w:rsidR="0055437C" w:rsidRPr="002B5FFE">
        <w:t xml:space="preserve">the </w:t>
      </w:r>
      <w:r w:rsidR="00C444FE" w:rsidRPr="002B5FFE">
        <w:t>Patient Care Device</w:t>
      </w:r>
      <w:r w:rsidRPr="002B5FFE">
        <w:t xml:space="preserve"> </w:t>
      </w:r>
      <w:r w:rsidR="00D1584B" w:rsidRPr="002B5FFE">
        <w:t>profile</w:t>
      </w:r>
      <w:r w:rsidRPr="002B5FFE">
        <w:t>s.</w:t>
      </w:r>
    </w:p>
    <w:p w14:paraId="424732FB" w14:textId="77777777" w:rsidR="00252816" w:rsidRPr="002B5FFE" w:rsidRDefault="00252816" w:rsidP="00B5724A">
      <w:pPr>
        <w:pStyle w:val="Heading2"/>
        <w:rPr>
          <w:noProof w:val="0"/>
        </w:rPr>
      </w:pPr>
      <w:bookmarkStart w:id="3" w:name="_Toc23947505"/>
      <w:r w:rsidRPr="002B5FFE">
        <w:rPr>
          <w:noProof w:val="0"/>
        </w:rPr>
        <w:t>Introduction to IHE</w:t>
      </w:r>
      <w:bookmarkEnd w:id="3"/>
    </w:p>
    <w:p w14:paraId="057FA1C3" w14:textId="77777777" w:rsidR="00C30613" w:rsidRPr="00723827" w:rsidRDefault="00C30613" w:rsidP="00C30613">
      <w:pPr>
        <w:pStyle w:val="BodyText"/>
      </w:pPr>
      <w:bookmarkStart w:id="4" w:name="_Toc210744790"/>
      <w:bookmarkStart w:id="5" w:name="_Toc210745038"/>
      <w:bookmarkStart w:id="6" w:name="_Toc210747689"/>
      <w:bookmarkEnd w:id="4"/>
      <w:bookmarkEnd w:id="5"/>
      <w:bookmarkEnd w:id="6"/>
      <w:r w:rsidRPr="00723827">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0C6D662C" w14:textId="77777777" w:rsidR="00C30613" w:rsidRPr="00723827" w:rsidRDefault="00C30613" w:rsidP="00C30613">
      <w:pPr>
        <w:pStyle w:val="BodyText"/>
      </w:pPr>
      <w:r w:rsidRPr="00723827">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5BF55F87" w14:textId="77777777" w:rsidR="00C30613" w:rsidRPr="00723827" w:rsidRDefault="00C30613" w:rsidP="00C30613">
      <w:pPr>
        <w:pStyle w:val="BodyText"/>
      </w:pPr>
      <w:r w:rsidRPr="00723827">
        <w:t xml:space="preserve">For general information regarding IHE, refer to </w:t>
      </w:r>
      <w:hyperlink r:id="rId10" w:history="1">
        <w:r w:rsidRPr="00723827">
          <w:rPr>
            <w:rStyle w:val="Hyperlink"/>
          </w:rPr>
          <w:t>www.ihe.net</w:t>
        </w:r>
      </w:hyperlink>
      <w:r w:rsidRPr="00723827">
        <w:t xml:space="preserve">. It is strongly recommended that, prior to reading this volume, the reader familiarizes themselves with the concepts defined in the </w:t>
      </w:r>
      <w:hyperlink r:id="rId11" w:anchor="GenIntro" w:history="1">
        <w:r w:rsidRPr="00723827">
          <w:rPr>
            <w:rStyle w:val="Hyperlink"/>
            <w:i/>
          </w:rPr>
          <w:t>IHE Technical Frameworks General Introduction</w:t>
        </w:r>
      </w:hyperlink>
      <w:r w:rsidRPr="00723827">
        <w:t>.</w:t>
      </w:r>
    </w:p>
    <w:p w14:paraId="70F12C23" w14:textId="77777777" w:rsidR="00DC44AE" w:rsidRPr="002B5FFE" w:rsidRDefault="00DC44AE" w:rsidP="00DC44AE">
      <w:pPr>
        <w:pStyle w:val="Heading2"/>
        <w:rPr>
          <w:noProof w:val="0"/>
        </w:rPr>
      </w:pPr>
      <w:bookmarkStart w:id="7" w:name="_Toc527978089"/>
      <w:bookmarkStart w:id="8" w:name="_Toc527978090"/>
      <w:bookmarkStart w:id="9" w:name="_Toc23947506"/>
      <w:bookmarkEnd w:id="7"/>
      <w:bookmarkEnd w:id="8"/>
      <w:r w:rsidRPr="002B5FFE">
        <w:rPr>
          <w:noProof w:val="0"/>
        </w:rPr>
        <w:t xml:space="preserve">Introduction to IHE </w:t>
      </w:r>
      <w:r w:rsidR="00C444FE" w:rsidRPr="002B5FFE">
        <w:rPr>
          <w:noProof w:val="0"/>
        </w:rPr>
        <w:t>Patient Care Device</w:t>
      </w:r>
      <w:r w:rsidRPr="002B5FFE">
        <w:rPr>
          <w:noProof w:val="0"/>
        </w:rPr>
        <w:t xml:space="preserve"> (</w:t>
      </w:r>
      <w:r w:rsidR="00B633F2" w:rsidRPr="002B5FFE">
        <w:rPr>
          <w:noProof w:val="0"/>
        </w:rPr>
        <w:t>PCD</w:t>
      </w:r>
      <w:r w:rsidRPr="002B5FFE">
        <w:rPr>
          <w:noProof w:val="0"/>
        </w:rPr>
        <w:t>)</w:t>
      </w:r>
      <w:bookmarkEnd w:id="9"/>
    </w:p>
    <w:p w14:paraId="6F371D9E" w14:textId="77777777" w:rsidR="00EA61A7" w:rsidRPr="002B5FFE" w:rsidRDefault="00EA61A7" w:rsidP="00CF68E8">
      <w:pPr>
        <w:pStyle w:val="BodyText"/>
      </w:pPr>
      <w:r w:rsidRPr="002B5FFE">
        <w:t xml:space="preserve">The Patient Care Device </w:t>
      </w:r>
      <w:r w:rsidR="001032C6" w:rsidRPr="002B5FFE">
        <w:t>(PCD) d</w:t>
      </w:r>
      <w:r w:rsidRPr="002B5FFE">
        <w:t>omain is concerned with use cases in which at least one actor is a regulated patient-centric point-of-care medical device that communicates with at least one other actor such as a medical device or information system.</w:t>
      </w:r>
    </w:p>
    <w:p w14:paraId="30782D9C" w14:textId="77777777" w:rsidR="00EA61A7" w:rsidRPr="002B5FFE" w:rsidRDefault="00EA61A7" w:rsidP="00CF68E8">
      <w:pPr>
        <w:pStyle w:val="BodyText"/>
      </w:pPr>
      <w:r w:rsidRPr="002B5FFE">
        <w:t>The PCD domain coordinates with and supports other domains, such as Radiology (medical imaging), Laboratory, and Cardiology to ensure consistency in use cases involving regulated medical devices as they occur throughout the Enterprise.</w:t>
      </w:r>
    </w:p>
    <w:p w14:paraId="0D7A9337" w14:textId="77777777" w:rsidR="00EA61A7" w:rsidRPr="002B5FFE" w:rsidRDefault="00EA61A7" w:rsidP="00CF68E8">
      <w:pPr>
        <w:pStyle w:val="BodyText"/>
        <w:rPr>
          <w:b/>
          <w:bCs/>
        </w:rPr>
      </w:pPr>
      <w:r w:rsidRPr="002B5FFE">
        <w:rPr>
          <w:b/>
          <w:bCs/>
        </w:rPr>
        <w:t>PCD Vision Statement</w:t>
      </w:r>
    </w:p>
    <w:p w14:paraId="326E5AC8" w14:textId="77777777" w:rsidR="00EA61A7" w:rsidRPr="002B5FFE" w:rsidRDefault="00EA61A7" w:rsidP="00CF68E8">
      <w:pPr>
        <w:pStyle w:val="BodyText"/>
      </w:pPr>
      <w:r w:rsidRPr="002B5FFE">
        <w:t xml:space="preserve">The </w:t>
      </w:r>
      <w:r w:rsidR="001032C6" w:rsidRPr="002B5FFE">
        <w:t xml:space="preserve">PCD </w:t>
      </w:r>
      <w:r w:rsidR="00685B43" w:rsidRPr="002B5FFE">
        <w:t>domain is</w:t>
      </w:r>
      <w:r w:rsidRPr="002B5FFE">
        <w:t xml:space="preserve"> the nexus for vendors and providers to jointly define and demonstrate unambiguous interoperability specifications, called profiles, which are based on industry standards, and which can be brought to market.</w:t>
      </w:r>
    </w:p>
    <w:p w14:paraId="4E9D6E2B" w14:textId="77777777" w:rsidR="00EA61A7" w:rsidRPr="002B5FFE" w:rsidRDefault="00EA61A7" w:rsidP="00CF68E8">
      <w:pPr>
        <w:pStyle w:val="BodyText"/>
        <w:rPr>
          <w:b/>
          <w:bCs/>
        </w:rPr>
      </w:pPr>
      <w:r w:rsidRPr="002B5FFE">
        <w:rPr>
          <w:b/>
          <w:bCs/>
        </w:rPr>
        <w:t>PCD Mission Statement</w:t>
      </w:r>
    </w:p>
    <w:p w14:paraId="0898345A" w14:textId="77777777" w:rsidR="00EA61A7" w:rsidRPr="002B5FFE" w:rsidRDefault="00EA61A7" w:rsidP="00CF68E8">
      <w:pPr>
        <w:pStyle w:val="BodyText"/>
      </w:pPr>
      <w:r w:rsidRPr="002B5FFE">
        <w:t xml:space="preserve">The IHE Patient Care Device </w:t>
      </w:r>
      <w:r w:rsidR="001032C6" w:rsidRPr="002B5FFE">
        <w:t>d</w:t>
      </w:r>
      <w:r w:rsidRPr="002B5FFE">
        <w:t xml:space="preserve">omain, working with regional and national deployment committees, will apply the proven, </w:t>
      </w:r>
      <w:r w:rsidR="001032C6" w:rsidRPr="002B5FFE">
        <w:t>u</w:t>
      </w:r>
      <w:r w:rsidRPr="002B5FFE">
        <w:t xml:space="preserve">se </w:t>
      </w:r>
      <w:r w:rsidR="001032C6" w:rsidRPr="002B5FFE">
        <w:t>c</w:t>
      </w:r>
      <w:r w:rsidRPr="002B5FFE">
        <w:t>ase driven IHE processes to:</w:t>
      </w:r>
    </w:p>
    <w:p w14:paraId="521D142C" w14:textId="77777777" w:rsidR="00EA61A7" w:rsidRPr="002B5FFE" w:rsidRDefault="00EA61A7" w:rsidP="00CF68E8">
      <w:pPr>
        <w:pStyle w:val="ListBullet2"/>
      </w:pPr>
      <w:r w:rsidRPr="002B5FFE">
        <w:t xml:space="preserve">Deliver the technical framework </w:t>
      </w:r>
      <w:r w:rsidR="001032C6" w:rsidRPr="002B5FFE">
        <w:t>for the IHE-PCD domain profiles</w:t>
      </w:r>
    </w:p>
    <w:p w14:paraId="409BADA8" w14:textId="77777777" w:rsidR="00EA61A7" w:rsidRPr="002B5FFE" w:rsidRDefault="00EA61A7" w:rsidP="00CF68E8">
      <w:pPr>
        <w:pStyle w:val="ListBullet2"/>
      </w:pPr>
      <w:r w:rsidRPr="002B5FFE">
        <w:lastRenderedPageBreak/>
        <w:t>Test conformance with published IHE-PCD profiles using test plans, tools and scripts at Connectathons</w:t>
      </w:r>
    </w:p>
    <w:p w14:paraId="2F61DF6C" w14:textId="77777777" w:rsidR="00EA61A7" w:rsidRPr="002B5FFE" w:rsidRDefault="00EA61A7" w:rsidP="00CF68E8">
      <w:pPr>
        <w:pStyle w:val="ListBullet2"/>
      </w:pPr>
      <w:r w:rsidRPr="002B5FFE">
        <w:t xml:space="preserve">Demonstrate marketable </w:t>
      </w:r>
      <w:r w:rsidR="001032C6" w:rsidRPr="002B5FFE">
        <w:t>solutions at public trade shows</w:t>
      </w:r>
    </w:p>
    <w:p w14:paraId="58C50075" w14:textId="77777777" w:rsidR="001032C6" w:rsidRPr="002B5FFE" w:rsidRDefault="001032C6" w:rsidP="00CF68E8"/>
    <w:p w14:paraId="18AF7A9F" w14:textId="1ECEECD2" w:rsidR="00EA61A7" w:rsidRPr="002B5FFE" w:rsidRDefault="001032C6" w:rsidP="00CF68E8">
      <w:pPr>
        <w:pStyle w:val="BodyText"/>
      </w:pPr>
      <w:r w:rsidRPr="002B5FFE">
        <w:t>IHE PCD domain is sponsored by the</w:t>
      </w:r>
      <w:r w:rsidR="0047042A">
        <w:t xml:space="preserve"> </w:t>
      </w:r>
      <w:hyperlink r:id="rId12" w:history="1">
        <w:r w:rsidRPr="002B5FFE">
          <w:rPr>
            <w:rStyle w:val="Hyperlink"/>
          </w:rPr>
          <w:t>American College of Clinical Engineering (ACCE)</w:t>
        </w:r>
      </w:hyperlink>
      <w:r w:rsidRPr="002B5FFE">
        <w:t>, the</w:t>
      </w:r>
      <w:r w:rsidR="0047042A">
        <w:t xml:space="preserve"> </w:t>
      </w:r>
      <w:hyperlink r:id="rId13" w:history="1">
        <w:r w:rsidRPr="002B5FFE">
          <w:rPr>
            <w:rStyle w:val="Hyperlink"/>
          </w:rPr>
          <w:t>Health Information Management Systems Society (HIMSS)</w:t>
        </w:r>
      </w:hyperlink>
      <w:r w:rsidRPr="002B5FFE">
        <w:t>, and the</w:t>
      </w:r>
      <w:r w:rsidR="0047042A">
        <w:t xml:space="preserve"> </w:t>
      </w:r>
      <w:hyperlink r:id="rId14" w:history="1">
        <w:r w:rsidRPr="002B5FFE">
          <w:rPr>
            <w:rStyle w:val="Hyperlink"/>
          </w:rPr>
          <w:t>Association for the Advancement of Medical Instrumentation (AAMI)</w:t>
        </w:r>
      </w:hyperlink>
      <w:r w:rsidRPr="002B5FFE">
        <w:t>. IHE PCD manages the development and maintenance of the</w:t>
      </w:r>
      <w:r w:rsidR="0047042A">
        <w:t xml:space="preserve"> </w:t>
      </w:r>
      <w:hyperlink r:id="rId15" w:tooltip="PCD Profiles" w:history="1">
        <w:r w:rsidRPr="002B5FFE">
          <w:rPr>
            <w:rStyle w:val="Hyperlink"/>
          </w:rPr>
          <w:t>PCD Profiles</w:t>
        </w:r>
      </w:hyperlink>
      <w:r w:rsidR="0047042A">
        <w:t xml:space="preserve"> </w:t>
      </w:r>
      <w:r w:rsidRPr="002B5FFE">
        <w:t>and the</w:t>
      </w:r>
      <w:r w:rsidR="0047042A">
        <w:t xml:space="preserve"> </w:t>
      </w:r>
      <w:hyperlink r:id="rId16" w:tooltip="PCD Technical Framework" w:history="1">
        <w:r w:rsidRPr="002B5FFE">
          <w:rPr>
            <w:rStyle w:val="Hyperlink"/>
          </w:rPr>
          <w:t>PCD_Technical_Framework</w:t>
        </w:r>
      </w:hyperlink>
      <w:r w:rsidRPr="002B5FFE">
        <w:t>.</w:t>
      </w:r>
    </w:p>
    <w:p w14:paraId="1EFFF1BE" w14:textId="77777777" w:rsidR="00DC44AE" w:rsidRPr="002B5FFE" w:rsidRDefault="00DC44AE" w:rsidP="00DC44AE">
      <w:pPr>
        <w:pStyle w:val="Heading2"/>
        <w:tabs>
          <w:tab w:val="left" w:pos="576"/>
        </w:tabs>
        <w:rPr>
          <w:noProof w:val="0"/>
        </w:rPr>
      </w:pPr>
      <w:bookmarkStart w:id="10" w:name="_Toc401664021"/>
      <w:bookmarkStart w:id="11" w:name="_Toc401665106"/>
      <w:bookmarkStart w:id="12" w:name="_Toc401670104"/>
      <w:bookmarkStart w:id="13" w:name="_Toc23947507"/>
      <w:bookmarkEnd w:id="10"/>
      <w:bookmarkEnd w:id="11"/>
      <w:bookmarkEnd w:id="12"/>
      <w:r w:rsidRPr="002B5FFE">
        <w:rPr>
          <w:noProof w:val="0"/>
        </w:rPr>
        <w:t>Intended Audience</w:t>
      </w:r>
      <w:bookmarkEnd w:id="13"/>
    </w:p>
    <w:p w14:paraId="5BE9C08B" w14:textId="77777777" w:rsidR="00DC44AE" w:rsidRPr="002B5FFE" w:rsidRDefault="00DC44AE" w:rsidP="00084481">
      <w:pPr>
        <w:pStyle w:val="BodyText"/>
      </w:pPr>
      <w:r w:rsidRPr="002B5FFE">
        <w:t>The intended audience of IHE Technical Frameworks Volume 1 (Profiles) is:</w:t>
      </w:r>
    </w:p>
    <w:p w14:paraId="318C6904" w14:textId="77777777" w:rsidR="00841F61" w:rsidRPr="002B5FFE" w:rsidRDefault="00841F61" w:rsidP="00CF68E8">
      <w:pPr>
        <w:pStyle w:val="ListBullet2"/>
      </w:pPr>
      <w:r w:rsidRPr="002B5FFE">
        <w:t>Those interested in integrating healthcare information systems and workflows</w:t>
      </w:r>
    </w:p>
    <w:p w14:paraId="72A59418" w14:textId="77777777" w:rsidR="00DC44AE" w:rsidRPr="002B5FFE" w:rsidRDefault="00DC44AE" w:rsidP="00CF68E8">
      <w:pPr>
        <w:pStyle w:val="ListBullet2"/>
      </w:pPr>
      <w:r w:rsidRPr="002B5FFE">
        <w:t xml:space="preserve">IT departments of healthcare institutions </w:t>
      </w:r>
      <w:r w:rsidR="001032C6" w:rsidRPr="002B5FFE">
        <w:tab/>
      </w:r>
    </w:p>
    <w:p w14:paraId="552F4E29" w14:textId="77777777" w:rsidR="00DC44AE" w:rsidRPr="002B5FFE" w:rsidRDefault="00DC44AE" w:rsidP="00CF68E8">
      <w:pPr>
        <w:pStyle w:val="ListBullet2"/>
      </w:pPr>
      <w:r w:rsidRPr="002B5FFE">
        <w:t>Technical staff of vendors participating in the IHE initiative</w:t>
      </w:r>
    </w:p>
    <w:p w14:paraId="12D65509" w14:textId="77777777" w:rsidR="00DC44AE" w:rsidRPr="002B5FFE" w:rsidRDefault="00DC44AE" w:rsidP="00DC44AE">
      <w:pPr>
        <w:pStyle w:val="Heading2"/>
        <w:rPr>
          <w:noProof w:val="0"/>
        </w:rPr>
      </w:pPr>
      <w:bookmarkStart w:id="14" w:name="_Toc23947508"/>
      <w:r w:rsidRPr="002B5FFE">
        <w:rPr>
          <w:noProof w:val="0"/>
        </w:rPr>
        <w:t>Pre-requisites and Reference Material</w:t>
      </w:r>
      <w:bookmarkEnd w:id="14"/>
    </w:p>
    <w:p w14:paraId="43890174" w14:textId="3B0D3116" w:rsidR="00047CFB" w:rsidRPr="002B5FFE" w:rsidRDefault="00047CFB" w:rsidP="00104B89">
      <w:pPr>
        <w:pStyle w:val="BodyText"/>
      </w:pPr>
      <w:r w:rsidRPr="002B5FFE">
        <w:t xml:space="preserve">For more general information regarding IHE, refer to </w:t>
      </w:r>
      <w:hyperlink r:id="rId17" w:history="1">
        <w:r w:rsidRPr="002B5FFE">
          <w:rPr>
            <w:rStyle w:val="Hyperlink"/>
          </w:rPr>
          <w:t>www.ihe.net</w:t>
        </w:r>
      </w:hyperlink>
      <w:r w:rsidR="00EF05FF" w:rsidRPr="002B5FFE">
        <w:t xml:space="preserve">. </w:t>
      </w:r>
      <w:r w:rsidR="00841F61" w:rsidRPr="002B5FFE">
        <w:t xml:space="preserve">It is strongly recommended that, prior to reading this volume, the reader familiarizes themselves with the concepts defined in </w:t>
      </w:r>
      <w:r w:rsidRPr="002B5FFE">
        <w:t xml:space="preserve">the </w:t>
      </w:r>
      <w:hyperlink r:id="rId18" w:anchor="GenIntro" w:history="1">
        <w:r w:rsidRPr="002B5FFE">
          <w:rPr>
            <w:rStyle w:val="Hyperlink"/>
            <w:i/>
          </w:rPr>
          <w:t xml:space="preserve">IHE Technical Frameworks General </w:t>
        </w:r>
        <w:r w:rsidR="001032C6" w:rsidRPr="002B5FFE">
          <w:rPr>
            <w:rStyle w:val="Hyperlink"/>
            <w:i/>
          </w:rPr>
          <w:t>Introduction</w:t>
        </w:r>
      </w:hyperlink>
      <w:r w:rsidRPr="002B5FFE">
        <w:t>.</w:t>
      </w:r>
    </w:p>
    <w:p w14:paraId="7A09880B" w14:textId="77777777" w:rsidR="00A65411" w:rsidRPr="002B5FFE" w:rsidRDefault="00A65411" w:rsidP="009F5811">
      <w:pPr>
        <w:pStyle w:val="BodyText"/>
      </w:pPr>
      <w:r w:rsidRPr="002B5FFE">
        <w:t>Additional reference material available includes:</w:t>
      </w:r>
    </w:p>
    <w:p w14:paraId="5AB50415" w14:textId="77777777" w:rsidR="00A65411" w:rsidRPr="002B5FFE" w:rsidRDefault="00A65411" w:rsidP="00204E24">
      <w:pPr>
        <w:pStyle w:val="Heading3"/>
        <w:rPr>
          <w:noProof w:val="0"/>
        </w:rPr>
      </w:pPr>
      <w:bookmarkStart w:id="15" w:name="_Toc23947509"/>
      <w:r w:rsidRPr="002B5FFE">
        <w:rPr>
          <w:noProof w:val="0"/>
        </w:rPr>
        <w:t>Actor Descriptions</w:t>
      </w:r>
      <w:bookmarkEnd w:id="15"/>
      <w:r w:rsidRPr="002B5FFE">
        <w:rPr>
          <w:noProof w:val="0"/>
        </w:rPr>
        <w:t xml:space="preserve"> </w:t>
      </w:r>
    </w:p>
    <w:p w14:paraId="6066A951" w14:textId="77777777" w:rsidR="00C30613" w:rsidRPr="00723827" w:rsidRDefault="00C30613" w:rsidP="00C30613">
      <w:pPr>
        <w:pStyle w:val="BodyText"/>
      </w:pPr>
      <w:r w:rsidRPr="00723827">
        <w:t xml:space="preserve">Actors are information systems or components of information systems that produce, manage, or act on information associated with operational activities in the enterprise. </w:t>
      </w:r>
    </w:p>
    <w:p w14:paraId="5D7A79DE" w14:textId="5F6AC47D" w:rsidR="00C30613" w:rsidRPr="00723827" w:rsidRDefault="00C30613" w:rsidP="00C30613">
      <w:pPr>
        <w:pStyle w:val="BodyText"/>
      </w:pPr>
      <w:r w:rsidRPr="00723827">
        <w:t xml:space="preserve">A list of actors defined for all domains and their brief descriptions can be found as </w:t>
      </w:r>
      <w:hyperlink r:id="rId19" w:anchor="GenIntro" w:history="1">
        <w:r w:rsidRPr="00723827">
          <w:rPr>
            <w:rStyle w:val="Hyperlink"/>
          </w:rPr>
          <w:t>Appendix A</w:t>
        </w:r>
      </w:hyperlink>
      <w:r w:rsidRPr="00723827">
        <w:t xml:space="preserve"> to the </w:t>
      </w:r>
      <w:r w:rsidRPr="00723827">
        <w:rPr>
          <w:i/>
        </w:rPr>
        <w:t>IHE Technical Frameworks General Introduction</w:t>
      </w:r>
      <w:r w:rsidRPr="00723827">
        <w:t>.</w:t>
      </w:r>
    </w:p>
    <w:p w14:paraId="69990F5F" w14:textId="77777777" w:rsidR="00A65411" w:rsidRPr="002B5FFE" w:rsidRDefault="00A65411" w:rsidP="009C2426">
      <w:pPr>
        <w:pStyle w:val="Heading3"/>
        <w:rPr>
          <w:noProof w:val="0"/>
        </w:rPr>
      </w:pPr>
      <w:bookmarkStart w:id="16" w:name="_Toc527978095"/>
      <w:bookmarkStart w:id="17" w:name="_Toc527978096"/>
      <w:bookmarkStart w:id="18" w:name="_Toc23947510"/>
      <w:bookmarkEnd w:id="16"/>
      <w:bookmarkEnd w:id="17"/>
      <w:r w:rsidRPr="002B5FFE">
        <w:rPr>
          <w:noProof w:val="0"/>
        </w:rPr>
        <w:t>Transaction Descriptions</w:t>
      </w:r>
      <w:bookmarkEnd w:id="18"/>
    </w:p>
    <w:p w14:paraId="2FEF9843" w14:textId="22C2FC55" w:rsidR="00A65411" w:rsidRDefault="00A65411" w:rsidP="00A65411">
      <w:pPr>
        <w:pStyle w:val="BodyText"/>
      </w:pPr>
      <w:r w:rsidRPr="002B5FFE">
        <w:t xml:space="preserve">Transactions are interactions between actors that transfer the required information through standards-based messages. </w:t>
      </w:r>
    </w:p>
    <w:p w14:paraId="2D56FC95" w14:textId="51B656FA" w:rsidR="00C30613" w:rsidRPr="002B5FFE" w:rsidRDefault="00C30613" w:rsidP="00A65411">
      <w:pPr>
        <w:pStyle w:val="BodyText"/>
      </w:pPr>
      <w:r w:rsidRPr="00723827">
        <w:t xml:space="preserve">A list of transactions defined for all domains, their transactions numbers, and a brief description can be found as </w:t>
      </w:r>
      <w:hyperlink r:id="rId20" w:anchor="GenIntro" w:history="1">
        <w:r w:rsidRPr="00723827">
          <w:rPr>
            <w:rStyle w:val="Hyperlink"/>
          </w:rPr>
          <w:t>Appendix B</w:t>
        </w:r>
      </w:hyperlink>
      <w:r w:rsidRPr="00723827">
        <w:t xml:space="preserve"> to the </w:t>
      </w:r>
      <w:r w:rsidRPr="00723827">
        <w:rPr>
          <w:i/>
        </w:rPr>
        <w:t>IHE Technical Frameworks General Introduction</w:t>
      </w:r>
      <w:r w:rsidRPr="00E16E85">
        <w:t>.</w:t>
      </w:r>
    </w:p>
    <w:p w14:paraId="15B119A2" w14:textId="77777777" w:rsidR="00047CFB" w:rsidRPr="002B5FFE" w:rsidRDefault="00047CFB" w:rsidP="00204E24">
      <w:pPr>
        <w:pStyle w:val="Heading3"/>
        <w:rPr>
          <w:noProof w:val="0"/>
        </w:rPr>
      </w:pPr>
      <w:bookmarkStart w:id="19" w:name="_Toc432510718"/>
      <w:bookmarkStart w:id="20" w:name="_Toc432511710"/>
      <w:bookmarkStart w:id="21" w:name="_Toc432511794"/>
      <w:bookmarkStart w:id="22" w:name="_Toc432512305"/>
      <w:bookmarkStart w:id="23" w:name="_Toc432512635"/>
      <w:bookmarkStart w:id="24" w:name="_Toc432577808"/>
      <w:bookmarkStart w:id="25" w:name="_Toc23947511"/>
      <w:bookmarkEnd w:id="19"/>
      <w:bookmarkEnd w:id="20"/>
      <w:bookmarkEnd w:id="21"/>
      <w:bookmarkEnd w:id="22"/>
      <w:bookmarkEnd w:id="23"/>
      <w:bookmarkEnd w:id="24"/>
      <w:r w:rsidRPr="002B5FFE">
        <w:rPr>
          <w:noProof w:val="0"/>
        </w:rPr>
        <w:t>Content Modules</w:t>
      </w:r>
      <w:bookmarkEnd w:id="25"/>
    </w:p>
    <w:p w14:paraId="463126C8" w14:textId="77777777" w:rsidR="00047CFB" w:rsidRPr="002B5FFE" w:rsidRDefault="00047CFB" w:rsidP="00047CFB">
      <w:pPr>
        <w:pStyle w:val="BodyText"/>
      </w:pPr>
      <w:r w:rsidRPr="002B5FFE">
        <w:t xml:space="preserve">Content </w:t>
      </w:r>
      <w:r w:rsidR="006456A4" w:rsidRPr="002B5FFE">
        <w:t>m</w:t>
      </w:r>
      <w:r w:rsidRPr="002B5FFE">
        <w:t>odules are data and data definitions shared between actors</w:t>
      </w:r>
      <w:r w:rsidR="00EF05FF" w:rsidRPr="002B5FFE">
        <w:t xml:space="preserve">. </w:t>
      </w:r>
    </w:p>
    <w:p w14:paraId="66A992B5" w14:textId="77777777" w:rsidR="00A65411" w:rsidRPr="002B5FFE" w:rsidRDefault="00A65411" w:rsidP="00204E24">
      <w:pPr>
        <w:pStyle w:val="Heading3"/>
        <w:rPr>
          <w:noProof w:val="0"/>
        </w:rPr>
      </w:pPr>
      <w:bookmarkStart w:id="26" w:name="_Toc432510720"/>
      <w:bookmarkStart w:id="27" w:name="_Toc432511712"/>
      <w:bookmarkStart w:id="28" w:name="_Toc432511796"/>
      <w:bookmarkStart w:id="29" w:name="_Toc432512307"/>
      <w:bookmarkStart w:id="30" w:name="_Toc432512637"/>
      <w:bookmarkStart w:id="31" w:name="_Toc432577810"/>
      <w:bookmarkStart w:id="32" w:name="_Toc23947512"/>
      <w:bookmarkEnd w:id="26"/>
      <w:bookmarkEnd w:id="27"/>
      <w:bookmarkEnd w:id="28"/>
      <w:bookmarkEnd w:id="29"/>
      <w:bookmarkEnd w:id="30"/>
      <w:bookmarkEnd w:id="31"/>
      <w:r w:rsidRPr="002B5FFE">
        <w:rPr>
          <w:noProof w:val="0"/>
        </w:rPr>
        <w:lastRenderedPageBreak/>
        <w:t>IHE Integration Statements</w:t>
      </w:r>
      <w:bookmarkEnd w:id="32"/>
    </w:p>
    <w:p w14:paraId="126E119C" w14:textId="77777777" w:rsidR="00DC44AE" w:rsidRPr="002B5FFE" w:rsidRDefault="00DC44AE" w:rsidP="00A65411">
      <w:pPr>
        <w:pStyle w:val="BodyText"/>
      </w:pPr>
      <w:r w:rsidRPr="002B5FFE">
        <w:t xml:space="preserve">IHE Integration Statements provide a consistent way to document high level IHE implementation status in products between vendors and users. </w:t>
      </w:r>
    </w:p>
    <w:p w14:paraId="38DC3A1B" w14:textId="77777777" w:rsidR="00C30613" w:rsidRPr="00723827" w:rsidRDefault="00C30613" w:rsidP="00C30613">
      <w:pPr>
        <w:pStyle w:val="BodyText"/>
      </w:pPr>
      <w:r w:rsidRPr="00723827">
        <w:t xml:space="preserve">The instructions and template for IHE Integration Statements can be found as </w:t>
      </w:r>
      <w:hyperlink r:id="rId21" w:anchor="GenIntro" w:history="1">
        <w:r w:rsidRPr="00723827">
          <w:rPr>
            <w:rStyle w:val="Hyperlink"/>
          </w:rPr>
          <w:t>Appendix F</w:t>
        </w:r>
      </w:hyperlink>
      <w:r w:rsidRPr="00723827">
        <w:t xml:space="preserve"> to the </w:t>
      </w:r>
      <w:r w:rsidRPr="00723827">
        <w:rPr>
          <w:i/>
        </w:rPr>
        <w:t>IHE Technical Frameworks General Introduction</w:t>
      </w:r>
      <w:r w:rsidRPr="00723827">
        <w:t>.</w:t>
      </w:r>
    </w:p>
    <w:p w14:paraId="3AB3F0C6" w14:textId="77777777" w:rsidR="0086548E" w:rsidRPr="002B5FFE" w:rsidRDefault="00A65411" w:rsidP="00252816">
      <w:pPr>
        <w:pStyle w:val="BodyText"/>
      </w:pPr>
      <w:r w:rsidRPr="002B5FFE">
        <w:t>IHE also provides the IHE Product Registry (</w:t>
      </w:r>
      <w:hyperlink r:id="rId22" w:history="1">
        <w:r w:rsidR="00EE21F1" w:rsidRPr="002B5FFE">
          <w:rPr>
            <w:rStyle w:val="Hyperlink"/>
          </w:rPr>
          <w:t>http://www.ihe.net/IHE_Product_Registry</w:t>
        </w:r>
      </w:hyperlink>
      <w:r w:rsidRPr="002B5FFE">
        <w:t>) as a resource for vendors and purchasers of HIT systems to communicate about the IHE compliance of such systems. Vendors can use the Product Registry to generate and register Integration Statements.</w:t>
      </w:r>
      <w:bookmarkStart w:id="33" w:name="_Toc210744800"/>
      <w:bookmarkStart w:id="34" w:name="_Toc210745045"/>
      <w:bookmarkStart w:id="35" w:name="_Toc210747696"/>
      <w:bookmarkStart w:id="36" w:name="_Toc210747698"/>
      <w:bookmarkStart w:id="37" w:name="_Toc214425588"/>
      <w:bookmarkStart w:id="38" w:name="_Toc285782442"/>
      <w:bookmarkEnd w:id="33"/>
      <w:bookmarkEnd w:id="34"/>
      <w:bookmarkEnd w:id="35"/>
    </w:p>
    <w:p w14:paraId="2428A37D" w14:textId="77777777" w:rsidR="00AC5C4F" w:rsidRPr="002B5FFE" w:rsidRDefault="00AC5C4F" w:rsidP="00AC5C4F">
      <w:pPr>
        <w:pStyle w:val="Heading2"/>
        <w:rPr>
          <w:noProof w:val="0"/>
        </w:rPr>
      </w:pPr>
      <w:bookmarkStart w:id="39" w:name="_Toc301797273"/>
      <w:bookmarkStart w:id="40" w:name="_Toc315701178"/>
      <w:bookmarkStart w:id="41" w:name="_Toc23947513"/>
      <w:r w:rsidRPr="002B5FFE">
        <w:rPr>
          <w:noProof w:val="0"/>
        </w:rPr>
        <w:t xml:space="preserve">Overview of Technical Framework Volume </w:t>
      </w:r>
      <w:bookmarkEnd w:id="39"/>
      <w:bookmarkEnd w:id="40"/>
      <w:r w:rsidR="00D74D3A" w:rsidRPr="002B5FFE">
        <w:rPr>
          <w:noProof w:val="0"/>
        </w:rPr>
        <w:t>1</w:t>
      </w:r>
      <w:bookmarkEnd w:id="41"/>
    </w:p>
    <w:p w14:paraId="4614B7CB" w14:textId="77777777" w:rsidR="00AC5C4F" w:rsidRPr="002B5FFE" w:rsidRDefault="00AC5C4F" w:rsidP="00AC5C4F">
      <w:pPr>
        <w:pStyle w:val="BodyText"/>
      </w:pPr>
      <w:r w:rsidRPr="002B5FFE">
        <w:t xml:space="preserve">Volume 1 is comprised of several distinct sections:  </w:t>
      </w:r>
    </w:p>
    <w:p w14:paraId="23DBC83B" w14:textId="77777777" w:rsidR="00AC5C4F" w:rsidRPr="002B5FFE" w:rsidRDefault="00AC5C4F" w:rsidP="00CF68E8">
      <w:pPr>
        <w:pStyle w:val="ListBullet2"/>
      </w:pPr>
      <w:r w:rsidRPr="002B5FFE">
        <w:t>Section 1 provides background and reference material.</w:t>
      </w:r>
    </w:p>
    <w:p w14:paraId="419D3EF9" w14:textId="77777777" w:rsidR="00AC5C4F" w:rsidRPr="002B5FFE" w:rsidRDefault="00AC5C4F" w:rsidP="00CF68E8">
      <w:pPr>
        <w:pStyle w:val="ListBullet2"/>
      </w:pPr>
      <w:r w:rsidRPr="002B5FFE">
        <w:t>Section 2 presents the conventions used in this volume to define th</w:t>
      </w:r>
      <w:r w:rsidR="00D74D3A" w:rsidRPr="002B5FFE">
        <w:t>e profiles.</w:t>
      </w:r>
    </w:p>
    <w:p w14:paraId="4885B17F" w14:textId="77777777" w:rsidR="00AC5C4F" w:rsidRPr="002B5FFE" w:rsidRDefault="00AC5C4F" w:rsidP="00CF68E8">
      <w:pPr>
        <w:pStyle w:val="ListBullet2"/>
      </w:pPr>
      <w:r w:rsidRPr="002B5FFE">
        <w:t>Section</w:t>
      </w:r>
      <w:r w:rsidR="00D74D3A" w:rsidRPr="002B5FFE">
        <w:t>s</w:t>
      </w:r>
      <w:r w:rsidRPr="002B5FFE">
        <w:t xml:space="preserve"> 3</w:t>
      </w:r>
      <w:r w:rsidR="00D74D3A" w:rsidRPr="002B5FFE">
        <w:t xml:space="preserve"> and beyond define</w:t>
      </w:r>
      <w:r w:rsidRPr="002B5FFE">
        <w:t xml:space="preserve"> </w:t>
      </w:r>
      <w:r w:rsidR="00C444FE" w:rsidRPr="002B5FFE">
        <w:t>Patient Care Device</w:t>
      </w:r>
      <w:r w:rsidRPr="002B5FFE">
        <w:t xml:space="preserve"> </w:t>
      </w:r>
      <w:r w:rsidR="00D74D3A" w:rsidRPr="002B5FFE">
        <w:t>profiles, actors, and requirements</w:t>
      </w:r>
      <w:r w:rsidRPr="002B5FFE">
        <w:t xml:space="preserve"> </w:t>
      </w:r>
      <w:r w:rsidR="00D74D3A" w:rsidRPr="002B5FFE">
        <w:t>in detail</w:t>
      </w:r>
      <w:r w:rsidRPr="002B5FFE">
        <w:t>.</w:t>
      </w:r>
    </w:p>
    <w:p w14:paraId="4BF72336" w14:textId="2F53E9C9" w:rsidR="00AC5C4F" w:rsidRPr="002B5FFE" w:rsidRDefault="00AC5C4F" w:rsidP="00C55BC4">
      <w:pPr>
        <w:pStyle w:val="BodyText"/>
      </w:pPr>
      <w:r w:rsidRPr="002B5FFE">
        <w:t xml:space="preserve">The appendices in Volume 1 provide clarification of uses cases or other details. </w:t>
      </w:r>
      <w:r w:rsidR="00C30613" w:rsidRPr="00723827">
        <w:t xml:space="preserve">A glossary of terms and acronyms used in the IHE Technical Framework is provided in </w:t>
      </w:r>
      <w:hyperlink r:id="rId23" w:anchor="GenIntro" w:history="1">
        <w:r w:rsidR="00C30613" w:rsidRPr="00723827">
          <w:rPr>
            <w:rStyle w:val="Hyperlink"/>
          </w:rPr>
          <w:t>Appendix D</w:t>
        </w:r>
      </w:hyperlink>
      <w:r w:rsidR="00C30613" w:rsidRPr="00723827">
        <w:t xml:space="preserve"> to the </w:t>
      </w:r>
      <w:r w:rsidR="00C30613" w:rsidRPr="00723827">
        <w:rPr>
          <w:i/>
        </w:rPr>
        <w:t>IHE Technical Frameworks General Introduction</w:t>
      </w:r>
      <w:r w:rsidR="00C30613" w:rsidRPr="00723827">
        <w:t xml:space="preserve">. </w:t>
      </w:r>
      <w:r w:rsidR="00EF05FF" w:rsidRPr="002B5FFE">
        <w:t xml:space="preserve"> </w:t>
      </w:r>
    </w:p>
    <w:p w14:paraId="630EB2CB" w14:textId="77777777" w:rsidR="00C2733D" w:rsidRPr="002B5FFE" w:rsidRDefault="00C2733D">
      <w:pPr>
        <w:pStyle w:val="Heading2"/>
        <w:tabs>
          <w:tab w:val="left" w:pos="576"/>
        </w:tabs>
        <w:rPr>
          <w:noProof w:val="0"/>
        </w:rPr>
      </w:pPr>
      <w:bookmarkStart w:id="42" w:name="_Toc210747699"/>
      <w:bookmarkStart w:id="43" w:name="_Toc214425589"/>
      <w:bookmarkStart w:id="44" w:name="_Toc23947514"/>
      <w:bookmarkEnd w:id="36"/>
      <w:bookmarkEnd w:id="37"/>
      <w:bookmarkEnd w:id="38"/>
      <w:r w:rsidRPr="002B5FFE">
        <w:rPr>
          <w:noProof w:val="0"/>
        </w:rPr>
        <w:t>Comment</w:t>
      </w:r>
      <w:bookmarkEnd w:id="42"/>
      <w:bookmarkEnd w:id="43"/>
      <w:r w:rsidR="0086548E" w:rsidRPr="002B5FFE">
        <w:rPr>
          <w:noProof w:val="0"/>
        </w:rPr>
        <w:t xml:space="preserve"> Process</w:t>
      </w:r>
      <w:bookmarkEnd w:id="44"/>
    </w:p>
    <w:p w14:paraId="45EE1054" w14:textId="77777777" w:rsidR="00C2733D" w:rsidRPr="002B5FFE" w:rsidRDefault="00A72369" w:rsidP="00782063">
      <w:pPr>
        <w:pStyle w:val="BodyText"/>
        <w:rPr>
          <w:szCs w:val="17"/>
        </w:rPr>
      </w:pPr>
      <w:r w:rsidRPr="002B5FFE">
        <w:t>IHE International</w:t>
      </w:r>
      <w:r w:rsidR="00C2733D" w:rsidRPr="002B5FFE">
        <w:t xml:space="preserve"> welcome</w:t>
      </w:r>
      <w:r w:rsidRPr="002B5FFE">
        <w:t>s</w:t>
      </w:r>
      <w:r w:rsidR="00C2733D" w:rsidRPr="002B5FFE">
        <w:t xml:space="preserve"> comments on this document and the IHE initiative. They </w:t>
      </w:r>
      <w:r w:rsidR="00280987" w:rsidRPr="002B5FFE">
        <w:t xml:space="preserve">can </w:t>
      </w:r>
      <w:r w:rsidR="00F535FE" w:rsidRPr="002B5FFE">
        <w:t xml:space="preserve">be submitted by sending an email to the co-chairs and secretary of the </w:t>
      </w:r>
      <w:r w:rsidR="00C444FE" w:rsidRPr="002B5FFE">
        <w:t>Patient Care Device</w:t>
      </w:r>
      <w:r w:rsidR="00F535FE" w:rsidRPr="002B5FFE">
        <w:t xml:space="preserve"> domain committees at </w:t>
      </w:r>
      <w:r w:rsidR="00F735C9" w:rsidRPr="002B5FFE">
        <w:t>pcd</w:t>
      </w:r>
      <w:r w:rsidR="00F535FE" w:rsidRPr="002B5FFE">
        <w:t>@ihe.net.</w:t>
      </w:r>
      <w:r w:rsidR="00C2733D" w:rsidRPr="002B5FFE">
        <w:rPr>
          <w:szCs w:val="17"/>
        </w:rPr>
        <w:tab/>
      </w:r>
    </w:p>
    <w:p w14:paraId="58F546A6" w14:textId="77777777" w:rsidR="00DC6D6F" w:rsidRPr="002B5FFE" w:rsidRDefault="00DC6D6F" w:rsidP="00782063">
      <w:pPr>
        <w:pStyle w:val="Heading2"/>
        <w:rPr>
          <w:noProof w:val="0"/>
        </w:rPr>
      </w:pPr>
      <w:bookmarkStart w:id="45" w:name="_Toc23947515"/>
      <w:bookmarkStart w:id="46" w:name="_Toc210747700"/>
      <w:bookmarkStart w:id="47" w:name="_Toc214425590"/>
      <w:r w:rsidRPr="002B5FFE">
        <w:rPr>
          <w:noProof w:val="0"/>
        </w:rPr>
        <w:t>Copyright Licenses</w:t>
      </w:r>
      <w:bookmarkEnd w:id="45"/>
    </w:p>
    <w:p w14:paraId="54A429DE" w14:textId="77777777" w:rsidR="00DC6D6F" w:rsidRPr="002B5FFE" w:rsidRDefault="00DC6D6F" w:rsidP="00DC6D6F">
      <w:pPr>
        <w:pStyle w:val="BodyText"/>
      </w:pPr>
      <w:r w:rsidRPr="002B5FFE">
        <w:t xml:space="preserve">IHE International hereby grants to each Member Organization, and to any other user of these documents, an irrevocable, worldwide, perpetual, royalty-free, nontransferable, nonexclusive, non-sublicensable license under its copyrights in any IHE </w:t>
      </w:r>
      <w:r w:rsidR="00D1584B" w:rsidRPr="002B5FFE">
        <w:t>profile</w:t>
      </w:r>
      <w:r w:rsidRPr="002B5FFE">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8E70224" w14:textId="77777777" w:rsidR="00DC6D6F" w:rsidRPr="002B5FFE" w:rsidRDefault="00DC6D6F" w:rsidP="00DC6D6F">
      <w:pPr>
        <w:pStyle w:val="BodyText"/>
      </w:pPr>
      <w:r w:rsidRPr="002B5FFE">
        <w:t>The licenses covered by this Copyright License are only to those copyrights owned or controlled by IHE International itself</w:t>
      </w:r>
      <w:r w:rsidR="00EF05FF" w:rsidRPr="002B5FFE">
        <w:t xml:space="preserve">. </w:t>
      </w:r>
      <w:r w:rsidRPr="002B5FFE">
        <w:t>If parts of the Technical Framework are included in products that also include materials owned or controlled by other parties, licenses to use those products are beyond the scope of this IHE document and would have to be obtained from that other party.</w:t>
      </w:r>
    </w:p>
    <w:p w14:paraId="1149E66A" w14:textId="77777777" w:rsidR="00DC6D6F" w:rsidRPr="002B5FFE" w:rsidRDefault="00DC6D6F" w:rsidP="009C2426">
      <w:pPr>
        <w:pStyle w:val="Heading3"/>
        <w:rPr>
          <w:noProof w:val="0"/>
        </w:rPr>
      </w:pPr>
      <w:bookmarkStart w:id="48" w:name="_Toc23947516"/>
      <w:r w:rsidRPr="002B5FFE">
        <w:rPr>
          <w:noProof w:val="0"/>
        </w:rPr>
        <w:lastRenderedPageBreak/>
        <w:t>Copyright of Base Standards</w:t>
      </w:r>
      <w:bookmarkEnd w:id="48"/>
    </w:p>
    <w:p w14:paraId="5B1920FC" w14:textId="77777777" w:rsidR="00DC6D6F" w:rsidRPr="002B5FFE" w:rsidRDefault="00DC6D6F" w:rsidP="00DC6D6F">
      <w:pPr>
        <w:pStyle w:val="BodyText"/>
      </w:pPr>
      <w:r w:rsidRPr="002B5FFE">
        <w:t xml:space="preserve">IHE </w:t>
      </w:r>
      <w:r w:rsidR="006456A4" w:rsidRPr="002B5FFE">
        <w:t>t</w:t>
      </w:r>
      <w:r w:rsidRPr="002B5FFE">
        <w:t xml:space="preserve">echnical </w:t>
      </w:r>
      <w:r w:rsidR="006456A4" w:rsidRPr="002B5FFE">
        <w:t>d</w:t>
      </w:r>
      <w:r w:rsidRPr="002B5FFE">
        <w:t>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6E135164" w14:textId="577D8FAA" w:rsidR="00DC6D6F" w:rsidRPr="002B5FFE" w:rsidRDefault="00DC6D6F" w:rsidP="00DC6D6F">
      <w:pPr>
        <w:pStyle w:val="BodyText"/>
      </w:pPr>
      <w:r w:rsidRPr="002B5FFE">
        <w:t xml:space="preserve">Health Level Seven has granted permission to IHE to reproduce tables from the </w:t>
      </w:r>
      <w:bookmarkStart w:id="49" w:name="OLE_LINK7"/>
      <w:r w:rsidR="00CF116E" w:rsidRPr="002B5FFE">
        <w:t>HL7</w:t>
      </w:r>
      <w:r w:rsidR="00CF116E" w:rsidRPr="002B5FFE">
        <w:rPr>
          <w:vertAlign w:val="superscript"/>
        </w:rPr>
        <w:t>®</w:t>
      </w:r>
      <w:r w:rsidR="00CF116E" w:rsidRPr="002B5FFE">
        <w:rPr>
          <w:rStyle w:val="FootnoteReference"/>
        </w:rPr>
        <w:footnoteReference w:id="1"/>
      </w:r>
      <w:r w:rsidRPr="002B5FFE">
        <w:t xml:space="preserve"> </w:t>
      </w:r>
      <w:bookmarkEnd w:id="49"/>
      <w:r w:rsidRPr="002B5FFE">
        <w:t xml:space="preserve">standard. The </w:t>
      </w:r>
      <w:r w:rsidR="00CF116E" w:rsidRPr="002B5FFE">
        <w:t>HL7</w:t>
      </w:r>
      <w:r w:rsidR="00D26A5D" w:rsidRPr="002B5FFE">
        <w:t xml:space="preserve"> </w:t>
      </w:r>
      <w:r w:rsidRPr="002B5FFE">
        <w:t>tables in this document are copyrighted by Health Level Seven. All rights reserved. Material drawn from these documents is credited where used.</w:t>
      </w:r>
    </w:p>
    <w:p w14:paraId="76264E1B" w14:textId="77777777" w:rsidR="00DC6D6F" w:rsidRPr="002B5FFE" w:rsidRDefault="00DC6D6F" w:rsidP="00782063">
      <w:pPr>
        <w:pStyle w:val="Heading2"/>
        <w:rPr>
          <w:noProof w:val="0"/>
        </w:rPr>
      </w:pPr>
      <w:bookmarkStart w:id="50" w:name="_Toc259700926"/>
      <w:bookmarkStart w:id="51" w:name="_Toc259701190"/>
      <w:bookmarkStart w:id="52" w:name="_Toc23947517"/>
      <w:r w:rsidRPr="002B5FFE">
        <w:rPr>
          <w:noProof w:val="0"/>
        </w:rPr>
        <w:t>Trademark</w:t>
      </w:r>
      <w:bookmarkEnd w:id="50"/>
      <w:bookmarkEnd w:id="51"/>
      <w:bookmarkEnd w:id="52"/>
    </w:p>
    <w:p w14:paraId="368F477D" w14:textId="77777777" w:rsidR="00DC6D6F" w:rsidRPr="002B5FFE" w:rsidRDefault="00DC6D6F" w:rsidP="00DC6D6F">
      <w:pPr>
        <w:pStyle w:val="BodyText"/>
      </w:pPr>
      <w:r w:rsidRPr="002B5FFE">
        <w:t>IHE</w:t>
      </w:r>
      <w:r w:rsidRPr="002B5FFE">
        <w:rPr>
          <w:vertAlign w:val="superscript"/>
        </w:rPr>
        <w:t>®</w:t>
      </w:r>
      <w:r w:rsidRPr="002B5FFE">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31B64C9F" w14:textId="77777777" w:rsidR="00470467" w:rsidRPr="002B5FFE" w:rsidRDefault="00470467" w:rsidP="00782063">
      <w:pPr>
        <w:pStyle w:val="Heading2"/>
        <w:rPr>
          <w:noProof w:val="0"/>
        </w:rPr>
      </w:pPr>
      <w:bookmarkStart w:id="53" w:name="_Toc23947518"/>
      <w:r w:rsidRPr="002B5FFE">
        <w:rPr>
          <w:noProof w:val="0"/>
        </w:rPr>
        <w:t>Disclaimer Regarding Patent Rights</w:t>
      </w:r>
      <w:bookmarkEnd w:id="53"/>
    </w:p>
    <w:p w14:paraId="39A62ACE" w14:textId="77777777" w:rsidR="00470467" w:rsidRPr="002B5FFE" w:rsidRDefault="00470467" w:rsidP="007B40B3">
      <w:pPr>
        <w:pStyle w:val="BodyText"/>
      </w:pPr>
      <w:r w:rsidRPr="002B5FFE">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4" w:history="1">
        <w:r w:rsidR="00D1584B" w:rsidRPr="002B5FFE">
          <w:rPr>
            <w:rStyle w:val="Hyperlink"/>
          </w:rPr>
          <w:t>http://www.ihe.net/Patent_Disclosure_Process</w:t>
        </w:r>
      </w:hyperlink>
      <w:r w:rsidRPr="002B5FFE">
        <w:t xml:space="preserve">. Please address questions about the patent disclosure process to the secretary of the IHE International Board: </w:t>
      </w:r>
      <w:hyperlink r:id="rId25" w:history="1">
        <w:r w:rsidRPr="002B5FFE">
          <w:rPr>
            <w:rStyle w:val="Hyperlink"/>
          </w:rPr>
          <w:t>secretary@ihe.net</w:t>
        </w:r>
      </w:hyperlink>
      <w:r w:rsidRPr="002B5FFE">
        <w:t>.</w:t>
      </w:r>
    </w:p>
    <w:p w14:paraId="36C4FFC5" w14:textId="77777777" w:rsidR="00C02E3F" w:rsidRPr="002B5FFE" w:rsidRDefault="00841F61" w:rsidP="00C02E3F">
      <w:pPr>
        <w:pStyle w:val="Heading2"/>
        <w:rPr>
          <w:noProof w:val="0"/>
        </w:rPr>
      </w:pPr>
      <w:r w:rsidRPr="002B5FFE">
        <w:rPr>
          <w:noProof w:val="0"/>
        </w:rPr>
        <w:t xml:space="preserve"> </w:t>
      </w:r>
      <w:bookmarkStart w:id="54" w:name="_Toc23947519"/>
      <w:r w:rsidR="00C02E3F" w:rsidRPr="002B5FFE">
        <w:rPr>
          <w:noProof w:val="0"/>
        </w:rPr>
        <w:t>History of Document Changes</w:t>
      </w:r>
      <w:bookmarkEnd w:id="54"/>
    </w:p>
    <w:p w14:paraId="3E9507BA" w14:textId="77777777" w:rsidR="00C02E3F" w:rsidRPr="002B5FFE" w:rsidRDefault="00C02E3F" w:rsidP="00C02E3F">
      <w:pPr>
        <w:pStyle w:val="BodyText"/>
      </w:pPr>
      <w:r w:rsidRPr="002B5FFE">
        <w:t>This section provides a brief summary of changes and additions to this document.</w:t>
      </w:r>
    </w:p>
    <w:p w14:paraId="76563845" w14:textId="77777777" w:rsidR="00856C89" w:rsidRPr="002B5FFE" w:rsidRDefault="00856C89" w:rsidP="00856C8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431"/>
        <w:gridCol w:w="6598"/>
      </w:tblGrid>
      <w:tr w:rsidR="00C02E3F" w:rsidRPr="002B5FFE" w14:paraId="5A201DA4" w14:textId="77777777" w:rsidTr="00AB193C">
        <w:trPr>
          <w:cantSplit/>
          <w:tblHeader/>
        </w:trPr>
        <w:tc>
          <w:tcPr>
            <w:tcW w:w="1342" w:type="dxa"/>
            <w:shd w:val="clear" w:color="auto" w:fill="D9D9D9"/>
          </w:tcPr>
          <w:p w14:paraId="64B996C4" w14:textId="77777777" w:rsidR="00C02E3F" w:rsidRPr="002B5FFE" w:rsidRDefault="00C02E3F" w:rsidP="00BF3C0E">
            <w:pPr>
              <w:pStyle w:val="TableEntryHeader"/>
            </w:pPr>
            <w:r w:rsidRPr="002B5FFE">
              <w:lastRenderedPageBreak/>
              <w:t>Date</w:t>
            </w:r>
          </w:p>
        </w:tc>
        <w:tc>
          <w:tcPr>
            <w:tcW w:w="1435" w:type="dxa"/>
            <w:shd w:val="clear" w:color="auto" w:fill="D9D9D9"/>
          </w:tcPr>
          <w:p w14:paraId="3ED9C607" w14:textId="77777777" w:rsidR="00C02E3F" w:rsidRPr="002B5FFE" w:rsidRDefault="00C02E3F" w:rsidP="00BF3C0E">
            <w:pPr>
              <w:pStyle w:val="TableEntryHeader"/>
            </w:pPr>
            <w:r w:rsidRPr="002B5FFE">
              <w:t>Document Revision</w:t>
            </w:r>
          </w:p>
        </w:tc>
        <w:tc>
          <w:tcPr>
            <w:tcW w:w="6799" w:type="dxa"/>
            <w:shd w:val="clear" w:color="auto" w:fill="D9D9D9"/>
          </w:tcPr>
          <w:p w14:paraId="438ED8CE" w14:textId="77777777" w:rsidR="00C02E3F" w:rsidRPr="002B5FFE" w:rsidRDefault="00C02E3F" w:rsidP="00BF3C0E">
            <w:pPr>
              <w:pStyle w:val="TableEntryHeader"/>
            </w:pPr>
            <w:r w:rsidRPr="002B5FFE">
              <w:t>Change Summary</w:t>
            </w:r>
          </w:p>
        </w:tc>
      </w:tr>
      <w:tr w:rsidR="00C02E3F" w:rsidRPr="002B5FFE" w14:paraId="38BBF736" w14:textId="77777777" w:rsidTr="001C5B41">
        <w:tc>
          <w:tcPr>
            <w:tcW w:w="1342" w:type="dxa"/>
            <w:shd w:val="clear" w:color="auto" w:fill="auto"/>
          </w:tcPr>
          <w:p w14:paraId="1D1E0F5F" w14:textId="77777777" w:rsidR="00C02E3F" w:rsidRPr="002B5FFE" w:rsidRDefault="001032C6" w:rsidP="001C5B41">
            <w:pPr>
              <w:pStyle w:val="TableEntry"/>
            </w:pPr>
            <w:r w:rsidRPr="002B5FFE">
              <w:t>2014-1</w:t>
            </w:r>
            <w:r w:rsidR="001C5B41" w:rsidRPr="002B5FFE">
              <w:t>1</w:t>
            </w:r>
            <w:r w:rsidRPr="002B5FFE">
              <w:t>-</w:t>
            </w:r>
            <w:r w:rsidR="001C5B41" w:rsidRPr="002B5FFE">
              <w:t>04</w:t>
            </w:r>
          </w:p>
        </w:tc>
        <w:tc>
          <w:tcPr>
            <w:tcW w:w="1435" w:type="dxa"/>
            <w:shd w:val="clear" w:color="auto" w:fill="auto"/>
          </w:tcPr>
          <w:p w14:paraId="25406D7B" w14:textId="77777777" w:rsidR="00C02E3F" w:rsidRPr="002B5FFE" w:rsidRDefault="001032C6" w:rsidP="00BF3C0E">
            <w:pPr>
              <w:pStyle w:val="TableEntry"/>
            </w:pPr>
            <w:r w:rsidRPr="002B5FFE">
              <w:t>4.0</w:t>
            </w:r>
          </w:p>
        </w:tc>
        <w:tc>
          <w:tcPr>
            <w:tcW w:w="6799" w:type="dxa"/>
            <w:shd w:val="clear" w:color="auto" w:fill="auto"/>
          </w:tcPr>
          <w:p w14:paraId="33B4C37A" w14:textId="3CEEF43D" w:rsidR="00C02E3F" w:rsidRPr="002B5FFE" w:rsidRDefault="004066C9" w:rsidP="003D7EC4">
            <w:pPr>
              <w:pStyle w:val="TableEntry"/>
            </w:pPr>
            <w:r w:rsidRPr="002B5FFE">
              <w:t xml:space="preserve">Added Alert Consumer to Alert Communication Management </w:t>
            </w:r>
            <w:r w:rsidR="00552C0F" w:rsidRPr="002B5FFE">
              <w:t>Profile</w:t>
            </w:r>
            <w:r w:rsidRPr="002B5FFE">
              <w:t>.</w:t>
            </w:r>
            <w:r w:rsidR="00DD103C" w:rsidRPr="002B5FFE">
              <w:t xml:space="preserve"> Rearranged material to conform to current template for Technical Framework Volume 1.</w:t>
            </w:r>
          </w:p>
        </w:tc>
      </w:tr>
      <w:tr w:rsidR="00C02E3F" w:rsidRPr="002B5FFE" w14:paraId="78545893" w14:textId="77777777" w:rsidTr="001C5B41">
        <w:tc>
          <w:tcPr>
            <w:tcW w:w="1342" w:type="dxa"/>
            <w:shd w:val="clear" w:color="auto" w:fill="auto"/>
          </w:tcPr>
          <w:p w14:paraId="1E07AEEE" w14:textId="77777777" w:rsidR="00C02E3F" w:rsidRPr="002B5FFE" w:rsidRDefault="00DA2834" w:rsidP="00465F0E">
            <w:pPr>
              <w:pStyle w:val="TableEntry"/>
            </w:pPr>
            <w:r w:rsidRPr="002B5FFE">
              <w:t>2015-</w:t>
            </w:r>
            <w:r w:rsidR="005E6ACD" w:rsidRPr="002B5FFE">
              <w:t>10-14</w:t>
            </w:r>
          </w:p>
        </w:tc>
        <w:tc>
          <w:tcPr>
            <w:tcW w:w="1435" w:type="dxa"/>
            <w:shd w:val="clear" w:color="auto" w:fill="auto"/>
          </w:tcPr>
          <w:p w14:paraId="27CEB1E9" w14:textId="77777777" w:rsidR="00C02E3F" w:rsidRPr="002B5FFE" w:rsidRDefault="00DA2834" w:rsidP="00BF3C0E">
            <w:pPr>
              <w:pStyle w:val="TableEntry"/>
            </w:pPr>
            <w:r w:rsidRPr="002B5FFE">
              <w:t>5.0</w:t>
            </w:r>
          </w:p>
        </w:tc>
        <w:tc>
          <w:tcPr>
            <w:tcW w:w="6799" w:type="dxa"/>
            <w:shd w:val="clear" w:color="auto" w:fill="auto"/>
          </w:tcPr>
          <w:p w14:paraId="3F8BFC21" w14:textId="77777777" w:rsidR="00C02E3F" w:rsidRPr="002B5FFE" w:rsidRDefault="00DA2834" w:rsidP="00BF3C0E">
            <w:pPr>
              <w:pStyle w:val="TableEntry"/>
            </w:pPr>
            <w:r w:rsidRPr="002B5FFE">
              <w:t xml:space="preserve">Updated ACM </w:t>
            </w:r>
            <w:r w:rsidR="00552C0F" w:rsidRPr="002B5FFE">
              <w:t>Profile</w:t>
            </w:r>
            <w:r w:rsidRPr="002B5FFE">
              <w:t xml:space="preserve"> with approved CPs and housekeeping corrections.</w:t>
            </w:r>
          </w:p>
        </w:tc>
      </w:tr>
      <w:tr w:rsidR="00C02E3F" w:rsidRPr="002B5FFE" w14:paraId="534EB877" w14:textId="77777777" w:rsidTr="001C5B41">
        <w:tc>
          <w:tcPr>
            <w:tcW w:w="1342" w:type="dxa"/>
            <w:shd w:val="clear" w:color="auto" w:fill="auto"/>
          </w:tcPr>
          <w:p w14:paraId="56D6F065" w14:textId="54B72ADD" w:rsidR="00C02E3F" w:rsidRPr="002B5FFE" w:rsidRDefault="003D7EC4">
            <w:pPr>
              <w:pStyle w:val="TableEntry"/>
            </w:pPr>
            <w:r w:rsidRPr="002B5FFE">
              <w:t>2016-1</w:t>
            </w:r>
            <w:r w:rsidR="00CE38B7" w:rsidRPr="002B5FFE">
              <w:t>1-09</w:t>
            </w:r>
          </w:p>
        </w:tc>
        <w:tc>
          <w:tcPr>
            <w:tcW w:w="1435" w:type="dxa"/>
            <w:shd w:val="clear" w:color="auto" w:fill="auto"/>
          </w:tcPr>
          <w:p w14:paraId="0ED1293D" w14:textId="77777777" w:rsidR="00C02E3F" w:rsidRPr="002B5FFE" w:rsidRDefault="003D7EC4" w:rsidP="00BF3C0E">
            <w:pPr>
              <w:pStyle w:val="TableEntry"/>
            </w:pPr>
            <w:r w:rsidRPr="002B5FFE">
              <w:t>6.0</w:t>
            </w:r>
          </w:p>
        </w:tc>
        <w:tc>
          <w:tcPr>
            <w:tcW w:w="6799" w:type="dxa"/>
            <w:shd w:val="clear" w:color="auto" w:fill="auto"/>
          </w:tcPr>
          <w:p w14:paraId="0927B4C6" w14:textId="4312AE80" w:rsidR="00C02E3F" w:rsidRPr="002B5FFE" w:rsidRDefault="00D13A43" w:rsidP="00BF3C0E">
            <w:pPr>
              <w:pStyle w:val="TableEntry"/>
            </w:pPr>
            <w:r w:rsidRPr="002B5FFE">
              <w:t xml:space="preserve">Added cross-reference to ITI mACM </w:t>
            </w:r>
            <w:r w:rsidR="006E0330">
              <w:t>Profile</w:t>
            </w:r>
          </w:p>
        </w:tc>
      </w:tr>
      <w:tr w:rsidR="00DE6F27" w:rsidRPr="002B5FFE" w14:paraId="0FC2243D" w14:textId="77777777" w:rsidTr="001C5B41">
        <w:tc>
          <w:tcPr>
            <w:tcW w:w="1342" w:type="dxa"/>
            <w:shd w:val="clear" w:color="auto" w:fill="auto"/>
          </w:tcPr>
          <w:p w14:paraId="42004094" w14:textId="3EBD40D0" w:rsidR="00DE6F27" w:rsidRPr="002B5FFE" w:rsidRDefault="00DE6F27">
            <w:pPr>
              <w:pStyle w:val="TableEntry"/>
            </w:pPr>
            <w:r w:rsidRPr="002B5FFE">
              <w:t>2017-</w:t>
            </w:r>
            <w:r w:rsidR="006E0330">
              <w:t>11-</w:t>
            </w:r>
            <w:r w:rsidR="00501297">
              <w:t>09</w:t>
            </w:r>
          </w:p>
        </w:tc>
        <w:tc>
          <w:tcPr>
            <w:tcW w:w="1435" w:type="dxa"/>
            <w:shd w:val="clear" w:color="auto" w:fill="auto"/>
          </w:tcPr>
          <w:p w14:paraId="1EBA558B" w14:textId="6A669775" w:rsidR="00DE6F27" w:rsidRPr="002B5FFE" w:rsidRDefault="00DE6F27" w:rsidP="00BF3C0E">
            <w:pPr>
              <w:pStyle w:val="TableEntry"/>
            </w:pPr>
            <w:r w:rsidRPr="002B5FFE">
              <w:t>7.0</w:t>
            </w:r>
          </w:p>
        </w:tc>
        <w:tc>
          <w:tcPr>
            <w:tcW w:w="6799" w:type="dxa"/>
            <w:shd w:val="clear" w:color="auto" w:fill="auto"/>
          </w:tcPr>
          <w:p w14:paraId="6D707EEC" w14:textId="3C6D6093" w:rsidR="00DE6F27" w:rsidRPr="002B5FFE" w:rsidRDefault="00DE6F27" w:rsidP="0047042A">
            <w:pPr>
              <w:pStyle w:val="TableEntry"/>
            </w:pPr>
            <w:r w:rsidRPr="002B5FFE">
              <w:t xml:space="preserve">Updated ACM </w:t>
            </w:r>
            <w:r w:rsidR="006E0330">
              <w:t>P</w:t>
            </w:r>
            <w:r w:rsidRPr="002B5FFE">
              <w:t xml:space="preserve">rofile for CP 132 ACM Use Case A6 to indicate that the Alert Consumer (ACon) </w:t>
            </w:r>
            <w:r w:rsidR="006E0330">
              <w:t>A</w:t>
            </w:r>
            <w:r w:rsidRPr="002B5FFE">
              <w:t>ctor is an additional recipient and that the decision to log only is implementation specific.</w:t>
            </w:r>
          </w:p>
        </w:tc>
      </w:tr>
      <w:tr w:rsidR="00495030" w:rsidRPr="002B5FFE" w14:paraId="36BAF7E7" w14:textId="77777777" w:rsidTr="001C5B41">
        <w:tc>
          <w:tcPr>
            <w:tcW w:w="1342" w:type="dxa"/>
            <w:shd w:val="clear" w:color="auto" w:fill="auto"/>
          </w:tcPr>
          <w:p w14:paraId="43D59E1D" w14:textId="6DF90D3A" w:rsidR="00495030" w:rsidRPr="002B5FFE" w:rsidRDefault="00495030">
            <w:pPr>
              <w:pStyle w:val="TableEntry"/>
            </w:pPr>
            <w:r>
              <w:t>2018-10-</w:t>
            </w:r>
            <w:r w:rsidR="00300293">
              <w:t>23</w:t>
            </w:r>
          </w:p>
        </w:tc>
        <w:tc>
          <w:tcPr>
            <w:tcW w:w="1435" w:type="dxa"/>
            <w:shd w:val="clear" w:color="auto" w:fill="auto"/>
          </w:tcPr>
          <w:p w14:paraId="751F948D" w14:textId="59153D1A" w:rsidR="00495030" w:rsidRPr="002B5FFE" w:rsidRDefault="00495030" w:rsidP="00BF3C0E">
            <w:pPr>
              <w:pStyle w:val="TableEntry"/>
            </w:pPr>
            <w:r>
              <w:t>8.0</w:t>
            </w:r>
          </w:p>
        </w:tc>
        <w:tc>
          <w:tcPr>
            <w:tcW w:w="6799" w:type="dxa"/>
            <w:shd w:val="clear" w:color="auto" w:fill="auto"/>
          </w:tcPr>
          <w:p w14:paraId="5792D324" w14:textId="2CDC6C6E" w:rsidR="00A74EB7" w:rsidRPr="002B5FFE" w:rsidRDefault="00495030" w:rsidP="00A74EB7">
            <w:pPr>
              <w:pStyle w:val="TableEntry"/>
            </w:pPr>
            <w:r>
              <w:t>Updated</w:t>
            </w:r>
            <w:r w:rsidR="00300293">
              <w:t xml:space="preserve"> some wording in Section 1 and </w:t>
            </w:r>
            <w:r>
              <w:t xml:space="preserve">links to the General </w:t>
            </w:r>
            <w:r w:rsidR="00C30613">
              <w:t>Introduction and associated a</w:t>
            </w:r>
            <w:r>
              <w:t>ppendi</w:t>
            </w:r>
            <w:r w:rsidR="00C30613">
              <w:t>ces</w:t>
            </w:r>
            <w:r w:rsidR="00300293">
              <w:t>.</w:t>
            </w:r>
          </w:p>
        </w:tc>
      </w:tr>
      <w:tr w:rsidR="00A74EB7" w:rsidRPr="002B5FFE" w14:paraId="31470739" w14:textId="77777777" w:rsidTr="001C5B41">
        <w:tc>
          <w:tcPr>
            <w:tcW w:w="1342" w:type="dxa"/>
            <w:shd w:val="clear" w:color="auto" w:fill="auto"/>
          </w:tcPr>
          <w:p w14:paraId="1D234D8B" w14:textId="58D80F8A" w:rsidR="00A74EB7" w:rsidRDefault="00A74EB7">
            <w:pPr>
              <w:pStyle w:val="TableEntry"/>
            </w:pPr>
            <w:r>
              <w:t>2019-11-05</w:t>
            </w:r>
          </w:p>
        </w:tc>
        <w:tc>
          <w:tcPr>
            <w:tcW w:w="1435" w:type="dxa"/>
            <w:shd w:val="clear" w:color="auto" w:fill="auto"/>
          </w:tcPr>
          <w:p w14:paraId="6E629041" w14:textId="67E37540" w:rsidR="00A74EB7" w:rsidRDefault="00A74EB7" w:rsidP="00BF3C0E">
            <w:pPr>
              <w:pStyle w:val="TableEntry"/>
            </w:pPr>
            <w:r>
              <w:t>9.0</w:t>
            </w:r>
          </w:p>
        </w:tc>
        <w:tc>
          <w:tcPr>
            <w:tcW w:w="6799" w:type="dxa"/>
            <w:shd w:val="clear" w:color="auto" w:fill="auto"/>
          </w:tcPr>
          <w:p w14:paraId="1FE72179" w14:textId="77777777" w:rsidR="00A74EB7" w:rsidRDefault="00A74EB7" w:rsidP="00A74EB7">
            <w:pPr>
              <w:pStyle w:val="TableEntry"/>
            </w:pPr>
            <w:bookmarkStart w:id="55" w:name="_Hlk23947831"/>
            <w:r>
              <w:t>Infusion Pump Event Communication (IPEC)</w:t>
            </w:r>
            <w:bookmarkEnd w:id="55"/>
            <w:r w:rsidR="0087052E">
              <w:t xml:space="preserve"> has been accepted by IHE PCD </w:t>
            </w:r>
            <w:r w:rsidR="0087052E" w:rsidRPr="0087052E">
              <w:t>T</w:t>
            </w:r>
            <w:r w:rsidR="0087052E">
              <w:t>echnical and Planning Committees for Final Text status, therefore Section 7 Infusion Pump Event Communication (IPEC) has been added to this Technical Framework document</w:t>
            </w:r>
          </w:p>
          <w:p w14:paraId="564507BF" w14:textId="47B9A982" w:rsidR="0087052E" w:rsidRDefault="004448AE" w:rsidP="00A74EB7">
            <w:pPr>
              <w:pStyle w:val="TableEntry"/>
            </w:pPr>
            <w:r>
              <w:t>Volume 1 changes in a</w:t>
            </w:r>
            <w:r w:rsidR="0087052E">
              <w:t>ccepted Change Proposals 139-146</w:t>
            </w:r>
            <w:r>
              <w:t xml:space="preserve"> have been applied, specifically PIV extensions for bolus and multistep in CP 139. Other CPs did not affect Volume 1 material.</w:t>
            </w:r>
          </w:p>
        </w:tc>
      </w:tr>
    </w:tbl>
    <w:p w14:paraId="0E079157" w14:textId="77777777" w:rsidR="00C2733D" w:rsidRPr="002B5FFE" w:rsidRDefault="00C444FE">
      <w:pPr>
        <w:pStyle w:val="Heading1"/>
        <w:tabs>
          <w:tab w:val="left" w:pos="432"/>
        </w:tabs>
        <w:rPr>
          <w:noProof w:val="0"/>
        </w:rPr>
      </w:pPr>
      <w:bookmarkStart w:id="56" w:name="_Toc387830140"/>
      <w:bookmarkStart w:id="57" w:name="_Toc387830279"/>
      <w:bookmarkStart w:id="58" w:name="_Toc388005527"/>
      <w:bookmarkStart w:id="59" w:name="_Toc210747702"/>
      <w:bookmarkStart w:id="60" w:name="_Toc214425592"/>
      <w:bookmarkStart w:id="61" w:name="_Toc23947520"/>
      <w:bookmarkEnd w:id="46"/>
      <w:bookmarkEnd w:id="47"/>
      <w:bookmarkEnd w:id="56"/>
      <w:bookmarkEnd w:id="57"/>
      <w:bookmarkEnd w:id="58"/>
      <w:r w:rsidRPr="002B5FFE">
        <w:rPr>
          <w:noProof w:val="0"/>
        </w:rPr>
        <w:lastRenderedPageBreak/>
        <w:t>Patient Care Device</w:t>
      </w:r>
      <w:r w:rsidR="00C2733D" w:rsidRPr="002B5FFE">
        <w:rPr>
          <w:noProof w:val="0"/>
        </w:rPr>
        <w:t xml:space="preserve"> Integration Profiles</w:t>
      </w:r>
      <w:bookmarkEnd w:id="59"/>
      <w:bookmarkEnd w:id="60"/>
      <w:bookmarkEnd w:id="61"/>
    </w:p>
    <w:p w14:paraId="535F5D7E" w14:textId="77777777" w:rsidR="00EA094E" w:rsidRPr="002B5FFE" w:rsidRDefault="00C2733D">
      <w:pPr>
        <w:pStyle w:val="BodyText"/>
      </w:pPr>
      <w:r w:rsidRPr="002B5FFE">
        <w:t>IHE In</w:t>
      </w:r>
      <w:r w:rsidR="00F81295" w:rsidRPr="002B5FFE">
        <w:t>tegration Profiles</w:t>
      </w:r>
      <w:r w:rsidRPr="002B5FFE">
        <w:t xml:space="preserve">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w:t>
      </w:r>
      <w:r w:rsidR="00C444FE" w:rsidRPr="002B5FFE">
        <w:t>Patient Care Device</w:t>
      </w:r>
      <w:r w:rsidRPr="002B5FFE">
        <w:t xml:space="preserve"> Technical Framework.</w:t>
      </w:r>
    </w:p>
    <w:p w14:paraId="0C928F08" w14:textId="56E45BF3" w:rsidR="00F67A2C" w:rsidRPr="002B5FFE" w:rsidRDefault="00D1584B">
      <w:pPr>
        <w:pStyle w:val="BodyText"/>
      </w:pPr>
      <w:r w:rsidRPr="002B5FFE">
        <w:t xml:space="preserve">IHE </w:t>
      </w:r>
      <w:r w:rsidR="00C2733D" w:rsidRPr="002B5FFE">
        <w:t xml:space="preserve">Integration </w:t>
      </w:r>
      <w:r w:rsidRPr="002B5FFE">
        <w:t>P</w:t>
      </w:r>
      <w:r w:rsidR="00C2733D" w:rsidRPr="002B5FFE">
        <w:t xml:space="preserve">rofiles are defined in terms of IHE </w:t>
      </w:r>
      <w:r w:rsidRPr="002B5FFE">
        <w:t>a</w:t>
      </w:r>
      <w:r w:rsidR="00F67A2C" w:rsidRPr="002B5FFE">
        <w:t>ctors</w:t>
      </w:r>
      <w:r w:rsidR="009252D1" w:rsidRPr="002B5FFE">
        <w:t xml:space="preserve"> (defined in Volume 1)</w:t>
      </w:r>
      <w:r w:rsidR="00F67A2C" w:rsidRPr="002B5FFE">
        <w:t>,</w:t>
      </w:r>
      <w:r w:rsidR="00C02E3F" w:rsidRPr="002B5FFE">
        <w:t xml:space="preserve"> t</w:t>
      </w:r>
      <w:r w:rsidR="00F81295" w:rsidRPr="002B5FFE">
        <w:t>ransactions</w:t>
      </w:r>
      <w:r w:rsidR="009252D1" w:rsidRPr="002B5FFE">
        <w:t xml:space="preserve"> (defined in Volume 2)</w:t>
      </w:r>
      <w:r w:rsidR="00C02E3F" w:rsidRPr="002B5FFE">
        <w:t>, and content m</w:t>
      </w:r>
      <w:r w:rsidR="00F67A2C" w:rsidRPr="002B5FFE">
        <w:t>odules</w:t>
      </w:r>
      <w:r w:rsidR="009252D1" w:rsidRPr="002B5FFE">
        <w:t xml:space="preserve"> (defined in Volume 3)</w:t>
      </w:r>
      <w:r w:rsidR="00EF05FF" w:rsidRPr="002B5FFE">
        <w:t xml:space="preserve">. </w:t>
      </w:r>
      <w:r w:rsidR="00F81295" w:rsidRPr="002B5FFE">
        <w:t>Actors</w:t>
      </w:r>
      <w:r w:rsidR="00C2733D" w:rsidRPr="002B5FFE">
        <w:t xml:space="preserve"> are information systems or components of information systems that produce, manage, or act on information associated with clinical and operational activities in </w:t>
      </w:r>
      <w:r w:rsidR="002E06C7" w:rsidRPr="002B5FFE">
        <w:t>healthcare</w:t>
      </w:r>
      <w:r w:rsidR="00C2733D" w:rsidRPr="002B5FFE">
        <w:t>. Transactions are interactions between actors that communicate the required information through standards-based messages.</w:t>
      </w:r>
      <w:r w:rsidR="00C02E3F" w:rsidRPr="002B5FFE">
        <w:t xml:space="preserve"> Content m</w:t>
      </w:r>
      <w:r w:rsidR="00F67A2C" w:rsidRPr="002B5FFE">
        <w:t xml:space="preserve">odules </w:t>
      </w:r>
      <w:r w:rsidR="00330BA3" w:rsidRPr="002B5FFE">
        <w:t xml:space="preserve">define how the content used in a </w:t>
      </w:r>
      <w:r w:rsidR="00F67A2C" w:rsidRPr="002B5FFE">
        <w:t>transaction</w:t>
      </w:r>
      <w:r w:rsidR="00330BA3" w:rsidRPr="002B5FFE">
        <w:t xml:space="preserve"> is structured</w:t>
      </w:r>
      <w:r w:rsidR="00EF05FF" w:rsidRPr="002B5FFE">
        <w:t xml:space="preserve">. </w:t>
      </w:r>
      <w:r w:rsidR="00F67A2C" w:rsidRPr="002B5FFE">
        <w:t>A content module is specified to be independent of the transaction in which it appears.</w:t>
      </w:r>
    </w:p>
    <w:p w14:paraId="6D85DABA" w14:textId="77777777" w:rsidR="00C2733D" w:rsidRPr="002B5FFE" w:rsidRDefault="00C2733D">
      <w:pPr>
        <w:pStyle w:val="BodyText"/>
      </w:pPr>
      <w:r w:rsidRPr="002B5FFE">
        <w:t xml:space="preserve">Vendor products support an Integration Profile by implementing the appropriate actor(s) and transactions. A given product may implement more than one actor and more than one integration profile. </w:t>
      </w:r>
    </w:p>
    <w:p w14:paraId="432513F2" w14:textId="77777777" w:rsidR="00EA094E" w:rsidRPr="002B5FFE" w:rsidRDefault="00EA094E">
      <w:pPr>
        <w:pStyle w:val="BodyText"/>
      </w:pPr>
      <w:r w:rsidRPr="002B5FFE">
        <w:t xml:space="preserve">IHE </w:t>
      </w:r>
      <w:r w:rsidR="00D1584B" w:rsidRPr="002B5FFE">
        <w:t>profile</w:t>
      </w:r>
      <w:r w:rsidRPr="002B5FFE">
        <w:t xml:space="preserve">s which have reached the status of </w:t>
      </w:r>
      <w:r w:rsidRPr="002B5FFE">
        <w:rPr>
          <w:i/>
        </w:rPr>
        <w:t>Final Text</w:t>
      </w:r>
      <w:r w:rsidRPr="002B5FFE">
        <w:t xml:space="preserve"> are published as part of the domain’s Technical Framework Volumes 1-4</w:t>
      </w:r>
      <w:r w:rsidR="00EF05FF" w:rsidRPr="002B5FFE">
        <w:t xml:space="preserve">. </w:t>
      </w:r>
      <w:r w:rsidRPr="002B5FFE">
        <w:t xml:space="preserve">Prior to Final Text status, IHE </w:t>
      </w:r>
      <w:r w:rsidR="00D1584B" w:rsidRPr="002B5FFE">
        <w:t>p</w:t>
      </w:r>
      <w:r w:rsidRPr="002B5FFE">
        <w:t xml:space="preserve">rofiles are published independently as </w:t>
      </w:r>
      <w:r w:rsidRPr="002B5FFE">
        <w:rPr>
          <w:i/>
        </w:rPr>
        <w:t>Profile Supplements</w:t>
      </w:r>
      <w:r w:rsidRPr="002B5FFE">
        <w:t xml:space="preserve"> </w:t>
      </w:r>
      <w:r w:rsidR="00312F00" w:rsidRPr="002B5FFE">
        <w:t xml:space="preserve">with the status </w:t>
      </w:r>
      <w:r w:rsidR="00104B89" w:rsidRPr="002B5FFE">
        <w:t xml:space="preserve">of </w:t>
      </w:r>
      <w:r w:rsidR="00104B89" w:rsidRPr="002B5FFE">
        <w:rPr>
          <w:i/>
        </w:rPr>
        <w:t>Public</w:t>
      </w:r>
      <w:r w:rsidRPr="002B5FFE">
        <w:rPr>
          <w:i/>
        </w:rPr>
        <w:t xml:space="preserve"> Comment</w:t>
      </w:r>
      <w:r w:rsidRPr="002B5FFE">
        <w:t xml:space="preserve"> or </w:t>
      </w:r>
      <w:r w:rsidRPr="002B5FFE">
        <w:rPr>
          <w:i/>
        </w:rPr>
        <w:t>Trial Implementation</w:t>
      </w:r>
      <w:r w:rsidRPr="002B5FFE">
        <w:t>.</w:t>
      </w:r>
    </w:p>
    <w:p w14:paraId="007B06DB" w14:textId="188FC684" w:rsidR="00BC62D5" w:rsidRPr="002B5FFE" w:rsidRDefault="00BC62D5">
      <w:pPr>
        <w:pStyle w:val="BodyText"/>
      </w:pPr>
      <w:r w:rsidRPr="002B5FFE">
        <w:t xml:space="preserve">For a list and short description </w:t>
      </w:r>
      <w:r w:rsidR="00104B89" w:rsidRPr="002B5FFE">
        <w:t xml:space="preserve">of </w:t>
      </w:r>
      <w:r w:rsidR="00C444FE" w:rsidRPr="002B5FFE">
        <w:t>Patient Care Device</w:t>
      </w:r>
      <w:r w:rsidRPr="002B5FFE">
        <w:t xml:space="preserve"> profiles, </w:t>
      </w:r>
      <w:r w:rsidR="00746A5E" w:rsidRPr="002B5FFE">
        <w:t xml:space="preserve">see </w:t>
      </w:r>
      <w:hyperlink r:id="rId26" w:history="1">
        <w:r w:rsidR="001032C6" w:rsidRPr="002B5FFE">
          <w:rPr>
            <w:rStyle w:val="Hyperlink"/>
          </w:rPr>
          <w:t>http://wiki.ihe.net/index.php?title=Profiles#IHE_Patient_Care_Device_Profiles</w:t>
        </w:r>
      </w:hyperlink>
      <w:r w:rsidR="00104B89" w:rsidRPr="002B5FFE">
        <w:t>. The</w:t>
      </w:r>
      <w:r w:rsidRPr="002B5FFE">
        <w:t xml:space="preserve"> list includes all of the profiles in this document </w:t>
      </w:r>
      <w:r w:rsidR="006456A4" w:rsidRPr="002B5FFE">
        <w:t xml:space="preserve">(Final Text) </w:t>
      </w:r>
      <w:r w:rsidRPr="002B5FFE">
        <w:t>and may include profiles in the Trial Implementation stage.</w:t>
      </w:r>
    </w:p>
    <w:p w14:paraId="0AC2AE2B" w14:textId="77777777" w:rsidR="00C2733D" w:rsidRPr="002B5FFE" w:rsidRDefault="00647C09">
      <w:pPr>
        <w:pStyle w:val="Heading2"/>
        <w:tabs>
          <w:tab w:val="left" w:pos="576"/>
        </w:tabs>
        <w:rPr>
          <w:noProof w:val="0"/>
        </w:rPr>
      </w:pPr>
      <w:bookmarkStart w:id="62" w:name="_Toc401664036"/>
      <w:bookmarkStart w:id="63" w:name="_Toc401665121"/>
      <w:bookmarkStart w:id="64" w:name="_Toc401670119"/>
      <w:bookmarkStart w:id="65" w:name="_Toc401664038"/>
      <w:bookmarkStart w:id="66" w:name="_Toc401665123"/>
      <w:bookmarkStart w:id="67" w:name="_Toc401670121"/>
      <w:bookmarkStart w:id="68" w:name="_Toc401664039"/>
      <w:bookmarkStart w:id="69" w:name="_Toc401665124"/>
      <w:bookmarkStart w:id="70" w:name="_Toc401670122"/>
      <w:bookmarkStart w:id="71" w:name="_Toc401664040"/>
      <w:bookmarkStart w:id="72" w:name="_Toc401665125"/>
      <w:bookmarkStart w:id="73" w:name="_Toc401670123"/>
      <w:bookmarkStart w:id="74" w:name="_1185116929"/>
      <w:bookmarkStart w:id="75" w:name="_Toc401664041"/>
      <w:bookmarkStart w:id="76" w:name="_Toc401665126"/>
      <w:bookmarkStart w:id="77" w:name="_Toc401670124"/>
      <w:bookmarkStart w:id="78" w:name="_Toc401664042"/>
      <w:bookmarkStart w:id="79" w:name="_Toc401665127"/>
      <w:bookmarkStart w:id="80" w:name="_Toc401670125"/>
      <w:bookmarkStart w:id="81" w:name="_Toc2394752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2B5FFE">
        <w:rPr>
          <w:noProof w:val="0"/>
        </w:rPr>
        <w:t>Required Actor Groupings and Bindings</w:t>
      </w:r>
      <w:bookmarkEnd w:id="81"/>
    </w:p>
    <w:p w14:paraId="69A05A59" w14:textId="77777777" w:rsidR="00C01622" w:rsidRPr="002B5FFE" w:rsidRDefault="00C01622">
      <w:pPr>
        <w:pStyle w:val="BodyText"/>
      </w:pPr>
      <w:r w:rsidRPr="002B5FFE">
        <w:t xml:space="preserve">The IHE Technical Framework relies on the concepts of </w:t>
      </w:r>
      <w:r w:rsidR="009F5C55" w:rsidRPr="002B5FFE">
        <w:rPr>
          <w:i/>
        </w:rPr>
        <w:t>r</w:t>
      </w:r>
      <w:r w:rsidR="00647C09" w:rsidRPr="002B5FFE">
        <w:rPr>
          <w:i/>
        </w:rPr>
        <w:t>eq</w:t>
      </w:r>
      <w:r w:rsidR="009F5C55" w:rsidRPr="002B5FFE">
        <w:rPr>
          <w:i/>
        </w:rPr>
        <w:t>uired a</w:t>
      </w:r>
      <w:r w:rsidR="00647C09" w:rsidRPr="002B5FFE">
        <w:rPr>
          <w:i/>
        </w:rPr>
        <w:t xml:space="preserve">ctor </w:t>
      </w:r>
      <w:r w:rsidR="009F5C55" w:rsidRPr="002B5FFE">
        <w:rPr>
          <w:i/>
        </w:rPr>
        <w:t>groupings</w:t>
      </w:r>
      <w:r w:rsidR="009F5C55" w:rsidRPr="002B5FFE">
        <w:t xml:space="preserve"> and </w:t>
      </w:r>
      <w:r w:rsidR="009F5C55" w:rsidRPr="002B5FFE">
        <w:rPr>
          <w:i/>
        </w:rPr>
        <w:t>b</w:t>
      </w:r>
      <w:r w:rsidRPr="002B5FFE">
        <w:rPr>
          <w:i/>
        </w:rPr>
        <w:t>inding</w:t>
      </w:r>
      <w:r w:rsidR="00647C09" w:rsidRPr="002B5FFE">
        <w:rPr>
          <w:i/>
        </w:rPr>
        <w:t>s</w:t>
      </w:r>
      <w:r w:rsidR="00647C09" w:rsidRPr="002B5FFE">
        <w:t>.</w:t>
      </w:r>
    </w:p>
    <w:p w14:paraId="47B6EC8C" w14:textId="77777777" w:rsidR="00382AE7" w:rsidRPr="002B5FFE" w:rsidRDefault="00647C09">
      <w:pPr>
        <w:pStyle w:val="BodyText"/>
      </w:pPr>
      <w:r w:rsidRPr="002B5FFE">
        <w:t xml:space="preserve">Required </w:t>
      </w:r>
      <w:r w:rsidR="009F5C55" w:rsidRPr="002B5FFE">
        <w:t>a</w:t>
      </w:r>
      <w:r w:rsidRPr="002B5FFE">
        <w:t xml:space="preserve">ctor </w:t>
      </w:r>
      <w:r w:rsidR="009F5C55" w:rsidRPr="002B5FFE">
        <w:t>g</w:t>
      </w:r>
      <w:r w:rsidR="00C01622" w:rsidRPr="002B5FFE">
        <w:t>roupings may be defined between</w:t>
      </w:r>
      <w:r w:rsidR="00D87BC3" w:rsidRPr="002B5FFE">
        <w:t xml:space="preserve"> two or more</w:t>
      </w:r>
      <w:r w:rsidR="00C01622" w:rsidRPr="002B5FFE">
        <w:t xml:space="preserve"> IHE </w:t>
      </w:r>
      <w:r w:rsidR="00E82034" w:rsidRPr="002B5FFE">
        <w:t>a</w:t>
      </w:r>
      <w:r w:rsidR="00C01622" w:rsidRPr="002B5FFE">
        <w:t>ctors</w:t>
      </w:r>
      <w:r w:rsidR="00EF05FF" w:rsidRPr="002B5FFE">
        <w:t xml:space="preserve">. </w:t>
      </w:r>
      <w:r w:rsidR="00D87BC3" w:rsidRPr="002B5FFE">
        <w:t>Actors are grouped to</w:t>
      </w:r>
      <w:r w:rsidR="00C01622" w:rsidRPr="002B5FFE">
        <w:t xml:space="preserve"> </w:t>
      </w:r>
      <w:r w:rsidR="00D87BC3" w:rsidRPr="002B5FFE">
        <w:t>combine</w:t>
      </w:r>
      <w:r w:rsidR="00C01622" w:rsidRPr="002B5FFE">
        <w:t xml:space="preserve"> the features of exi</w:t>
      </w:r>
      <w:r w:rsidRPr="002B5FFE">
        <w:t>sting actors</w:t>
      </w:r>
      <w:r w:rsidR="00EF05FF" w:rsidRPr="002B5FFE">
        <w:t xml:space="preserve">. </w:t>
      </w:r>
      <w:r w:rsidRPr="002B5FFE">
        <w:t>This allows</w:t>
      </w:r>
      <w:r w:rsidR="00C01622" w:rsidRPr="002B5FFE">
        <w:t xml:space="preserve"> reuse </w:t>
      </w:r>
      <w:r w:rsidRPr="002B5FFE">
        <w:t xml:space="preserve">of </w:t>
      </w:r>
      <w:r w:rsidR="00C01622" w:rsidRPr="002B5FFE">
        <w:t xml:space="preserve">features of an existing actor and </w:t>
      </w:r>
      <w:r w:rsidRPr="002B5FFE">
        <w:t xml:space="preserve">does </w:t>
      </w:r>
      <w:r w:rsidR="00C01622" w:rsidRPr="002B5FFE">
        <w:t>not recreate those same featur</w:t>
      </w:r>
      <w:r w:rsidR="009F5C55" w:rsidRPr="002B5FFE">
        <w:t xml:space="preserve">es in </w:t>
      </w:r>
      <w:r w:rsidR="00104B89" w:rsidRPr="002B5FFE">
        <w:t>another actor</w:t>
      </w:r>
      <w:r w:rsidR="009F5C55" w:rsidRPr="002B5FFE">
        <w:t>. I</w:t>
      </w:r>
      <w:r w:rsidR="00C01622" w:rsidRPr="002B5FFE">
        <w:t>nternal communicat</w:t>
      </w:r>
      <w:r w:rsidR="009F5C55" w:rsidRPr="002B5FFE">
        <w:t>ion between grouped actors</w:t>
      </w:r>
      <w:r w:rsidR="00C01622" w:rsidRPr="002B5FFE">
        <w:t xml:space="preserve"> is not sp</w:t>
      </w:r>
      <w:r w:rsidR="005903F3" w:rsidRPr="002B5FFE">
        <w:t>ecified by IHE</w:t>
      </w:r>
      <w:r w:rsidR="00EF05FF" w:rsidRPr="002B5FFE">
        <w:t xml:space="preserve">. </w:t>
      </w:r>
      <w:r w:rsidR="005903F3" w:rsidRPr="002B5FFE">
        <w:t>An example of g</w:t>
      </w:r>
      <w:r w:rsidR="009F5C55" w:rsidRPr="002B5FFE">
        <w:t>rouped a</w:t>
      </w:r>
      <w:r w:rsidR="00C01622" w:rsidRPr="002B5FFE">
        <w:t xml:space="preserve">ctors in the IHE Radiology </w:t>
      </w:r>
      <w:r w:rsidR="00261E75" w:rsidRPr="002B5FFE">
        <w:t xml:space="preserve">Scheduled </w:t>
      </w:r>
      <w:r w:rsidR="00C01622" w:rsidRPr="002B5FFE">
        <w:t>Workflow Profile is the grouping between the Image Man</w:t>
      </w:r>
      <w:r w:rsidR="005903F3" w:rsidRPr="002B5FFE">
        <w:t>a</w:t>
      </w:r>
      <w:r w:rsidR="00C01622" w:rsidRPr="002B5FFE">
        <w:t>ge</w:t>
      </w:r>
      <w:r w:rsidR="005903F3" w:rsidRPr="002B5FFE">
        <w:t>r and Image Archive</w:t>
      </w:r>
      <w:r w:rsidR="00EF05FF" w:rsidRPr="002B5FFE">
        <w:t xml:space="preserve">. </w:t>
      </w:r>
    </w:p>
    <w:p w14:paraId="4F9DA1B5" w14:textId="5E77172A" w:rsidR="00C01622" w:rsidRPr="002B5FFE" w:rsidRDefault="00647C09">
      <w:pPr>
        <w:pStyle w:val="BodyText"/>
      </w:pPr>
      <w:r w:rsidRPr="002B5FFE">
        <w:t xml:space="preserve">Additionally, </w:t>
      </w:r>
      <w:r w:rsidR="00382AE7" w:rsidRPr="002B5FFE">
        <w:t xml:space="preserve">required </w:t>
      </w:r>
      <w:r w:rsidRPr="002B5FFE">
        <w:t>actor groupings may cross p</w:t>
      </w:r>
      <w:r w:rsidR="005903F3" w:rsidRPr="002B5FFE">
        <w:t>rofile boundaries</w:t>
      </w:r>
      <w:r w:rsidR="00EF05FF" w:rsidRPr="002B5FFE">
        <w:t xml:space="preserve">. </w:t>
      </w:r>
      <w:r w:rsidR="005903F3" w:rsidRPr="002B5FFE">
        <w:t>For example, an XDS Document Registry</w:t>
      </w:r>
      <w:r w:rsidR="009F5C55" w:rsidRPr="002B5FFE">
        <w:t xml:space="preserve"> </w:t>
      </w:r>
      <w:r w:rsidR="005903F3" w:rsidRPr="002B5FFE">
        <w:t>is required to be grouped with an ATNA Secure Node</w:t>
      </w:r>
      <w:r w:rsidR="00EF05FF" w:rsidRPr="002B5FFE">
        <w:t xml:space="preserve">. </w:t>
      </w:r>
      <w:r w:rsidRPr="002B5FFE">
        <w:t xml:space="preserve">Required </w:t>
      </w:r>
      <w:r w:rsidR="009F5C55" w:rsidRPr="002B5FFE">
        <w:t xml:space="preserve">actor </w:t>
      </w:r>
      <w:r w:rsidR="009F5C55" w:rsidRPr="002B5FFE">
        <w:lastRenderedPageBreak/>
        <w:t>groupings are defined in each p</w:t>
      </w:r>
      <w:r w:rsidR="00AC7161" w:rsidRPr="002B5FFE">
        <w:t xml:space="preserve">rofile definition in Volume 1. </w:t>
      </w:r>
      <w:r w:rsidR="00F37275" w:rsidRPr="002B5FFE">
        <w:t>To comply with an actor in an IHE profile, a system must perform all transactions required for that actor in that profile</w:t>
      </w:r>
      <w:r w:rsidR="00EF05FF" w:rsidRPr="002B5FFE">
        <w:t xml:space="preserve">. </w:t>
      </w:r>
      <w:r w:rsidR="00F37275" w:rsidRPr="002B5FFE">
        <w:t>Actors supporting multiple Integration Profiles must support all of the transactions of each profile</w:t>
      </w:r>
      <w:r w:rsidR="00EF05FF" w:rsidRPr="002B5FFE">
        <w:t xml:space="preserve">. </w:t>
      </w:r>
      <w:r w:rsidR="009252D1" w:rsidRPr="002B5FFE">
        <w:t xml:space="preserve">(Note:  In previous versions of IHE Technical Framework documents, the concept of </w:t>
      </w:r>
      <w:r w:rsidR="006456A4" w:rsidRPr="002B5FFE">
        <w:t>p</w:t>
      </w:r>
      <w:r w:rsidR="009252D1" w:rsidRPr="002B5FFE">
        <w:t xml:space="preserve">rofile </w:t>
      </w:r>
      <w:r w:rsidR="006456A4" w:rsidRPr="002B5FFE">
        <w:t>d</w:t>
      </w:r>
      <w:r w:rsidR="009252D1" w:rsidRPr="002B5FFE">
        <w:t>ependencies existed</w:t>
      </w:r>
      <w:r w:rsidR="00EF05FF" w:rsidRPr="002B5FFE">
        <w:t xml:space="preserve">. </w:t>
      </w:r>
      <w:r w:rsidR="009252D1" w:rsidRPr="002B5FFE">
        <w:t xml:space="preserve">For simplification, profile dependencies have been combined with </w:t>
      </w:r>
      <w:r w:rsidR="009F5C55" w:rsidRPr="002B5FFE">
        <w:t>required actor g</w:t>
      </w:r>
      <w:r w:rsidR="009252D1" w:rsidRPr="002B5FFE">
        <w:t>roupings and are enumerated/repeated within each profile in Volume 1.)</w:t>
      </w:r>
    </w:p>
    <w:p w14:paraId="6D517757" w14:textId="77777777" w:rsidR="00382AE7" w:rsidRPr="002B5FFE" w:rsidRDefault="009F5C55">
      <w:pPr>
        <w:pStyle w:val="BodyText"/>
      </w:pPr>
      <w:r w:rsidRPr="002B5FFE">
        <w:t>Bindings refer to content m</w:t>
      </w:r>
      <w:r w:rsidR="00382AE7" w:rsidRPr="002B5FFE">
        <w:t>odules</w:t>
      </w:r>
      <w:r w:rsidR="00EF05FF" w:rsidRPr="002B5FFE">
        <w:t xml:space="preserve">. </w:t>
      </w:r>
      <w:r w:rsidR="00382AE7" w:rsidRPr="002B5FFE">
        <w:t>Bindings map data from a content module to the metadata of a specific transport profile</w:t>
      </w:r>
      <w:r w:rsidR="00EF05FF" w:rsidRPr="002B5FFE">
        <w:t xml:space="preserve">. </w:t>
      </w:r>
      <w:r w:rsidR="00382AE7" w:rsidRPr="002B5FFE">
        <w:t>Bindings for content modules</w:t>
      </w:r>
      <w:r w:rsidR="00F37275" w:rsidRPr="002B5FFE">
        <w:t>, and the associated concepts,</w:t>
      </w:r>
      <w:r w:rsidR="00382AE7" w:rsidRPr="002B5FFE">
        <w:t xml:space="preserve"> are defined in Volume 3.</w:t>
      </w:r>
    </w:p>
    <w:p w14:paraId="695C3598" w14:textId="77777777" w:rsidR="003369A4" w:rsidRPr="002B5FFE" w:rsidRDefault="003369A4" w:rsidP="003369A4">
      <w:pPr>
        <w:pStyle w:val="Heading2"/>
        <w:tabs>
          <w:tab w:val="left" w:pos="576"/>
        </w:tabs>
        <w:rPr>
          <w:noProof w:val="0"/>
        </w:rPr>
      </w:pPr>
      <w:bookmarkStart w:id="82" w:name="_Toc23947522"/>
      <w:bookmarkStart w:id="83" w:name="_Toc210747704"/>
      <w:bookmarkStart w:id="84" w:name="_Toc214425594"/>
      <w:r w:rsidRPr="002B5FFE">
        <w:rPr>
          <w:noProof w:val="0"/>
        </w:rPr>
        <w:t>Security Implications</w:t>
      </w:r>
      <w:bookmarkEnd w:id="82"/>
    </w:p>
    <w:p w14:paraId="11810521" w14:textId="77777777" w:rsidR="001143A2" w:rsidRPr="002B5FFE" w:rsidRDefault="001143A2" w:rsidP="00E13178">
      <w:pPr>
        <w:pStyle w:val="BodyText"/>
      </w:pPr>
      <w:r w:rsidRPr="002B5FFE">
        <w:t>IHE transactions often contain information that must be protected in conformance with privacy laws, regulations and best practices. Th</w:t>
      </w:r>
      <w:r w:rsidR="00F37275" w:rsidRPr="002B5FFE">
        <w:t>is protection is documented in the</w:t>
      </w:r>
      <w:r w:rsidRPr="002B5FFE">
        <w:t xml:space="preserve"> Security Considerations section of each profile, which communicates security/privacy concerns that the implementers need to be aware of, assumptions made about security/privacy pre-conditions and, where appropriate, key elements of a risk mitigation strategy to be applied.</w:t>
      </w:r>
    </w:p>
    <w:p w14:paraId="1DAE6E99" w14:textId="77777777" w:rsidR="00C2733D" w:rsidRPr="002B5FFE" w:rsidRDefault="00C2733D">
      <w:pPr>
        <w:pStyle w:val="Heading2"/>
        <w:tabs>
          <w:tab w:val="left" w:pos="576"/>
        </w:tabs>
        <w:rPr>
          <w:noProof w:val="0"/>
        </w:rPr>
      </w:pPr>
      <w:bookmarkStart w:id="85" w:name="_Toc23947523"/>
      <w:r w:rsidRPr="002B5FFE">
        <w:rPr>
          <w:noProof w:val="0"/>
        </w:rPr>
        <w:t>Integration Profiles Overview</w:t>
      </w:r>
      <w:bookmarkEnd w:id="83"/>
      <w:bookmarkEnd w:id="84"/>
      <w:bookmarkEnd w:id="85"/>
    </w:p>
    <w:p w14:paraId="47D5B27B" w14:textId="77777777" w:rsidR="00746A5E" w:rsidRPr="002B5FFE" w:rsidRDefault="00280987" w:rsidP="00084481">
      <w:pPr>
        <w:pStyle w:val="BodyText"/>
      </w:pPr>
      <w:r w:rsidRPr="002B5FFE">
        <w:t xml:space="preserve">An overview of the </w:t>
      </w:r>
      <w:r w:rsidR="00D1584B" w:rsidRPr="002B5FFE">
        <w:t>p</w:t>
      </w:r>
      <w:r w:rsidRPr="002B5FFE">
        <w:t xml:space="preserve">rofiles is listed at </w:t>
      </w:r>
      <w:hyperlink r:id="rId27" w:history="1">
        <w:r w:rsidR="00E82034" w:rsidRPr="002B5FFE">
          <w:rPr>
            <w:rStyle w:val="Hyperlink"/>
          </w:rPr>
          <w:t>http://www.ihe.net/Profiles</w:t>
        </w:r>
      </w:hyperlink>
      <w:r w:rsidR="008E2525" w:rsidRPr="002B5FFE">
        <w:t>.</w:t>
      </w:r>
    </w:p>
    <w:p w14:paraId="6C2CFCC9" w14:textId="77777777" w:rsidR="004F70BA" w:rsidRPr="002B5FFE" w:rsidRDefault="004F70BA" w:rsidP="001C5B41">
      <w:pPr>
        <w:pStyle w:val="Heading2"/>
        <w:tabs>
          <w:tab w:val="left" w:pos="576"/>
        </w:tabs>
        <w:rPr>
          <w:noProof w:val="0"/>
        </w:rPr>
      </w:pPr>
      <w:bookmarkStart w:id="86" w:name="_Toc23947524"/>
      <w:r w:rsidRPr="002B5FFE">
        <w:rPr>
          <w:noProof w:val="0"/>
        </w:rPr>
        <w:t>Product Implementations</w:t>
      </w:r>
      <w:bookmarkEnd w:id="86"/>
    </w:p>
    <w:p w14:paraId="14EA9EA3" w14:textId="0B38BBFF" w:rsidR="00BC62D5" w:rsidRPr="002B5FFE" w:rsidRDefault="007B40B3">
      <w:pPr>
        <w:pStyle w:val="BodyText"/>
      </w:pPr>
      <w:r w:rsidRPr="002B5FFE">
        <w:t>A</w:t>
      </w:r>
      <w:r w:rsidR="00F81295" w:rsidRPr="002B5FFE">
        <w:t>s described in</w:t>
      </w:r>
      <w:r w:rsidRPr="002B5FFE">
        <w:t xml:space="preserve"> detail in the </w:t>
      </w:r>
      <w:hyperlink r:id="rId28" w:anchor="GenIntro" w:history="1">
        <w:r w:rsidR="009F5C55" w:rsidRPr="002B5FFE">
          <w:rPr>
            <w:rStyle w:val="Hyperlink"/>
            <w:i/>
          </w:rPr>
          <w:t xml:space="preserve">IHE Technical Frameworks General </w:t>
        </w:r>
        <w:r w:rsidR="001032C6" w:rsidRPr="002B5FFE">
          <w:rPr>
            <w:rStyle w:val="Hyperlink"/>
            <w:i/>
          </w:rPr>
          <w:t>Introduction</w:t>
        </w:r>
      </w:hyperlink>
      <w:r w:rsidR="009F5C55" w:rsidRPr="002B5FFE">
        <w:t>,</w:t>
      </w:r>
      <w:r w:rsidRPr="002B5FFE">
        <w:t xml:space="preserve"> an</w:t>
      </w:r>
      <w:r w:rsidR="009F5C55" w:rsidRPr="002B5FFE">
        <w:t xml:space="preserve"> implementer chooses specific profiles, a</w:t>
      </w:r>
      <w:r w:rsidRPr="002B5FFE">
        <w:t>ctors, and options to implement for their product. To comply with an actor in an IHE profile</w:t>
      </w:r>
      <w:r w:rsidR="00C93155" w:rsidRPr="002B5FFE">
        <w:t>,</w:t>
      </w:r>
      <w:r w:rsidRPr="002B5FFE">
        <w:t xml:space="preserve"> a system must perform all the required transactions required for that actor in that profile. </w:t>
      </w:r>
    </w:p>
    <w:p w14:paraId="07D4912F" w14:textId="77777777" w:rsidR="00312F00" w:rsidRPr="002B5FFE" w:rsidRDefault="003274C1">
      <w:pPr>
        <w:pStyle w:val="BodyText"/>
      </w:pPr>
      <w:r w:rsidRPr="002B5FFE">
        <w:t>T</w:t>
      </w:r>
      <w:r w:rsidR="007B40B3" w:rsidRPr="002B5FFE">
        <w:t xml:space="preserve">o communicate the conformance of a product offering with </w:t>
      </w:r>
      <w:r w:rsidR="00856C89" w:rsidRPr="002B5FFE">
        <w:t xml:space="preserve">IHE </w:t>
      </w:r>
      <w:r w:rsidR="00D1584B" w:rsidRPr="002B5FFE">
        <w:t>p</w:t>
      </w:r>
      <w:r w:rsidR="00856C89" w:rsidRPr="002B5FFE">
        <w:t>rofiles</w:t>
      </w:r>
      <w:r w:rsidR="007B40B3" w:rsidRPr="002B5FFE">
        <w:t xml:space="preserve">, implementers provide an IHE Integration Statement describing which IHE integration profiles, IHE actors and options are incorporated. </w:t>
      </w:r>
    </w:p>
    <w:p w14:paraId="00D273DF" w14:textId="77777777" w:rsidR="007B40B3" w:rsidRPr="002B5FFE" w:rsidRDefault="003274C1">
      <w:pPr>
        <w:pStyle w:val="BodyText"/>
      </w:pPr>
      <w:r w:rsidRPr="002B5FFE">
        <w:t>To make consumers aware of the product integration statement, enter it in t</w:t>
      </w:r>
      <w:r w:rsidR="007B40B3" w:rsidRPr="002B5FFE">
        <w:t>he IHE Product Registry (</w:t>
      </w:r>
      <w:hyperlink r:id="rId29" w:history="1">
        <w:r w:rsidRPr="002B5FFE">
          <w:rPr>
            <w:rStyle w:val="Hyperlink"/>
          </w:rPr>
          <w:t>http://product-registry.ihe.net/</w:t>
        </w:r>
      </w:hyperlink>
      <w:r w:rsidRPr="002B5FFE">
        <w:t>)</w:t>
      </w:r>
      <w:r w:rsidR="009F5C55" w:rsidRPr="002B5FFE">
        <w:t xml:space="preserve">. </w:t>
      </w:r>
    </w:p>
    <w:p w14:paraId="24B3E38B" w14:textId="77777777" w:rsidR="006A307B" w:rsidRPr="002B5FFE" w:rsidRDefault="006A307B" w:rsidP="00B5724A">
      <w:pPr>
        <w:pStyle w:val="Heading2"/>
        <w:rPr>
          <w:noProof w:val="0"/>
        </w:rPr>
      </w:pPr>
      <w:bookmarkStart w:id="87" w:name="_Toc401665134"/>
      <w:bookmarkStart w:id="88" w:name="_Toc401670132"/>
      <w:bookmarkStart w:id="89" w:name="_Toc401665135"/>
      <w:bookmarkStart w:id="90" w:name="_Toc401670133"/>
      <w:bookmarkStart w:id="91" w:name="_Toc270019713"/>
      <w:bookmarkStart w:id="92" w:name="_Toc270019804"/>
      <w:bookmarkStart w:id="93" w:name="_Toc369246321"/>
      <w:bookmarkStart w:id="94" w:name="_Toc23947525"/>
      <w:bookmarkStart w:id="95" w:name="_Toc214425676"/>
      <w:bookmarkEnd w:id="87"/>
      <w:bookmarkEnd w:id="88"/>
      <w:bookmarkEnd w:id="89"/>
      <w:bookmarkEnd w:id="90"/>
      <w:r w:rsidRPr="002B5FFE">
        <w:rPr>
          <w:noProof w:val="0"/>
        </w:rPr>
        <w:t>Dependencies between Integration Profiles</w:t>
      </w:r>
      <w:bookmarkEnd w:id="91"/>
      <w:bookmarkEnd w:id="92"/>
      <w:bookmarkEnd w:id="93"/>
      <w:bookmarkEnd w:id="94"/>
      <w:r w:rsidRPr="002B5FFE">
        <w:rPr>
          <w:noProof w:val="0"/>
        </w:rPr>
        <w:t xml:space="preserve"> </w:t>
      </w:r>
    </w:p>
    <w:p w14:paraId="242D0173" w14:textId="77777777" w:rsidR="006A307B" w:rsidRPr="002B5FFE" w:rsidRDefault="006A307B" w:rsidP="006A307B">
      <w:pPr>
        <w:pStyle w:val="BodyText"/>
      </w:pPr>
      <w:r w:rsidRPr="002B5FFE">
        <w:t xml:space="preserve">Dependencies among IHE Integration Profiles exist when implementation of one integration profile is a prerequisite for achieving the functionality defined in another integration profile. </w:t>
      </w:r>
      <w:r w:rsidR="006A6C62" w:rsidRPr="002B5FFE">
        <w:t xml:space="preserve">Table 2.5-1 </w:t>
      </w:r>
      <w:r w:rsidRPr="002B5FFE">
        <w:t>defines the required dependencies. Some dependencies require that an actor supporting one profile be grouped with one or more actors supporting other integration profiles.</w:t>
      </w:r>
    </w:p>
    <w:p w14:paraId="6D9D4F5C" w14:textId="77777777" w:rsidR="006A307B" w:rsidRPr="002B5FFE" w:rsidRDefault="006A307B" w:rsidP="006A307B">
      <w:pPr>
        <w:pStyle w:val="BodyText"/>
      </w:pPr>
      <w:r w:rsidRPr="002B5FFE">
        <w:lastRenderedPageBreak/>
        <w:t>There are of course other useful synergies that occur when different combinations of profiles are implemented, but those are not described in the table below. For instance, actors of the various PCD profiles may implement profiles of the IT Infrastructure domain for user or node authentication, audit trails, patient identifier cross-referencing, etc.</w:t>
      </w:r>
    </w:p>
    <w:p w14:paraId="46FA75EB" w14:textId="77777777" w:rsidR="006A6C62" w:rsidRPr="002B5FFE" w:rsidRDefault="006A6C62" w:rsidP="006A307B">
      <w:pPr>
        <w:pStyle w:val="BodyText"/>
      </w:pPr>
    </w:p>
    <w:p w14:paraId="118A936A" w14:textId="77777777" w:rsidR="006A307B" w:rsidRPr="002B5FFE" w:rsidRDefault="006A307B" w:rsidP="006A307B">
      <w:pPr>
        <w:pStyle w:val="BodyText"/>
      </w:pPr>
    </w:p>
    <w:p w14:paraId="0C45F139" w14:textId="77777777" w:rsidR="006A307B" w:rsidRPr="002B5FFE" w:rsidRDefault="006A307B" w:rsidP="006A307B">
      <w:pPr>
        <w:pStyle w:val="TableTitle"/>
      </w:pPr>
      <w:bookmarkStart w:id="96" w:name="_Ref139543883"/>
      <w:r w:rsidRPr="002B5FFE">
        <w:t>Table 2.</w:t>
      </w:r>
      <w:r w:rsidR="006A6C62" w:rsidRPr="002B5FFE">
        <w:t>5</w:t>
      </w:r>
      <w:r w:rsidRPr="002B5FFE">
        <w:t>-1: Patient Care Device Integration Profile Dependencies</w:t>
      </w:r>
      <w:bookmarkEnd w:id="96"/>
    </w:p>
    <w:tbl>
      <w:tblPr>
        <w:tblW w:w="9735" w:type="dxa"/>
        <w:tblInd w:w="108" w:type="dxa"/>
        <w:tblLayout w:type="fixed"/>
        <w:tblLook w:val="0000" w:firstRow="0" w:lastRow="0" w:firstColumn="0" w:lastColumn="0" w:noHBand="0" w:noVBand="0"/>
      </w:tblPr>
      <w:tblGrid>
        <w:gridCol w:w="2325"/>
        <w:gridCol w:w="3195"/>
        <w:gridCol w:w="2254"/>
        <w:gridCol w:w="1961"/>
      </w:tblGrid>
      <w:tr w:rsidR="006A307B" w:rsidRPr="002B5FFE" w14:paraId="288131FE" w14:textId="77777777" w:rsidTr="00586E75">
        <w:trPr>
          <w:cantSplit/>
          <w:tblHeader/>
        </w:trPr>
        <w:tc>
          <w:tcPr>
            <w:tcW w:w="2325" w:type="dxa"/>
            <w:tcBorders>
              <w:top w:val="single" w:sz="4" w:space="0" w:color="000000"/>
              <w:left w:val="single" w:sz="4" w:space="0" w:color="000000"/>
              <w:bottom w:val="single" w:sz="4" w:space="0" w:color="000000"/>
            </w:tcBorders>
            <w:shd w:val="clear" w:color="auto" w:fill="D8D8D8"/>
          </w:tcPr>
          <w:p w14:paraId="7243D585" w14:textId="77777777" w:rsidR="006A307B" w:rsidRPr="002B5FFE" w:rsidRDefault="006A307B" w:rsidP="00586E75">
            <w:pPr>
              <w:pStyle w:val="TableEntryHeader"/>
              <w:snapToGrid w:val="0"/>
            </w:pPr>
            <w:r w:rsidRPr="002B5FFE">
              <w:t>Integration Profile</w:t>
            </w:r>
          </w:p>
        </w:tc>
        <w:tc>
          <w:tcPr>
            <w:tcW w:w="3195" w:type="dxa"/>
            <w:tcBorders>
              <w:top w:val="single" w:sz="4" w:space="0" w:color="000000"/>
              <w:left w:val="single" w:sz="4" w:space="0" w:color="000000"/>
              <w:bottom w:val="single" w:sz="4" w:space="0" w:color="000000"/>
            </w:tcBorders>
            <w:shd w:val="clear" w:color="auto" w:fill="D8D8D8"/>
          </w:tcPr>
          <w:p w14:paraId="2F6349E7" w14:textId="77777777" w:rsidR="006A307B" w:rsidRPr="002B5FFE" w:rsidRDefault="006A307B" w:rsidP="00586E75">
            <w:pPr>
              <w:pStyle w:val="TableEntryHeader"/>
            </w:pPr>
            <w:r w:rsidRPr="002B5FFE">
              <w:t>Depends on</w:t>
            </w:r>
          </w:p>
        </w:tc>
        <w:tc>
          <w:tcPr>
            <w:tcW w:w="2254" w:type="dxa"/>
            <w:tcBorders>
              <w:top w:val="single" w:sz="4" w:space="0" w:color="000000"/>
              <w:left w:val="single" w:sz="4" w:space="0" w:color="000000"/>
              <w:bottom w:val="single" w:sz="4" w:space="0" w:color="000000"/>
            </w:tcBorders>
            <w:shd w:val="clear" w:color="auto" w:fill="D8D8D8"/>
          </w:tcPr>
          <w:p w14:paraId="0F16DCB1" w14:textId="77777777" w:rsidR="006A307B" w:rsidRPr="002B5FFE" w:rsidRDefault="006A307B" w:rsidP="00586E75">
            <w:pPr>
              <w:pStyle w:val="TableEntryHeader"/>
              <w:snapToGrid w:val="0"/>
            </w:pPr>
            <w:r w:rsidRPr="002B5FFE">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7B1D277F" w14:textId="77777777" w:rsidR="006A307B" w:rsidRPr="002B5FFE" w:rsidRDefault="006A307B" w:rsidP="00586E75">
            <w:pPr>
              <w:pStyle w:val="TableEntryHeader"/>
              <w:snapToGrid w:val="0"/>
            </w:pPr>
            <w:r w:rsidRPr="002B5FFE">
              <w:t>Purpose</w:t>
            </w:r>
          </w:p>
        </w:tc>
      </w:tr>
      <w:tr w:rsidR="006A307B" w:rsidRPr="002B5FFE" w14:paraId="2A3E839A" w14:textId="77777777" w:rsidTr="00586E75">
        <w:trPr>
          <w:cantSplit/>
          <w:trHeight w:val="586"/>
        </w:trPr>
        <w:tc>
          <w:tcPr>
            <w:tcW w:w="2325" w:type="dxa"/>
            <w:tcBorders>
              <w:top w:val="single" w:sz="4" w:space="0" w:color="000000"/>
              <w:left w:val="single" w:sz="4" w:space="0" w:color="000000"/>
              <w:bottom w:val="single" w:sz="4" w:space="0" w:color="000000"/>
            </w:tcBorders>
          </w:tcPr>
          <w:p w14:paraId="7F67A4AD" w14:textId="77777777" w:rsidR="006A307B" w:rsidRPr="002B5FFE" w:rsidRDefault="006A307B" w:rsidP="00586E75">
            <w:pPr>
              <w:pStyle w:val="TableEntry"/>
              <w:snapToGrid w:val="0"/>
            </w:pPr>
            <w:r w:rsidRPr="002B5FFE">
              <w:t>Device Enterprise Communication (DEC)</w:t>
            </w:r>
          </w:p>
        </w:tc>
        <w:tc>
          <w:tcPr>
            <w:tcW w:w="3195" w:type="dxa"/>
            <w:tcBorders>
              <w:top w:val="single" w:sz="4" w:space="0" w:color="000000"/>
              <w:left w:val="single" w:sz="4" w:space="0" w:color="000000"/>
              <w:bottom w:val="single" w:sz="4" w:space="0" w:color="000000"/>
            </w:tcBorders>
          </w:tcPr>
          <w:p w14:paraId="46258505"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286CFA8B" w14:textId="09722296" w:rsidR="006A307B" w:rsidRPr="002B5FFE" w:rsidRDefault="006A307B" w:rsidP="003D7EC4">
            <w:pPr>
              <w:pStyle w:val="TableEntry"/>
              <w:snapToGrid w:val="0"/>
            </w:pPr>
            <w:r w:rsidRPr="002B5FFE">
              <w:t>Each actor implementing DEC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77D46548"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32E55041" w14:textId="77777777" w:rsidTr="00586E75">
        <w:trPr>
          <w:cantSplit/>
          <w:trHeight w:val="586"/>
        </w:trPr>
        <w:tc>
          <w:tcPr>
            <w:tcW w:w="2325" w:type="dxa"/>
            <w:tcBorders>
              <w:top w:val="single" w:sz="4" w:space="0" w:color="000000"/>
              <w:left w:val="single" w:sz="4" w:space="0" w:color="000000"/>
              <w:bottom w:val="single" w:sz="4" w:space="0" w:color="000000"/>
            </w:tcBorders>
          </w:tcPr>
          <w:p w14:paraId="3B4B7BF2" w14:textId="77777777" w:rsidR="006A307B" w:rsidRPr="002B5FFE" w:rsidRDefault="006A307B" w:rsidP="00586E75">
            <w:pPr>
              <w:pStyle w:val="TableEntry"/>
              <w:snapToGrid w:val="0"/>
            </w:pPr>
            <w:r w:rsidRPr="002B5FFE">
              <w:t>Point-of-Care Infusion Verification (PIV)</w:t>
            </w:r>
          </w:p>
        </w:tc>
        <w:tc>
          <w:tcPr>
            <w:tcW w:w="3195" w:type="dxa"/>
            <w:tcBorders>
              <w:top w:val="single" w:sz="4" w:space="0" w:color="000000"/>
              <w:left w:val="single" w:sz="4" w:space="0" w:color="000000"/>
              <w:bottom w:val="single" w:sz="4" w:space="0" w:color="000000"/>
            </w:tcBorders>
          </w:tcPr>
          <w:p w14:paraId="59DEB3F3" w14:textId="77777777" w:rsidR="006A307B" w:rsidRPr="002B5FFE" w:rsidRDefault="006A307B" w:rsidP="00586E7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4FAA6497" w14:textId="7AA5996C" w:rsidR="006A307B" w:rsidRPr="002B5FFE" w:rsidRDefault="006A307B" w:rsidP="003D7EC4">
            <w:pPr>
              <w:pStyle w:val="TableEntry"/>
              <w:snapToGrid w:val="0"/>
            </w:pPr>
            <w:r w:rsidRPr="002B5FFE">
              <w:t>Each actor implementing PIV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56E1E399" w14:textId="77777777" w:rsidR="006A307B" w:rsidRPr="002B5FFE" w:rsidRDefault="006A307B" w:rsidP="00586E75">
            <w:pPr>
              <w:pStyle w:val="TableEntry"/>
              <w:snapToGrid w:val="0"/>
            </w:pPr>
            <w:r w:rsidRPr="002B5FFE">
              <w:t>Required for consistent time-stamping of messages and data</w:t>
            </w:r>
          </w:p>
        </w:tc>
      </w:tr>
      <w:tr w:rsidR="006A307B" w:rsidRPr="002B5FFE" w14:paraId="7DE842B8" w14:textId="77777777" w:rsidTr="00586E75">
        <w:trPr>
          <w:cantSplit/>
          <w:trHeight w:val="586"/>
        </w:trPr>
        <w:tc>
          <w:tcPr>
            <w:tcW w:w="2325" w:type="dxa"/>
            <w:tcBorders>
              <w:top w:val="single" w:sz="4" w:space="0" w:color="000000"/>
              <w:left w:val="single" w:sz="4" w:space="0" w:color="000000"/>
              <w:bottom w:val="single" w:sz="4" w:space="0" w:color="000000"/>
            </w:tcBorders>
          </w:tcPr>
          <w:p w14:paraId="2244A821" w14:textId="77777777" w:rsidR="006A307B" w:rsidRPr="002B5FFE" w:rsidRDefault="006A307B" w:rsidP="00586E75">
            <w:pPr>
              <w:pStyle w:val="TableEntry"/>
              <w:snapToGrid w:val="0"/>
            </w:pPr>
            <w:bookmarkStart w:id="97" w:name="_Hlk23948520"/>
            <w:r w:rsidRPr="002B5FFE">
              <w:t>Alert Communication Management (ACM)</w:t>
            </w:r>
          </w:p>
        </w:tc>
        <w:tc>
          <w:tcPr>
            <w:tcW w:w="3195" w:type="dxa"/>
            <w:tcBorders>
              <w:top w:val="single" w:sz="4" w:space="0" w:color="000000"/>
              <w:left w:val="single" w:sz="4" w:space="0" w:color="000000"/>
              <w:bottom w:val="single" w:sz="4" w:space="0" w:color="000000"/>
            </w:tcBorders>
          </w:tcPr>
          <w:p w14:paraId="3EF2BDA6" w14:textId="77777777" w:rsidR="006A307B" w:rsidRPr="002B5FFE" w:rsidRDefault="006A307B" w:rsidP="00586E75">
            <w:pPr>
              <w:pStyle w:val="TableEntry"/>
              <w:snapToGrid w:val="0"/>
              <w:jc w:val="center"/>
            </w:pPr>
            <w:bookmarkStart w:id="98" w:name="_Hlk23948488"/>
            <w:r w:rsidRPr="002B5FFE">
              <w:t>Consistent Time</w:t>
            </w:r>
            <w:bookmarkEnd w:id="98"/>
          </w:p>
        </w:tc>
        <w:tc>
          <w:tcPr>
            <w:tcW w:w="2254" w:type="dxa"/>
            <w:tcBorders>
              <w:top w:val="single" w:sz="4" w:space="0" w:color="000000"/>
              <w:left w:val="single" w:sz="4" w:space="0" w:color="000000"/>
              <w:bottom w:val="single" w:sz="4" w:space="0" w:color="000000"/>
            </w:tcBorders>
          </w:tcPr>
          <w:p w14:paraId="016263F9" w14:textId="3DFBC8A2" w:rsidR="006A307B" w:rsidRPr="002B5FFE" w:rsidRDefault="006A307B" w:rsidP="003D7EC4">
            <w:pPr>
              <w:pStyle w:val="TableEntry"/>
              <w:snapToGrid w:val="0"/>
            </w:pPr>
            <w:bookmarkStart w:id="99" w:name="_Hlk23948503"/>
            <w:r w:rsidRPr="002B5FFE">
              <w:t>Each actor implementing ACM shall be grouped with the Time Client</w:t>
            </w:r>
            <w:bookmarkEnd w:id="99"/>
          </w:p>
        </w:tc>
        <w:tc>
          <w:tcPr>
            <w:tcW w:w="1961" w:type="dxa"/>
            <w:tcBorders>
              <w:top w:val="single" w:sz="4" w:space="0" w:color="000000"/>
              <w:left w:val="single" w:sz="4" w:space="0" w:color="000000"/>
              <w:bottom w:val="single" w:sz="4" w:space="0" w:color="000000"/>
              <w:right w:val="single" w:sz="4" w:space="0" w:color="000000"/>
            </w:tcBorders>
          </w:tcPr>
          <w:p w14:paraId="36A1F2B1" w14:textId="77777777" w:rsidR="006A307B" w:rsidRPr="002B5FFE" w:rsidRDefault="006A307B" w:rsidP="00586E75">
            <w:pPr>
              <w:pStyle w:val="TableEntry"/>
              <w:snapToGrid w:val="0"/>
            </w:pPr>
            <w:r w:rsidRPr="002B5FFE">
              <w:t>Required for consistent time-stamping of messages and data</w:t>
            </w:r>
          </w:p>
        </w:tc>
      </w:tr>
      <w:bookmarkEnd w:id="97"/>
      <w:tr w:rsidR="006A307B" w:rsidRPr="002B5FFE" w14:paraId="02E7E00E" w14:textId="77777777" w:rsidTr="00586E75">
        <w:trPr>
          <w:cantSplit/>
          <w:trHeight w:val="586"/>
        </w:trPr>
        <w:tc>
          <w:tcPr>
            <w:tcW w:w="2325" w:type="dxa"/>
            <w:tcBorders>
              <w:top w:val="single" w:sz="4" w:space="0" w:color="000000"/>
              <w:left w:val="single" w:sz="4" w:space="0" w:color="000000"/>
              <w:bottom w:val="single" w:sz="4" w:space="0" w:color="000000"/>
            </w:tcBorders>
          </w:tcPr>
          <w:p w14:paraId="52549104" w14:textId="77777777" w:rsidR="006A307B" w:rsidRPr="002B5FFE" w:rsidRDefault="006A307B" w:rsidP="00586E75">
            <w:pPr>
              <w:pStyle w:val="TableEntry"/>
              <w:snapToGrid w:val="0"/>
            </w:pPr>
            <w:r w:rsidRPr="002B5FFE">
              <w:t>Implantable Device  - Cardiac – Observation (IDCO)</w:t>
            </w:r>
          </w:p>
        </w:tc>
        <w:tc>
          <w:tcPr>
            <w:tcW w:w="3195" w:type="dxa"/>
            <w:tcBorders>
              <w:top w:val="single" w:sz="4" w:space="0" w:color="000000"/>
              <w:left w:val="single" w:sz="4" w:space="0" w:color="000000"/>
              <w:bottom w:val="single" w:sz="4" w:space="0" w:color="000000"/>
            </w:tcBorders>
          </w:tcPr>
          <w:p w14:paraId="114C302E" w14:textId="77777777" w:rsidR="006A307B" w:rsidRPr="002B5FFE" w:rsidRDefault="006A307B" w:rsidP="00586E75">
            <w:pPr>
              <w:pStyle w:val="TableEntry"/>
              <w:snapToGrid w:val="0"/>
              <w:jc w:val="center"/>
            </w:pPr>
            <w:r w:rsidRPr="002B5FFE">
              <w:t>None</w:t>
            </w:r>
          </w:p>
        </w:tc>
        <w:tc>
          <w:tcPr>
            <w:tcW w:w="2254" w:type="dxa"/>
            <w:tcBorders>
              <w:top w:val="single" w:sz="4" w:space="0" w:color="000000"/>
              <w:left w:val="single" w:sz="4" w:space="0" w:color="000000"/>
              <w:bottom w:val="single" w:sz="4" w:space="0" w:color="000000"/>
            </w:tcBorders>
          </w:tcPr>
          <w:p w14:paraId="32E11381" w14:textId="77777777" w:rsidR="006A307B" w:rsidRPr="002B5FFE" w:rsidRDefault="006A307B" w:rsidP="00586E75">
            <w:pPr>
              <w:pStyle w:val="TableEntry"/>
              <w:snapToGrid w:val="0"/>
            </w:pPr>
            <w:r w:rsidRPr="002B5FFE">
              <w:t>N/A</w:t>
            </w:r>
          </w:p>
        </w:tc>
        <w:tc>
          <w:tcPr>
            <w:tcW w:w="1961" w:type="dxa"/>
            <w:tcBorders>
              <w:top w:val="single" w:sz="4" w:space="0" w:color="000000"/>
              <w:left w:val="single" w:sz="4" w:space="0" w:color="000000"/>
              <w:bottom w:val="single" w:sz="4" w:space="0" w:color="000000"/>
              <w:right w:val="single" w:sz="4" w:space="0" w:color="000000"/>
            </w:tcBorders>
          </w:tcPr>
          <w:p w14:paraId="7FB5F794" w14:textId="77777777" w:rsidR="006A307B" w:rsidRPr="002B5FFE" w:rsidRDefault="006A307B" w:rsidP="00586E75">
            <w:pPr>
              <w:pStyle w:val="TableEntry"/>
              <w:snapToGrid w:val="0"/>
            </w:pPr>
            <w:r w:rsidRPr="002B5FFE">
              <w:t>N/A</w:t>
            </w:r>
          </w:p>
        </w:tc>
      </w:tr>
      <w:tr w:rsidR="00E50C95" w:rsidRPr="002B5FFE" w14:paraId="6EC5B09C" w14:textId="77777777" w:rsidTr="00586E75">
        <w:trPr>
          <w:cantSplit/>
          <w:trHeight w:val="586"/>
        </w:trPr>
        <w:tc>
          <w:tcPr>
            <w:tcW w:w="2325" w:type="dxa"/>
            <w:tcBorders>
              <w:top w:val="single" w:sz="4" w:space="0" w:color="000000"/>
              <w:left w:val="single" w:sz="4" w:space="0" w:color="000000"/>
              <w:bottom w:val="single" w:sz="4" w:space="0" w:color="000000"/>
            </w:tcBorders>
          </w:tcPr>
          <w:p w14:paraId="4BAE3367" w14:textId="3463DF08" w:rsidR="00E50C95" w:rsidRPr="00AB391C" w:rsidRDefault="00E50C95" w:rsidP="00E50C95">
            <w:pPr>
              <w:pStyle w:val="TableEntry"/>
              <w:snapToGrid w:val="0"/>
              <w:rPr>
                <w:lang w:val="fr-FR"/>
                <w:rPrChange w:id="100" w:author="John Rhoads" w:date="2019-11-18T17:45:00Z">
                  <w:rPr/>
                </w:rPrChange>
              </w:rPr>
            </w:pPr>
            <w:r w:rsidRPr="00AB391C">
              <w:rPr>
                <w:lang w:val="fr-FR"/>
                <w:rPrChange w:id="101" w:author="John Rhoads" w:date="2019-11-18T17:45:00Z">
                  <w:rPr/>
                </w:rPrChange>
              </w:rPr>
              <w:t>Infusion Pump Event Communication (IPEC)</w:t>
            </w:r>
          </w:p>
        </w:tc>
        <w:tc>
          <w:tcPr>
            <w:tcW w:w="3195" w:type="dxa"/>
            <w:tcBorders>
              <w:top w:val="single" w:sz="4" w:space="0" w:color="000000"/>
              <w:left w:val="single" w:sz="4" w:space="0" w:color="000000"/>
              <w:bottom w:val="single" w:sz="4" w:space="0" w:color="000000"/>
            </w:tcBorders>
          </w:tcPr>
          <w:p w14:paraId="74F6D1AD" w14:textId="272EC3D4" w:rsidR="00E50C95" w:rsidRPr="002B5FFE" w:rsidRDefault="00E50C95" w:rsidP="00E50C95">
            <w:pPr>
              <w:pStyle w:val="TableEntry"/>
              <w:snapToGrid w:val="0"/>
              <w:jc w:val="center"/>
            </w:pPr>
            <w:r w:rsidRPr="002B5FFE">
              <w:t>Consistent Time</w:t>
            </w:r>
          </w:p>
        </w:tc>
        <w:tc>
          <w:tcPr>
            <w:tcW w:w="2254" w:type="dxa"/>
            <w:tcBorders>
              <w:top w:val="single" w:sz="4" w:space="0" w:color="000000"/>
              <w:left w:val="single" w:sz="4" w:space="0" w:color="000000"/>
              <w:bottom w:val="single" w:sz="4" w:space="0" w:color="000000"/>
            </w:tcBorders>
          </w:tcPr>
          <w:p w14:paraId="3BD6E331" w14:textId="0F6D8BB1" w:rsidR="00E50C95" w:rsidRPr="002B5FFE" w:rsidRDefault="00E50C95" w:rsidP="00E50C95">
            <w:pPr>
              <w:pStyle w:val="TableEntry"/>
              <w:snapToGrid w:val="0"/>
            </w:pPr>
            <w:r w:rsidRPr="002B5FFE">
              <w:t xml:space="preserve">Each actor implementing </w:t>
            </w:r>
            <w:r>
              <w:t>IPEC</w:t>
            </w:r>
            <w:r w:rsidRPr="002B5FFE">
              <w:t xml:space="preserve"> shall be grouped with the Time Client</w:t>
            </w:r>
          </w:p>
        </w:tc>
        <w:tc>
          <w:tcPr>
            <w:tcW w:w="1961" w:type="dxa"/>
            <w:tcBorders>
              <w:top w:val="single" w:sz="4" w:space="0" w:color="000000"/>
              <w:left w:val="single" w:sz="4" w:space="0" w:color="000000"/>
              <w:bottom w:val="single" w:sz="4" w:space="0" w:color="000000"/>
              <w:right w:val="single" w:sz="4" w:space="0" w:color="000000"/>
            </w:tcBorders>
          </w:tcPr>
          <w:p w14:paraId="3DD6A6B1" w14:textId="0140A767" w:rsidR="00E50C95" w:rsidRPr="002B5FFE" w:rsidRDefault="00E50C95" w:rsidP="00E50C95">
            <w:pPr>
              <w:pStyle w:val="TableEntry"/>
              <w:snapToGrid w:val="0"/>
            </w:pPr>
            <w:r w:rsidRPr="002B5FFE">
              <w:t>Required for consistent time-stamping of messages and data</w:t>
            </w:r>
          </w:p>
        </w:tc>
      </w:tr>
    </w:tbl>
    <w:p w14:paraId="148B3329" w14:textId="77777777" w:rsidR="006A307B" w:rsidRPr="002B5FFE" w:rsidRDefault="006A307B" w:rsidP="006A307B">
      <w:pPr>
        <w:pStyle w:val="BodyText"/>
      </w:pPr>
    </w:p>
    <w:p w14:paraId="3B36569B" w14:textId="77777777" w:rsidR="006A307B" w:rsidRPr="002B5FFE" w:rsidRDefault="006A307B" w:rsidP="006A307B">
      <w:pPr>
        <w:pStyle w:val="BodyText"/>
      </w:pPr>
      <w:r w:rsidRPr="002B5FFE">
        <w:t xml:space="preserve">Vendor products support an Integration Profile by implementing the appropriate actor-transactions as outlined in the Integration Profile in Section </w:t>
      </w:r>
      <w:r w:rsidRPr="002B5FFE">
        <w:fldChar w:fldCharType="begin"/>
      </w:r>
      <w:r w:rsidRPr="002B5FFE">
        <w:instrText xml:space="preserve"> REF _Ref139513251 \n \h </w:instrText>
      </w:r>
      <w:r w:rsidRPr="002B5FFE">
        <w:fldChar w:fldCharType="separate"/>
      </w:r>
      <w:r w:rsidR="00B633F2" w:rsidRPr="002B5FFE">
        <w:t>3</w:t>
      </w:r>
      <w:r w:rsidRPr="002B5FFE">
        <w:fldChar w:fldCharType="end"/>
      </w:r>
      <w:r w:rsidRPr="002B5FFE">
        <w:t xml:space="preserve">. A product may implement more than one actor and more than one Integration Profile. </w:t>
      </w:r>
    </w:p>
    <w:p w14:paraId="2EA55752" w14:textId="77777777" w:rsidR="006A307B" w:rsidRPr="002B5FFE" w:rsidRDefault="006A307B" w:rsidP="006A307B">
      <w:pPr>
        <w:pStyle w:val="BodyText"/>
      </w:pPr>
      <w:r w:rsidRPr="002B5FFE">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1813A48E" w14:textId="77777777" w:rsidR="006A307B" w:rsidRPr="002B5FFE" w:rsidRDefault="006A307B" w:rsidP="006A307B">
      <w:pPr>
        <w:pStyle w:val="BodyText"/>
      </w:pPr>
      <w:r w:rsidRPr="002B5FFE">
        <w:t>Actors are information systems or components of information systems that produce, manage, or act on information associated with operational activities in the enterprise.</w:t>
      </w:r>
      <w:r w:rsidR="0016773A" w:rsidRPr="002B5FFE">
        <w:t xml:space="preserve"> </w:t>
      </w:r>
    </w:p>
    <w:p w14:paraId="449CA52A" w14:textId="605EF36A" w:rsidR="0016773A" w:rsidRPr="002B5FFE" w:rsidRDefault="0016773A" w:rsidP="006A307B">
      <w:pPr>
        <w:pStyle w:val="BodyText"/>
      </w:pPr>
      <w:r w:rsidRPr="002B5FFE">
        <w:t xml:space="preserve">A list of actors defined for all domains and their brief descriptions can be found as an appendix to the </w:t>
      </w:r>
      <w:hyperlink r:id="rId30" w:anchor="GenIntro" w:history="1">
        <w:r w:rsidRPr="002B5FFE">
          <w:rPr>
            <w:rStyle w:val="Hyperlink"/>
            <w:i/>
          </w:rPr>
          <w:t>IHE Technical Frameworks General Introduction</w:t>
        </w:r>
      </w:hyperlink>
      <w:r w:rsidRPr="002B5FFE">
        <w:t>.</w:t>
      </w:r>
    </w:p>
    <w:p w14:paraId="48792455" w14:textId="7F4CC730" w:rsidR="006A307B" w:rsidRPr="002B5FFE" w:rsidRDefault="00F220A8" w:rsidP="006A307B">
      <w:pPr>
        <w:pStyle w:val="BodyText"/>
      </w:pPr>
      <w:r w:rsidRPr="002B5FFE">
        <w:lastRenderedPageBreak/>
        <w:t>Transactions are</w:t>
      </w:r>
      <w:r w:rsidR="006A307B" w:rsidRPr="002B5FFE">
        <w:t xml:space="preserve"> interactions between actors that transfer the required information through standards-based messages.</w:t>
      </w:r>
    </w:p>
    <w:p w14:paraId="6A73B62E" w14:textId="77777777" w:rsidR="006A307B" w:rsidRPr="002B5FFE" w:rsidRDefault="006A307B" w:rsidP="001C5B41">
      <w:pPr>
        <w:pStyle w:val="Heading2"/>
        <w:rPr>
          <w:noProof w:val="0"/>
        </w:rPr>
      </w:pPr>
      <w:bookmarkStart w:id="102" w:name="_Toc402812830"/>
      <w:bookmarkStart w:id="103" w:name="_Toc402813168"/>
      <w:bookmarkStart w:id="104" w:name="_Toc402813451"/>
      <w:bookmarkStart w:id="105" w:name="_Toc402814088"/>
      <w:bookmarkStart w:id="106" w:name="_Toc402812831"/>
      <w:bookmarkStart w:id="107" w:name="_Toc402813169"/>
      <w:bookmarkStart w:id="108" w:name="_Toc402813452"/>
      <w:bookmarkStart w:id="109" w:name="_Toc402814089"/>
      <w:bookmarkStart w:id="110" w:name="_Toc402812832"/>
      <w:bookmarkStart w:id="111" w:name="_Toc402813170"/>
      <w:bookmarkStart w:id="112" w:name="_Toc402813453"/>
      <w:bookmarkStart w:id="113" w:name="_Toc402814090"/>
      <w:bookmarkStart w:id="114" w:name="_Toc402812833"/>
      <w:bookmarkStart w:id="115" w:name="_Toc402813171"/>
      <w:bookmarkStart w:id="116" w:name="_Toc402813454"/>
      <w:bookmarkStart w:id="117" w:name="_Toc402814091"/>
      <w:bookmarkStart w:id="118" w:name="_Toc402812834"/>
      <w:bookmarkStart w:id="119" w:name="_Toc402813172"/>
      <w:bookmarkStart w:id="120" w:name="_Toc402813455"/>
      <w:bookmarkStart w:id="121" w:name="_Toc402814092"/>
      <w:bookmarkStart w:id="122" w:name="_Toc402812835"/>
      <w:bookmarkStart w:id="123" w:name="_Toc402813173"/>
      <w:bookmarkStart w:id="124" w:name="_Toc402813456"/>
      <w:bookmarkStart w:id="125" w:name="_Toc402814093"/>
      <w:bookmarkStart w:id="126" w:name="_Toc402812836"/>
      <w:bookmarkStart w:id="127" w:name="_Toc402813174"/>
      <w:bookmarkStart w:id="128" w:name="_Toc402813457"/>
      <w:bookmarkStart w:id="129" w:name="_Toc402814094"/>
      <w:bookmarkStart w:id="130" w:name="_Toc402812837"/>
      <w:bookmarkStart w:id="131" w:name="_Toc402813175"/>
      <w:bookmarkStart w:id="132" w:name="_Toc402813458"/>
      <w:bookmarkStart w:id="133" w:name="_Toc402814095"/>
      <w:bookmarkStart w:id="134" w:name="_Toc402812838"/>
      <w:bookmarkStart w:id="135" w:name="_Toc402813176"/>
      <w:bookmarkStart w:id="136" w:name="_Toc402813459"/>
      <w:bookmarkStart w:id="137" w:name="_Toc402814096"/>
      <w:bookmarkStart w:id="138" w:name="_Toc402812839"/>
      <w:bookmarkStart w:id="139" w:name="_Toc402813177"/>
      <w:bookmarkStart w:id="140" w:name="_Toc402813460"/>
      <w:bookmarkStart w:id="141" w:name="_Toc402814097"/>
      <w:bookmarkStart w:id="142" w:name="_Toc402812840"/>
      <w:bookmarkStart w:id="143" w:name="_Toc402813178"/>
      <w:bookmarkStart w:id="144" w:name="_Toc402813461"/>
      <w:bookmarkStart w:id="145" w:name="_Toc402814098"/>
      <w:bookmarkStart w:id="146" w:name="_Toc402812841"/>
      <w:bookmarkStart w:id="147" w:name="_Toc402813179"/>
      <w:bookmarkStart w:id="148" w:name="_Toc402813462"/>
      <w:bookmarkStart w:id="149" w:name="_Toc402814099"/>
      <w:bookmarkStart w:id="150" w:name="_Toc402812842"/>
      <w:bookmarkStart w:id="151" w:name="_Toc402813180"/>
      <w:bookmarkStart w:id="152" w:name="_Toc402813463"/>
      <w:bookmarkStart w:id="153" w:name="_Toc402814100"/>
      <w:bookmarkStart w:id="154" w:name="_Toc402812843"/>
      <w:bookmarkStart w:id="155" w:name="_Toc402813181"/>
      <w:bookmarkStart w:id="156" w:name="_Toc402813464"/>
      <w:bookmarkStart w:id="157" w:name="_Toc402814101"/>
      <w:bookmarkStart w:id="158" w:name="_Toc402812844"/>
      <w:bookmarkStart w:id="159" w:name="_Toc402813182"/>
      <w:bookmarkStart w:id="160" w:name="_Toc402813465"/>
      <w:bookmarkStart w:id="161" w:name="_Toc402814102"/>
      <w:bookmarkStart w:id="162" w:name="_Toc402812845"/>
      <w:bookmarkStart w:id="163" w:name="_Toc402813183"/>
      <w:bookmarkStart w:id="164" w:name="_Toc402813466"/>
      <w:bookmarkStart w:id="165" w:name="_Toc402814103"/>
      <w:bookmarkStart w:id="166" w:name="_Toc402812846"/>
      <w:bookmarkStart w:id="167" w:name="_Toc402813184"/>
      <w:bookmarkStart w:id="168" w:name="_Toc402813467"/>
      <w:bookmarkStart w:id="169" w:name="_Toc402814104"/>
      <w:bookmarkStart w:id="170" w:name="_Toc402812847"/>
      <w:bookmarkStart w:id="171" w:name="_Toc402813185"/>
      <w:bookmarkStart w:id="172" w:name="_Toc402813468"/>
      <w:bookmarkStart w:id="173" w:name="_Toc402814105"/>
      <w:bookmarkStart w:id="174" w:name="_Toc402812848"/>
      <w:bookmarkStart w:id="175" w:name="_Toc402813186"/>
      <w:bookmarkStart w:id="176" w:name="_Toc402813469"/>
      <w:bookmarkStart w:id="177" w:name="_Toc402814106"/>
      <w:bookmarkStart w:id="178" w:name="_Toc402812849"/>
      <w:bookmarkStart w:id="179" w:name="_Toc402813187"/>
      <w:bookmarkStart w:id="180" w:name="_Toc402813470"/>
      <w:bookmarkStart w:id="181" w:name="_Toc402814107"/>
      <w:bookmarkStart w:id="182" w:name="_Toc402812850"/>
      <w:bookmarkStart w:id="183" w:name="_Toc402813188"/>
      <w:bookmarkStart w:id="184" w:name="_Toc402813471"/>
      <w:bookmarkStart w:id="185" w:name="_Toc402814108"/>
      <w:bookmarkStart w:id="186" w:name="_Toc270019362"/>
      <w:bookmarkStart w:id="187" w:name="_Toc270019440"/>
      <w:bookmarkStart w:id="188" w:name="_Toc270019518"/>
      <w:bookmarkStart w:id="189" w:name="_Toc270019633"/>
      <w:bookmarkStart w:id="190" w:name="_Toc270019718"/>
      <w:bookmarkStart w:id="191" w:name="_Toc270019807"/>
      <w:bookmarkStart w:id="192" w:name="_Toc270019883"/>
      <w:bookmarkStart w:id="193" w:name="_Toc270019948"/>
      <w:bookmarkStart w:id="194" w:name="_Toc270020151"/>
      <w:bookmarkStart w:id="195" w:name="_Toc270020307"/>
      <w:bookmarkStart w:id="196" w:name="_Toc270020427"/>
      <w:bookmarkStart w:id="197" w:name="_Toc270020742"/>
      <w:bookmarkStart w:id="198" w:name="_Toc270020944"/>
      <w:bookmarkStart w:id="199" w:name="_Toc402812851"/>
      <w:bookmarkStart w:id="200" w:name="_Toc402813189"/>
      <w:bookmarkStart w:id="201" w:name="_Toc402813472"/>
      <w:bookmarkStart w:id="202" w:name="_Toc402814109"/>
      <w:bookmarkStart w:id="203" w:name="_Toc402812852"/>
      <w:bookmarkStart w:id="204" w:name="_Toc402813190"/>
      <w:bookmarkStart w:id="205" w:name="_Toc402813473"/>
      <w:bookmarkStart w:id="206" w:name="_Toc402814110"/>
      <w:bookmarkStart w:id="207" w:name="_Toc402812853"/>
      <w:bookmarkStart w:id="208" w:name="_Toc402813191"/>
      <w:bookmarkStart w:id="209" w:name="_Toc402813474"/>
      <w:bookmarkStart w:id="210" w:name="_Toc402814111"/>
      <w:bookmarkStart w:id="211" w:name="_Toc402812854"/>
      <w:bookmarkStart w:id="212" w:name="_Toc402813192"/>
      <w:bookmarkStart w:id="213" w:name="_Toc402813475"/>
      <w:bookmarkStart w:id="214" w:name="_Toc402814112"/>
      <w:bookmarkStart w:id="215" w:name="_Toc402812855"/>
      <w:bookmarkStart w:id="216" w:name="_Toc402813193"/>
      <w:bookmarkStart w:id="217" w:name="_Toc402813476"/>
      <w:bookmarkStart w:id="218" w:name="_Toc402814113"/>
      <w:bookmarkStart w:id="219" w:name="_Toc402812856"/>
      <w:bookmarkStart w:id="220" w:name="_Toc402813194"/>
      <w:bookmarkStart w:id="221" w:name="_Toc402813477"/>
      <w:bookmarkStart w:id="222" w:name="_Toc402814114"/>
      <w:bookmarkStart w:id="223" w:name="_Toc402812857"/>
      <w:bookmarkStart w:id="224" w:name="_Toc402813195"/>
      <w:bookmarkStart w:id="225" w:name="_Toc402813478"/>
      <w:bookmarkStart w:id="226" w:name="_Toc402814115"/>
      <w:bookmarkStart w:id="227" w:name="_Toc402812858"/>
      <w:bookmarkStart w:id="228" w:name="_Toc402813196"/>
      <w:bookmarkStart w:id="229" w:name="_Toc402813479"/>
      <w:bookmarkStart w:id="230" w:name="_Toc402814116"/>
      <w:bookmarkStart w:id="231" w:name="_Toc402812859"/>
      <w:bookmarkStart w:id="232" w:name="_Toc402813197"/>
      <w:bookmarkStart w:id="233" w:name="_Toc402813480"/>
      <w:bookmarkStart w:id="234" w:name="_Toc402814117"/>
      <w:bookmarkStart w:id="235" w:name="_Toc402812860"/>
      <w:bookmarkStart w:id="236" w:name="_Toc402813198"/>
      <w:bookmarkStart w:id="237" w:name="_Toc402813481"/>
      <w:bookmarkStart w:id="238" w:name="_Toc402814118"/>
      <w:bookmarkStart w:id="239" w:name="_Toc402812861"/>
      <w:bookmarkStart w:id="240" w:name="_Toc402813199"/>
      <w:bookmarkStart w:id="241" w:name="_Toc402813482"/>
      <w:bookmarkStart w:id="242" w:name="_Toc402814119"/>
      <w:bookmarkStart w:id="243" w:name="_Toc402812862"/>
      <w:bookmarkStart w:id="244" w:name="_Toc402813200"/>
      <w:bookmarkStart w:id="245" w:name="_Toc402813483"/>
      <w:bookmarkStart w:id="246" w:name="_Toc402814120"/>
      <w:bookmarkStart w:id="247" w:name="_Toc402812863"/>
      <w:bookmarkStart w:id="248" w:name="_Toc402813201"/>
      <w:bookmarkStart w:id="249" w:name="_Toc402813484"/>
      <w:bookmarkStart w:id="250" w:name="_Toc402814121"/>
      <w:bookmarkStart w:id="251" w:name="_Toc402812864"/>
      <w:bookmarkStart w:id="252" w:name="_Toc402813202"/>
      <w:bookmarkStart w:id="253" w:name="_Toc402813485"/>
      <w:bookmarkStart w:id="254" w:name="_Toc402814122"/>
      <w:bookmarkStart w:id="255" w:name="_Toc402812865"/>
      <w:bookmarkStart w:id="256" w:name="_Toc402813203"/>
      <w:bookmarkStart w:id="257" w:name="_Toc402813486"/>
      <w:bookmarkStart w:id="258" w:name="_Toc402814123"/>
      <w:bookmarkStart w:id="259" w:name="_Toc402812866"/>
      <w:bookmarkStart w:id="260" w:name="_Toc402813204"/>
      <w:bookmarkStart w:id="261" w:name="_Toc402813487"/>
      <w:bookmarkStart w:id="262" w:name="_Toc402814124"/>
      <w:bookmarkStart w:id="263" w:name="_Toc402812867"/>
      <w:bookmarkStart w:id="264" w:name="_Toc402813205"/>
      <w:bookmarkStart w:id="265" w:name="_Toc402813488"/>
      <w:bookmarkStart w:id="266" w:name="_Toc402814125"/>
      <w:bookmarkStart w:id="267" w:name="_Toc402812868"/>
      <w:bookmarkStart w:id="268" w:name="_Toc402813206"/>
      <w:bookmarkStart w:id="269" w:name="_Toc402813489"/>
      <w:bookmarkStart w:id="270" w:name="_Toc402814126"/>
      <w:bookmarkStart w:id="271" w:name="_Toc402812869"/>
      <w:bookmarkStart w:id="272" w:name="_Toc402813207"/>
      <w:bookmarkStart w:id="273" w:name="_Toc402813490"/>
      <w:bookmarkStart w:id="274" w:name="_Toc402814127"/>
      <w:bookmarkStart w:id="275" w:name="_Toc402812870"/>
      <w:bookmarkStart w:id="276" w:name="_Toc402813208"/>
      <w:bookmarkStart w:id="277" w:name="_Toc402813491"/>
      <w:bookmarkStart w:id="278" w:name="_Toc402814128"/>
      <w:bookmarkStart w:id="279" w:name="_Toc402812871"/>
      <w:bookmarkStart w:id="280" w:name="_Toc402813209"/>
      <w:bookmarkStart w:id="281" w:name="_Toc402813492"/>
      <w:bookmarkStart w:id="282" w:name="_Toc402814129"/>
      <w:bookmarkStart w:id="283" w:name="_Toc402812872"/>
      <w:bookmarkStart w:id="284" w:name="_Toc402813210"/>
      <w:bookmarkStart w:id="285" w:name="_Toc402813493"/>
      <w:bookmarkStart w:id="286" w:name="_Toc402814130"/>
      <w:bookmarkStart w:id="287" w:name="_Toc402812873"/>
      <w:bookmarkStart w:id="288" w:name="_Toc402813211"/>
      <w:bookmarkStart w:id="289" w:name="_Toc402813494"/>
      <w:bookmarkStart w:id="290" w:name="_Toc402814131"/>
      <w:bookmarkStart w:id="291" w:name="_Toc402812874"/>
      <w:bookmarkStart w:id="292" w:name="_Toc402813212"/>
      <w:bookmarkStart w:id="293" w:name="_Toc402813495"/>
      <w:bookmarkStart w:id="294" w:name="_Toc402814132"/>
      <w:bookmarkStart w:id="295" w:name="_Toc402812875"/>
      <w:bookmarkStart w:id="296" w:name="_Toc402813213"/>
      <w:bookmarkStart w:id="297" w:name="_Toc402813496"/>
      <w:bookmarkStart w:id="298" w:name="_Toc402814133"/>
      <w:bookmarkStart w:id="299" w:name="_Toc402812876"/>
      <w:bookmarkStart w:id="300" w:name="_Toc402813214"/>
      <w:bookmarkStart w:id="301" w:name="_Toc402813497"/>
      <w:bookmarkStart w:id="302" w:name="_Toc402814134"/>
      <w:bookmarkStart w:id="303" w:name="_Toc402812877"/>
      <w:bookmarkStart w:id="304" w:name="_Toc402813215"/>
      <w:bookmarkStart w:id="305" w:name="_Toc402813498"/>
      <w:bookmarkStart w:id="306" w:name="_Toc402814135"/>
      <w:bookmarkStart w:id="307" w:name="_Toc402812878"/>
      <w:bookmarkStart w:id="308" w:name="_Toc402813216"/>
      <w:bookmarkStart w:id="309" w:name="_Toc402813499"/>
      <w:bookmarkStart w:id="310" w:name="_Toc402814136"/>
      <w:bookmarkStart w:id="311" w:name="_Toc402812879"/>
      <w:bookmarkStart w:id="312" w:name="_Toc402813217"/>
      <w:bookmarkStart w:id="313" w:name="_Toc402813500"/>
      <w:bookmarkStart w:id="314" w:name="_Toc402814137"/>
      <w:bookmarkStart w:id="315" w:name="_Toc402812880"/>
      <w:bookmarkStart w:id="316" w:name="_Toc402813218"/>
      <w:bookmarkStart w:id="317" w:name="_Toc402813501"/>
      <w:bookmarkStart w:id="318" w:name="_Toc402814138"/>
      <w:bookmarkStart w:id="319" w:name="_Toc270019721"/>
      <w:bookmarkStart w:id="320" w:name="_Toc270019810"/>
      <w:bookmarkStart w:id="321" w:name="_Toc369246328"/>
      <w:bookmarkStart w:id="322" w:name="_Toc23947526"/>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2B5FFE">
        <w:rPr>
          <w:noProof w:val="0"/>
        </w:rPr>
        <w:t>Rosetta Terminology Mapping (RTM)</w:t>
      </w:r>
      <w:bookmarkEnd w:id="319"/>
      <w:bookmarkEnd w:id="320"/>
      <w:bookmarkEnd w:id="321"/>
      <w:bookmarkEnd w:id="322"/>
    </w:p>
    <w:p w14:paraId="7420F2BA" w14:textId="77777777" w:rsidR="005F6176" w:rsidRPr="002B5FFE" w:rsidRDefault="005F6176" w:rsidP="006A307B">
      <w:pPr>
        <w:pStyle w:val="BodyText"/>
      </w:pPr>
      <w:r w:rsidRPr="002B5FFE">
        <w:t>The Rosetta Terminology Mapping has general application in IHE PCD Profiles.</w:t>
      </w:r>
    </w:p>
    <w:p w14:paraId="2F0CB89E" w14:textId="77777777" w:rsidR="006A307B" w:rsidRPr="002B5FFE" w:rsidRDefault="006A307B" w:rsidP="006A307B">
      <w:pPr>
        <w:pStyle w:val="BodyText"/>
      </w:pPr>
      <w:r w:rsidRPr="002B5FFE">
        <w:t xml:space="preserve">The primary purpose of the Rosetta Terminology Mapping (RTM) managed value set is to </w:t>
      </w:r>
      <w:r w:rsidRPr="002B5FFE">
        <w:rPr>
          <w:i/>
          <w:iCs/>
        </w:rPr>
        <w:t>harmonize the use of existing ISO/IEEE 11073-10101 nomenclature terms</w:t>
      </w:r>
      <w:r w:rsidRPr="002B5FFE">
        <w:t xml:space="preserve"> by systems compliant with IHE PCD profiles. The RTM </w:t>
      </w:r>
      <w:r w:rsidR="00685B43" w:rsidRPr="002B5FFE">
        <w:t>Profile</w:t>
      </w:r>
      <w:r w:rsidRPr="002B5FFE">
        <w:t xml:space="preserve"> also specifies the </w:t>
      </w:r>
      <w:r w:rsidRPr="002B5FFE">
        <w:rPr>
          <w:i/>
          <w:iCs/>
        </w:rPr>
        <w:t>units-of-measure</w:t>
      </w:r>
      <w:r w:rsidRPr="002B5FFE">
        <w:t xml:space="preserve"> and </w:t>
      </w:r>
      <w:r w:rsidRPr="002B5FFE">
        <w:rPr>
          <w:i/>
          <w:iCs/>
        </w:rPr>
        <w:t>enumerated values</w:t>
      </w:r>
      <w:r w:rsidRPr="002B5FFE">
        <w:t xml:space="preserve"> permitted for each numeric parameter to facilitate safe and interoperable communication between devices and systems. Use of RTM is required in IHE-PCD profiles.</w:t>
      </w:r>
    </w:p>
    <w:p w14:paraId="1613405F" w14:textId="77777777" w:rsidR="006A307B" w:rsidRPr="002B5FFE" w:rsidRDefault="006A307B" w:rsidP="006A307B">
      <w:pPr>
        <w:pStyle w:val="BodyText"/>
      </w:pPr>
      <w:r w:rsidRPr="002B5FFE">
        <w:t xml:space="preserve">The Rosetta Table also is designed to serve as a temporary repository that can be used to define </w:t>
      </w:r>
      <w:r w:rsidRPr="002B5FFE">
        <w:rPr>
          <w:i/>
          <w:iCs/>
        </w:rPr>
        <w:t>new nomenclature terms</w:t>
      </w:r>
      <w:r w:rsidRPr="002B5FFE">
        <w:t xml:space="preserve"> that are currently not present in the ISO/IEEE 11073-10101 nomenclature. Based on our experience to date, well over 100 new terms will be required, principally in the area of ventilator and ventilator settings. The RTM will also serve as a framework for capturing new terms to support the IEEE 11073 ‘Personal Health Devices’ (PHD) initiative. Additional information on RTM can be found in Appendix</w:t>
      </w:r>
      <w:r w:rsidR="005F6176" w:rsidRPr="002B5FFE">
        <w:t xml:space="preserve"> A</w:t>
      </w:r>
      <w:r w:rsidRPr="002B5FFE">
        <w:t>.</w:t>
      </w:r>
    </w:p>
    <w:p w14:paraId="7B992E1C" w14:textId="77777777" w:rsidR="006A307B" w:rsidRPr="002B5FFE" w:rsidRDefault="006A307B" w:rsidP="00B5724A">
      <w:pPr>
        <w:pStyle w:val="Heading1"/>
        <w:rPr>
          <w:noProof w:val="0"/>
        </w:rPr>
      </w:pPr>
      <w:bookmarkStart w:id="323" w:name="_Toc402812882"/>
      <w:bookmarkStart w:id="324" w:name="_Toc402813220"/>
      <w:bookmarkStart w:id="325" w:name="_Toc402813503"/>
      <w:bookmarkStart w:id="326" w:name="_Toc402814140"/>
      <w:bookmarkStart w:id="327" w:name="_Toc402812883"/>
      <w:bookmarkStart w:id="328" w:name="_Toc402813221"/>
      <w:bookmarkStart w:id="329" w:name="_Toc402813504"/>
      <w:bookmarkStart w:id="330" w:name="_Toc402814141"/>
      <w:bookmarkStart w:id="331" w:name="_Toc402812884"/>
      <w:bookmarkStart w:id="332" w:name="_Toc402813222"/>
      <w:bookmarkStart w:id="333" w:name="_Toc402813505"/>
      <w:bookmarkStart w:id="334" w:name="_Toc402814142"/>
      <w:bookmarkStart w:id="335" w:name="_Toc402812885"/>
      <w:bookmarkStart w:id="336" w:name="_Toc402813223"/>
      <w:bookmarkStart w:id="337" w:name="_Toc402813506"/>
      <w:bookmarkStart w:id="338" w:name="_Toc402814143"/>
      <w:bookmarkStart w:id="339" w:name="_Toc402812886"/>
      <w:bookmarkStart w:id="340" w:name="_Toc402813224"/>
      <w:bookmarkStart w:id="341" w:name="_Toc402813507"/>
      <w:bookmarkStart w:id="342" w:name="_Toc402814144"/>
      <w:bookmarkStart w:id="343" w:name="_Toc402812887"/>
      <w:bookmarkStart w:id="344" w:name="_Toc402813225"/>
      <w:bookmarkStart w:id="345" w:name="_Toc402813508"/>
      <w:bookmarkStart w:id="346" w:name="_Toc402814145"/>
      <w:bookmarkStart w:id="347" w:name="_Toc402812888"/>
      <w:bookmarkStart w:id="348" w:name="_Toc402813226"/>
      <w:bookmarkStart w:id="349" w:name="_Toc402813509"/>
      <w:bookmarkStart w:id="350" w:name="_Toc402814146"/>
      <w:bookmarkStart w:id="351" w:name="_Toc402812889"/>
      <w:bookmarkStart w:id="352" w:name="_Toc402813227"/>
      <w:bookmarkStart w:id="353" w:name="_Toc402813510"/>
      <w:bookmarkStart w:id="354" w:name="_Toc402814147"/>
      <w:bookmarkStart w:id="355" w:name="_Toc402812890"/>
      <w:bookmarkStart w:id="356" w:name="_Toc402813228"/>
      <w:bookmarkStart w:id="357" w:name="_Toc402813511"/>
      <w:bookmarkStart w:id="358" w:name="_Toc402814148"/>
      <w:bookmarkStart w:id="359" w:name="_Toc402812891"/>
      <w:bookmarkStart w:id="360" w:name="_Toc402813229"/>
      <w:bookmarkStart w:id="361" w:name="_Toc402813512"/>
      <w:bookmarkStart w:id="362" w:name="_Toc402814149"/>
      <w:bookmarkStart w:id="363" w:name="_Toc402812892"/>
      <w:bookmarkStart w:id="364" w:name="_Toc402813230"/>
      <w:bookmarkStart w:id="365" w:name="_Toc402813513"/>
      <w:bookmarkStart w:id="366" w:name="_Toc402814150"/>
      <w:bookmarkStart w:id="367" w:name="_Toc402812893"/>
      <w:bookmarkStart w:id="368" w:name="_Toc402813231"/>
      <w:bookmarkStart w:id="369" w:name="_Toc402813514"/>
      <w:bookmarkStart w:id="370" w:name="_Toc402814151"/>
      <w:bookmarkStart w:id="371" w:name="_Toc402812894"/>
      <w:bookmarkStart w:id="372" w:name="_Toc402813232"/>
      <w:bookmarkStart w:id="373" w:name="_Toc402813515"/>
      <w:bookmarkStart w:id="374" w:name="_Toc402814152"/>
      <w:bookmarkStart w:id="375" w:name="_Toc402812895"/>
      <w:bookmarkStart w:id="376" w:name="_Toc402813233"/>
      <w:bookmarkStart w:id="377" w:name="_Toc402813516"/>
      <w:bookmarkStart w:id="378" w:name="_Toc402814153"/>
      <w:bookmarkStart w:id="379" w:name="_Toc402812896"/>
      <w:bookmarkStart w:id="380" w:name="_Toc402813234"/>
      <w:bookmarkStart w:id="381" w:name="_Toc402813517"/>
      <w:bookmarkStart w:id="382" w:name="_Toc402814154"/>
      <w:bookmarkStart w:id="383" w:name="_Toc402812897"/>
      <w:bookmarkStart w:id="384" w:name="_Toc402813235"/>
      <w:bookmarkStart w:id="385" w:name="_Toc402813518"/>
      <w:bookmarkStart w:id="386" w:name="_Toc402814155"/>
      <w:bookmarkStart w:id="387" w:name="_Toc402812898"/>
      <w:bookmarkStart w:id="388" w:name="_Toc402813236"/>
      <w:bookmarkStart w:id="389" w:name="_Toc402813519"/>
      <w:bookmarkStart w:id="390" w:name="_Toc402814156"/>
      <w:bookmarkStart w:id="391" w:name="_Toc402812899"/>
      <w:bookmarkStart w:id="392" w:name="_Toc402813237"/>
      <w:bookmarkStart w:id="393" w:name="_Toc402813520"/>
      <w:bookmarkStart w:id="394" w:name="_Toc402814157"/>
      <w:bookmarkStart w:id="395" w:name="_Toc402812900"/>
      <w:bookmarkStart w:id="396" w:name="_Toc402813238"/>
      <w:bookmarkStart w:id="397" w:name="_Toc402813521"/>
      <w:bookmarkStart w:id="398" w:name="_Toc402814158"/>
      <w:bookmarkStart w:id="399" w:name="_Toc402812901"/>
      <w:bookmarkStart w:id="400" w:name="_Toc402813239"/>
      <w:bookmarkStart w:id="401" w:name="_Toc402813522"/>
      <w:bookmarkStart w:id="402" w:name="_Toc402814159"/>
      <w:bookmarkStart w:id="403" w:name="_Toc402812969"/>
      <w:bookmarkStart w:id="404" w:name="_Toc402813307"/>
      <w:bookmarkStart w:id="405" w:name="_Toc402813590"/>
      <w:bookmarkStart w:id="406" w:name="_Toc402814227"/>
      <w:bookmarkStart w:id="407" w:name="_Toc402812970"/>
      <w:bookmarkStart w:id="408" w:name="_Toc402813308"/>
      <w:bookmarkStart w:id="409" w:name="_Toc402813591"/>
      <w:bookmarkStart w:id="410" w:name="_Toc402814228"/>
      <w:bookmarkStart w:id="411" w:name="_Toc402812971"/>
      <w:bookmarkStart w:id="412" w:name="_Toc402813309"/>
      <w:bookmarkStart w:id="413" w:name="_Toc402813592"/>
      <w:bookmarkStart w:id="414" w:name="_Toc402814229"/>
      <w:bookmarkStart w:id="415" w:name="_Toc402812972"/>
      <w:bookmarkStart w:id="416" w:name="_Toc402813310"/>
      <w:bookmarkStart w:id="417" w:name="_Toc402813593"/>
      <w:bookmarkStart w:id="418" w:name="_Toc402814230"/>
      <w:bookmarkStart w:id="419" w:name="_Toc402812973"/>
      <w:bookmarkStart w:id="420" w:name="_Toc402813311"/>
      <w:bookmarkStart w:id="421" w:name="_Toc402813594"/>
      <w:bookmarkStart w:id="422" w:name="_Toc402814231"/>
      <w:bookmarkStart w:id="423" w:name="_Toc402812974"/>
      <w:bookmarkStart w:id="424" w:name="_Toc402813312"/>
      <w:bookmarkStart w:id="425" w:name="_Toc402813595"/>
      <w:bookmarkStart w:id="426" w:name="_Toc402814232"/>
      <w:bookmarkStart w:id="427" w:name="_Toc402812975"/>
      <w:bookmarkStart w:id="428" w:name="_Toc402813313"/>
      <w:bookmarkStart w:id="429" w:name="_Toc402813596"/>
      <w:bookmarkStart w:id="430" w:name="_Toc402814233"/>
      <w:bookmarkStart w:id="431" w:name="_Toc402812976"/>
      <w:bookmarkStart w:id="432" w:name="_Toc402813314"/>
      <w:bookmarkStart w:id="433" w:name="_Toc402813597"/>
      <w:bookmarkStart w:id="434" w:name="_Toc402814234"/>
      <w:bookmarkStart w:id="435" w:name="_Toc402813020"/>
      <w:bookmarkStart w:id="436" w:name="_Toc402813358"/>
      <w:bookmarkStart w:id="437" w:name="_Toc402813641"/>
      <w:bookmarkStart w:id="438" w:name="_Toc402814278"/>
      <w:bookmarkStart w:id="439" w:name="_Toc402813021"/>
      <w:bookmarkStart w:id="440" w:name="_Toc402813359"/>
      <w:bookmarkStart w:id="441" w:name="_Toc402813642"/>
      <w:bookmarkStart w:id="442" w:name="_Toc402814279"/>
      <w:bookmarkStart w:id="443" w:name="_Toc402813022"/>
      <w:bookmarkStart w:id="444" w:name="_Toc402813360"/>
      <w:bookmarkStart w:id="445" w:name="_Toc402813643"/>
      <w:bookmarkStart w:id="446" w:name="_Toc402814280"/>
      <w:bookmarkStart w:id="447" w:name="_Toc402813023"/>
      <w:bookmarkStart w:id="448" w:name="_Toc402813361"/>
      <w:bookmarkStart w:id="449" w:name="_Toc402813644"/>
      <w:bookmarkStart w:id="450" w:name="_Toc402814281"/>
      <w:bookmarkStart w:id="451" w:name="_Toc402813024"/>
      <w:bookmarkStart w:id="452" w:name="_Toc402813362"/>
      <w:bookmarkStart w:id="453" w:name="_Toc402813645"/>
      <w:bookmarkStart w:id="454" w:name="_Toc402814282"/>
      <w:bookmarkStart w:id="455" w:name="_Toc402813025"/>
      <w:bookmarkStart w:id="456" w:name="_Toc402813363"/>
      <w:bookmarkStart w:id="457" w:name="_Toc402813646"/>
      <w:bookmarkStart w:id="458" w:name="_Toc402814283"/>
      <w:bookmarkStart w:id="459" w:name="_Toc402813026"/>
      <w:bookmarkStart w:id="460" w:name="_Toc402813364"/>
      <w:bookmarkStart w:id="461" w:name="_Toc402813647"/>
      <w:bookmarkStart w:id="462" w:name="_Toc402814284"/>
      <w:bookmarkStart w:id="463" w:name="_Toc402813027"/>
      <w:bookmarkStart w:id="464" w:name="_Toc402813365"/>
      <w:bookmarkStart w:id="465" w:name="_Toc402813648"/>
      <w:bookmarkStart w:id="466" w:name="_Toc402814285"/>
      <w:bookmarkStart w:id="467" w:name="_Toc402813028"/>
      <w:bookmarkStart w:id="468" w:name="_Toc402813366"/>
      <w:bookmarkStart w:id="469" w:name="_Toc402813649"/>
      <w:bookmarkStart w:id="470" w:name="_Toc402814286"/>
      <w:bookmarkStart w:id="471" w:name="_Toc402813029"/>
      <w:bookmarkStart w:id="472" w:name="_Toc402813367"/>
      <w:bookmarkStart w:id="473" w:name="_Toc402813650"/>
      <w:bookmarkStart w:id="474" w:name="_Toc402814287"/>
      <w:bookmarkStart w:id="475" w:name="_Ref142748035"/>
      <w:bookmarkStart w:id="476" w:name="_Ref139551504"/>
      <w:bookmarkStart w:id="477" w:name="_Ref139551451"/>
      <w:bookmarkStart w:id="478" w:name="_Ref139551414"/>
      <w:bookmarkStart w:id="479" w:name="_Ref139551403"/>
      <w:bookmarkStart w:id="480" w:name="_Ref139548719"/>
      <w:bookmarkStart w:id="481" w:name="_Ref139548664"/>
      <w:bookmarkStart w:id="482" w:name="_Ref139513251"/>
      <w:bookmarkStart w:id="483" w:name="_Toc270019726"/>
      <w:bookmarkStart w:id="484" w:name="_Toc270019815"/>
      <w:bookmarkStart w:id="485" w:name="_Toc369246333"/>
      <w:bookmarkStart w:id="486" w:name="_Toc23947527"/>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2B5FFE">
        <w:rPr>
          <w:noProof w:val="0"/>
        </w:rPr>
        <w:lastRenderedPageBreak/>
        <w:t>Device Enterprise Communication (DEC)</w:t>
      </w:r>
      <w:bookmarkEnd w:id="475"/>
      <w:bookmarkEnd w:id="476"/>
      <w:bookmarkEnd w:id="477"/>
      <w:bookmarkEnd w:id="478"/>
      <w:bookmarkEnd w:id="479"/>
      <w:bookmarkEnd w:id="480"/>
      <w:bookmarkEnd w:id="481"/>
      <w:bookmarkEnd w:id="482"/>
      <w:bookmarkEnd w:id="483"/>
      <w:bookmarkEnd w:id="484"/>
      <w:bookmarkEnd w:id="485"/>
      <w:r w:rsidR="00B17BC2" w:rsidRPr="002B5FFE">
        <w:rPr>
          <w:noProof w:val="0"/>
        </w:rPr>
        <w:t xml:space="preserve"> Profile</w:t>
      </w:r>
      <w:bookmarkEnd w:id="486"/>
    </w:p>
    <w:p w14:paraId="3E8AF1D1" w14:textId="77777777" w:rsidR="006A307B" w:rsidRPr="002B5FFE" w:rsidRDefault="006A307B" w:rsidP="006A307B">
      <w:pPr>
        <w:pStyle w:val="BodyText"/>
      </w:pPr>
      <w:bookmarkStart w:id="487" w:name="OLE_LINK2"/>
      <w:r w:rsidRPr="002B5FFE">
        <w:t>The Device Enterprise Communication Integration Profile supports communication of vendor independent, multi-modality Patient Care Devices data to Enterprise Applications using consistent semantics. It accomplishes this by mapping PCD data from proprietary syntax and semantics into a single syntactic and semantic representation for communication to the enterprise. The PCD data is time stamped with a consistent enterprise time. Options are provided to allow applications to filter particular PCD data of interest.</w:t>
      </w:r>
    </w:p>
    <w:p w14:paraId="736BAC53" w14:textId="77777777" w:rsidR="006A307B" w:rsidRPr="002B5FFE" w:rsidRDefault="00EF3CE4" w:rsidP="00B5724A">
      <w:pPr>
        <w:pStyle w:val="Heading2"/>
        <w:rPr>
          <w:noProof w:val="0"/>
        </w:rPr>
      </w:pPr>
      <w:bookmarkStart w:id="488" w:name="_Ref142797103"/>
      <w:bookmarkStart w:id="489" w:name="_Toc270019727"/>
      <w:bookmarkStart w:id="490" w:name="_Toc270019816"/>
      <w:bookmarkStart w:id="491" w:name="_Toc369246334"/>
      <w:bookmarkStart w:id="492" w:name="_Toc23947528"/>
      <w:r w:rsidRPr="002B5FFE">
        <w:rPr>
          <w:noProof w:val="0"/>
        </w:rPr>
        <w:t xml:space="preserve">DEC </w:t>
      </w:r>
      <w:r w:rsidR="006A307B" w:rsidRPr="002B5FFE">
        <w:rPr>
          <w:noProof w:val="0"/>
        </w:rPr>
        <w:t>Actors</w:t>
      </w:r>
      <w:r w:rsidRPr="002B5FFE">
        <w:rPr>
          <w:noProof w:val="0"/>
        </w:rPr>
        <w:t xml:space="preserve"> and </w:t>
      </w:r>
      <w:r w:rsidR="006A307B" w:rsidRPr="002B5FFE">
        <w:rPr>
          <w:noProof w:val="0"/>
        </w:rPr>
        <w:t>Transactions</w:t>
      </w:r>
      <w:bookmarkEnd w:id="488"/>
      <w:bookmarkEnd w:id="489"/>
      <w:bookmarkEnd w:id="490"/>
      <w:bookmarkEnd w:id="491"/>
      <w:bookmarkEnd w:id="492"/>
    </w:p>
    <w:p w14:paraId="04BEDE59" w14:textId="77777777" w:rsidR="006A307B" w:rsidRPr="002B5FFE" w:rsidRDefault="006A307B" w:rsidP="006A307B">
      <w:pPr>
        <w:pStyle w:val="BodyText"/>
        <w:keepNext/>
      </w:pPr>
      <w:r w:rsidRPr="002B5FFE">
        <w:t xml:space="preserve">The following figure diagrams the actors involved with this profile and the transactions between actors. </w:t>
      </w:r>
    </w:p>
    <w:p w14:paraId="2964A8EB" w14:textId="77777777" w:rsidR="005020A7" w:rsidRPr="002B5FFE" w:rsidRDefault="005020A7" w:rsidP="006A307B">
      <w:pPr>
        <w:pStyle w:val="BodyText"/>
        <w:keepNext/>
      </w:pPr>
    </w:p>
    <w:p w14:paraId="15B0F5C6" w14:textId="6A7EE9BF" w:rsidR="006A307B" w:rsidRPr="002B5FFE" w:rsidRDefault="008245D0" w:rsidP="00CF68E8">
      <w:pPr>
        <w:pStyle w:val="BodyText"/>
        <w:jc w:val="center"/>
      </w:pPr>
      <w:r w:rsidRPr="002B5FFE">
        <w:rPr>
          <w:noProof/>
        </w:rPr>
        <mc:AlternateContent>
          <mc:Choice Requires="wpc">
            <w:drawing>
              <wp:inline distT="0" distB="0" distL="0" distR="0" wp14:anchorId="32CF1769" wp14:editId="63F846CD">
                <wp:extent cx="2971800" cy="3251835"/>
                <wp:effectExtent l="0" t="0" r="0" b="5715"/>
                <wp:docPr id="197"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8" name="Text Box 6"/>
                        <wps:cNvSpPr txBox="1">
                          <a:spLocks noChangeArrowheads="1"/>
                        </wps:cNvSpPr>
                        <wps:spPr bwMode="auto">
                          <a:xfrm>
                            <a:off x="304800" y="48895"/>
                            <a:ext cx="1143000" cy="515620"/>
                          </a:xfrm>
                          <a:prstGeom prst="rect">
                            <a:avLst/>
                          </a:prstGeom>
                          <a:solidFill>
                            <a:srgbClr val="FFFFFF"/>
                          </a:solidFill>
                          <a:ln w="9525">
                            <a:solidFill>
                              <a:srgbClr val="000000"/>
                            </a:solidFill>
                            <a:miter lim="800000"/>
                            <a:headEnd/>
                            <a:tailEnd/>
                          </a:ln>
                        </wps:spPr>
                        <wps:txbx>
                          <w:txbxContent>
                            <w:p w14:paraId="6F984563" w14:textId="77777777" w:rsidR="00F172D0" w:rsidRPr="00B634F0" w:rsidRDefault="00F172D0" w:rsidP="006A307B">
                              <w:pPr>
                                <w:jc w:val="center"/>
                                <w:rPr>
                                  <w:sz w:val="20"/>
                                </w:rPr>
                              </w:pPr>
                              <w:r w:rsidRPr="00B634F0">
                                <w:rPr>
                                  <w:sz w:val="20"/>
                                </w:rPr>
                                <w:t>Device Observation Consumer</w:t>
                              </w:r>
                              <w:r>
                                <w:rPr>
                                  <w:sz w:val="20"/>
                                </w:rPr>
                                <w:t xml:space="preserve"> (DOC)</w:t>
                              </w:r>
                            </w:p>
                          </w:txbxContent>
                        </wps:txbx>
                        <wps:bodyPr rot="0" vert="horz" wrap="square" lIns="91440" tIns="45720" rIns="91440" bIns="45720" anchor="t" anchorCtr="0" upright="1">
                          <a:noAutofit/>
                        </wps:bodyPr>
                      </wps:wsp>
                      <wps:wsp>
                        <wps:cNvPr id="189" name="Text Box 7"/>
                        <wps:cNvSpPr txBox="1">
                          <a:spLocks noChangeArrowheads="1"/>
                        </wps:cNvSpPr>
                        <wps:spPr bwMode="auto">
                          <a:xfrm>
                            <a:off x="304800" y="1915795"/>
                            <a:ext cx="1143000" cy="563245"/>
                          </a:xfrm>
                          <a:prstGeom prst="rect">
                            <a:avLst/>
                          </a:prstGeom>
                          <a:solidFill>
                            <a:srgbClr val="FFFFFF"/>
                          </a:solidFill>
                          <a:ln w="9525">
                            <a:solidFill>
                              <a:srgbClr val="000000"/>
                            </a:solidFill>
                            <a:miter lim="800000"/>
                            <a:headEnd/>
                            <a:tailEnd/>
                          </a:ln>
                        </wps:spPr>
                        <wps:txbx>
                          <w:txbxContent>
                            <w:p w14:paraId="18D26133" w14:textId="77777777" w:rsidR="00F172D0" w:rsidRPr="00B634F0" w:rsidRDefault="00F172D0" w:rsidP="006A307B">
                              <w:pPr>
                                <w:jc w:val="center"/>
                                <w:rPr>
                                  <w:sz w:val="20"/>
                                </w:rPr>
                              </w:pPr>
                              <w:r w:rsidRPr="00B634F0">
                                <w:rPr>
                                  <w:sz w:val="20"/>
                                </w:rPr>
                                <w:t xml:space="preserve">Device Observation </w:t>
                              </w:r>
                              <w:r>
                                <w:rPr>
                                  <w:sz w:val="20"/>
                                </w:rPr>
                                <w:t>Reporter (DOR)</w:t>
                              </w:r>
                            </w:p>
                          </w:txbxContent>
                        </wps:txbx>
                        <wps:bodyPr rot="0" vert="horz" wrap="square" lIns="91440" tIns="45720" rIns="91440" bIns="45720" anchor="t" anchorCtr="0" upright="1">
                          <a:noAutofit/>
                        </wps:bodyPr>
                      </wps:wsp>
                      <wps:wsp>
                        <wps:cNvPr id="190" name="Line 8"/>
                        <wps:cNvCnPr>
                          <a:cxnSpLocks noChangeShapeType="1"/>
                        </wps:cNvCnPr>
                        <wps:spPr bwMode="auto">
                          <a:xfrm flipV="1">
                            <a:off x="1142365" y="572770"/>
                            <a:ext cx="635" cy="1333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Line 9"/>
                        <wps:cNvCnPr>
                          <a:cxnSpLocks noChangeShapeType="1"/>
                        </wps:cNvCnPr>
                        <wps:spPr bwMode="auto">
                          <a:xfrm>
                            <a:off x="685800" y="572770"/>
                            <a:ext cx="0" cy="1323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10"/>
                        <wps:cNvSpPr txBox="1">
                          <a:spLocks noChangeArrowheads="1"/>
                        </wps:cNvSpPr>
                        <wps:spPr bwMode="auto">
                          <a:xfrm>
                            <a:off x="1524000" y="983614"/>
                            <a:ext cx="1295400" cy="673735"/>
                          </a:xfrm>
                          <a:prstGeom prst="rect">
                            <a:avLst/>
                          </a:prstGeom>
                          <a:solidFill>
                            <a:srgbClr val="FFFFFF"/>
                          </a:solidFill>
                          <a:ln w="9525">
                            <a:solidFill>
                              <a:srgbClr val="000000"/>
                            </a:solidFill>
                            <a:miter lim="800000"/>
                            <a:headEnd/>
                            <a:tailEnd/>
                          </a:ln>
                        </wps:spPr>
                        <wps:txbx>
                          <w:txbxContent>
                            <w:p w14:paraId="23E1BDD2" w14:textId="677175FB" w:rsidR="00F172D0" w:rsidRDefault="00F172D0" w:rsidP="000D5F40">
                              <w:pPr>
                                <w:jc w:val="center"/>
                                <w:rPr>
                                  <w:sz w:val="18"/>
                                  <w:szCs w:val="18"/>
                                </w:rPr>
                              </w:pPr>
                              <w:r w:rsidRPr="00B634F0">
                                <w:rPr>
                                  <w:sz w:val="18"/>
                                  <w:szCs w:val="18"/>
                                </w:rPr>
                                <w:t>Communicate Device Data</w:t>
                              </w:r>
                            </w:p>
                            <w:p w14:paraId="7C7A0A7F" w14:textId="226EA0D1" w:rsidR="00F172D0" w:rsidRPr="00B634F0" w:rsidRDefault="00F172D0" w:rsidP="000D5F40">
                              <w:pPr>
                                <w:jc w:val="center"/>
                                <w:rPr>
                                  <w:sz w:val="18"/>
                                  <w:szCs w:val="18"/>
                                </w:rPr>
                              </w:pPr>
                              <w:r>
                                <w:rPr>
                                  <w:sz w:val="18"/>
                                  <w:szCs w:val="18"/>
                                </w:rPr>
                                <w:t>[PCD-01]</w:t>
                              </w:r>
                            </w:p>
                          </w:txbxContent>
                        </wps:txbx>
                        <wps:bodyPr rot="0" vert="horz" wrap="square" lIns="91440" tIns="45720" rIns="91440" bIns="45720" anchor="t" anchorCtr="0" upright="1">
                          <a:noAutofit/>
                        </wps:bodyPr>
                      </wps:wsp>
                      <wps:wsp>
                        <wps:cNvPr id="193" name="Line 11"/>
                        <wps:cNvCnPr>
                          <a:cxnSpLocks noChangeShapeType="1"/>
                        </wps:cNvCnPr>
                        <wps:spPr bwMode="auto">
                          <a:xfrm>
                            <a:off x="685800" y="896620"/>
                            <a:ext cx="838200" cy="4191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4" name="Line 12"/>
                        <wps:cNvCnPr>
                          <a:cxnSpLocks noChangeShapeType="1"/>
                        </wps:cNvCnPr>
                        <wps:spPr bwMode="auto">
                          <a:xfrm flipV="1">
                            <a:off x="1143000" y="1325245"/>
                            <a:ext cx="381000" cy="8572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5" name="Text Box 13"/>
                        <wps:cNvSpPr txBox="1">
                          <a:spLocks noChangeArrowheads="1"/>
                        </wps:cNvSpPr>
                        <wps:spPr bwMode="auto">
                          <a:xfrm>
                            <a:off x="304800" y="2963545"/>
                            <a:ext cx="1143000" cy="258445"/>
                          </a:xfrm>
                          <a:prstGeom prst="rect">
                            <a:avLst/>
                          </a:prstGeom>
                          <a:solidFill>
                            <a:srgbClr val="FFFFFF"/>
                          </a:solidFill>
                          <a:ln w="9525">
                            <a:solidFill>
                              <a:srgbClr val="000000"/>
                            </a:solidFill>
                            <a:prstDash val="dash"/>
                            <a:miter lim="800000"/>
                            <a:headEnd/>
                            <a:tailEnd/>
                          </a:ln>
                        </wps:spPr>
                        <wps:txbx>
                          <w:txbxContent>
                            <w:p w14:paraId="65E7551E" w14:textId="77777777" w:rsidR="00F172D0" w:rsidRPr="00B634F0" w:rsidRDefault="00F172D0" w:rsidP="006A307B">
                              <w:pPr>
                                <w:jc w:val="center"/>
                                <w:rPr>
                                  <w:sz w:val="20"/>
                                </w:rPr>
                              </w:pPr>
                              <w:r w:rsidRPr="00B634F0">
                                <w:rPr>
                                  <w:sz w:val="20"/>
                                </w:rPr>
                                <w:t xml:space="preserve">Device </w:t>
                              </w:r>
                            </w:p>
                          </w:txbxContent>
                        </wps:txbx>
                        <wps:bodyPr rot="0" vert="horz" wrap="square" lIns="91440" tIns="45720" rIns="91440" bIns="45720" anchor="t" anchorCtr="0" upright="1">
                          <a:noAutofit/>
                        </wps:bodyPr>
                      </wps:wsp>
                      <wps:wsp>
                        <wps:cNvPr id="196" name="Line 14"/>
                        <wps:cNvCnPr>
                          <a:cxnSpLocks noChangeShapeType="1"/>
                        </wps:cNvCnPr>
                        <wps:spPr bwMode="auto">
                          <a:xfrm flipV="1">
                            <a:off x="838200" y="2487295"/>
                            <a:ext cx="0" cy="466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2CF1769" id="Canvas 4" o:spid="_x0000_s1026" editas="canvas" style="width:234pt;height:256.05pt;mso-position-horizontal-relative:char;mso-position-vertical-relative:line" coordsize="29718,325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718;height:32518;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3048;top:488;width:11430;height:51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">
                  <v:textbox>
                    <w:txbxContent>
                      <w:p w14:paraId="6F984563" w14:textId="77777777" w:rsidR="00F172D0" w:rsidRPr="00B634F0" w:rsidRDefault="00F172D0" w:rsidP="006A307B">
                        <w:pPr>
                          <w:jc w:val="center"/>
                          <w:rPr>
                            <w:sz w:val="20"/>
                          </w:rPr>
                        </w:pPr>
                        <w:r w:rsidRPr="00B634F0">
                          <w:rPr>
                            <w:sz w:val="20"/>
                          </w:rPr>
                          <w:t>Device Observation Consumer</w:t>
                        </w:r>
                        <w:r>
                          <w:rPr>
                            <w:sz w:val="20"/>
                          </w:rPr>
                          <w:t xml:space="preserve"> (DOC)</w:t>
                        </w:r>
                      </w:p>
                    </w:txbxContent>
                  </v:textbox>
                </v:shape>
                <v:shape id="Text Box 7" o:spid="_x0000_s1029" type="#_x0000_t202" style="position:absolute;left:3048;top:19157;width:11430;height:5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">
                  <v:textbox>
                    <w:txbxContent>
                      <w:p w14:paraId="18D26133" w14:textId="77777777" w:rsidR="00F172D0" w:rsidRPr="00B634F0" w:rsidRDefault="00F172D0" w:rsidP="006A307B">
                        <w:pPr>
                          <w:jc w:val="center"/>
                          <w:rPr>
                            <w:sz w:val="20"/>
                          </w:rPr>
                        </w:pPr>
                        <w:r w:rsidRPr="00B634F0">
                          <w:rPr>
                            <w:sz w:val="20"/>
                          </w:rPr>
                          <w:t xml:space="preserve">Device Observation </w:t>
                        </w:r>
                        <w:r>
                          <w:rPr>
                            <w:sz w:val="20"/>
                          </w:rPr>
                          <w:t>Reporter (DOR)</w:t>
                        </w:r>
                      </w:p>
                    </w:txbxContent>
                  </v:textbox>
                </v:shape>
                <v:line id="Line 8" o:spid="_x0000_s1030" style="position:absolute;flip:y;visibility:visible;mso-wrap-style:square" from="11423,5727" to="11430,19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">
                  <v:stroke endarrow="block"/>
                </v:line>
                <v:line id="Line 9" o:spid="_x0000_s1031" style="position:absolute;visibility:visible;mso-wrap-style:square" from="6858,5727" to="6858,189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">
                  <v:stroke endarrow="block"/>
                </v:line>
                <v:shape id="Text Box 10" o:spid="_x0000_s1032" type="#_x0000_t202" style="position:absolute;left:15240;top:9836;width:12954;height:6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">
                  <v:textbox>
                    <w:txbxContent>
                      <w:p w14:paraId="23E1BDD2" w14:textId="677175FB" w:rsidR="00F172D0" w:rsidRDefault="00F172D0" w:rsidP="000D5F40">
                        <w:pPr>
                          <w:jc w:val="center"/>
                          <w:rPr>
                            <w:sz w:val="18"/>
                            <w:szCs w:val="18"/>
                          </w:rPr>
                        </w:pPr>
                        <w:r w:rsidRPr="00B634F0">
                          <w:rPr>
                            <w:sz w:val="18"/>
                            <w:szCs w:val="18"/>
                          </w:rPr>
                          <w:t>Communicate Device Data</w:t>
                        </w:r>
                      </w:p>
                      <w:p w14:paraId="7C7A0A7F" w14:textId="226EA0D1" w:rsidR="00F172D0" w:rsidRPr="00B634F0" w:rsidRDefault="00F172D0" w:rsidP="000D5F40">
                        <w:pPr>
                          <w:jc w:val="center"/>
                          <w:rPr>
                            <w:sz w:val="18"/>
                            <w:szCs w:val="18"/>
                          </w:rPr>
                        </w:pPr>
                        <w:r>
                          <w:rPr>
                            <w:sz w:val="18"/>
                            <w:szCs w:val="18"/>
                          </w:rPr>
                          <w:t>[PCD-01]</w:t>
                        </w:r>
                      </w:p>
                    </w:txbxContent>
                  </v:textbox>
                </v:shape>
                <v:line id="Line 11" o:spid="_x0000_s1033" style="position:absolute;visibility:visible;mso-wrap-style:square" from="6858,8966" to="15240,13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">
                  <v:stroke dashstyle="1 1" endcap="round"/>
                </v:line>
                <v:line id="Line 12" o:spid="_x0000_s1034" style="position:absolute;flip:y;visibility:visible;mso-wrap-style:square" from="11430,13252" to="15240,141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">
                  <v:stroke dashstyle="1 1" endcap="round"/>
                </v:line>
                <v:shape id="Text Box 13" o:spid="_x0000_s1035" type="#_x0000_t202" style="position:absolute;left:3048;top:29635;width:11430;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">
                  <v:stroke dashstyle="dash"/>
                  <v:textbox>
                    <w:txbxContent>
                      <w:p w14:paraId="65E7551E" w14:textId="77777777" w:rsidR="00F172D0" w:rsidRPr="00B634F0" w:rsidRDefault="00F172D0" w:rsidP="006A307B">
                        <w:pPr>
                          <w:jc w:val="center"/>
                          <w:rPr>
                            <w:sz w:val="20"/>
                          </w:rPr>
                        </w:pPr>
                        <w:r w:rsidRPr="00B634F0">
                          <w:rPr>
                            <w:sz w:val="20"/>
                          </w:rPr>
                          <w:t xml:space="preserve">Device </w:t>
                        </w:r>
                      </w:p>
                    </w:txbxContent>
                  </v:textbox>
                </v:shape>
                <v:line id="Line 14" o:spid="_x0000_s1036" style="position:absolute;flip:y;visibility:visible;mso-wrap-style:square" from="8382,24872" to="8382,29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">
                  <v:stroke endarrow="block"/>
                </v:line>
                <w10:anchorlock/>
              </v:group>
            </w:pict>
          </mc:Fallback>
        </mc:AlternateContent>
      </w:r>
    </w:p>
    <w:p w14:paraId="40D15B76" w14:textId="77777777" w:rsidR="006A307B" w:rsidRPr="002B5FFE" w:rsidRDefault="006A307B" w:rsidP="00CF68E8">
      <w:pPr>
        <w:pStyle w:val="BodyText"/>
      </w:pPr>
      <w:bookmarkStart w:id="493" w:name="_Ref139548291"/>
    </w:p>
    <w:p w14:paraId="3AAE8FFD" w14:textId="77777777" w:rsidR="006A307B" w:rsidRPr="002B5FFE" w:rsidRDefault="006A307B" w:rsidP="006A307B">
      <w:pPr>
        <w:pStyle w:val="FigureTitle"/>
      </w:pPr>
      <w:r w:rsidRPr="002B5FFE">
        <w:t xml:space="preserve">Figure </w:t>
      </w:r>
      <w:r w:rsidR="00787AF9" w:rsidRPr="002B5FFE">
        <w:t>3</w:t>
      </w:r>
      <w:r w:rsidRPr="002B5FFE">
        <w:t>.1-1: DEC Integration Profile with Actors and Transactions</w:t>
      </w:r>
      <w:bookmarkEnd w:id="493"/>
    </w:p>
    <w:p w14:paraId="29A0B040" w14:textId="77777777" w:rsidR="006A307B" w:rsidRPr="002B5FFE" w:rsidRDefault="00552C0F" w:rsidP="006A307B">
      <w:r w:rsidRPr="002B5FFE">
        <w:t xml:space="preserve">Table 3.1-1: DEC - Actors and Transactions </w:t>
      </w:r>
      <w:r w:rsidR="006A307B" w:rsidRPr="002B5FFE">
        <w:t>lists the transactions for each actor directly involved in the DEC Integration Profile. In order to claim support of this Integration Profile, an implementation must perform the required transactions (labeled “R”). Transactions labeled “O” are optional. A complete list of options defined by this Integration Profile that implementations may choose to support is listed in Section</w:t>
      </w:r>
      <w:r w:rsidR="006A6C62" w:rsidRPr="002B5FFE">
        <w:t xml:space="preserve"> 3.2</w:t>
      </w:r>
      <w:r w:rsidR="006A307B" w:rsidRPr="002B5FFE">
        <w:t>.</w:t>
      </w:r>
    </w:p>
    <w:p w14:paraId="14965541" w14:textId="77777777" w:rsidR="006A307B" w:rsidRPr="002B5FFE" w:rsidRDefault="006A307B" w:rsidP="006A307B"/>
    <w:p w14:paraId="66515575" w14:textId="77777777" w:rsidR="006A307B" w:rsidRPr="002B5FFE" w:rsidRDefault="006A307B" w:rsidP="006A307B">
      <w:pPr>
        <w:pStyle w:val="TableTitle"/>
      </w:pPr>
      <w:bookmarkStart w:id="494" w:name="_Ref139548538"/>
      <w:r w:rsidRPr="002B5FFE">
        <w:lastRenderedPageBreak/>
        <w:t xml:space="preserve">Table </w:t>
      </w:r>
      <w:r w:rsidR="00787AF9" w:rsidRPr="002B5FFE">
        <w:t>3</w:t>
      </w:r>
      <w:r w:rsidRPr="002B5FFE">
        <w:t>.1-1: DEC</w:t>
      </w:r>
      <w:r w:rsidR="00552C0F" w:rsidRPr="002B5FFE">
        <w:t xml:space="preserve"> - </w:t>
      </w:r>
      <w:r w:rsidRPr="002B5FFE">
        <w:t>Actors and Transactions</w:t>
      </w:r>
      <w:bookmarkEnd w:id="49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122"/>
        <w:gridCol w:w="1548"/>
        <w:gridCol w:w="1707"/>
      </w:tblGrid>
      <w:tr w:rsidR="006A307B" w:rsidRPr="002B5FFE" w14:paraId="2B899B17" w14:textId="77777777" w:rsidTr="001C5B41">
        <w:trPr>
          <w:cantSplit/>
          <w:tblHeader/>
        </w:trPr>
        <w:tc>
          <w:tcPr>
            <w:tcW w:w="1818" w:type="dxa"/>
            <w:shd w:val="clear" w:color="auto" w:fill="D8D8D8"/>
          </w:tcPr>
          <w:p w14:paraId="59486835" w14:textId="77777777" w:rsidR="006A307B" w:rsidRPr="002B5FFE" w:rsidRDefault="006A307B" w:rsidP="00586E75">
            <w:pPr>
              <w:pStyle w:val="TableEntryHeader"/>
              <w:snapToGrid w:val="0"/>
            </w:pPr>
            <w:r w:rsidRPr="002B5FFE">
              <w:t>Actors</w:t>
            </w:r>
          </w:p>
        </w:tc>
        <w:tc>
          <w:tcPr>
            <w:tcW w:w="4122" w:type="dxa"/>
            <w:shd w:val="clear" w:color="auto" w:fill="D8D8D8"/>
          </w:tcPr>
          <w:p w14:paraId="49D29903" w14:textId="77777777" w:rsidR="006A307B" w:rsidRPr="002B5FFE" w:rsidRDefault="006A307B" w:rsidP="00586E75">
            <w:pPr>
              <w:pStyle w:val="TableEntryHeader"/>
              <w:snapToGrid w:val="0"/>
            </w:pPr>
            <w:r w:rsidRPr="002B5FFE">
              <w:t xml:space="preserve">Transactions </w:t>
            </w:r>
          </w:p>
        </w:tc>
        <w:tc>
          <w:tcPr>
            <w:tcW w:w="1548" w:type="dxa"/>
            <w:shd w:val="clear" w:color="auto" w:fill="D8D8D8"/>
          </w:tcPr>
          <w:p w14:paraId="2F44E72D" w14:textId="77777777" w:rsidR="006A307B" w:rsidRPr="002B5FFE" w:rsidRDefault="006A307B" w:rsidP="00586E75">
            <w:pPr>
              <w:pStyle w:val="TableEntryHeader"/>
            </w:pPr>
            <w:r w:rsidRPr="002B5FFE">
              <w:t>Optionality</w:t>
            </w:r>
          </w:p>
        </w:tc>
        <w:tc>
          <w:tcPr>
            <w:tcW w:w="1707" w:type="dxa"/>
            <w:shd w:val="clear" w:color="auto" w:fill="D8D8D8"/>
          </w:tcPr>
          <w:p w14:paraId="01657016" w14:textId="77777777" w:rsidR="006A307B" w:rsidRPr="002B5FFE" w:rsidRDefault="006A307B" w:rsidP="00586E75">
            <w:pPr>
              <w:pStyle w:val="TableEntryHeader"/>
            </w:pPr>
            <w:r w:rsidRPr="002B5FFE">
              <w:t>Section in Volume 2</w:t>
            </w:r>
          </w:p>
        </w:tc>
      </w:tr>
      <w:tr w:rsidR="006A307B" w:rsidRPr="002B5FFE" w14:paraId="08FDBC9F" w14:textId="77777777" w:rsidTr="001C5B41">
        <w:trPr>
          <w:cantSplit/>
        </w:trPr>
        <w:tc>
          <w:tcPr>
            <w:tcW w:w="1818" w:type="dxa"/>
          </w:tcPr>
          <w:p w14:paraId="590F8371" w14:textId="77777777" w:rsidR="006A307B" w:rsidRPr="0047042A" w:rsidRDefault="006A307B" w:rsidP="000D5F40">
            <w:pPr>
              <w:pStyle w:val="TableEntry"/>
            </w:pPr>
            <w:r w:rsidRPr="0047042A">
              <w:t>Device Observation Consumer</w:t>
            </w:r>
          </w:p>
        </w:tc>
        <w:tc>
          <w:tcPr>
            <w:tcW w:w="4122" w:type="dxa"/>
          </w:tcPr>
          <w:p w14:paraId="43327355" w14:textId="77777777" w:rsidR="006A307B" w:rsidRPr="0047042A" w:rsidRDefault="006A307B" w:rsidP="000D5F40">
            <w:pPr>
              <w:pStyle w:val="TableEntry"/>
            </w:pPr>
            <w:r w:rsidRPr="0047042A">
              <w:t>Communicate PCD Data [PCD-01]</w:t>
            </w:r>
          </w:p>
        </w:tc>
        <w:tc>
          <w:tcPr>
            <w:tcW w:w="1548" w:type="dxa"/>
          </w:tcPr>
          <w:p w14:paraId="017F6DFB" w14:textId="77777777" w:rsidR="006A307B" w:rsidRPr="00817BD8" w:rsidRDefault="006A307B" w:rsidP="000D5F40">
            <w:pPr>
              <w:pStyle w:val="TableEntry"/>
            </w:pPr>
            <w:r w:rsidRPr="00817BD8">
              <w:t>R</w:t>
            </w:r>
          </w:p>
        </w:tc>
        <w:tc>
          <w:tcPr>
            <w:tcW w:w="1707" w:type="dxa"/>
          </w:tcPr>
          <w:p w14:paraId="10AAF175" w14:textId="77777777" w:rsidR="006A307B" w:rsidRPr="00817BD8" w:rsidRDefault="006A307B" w:rsidP="000D5F40">
            <w:pPr>
              <w:pStyle w:val="TableEntry"/>
            </w:pPr>
            <w:r w:rsidRPr="00817BD8">
              <w:t>Section 3.1</w:t>
            </w:r>
          </w:p>
        </w:tc>
      </w:tr>
      <w:tr w:rsidR="006A307B" w:rsidRPr="002B5FFE" w14:paraId="35095CF4" w14:textId="77777777" w:rsidTr="001C5B41">
        <w:trPr>
          <w:cantSplit/>
        </w:trPr>
        <w:tc>
          <w:tcPr>
            <w:tcW w:w="1818" w:type="dxa"/>
          </w:tcPr>
          <w:p w14:paraId="0939D7B3" w14:textId="77777777" w:rsidR="006A307B" w:rsidRPr="0047042A" w:rsidRDefault="006A307B" w:rsidP="000D5F40">
            <w:pPr>
              <w:pStyle w:val="TableEntry"/>
            </w:pPr>
            <w:r w:rsidRPr="0047042A">
              <w:t>Device Observation Reporter</w:t>
            </w:r>
          </w:p>
        </w:tc>
        <w:tc>
          <w:tcPr>
            <w:tcW w:w="4122" w:type="dxa"/>
          </w:tcPr>
          <w:p w14:paraId="0B14A524" w14:textId="77777777" w:rsidR="006A307B" w:rsidRPr="0047042A" w:rsidRDefault="006A307B" w:rsidP="000D5F40">
            <w:pPr>
              <w:pStyle w:val="TableEntry"/>
            </w:pPr>
            <w:r w:rsidRPr="0047042A">
              <w:t>Communicate PCD Data [PCD-01]</w:t>
            </w:r>
          </w:p>
        </w:tc>
        <w:tc>
          <w:tcPr>
            <w:tcW w:w="1548" w:type="dxa"/>
          </w:tcPr>
          <w:p w14:paraId="32100D44" w14:textId="77777777" w:rsidR="006A307B" w:rsidRPr="00817BD8" w:rsidRDefault="006A307B" w:rsidP="000D5F40">
            <w:pPr>
              <w:pStyle w:val="TableEntry"/>
            </w:pPr>
            <w:r w:rsidRPr="00817BD8">
              <w:t>R</w:t>
            </w:r>
          </w:p>
        </w:tc>
        <w:tc>
          <w:tcPr>
            <w:tcW w:w="1707" w:type="dxa"/>
          </w:tcPr>
          <w:p w14:paraId="2CD9A7DC" w14:textId="77777777" w:rsidR="006A307B" w:rsidRPr="00817BD8" w:rsidRDefault="006A307B" w:rsidP="000D5F40">
            <w:pPr>
              <w:pStyle w:val="TableEntry"/>
            </w:pPr>
            <w:r w:rsidRPr="00817BD8">
              <w:t>Section 3.1</w:t>
            </w:r>
          </w:p>
        </w:tc>
      </w:tr>
    </w:tbl>
    <w:p w14:paraId="433FDD69" w14:textId="77777777" w:rsidR="00650937" w:rsidRPr="002B5FFE" w:rsidRDefault="00650937" w:rsidP="006A307B"/>
    <w:p w14:paraId="041DE266" w14:textId="77777777" w:rsidR="006A307B" w:rsidRPr="002B5FFE" w:rsidRDefault="006A307B" w:rsidP="006A307B">
      <w:r w:rsidRPr="002B5FFE">
        <w:t>Refer to</w:t>
      </w:r>
      <w:r w:rsidR="00552C0F" w:rsidRPr="002B5FFE">
        <w:t xml:space="preserve"> Table 2.</w:t>
      </w:r>
      <w:r w:rsidR="0016773A" w:rsidRPr="002B5FFE">
        <w:t>5</w:t>
      </w:r>
      <w:r w:rsidR="00552C0F" w:rsidRPr="002B5FFE">
        <w:t>-1: Patient Care Device Integration Profile Dependencies</w:t>
      </w:r>
      <w:r w:rsidRPr="002B5FFE">
        <w:t xml:space="preserve"> </w:t>
      </w:r>
      <w:r w:rsidRPr="002B5FFE">
        <w:fldChar w:fldCharType="begin"/>
      </w:r>
      <w:r w:rsidRPr="002B5FFE">
        <w:instrText xml:space="preserve"> REF _Ref139543883 \h </w:instrText>
      </w:r>
      <w:r w:rsidRPr="002B5FFE">
        <w:fldChar w:fldCharType="end"/>
      </w:r>
      <w:r w:rsidRPr="002B5FFE">
        <w:t>for other profiles that may be pre-requisites for this profile.</w:t>
      </w:r>
    </w:p>
    <w:p w14:paraId="09830560" w14:textId="77777777" w:rsidR="006A307B" w:rsidRPr="002B5FFE" w:rsidRDefault="006A307B" w:rsidP="00B5724A">
      <w:pPr>
        <w:pStyle w:val="Heading3"/>
        <w:rPr>
          <w:noProof w:val="0"/>
        </w:rPr>
      </w:pPr>
      <w:bookmarkStart w:id="495" w:name="_Toc270019728"/>
      <w:bookmarkStart w:id="496" w:name="_Toc270019817"/>
      <w:bookmarkStart w:id="497" w:name="_Toc369246335"/>
      <w:bookmarkStart w:id="498" w:name="_Toc23947529"/>
      <w:r w:rsidRPr="002B5FFE">
        <w:rPr>
          <w:noProof w:val="0"/>
        </w:rPr>
        <w:t>Patient Demographics – Recommended Transactions</w:t>
      </w:r>
      <w:bookmarkEnd w:id="495"/>
      <w:bookmarkEnd w:id="496"/>
      <w:bookmarkEnd w:id="497"/>
      <w:bookmarkEnd w:id="498"/>
    </w:p>
    <w:p w14:paraId="0271EEB3" w14:textId="77777777" w:rsidR="006A307B" w:rsidRPr="002B5FFE" w:rsidRDefault="006A307B" w:rsidP="006A307B">
      <w:r w:rsidRPr="002B5FFE">
        <w:t>While not required, it is recommended that IHE transactions be employed for acquisition of Patient Demographics from other systems. The recommended transactions include:</w:t>
      </w:r>
    </w:p>
    <w:p w14:paraId="67DEECB1" w14:textId="77777777" w:rsidR="006A307B" w:rsidRPr="002B5FFE" w:rsidRDefault="006A307B" w:rsidP="00CF68E8">
      <w:pPr>
        <w:pStyle w:val="BodyText"/>
        <w:ind w:left="360"/>
      </w:pPr>
      <w:r w:rsidRPr="002B5FFE">
        <w:rPr>
          <w:b/>
        </w:rPr>
        <w:t>Patient Demographics Query</w:t>
      </w:r>
      <w:r w:rsidRPr="002B5FFE">
        <w:t xml:space="preserve"> – This transaction contains the Patient Demographics information in response to a specific query on a specific patient. [ITI-21]</w:t>
      </w:r>
    </w:p>
    <w:p w14:paraId="6E2B2DD3" w14:textId="77777777" w:rsidR="006A307B" w:rsidRPr="002B5FFE" w:rsidRDefault="006A307B" w:rsidP="00CF68E8">
      <w:pPr>
        <w:pStyle w:val="BodyText"/>
        <w:ind w:left="360"/>
      </w:pPr>
      <w:r w:rsidRPr="002B5FFE">
        <w:rPr>
          <w:b/>
        </w:rPr>
        <w:t>Patient Identity Feed</w:t>
      </w:r>
      <w:r w:rsidRPr="002B5FFE">
        <w:t xml:space="preserve"> - This transaction is broadcast from the Patient Demographics supplier when changes to the patient demographics occur. [ITI-30]</w:t>
      </w:r>
    </w:p>
    <w:p w14:paraId="0989DB3C" w14:textId="3F82828F" w:rsidR="006A307B" w:rsidRPr="002B5FFE" w:rsidRDefault="006A307B" w:rsidP="00CF68E8">
      <w:pPr>
        <w:pStyle w:val="BodyText"/>
        <w:ind w:left="360"/>
      </w:pPr>
      <w:r w:rsidRPr="002B5FFE">
        <w:rPr>
          <w:b/>
        </w:rPr>
        <w:t>Patient Encounter Management</w:t>
      </w:r>
      <w:r w:rsidRPr="002B5FFE">
        <w:t xml:space="preserve"> - The Patient Encounter Source registers or updates an encounter (inpatient, outpatient, pre-admit, etc.) and forwards the information to other systems implementing the Patient Encounter Consumer. This information will include the patient’s location and care providers for a particular (usually current) encounter. [ITI-31]</w:t>
      </w:r>
    </w:p>
    <w:p w14:paraId="08AC4FB6" w14:textId="77777777" w:rsidR="006A307B" w:rsidRPr="002B5FFE" w:rsidRDefault="00EF3CE4" w:rsidP="00B5724A">
      <w:pPr>
        <w:pStyle w:val="Heading2"/>
        <w:rPr>
          <w:noProof w:val="0"/>
        </w:rPr>
      </w:pPr>
      <w:bookmarkStart w:id="499" w:name="_Toc401670151"/>
      <w:bookmarkStart w:id="500" w:name="_Toc270019729"/>
      <w:bookmarkStart w:id="501" w:name="_Toc270019818"/>
      <w:bookmarkStart w:id="502" w:name="_Ref276238883"/>
      <w:bookmarkStart w:id="503" w:name="_Toc369246336"/>
      <w:bookmarkStart w:id="504" w:name="_Toc23947530"/>
      <w:bookmarkEnd w:id="499"/>
      <w:r w:rsidRPr="002B5FFE">
        <w:rPr>
          <w:noProof w:val="0"/>
        </w:rPr>
        <w:t xml:space="preserve">DEC </w:t>
      </w:r>
      <w:r w:rsidR="006A307B" w:rsidRPr="002B5FFE">
        <w:rPr>
          <w:noProof w:val="0"/>
        </w:rPr>
        <w:t>Profile Options</w:t>
      </w:r>
      <w:bookmarkEnd w:id="500"/>
      <w:bookmarkEnd w:id="501"/>
      <w:bookmarkEnd w:id="502"/>
      <w:bookmarkEnd w:id="503"/>
      <w:bookmarkEnd w:id="504"/>
    </w:p>
    <w:p w14:paraId="557AB476" w14:textId="77777777" w:rsidR="006A307B" w:rsidRPr="002B5FFE" w:rsidRDefault="006A307B" w:rsidP="006A307B">
      <w:pPr>
        <w:pStyle w:val="BodyText"/>
      </w:pPr>
      <w:r w:rsidRPr="002B5FFE">
        <w:t xml:space="preserve">Many actors have </w:t>
      </w:r>
      <w:r w:rsidR="00552C0F" w:rsidRPr="002B5FFE">
        <w:t>o</w:t>
      </w:r>
      <w:r w:rsidRPr="002B5FFE">
        <w:t xml:space="preserve">ptions defined in order to accommodate variations in use across domains or implementations. Options that may be selected for this </w:t>
      </w:r>
      <w:r w:rsidR="00552C0F" w:rsidRPr="002B5FFE">
        <w:t>i</w:t>
      </w:r>
      <w:r w:rsidRPr="002B5FFE">
        <w:t xml:space="preserve">ntegration </w:t>
      </w:r>
      <w:r w:rsidR="00552C0F" w:rsidRPr="002B5FFE">
        <w:t>p</w:t>
      </w:r>
      <w:r w:rsidRPr="002B5FFE">
        <w:t>rofile are listed in</w:t>
      </w:r>
      <w:r w:rsidR="00552C0F" w:rsidRPr="002B5FFE">
        <w:t xml:space="preserve"> Table 3.2-1: </w:t>
      </w:r>
      <w:r w:rsidRPr="002B5FFE">
        <w:t xml:space="preserve"> </w:t>
      </w:r>
      <w:r w:rsidR="00552C0F" w:rsidRPr="002B5FFE">
        <w:t xml:space="preserve">DEC - Actors and Options </w:t>
      </w:r>
      <w:r w:rsidRPr="002B5FFE">
        <w:t xml:space="preserve">along with the actors to which they apply. A subset of these </w:t>
      </w:r>
      <w:r w:rsidR="00552C0F" w:rsidRPr="002B5FFE">
        <w:t>o</w:t>
      </w:r>
      <w:r w:rsidRPr="002B5FFE">
        <w:t xml:space="preserve">ptions is required for implementation by actors in this </w:t>
      </w:r>
      <w:r w:rsidR="00552C0F" w:rsidRPr="002B5FFE">
        <w:t>p</w:t>
      </w:r>
      <w:r w:rsidRPr="002B5FFE">
        <w:t xml:space="preserve">rofile (although they may be truly optional in other </w:t>
      </w:r>
      <w:r w:rsidR="00552C0F" w:rsidRPr="002B5FFE">
        <w:t>p</w:t>
      </w:r>
      <w:r w:rsidRPr="002B5FFE">
        <w:t xml:space="preserve">rofiles). </w:t>
      </w:r>
    </w:p>
    <w:p w14:paraId="5F69E74F" w14:textId="77777777" w:rsidR="008F2E3C" w:rsidRPr="002B5FFE" w:rsidRDefault="008F2E3C" w:rsidP="006A307B">
      <w:pPr>
        <w:pStyle w:val="BodyText"/>
      </w:pPr>
    </w:p>
    <w:p w14:paraId="7CDBB6BC" w14:textId="77777777" w:rsidR="006A307B" w:rsidRPr="002B5FFE" w:rsidRDefault="006A307B" w:rsidP="00F7135F">
      <w:pPr>
        <w:pStyle w:val="TableTitle"/>
      </w:pPr>
      <w:bookmarkStart w:id="505" w:name="_Ref139549126"/>
      <w:r w:rsidRPr="002B5FFE">
        <w:lastRenderedPageBreak/>
        <w:t xml:space="preserve">Table </w:t>
      </w:r>
      <w:r w:rsidR="00787AF9" w:rsidRPr="002B5FFE">
        <w:t>3</w:t>
      </w:r>
      <w:r w:rsidRPr="002B5FFE">
        <w:t>.2-1:</w:t>
      </w:r>
      <w:r w:rsidR="00D26A5D" w:rsidRPr="002B5FFE">
        <w:t xml:space="preserve"> </w:t>
      </w:r>
      <w:r w:rsidRPr="002B5FFE">
        <w:t>DEC - Actors and Options</w:t>
      </w:r>
      <w:bookmarkEnd w:id="505"/>
    </w:p>
    <w:tbl>
      <w:tblPr>
        <w:tblW w:w="0" w:type="auto"/>
        <w:jc w:val="center"/>
        <w:tblLayout w:type="fixed"/>
        <w:tblLook w:val="0000" w:firstRow="0" w:lastRow="0" w:firstColumn="0" w:lastColumn="0" w:noHBand="0" w:noVBand="0"/>
      </w:tblPr>
      <w:tblGrid>
        <w:gridCol w:w="2808"/>
        <w:gridCol w:w="3330"/>
        <w:gridCol w:w="1522"/>
      </w:tblGrid>
      <w:tr w:rsidR="006A307B" w:rsidRPr="002B5FFE" w14:paraId="65CA9D32" w14:textId="77777777" w:rsidTr="00586E75">
        <w:trPr>
          <w:tblHeader/>
          <w:jc w:val="center"/>
        </w:trPr>
        <w:tc>
          <w:tcPr>
            <w:tcW w:w="2808" w:type="dxa"/>
            <w:tcBorders>
              <w:top w:val="single" w:sz="4" w:space="0" w:color="000000"/>
              <w:left w:val="single" w:sz="4" w:space="0" w:color="000000"/>
              <w:bottom w:val="single" w:sz="4" w:space="0" w:color="000000"/>
            </w:tcBorders>
            <w:shd w:val="clear" w:color="auto" w:fill="D9D9D9"/>
          </w:tcPr>
          <w:p w14:paraId="13FE3FDD" w14:textId="77777777" w:rsidR="006A307B" w:rsidRPr="002B5FFE" w:rsidRDefault="006A307B" w:rsidP="00F7135F">
            <w:pPr>
              <w:pStyle w:val="TableEntryHeader"/>
            </w:pPr>
            <w:r w:rsidRPr="002B5FFE">
              <w:t>Actor</w:t>
            </w:r>
          </w:p>
        </w:tc>
        <w:tc>
          <w:tcPr>
            <w:tcW w:w="3330" w:type="dxa"/>
            <w:tcBorders>
              <w:top w:val="single" w:sz="4" w:space="0" w:color="000000"/>
              <w:left w:val="single" w:sz="4" w:space="0" w:color="000000"/>
              <w:bottom w:val="single" w:sz="4" w:space="0" w:color="000000"/>
            </w:tcBorders>
            <w:shd w:val="clear" w:color="auto" w:fill="D9D9D9"/>
          </w:tcPr>
          <w:p w14:paraId="1BE4B49D" w14:textId="77777777" w:rsidR="006A307B" w:rsidRPr="002B5FFE" w:rsidRDefault="006A307B" w:rsidP="00F7135F">
            <w:pPr>
              <w:pStyle w:val="TableEntryHeader"/>
            </w:pPr>
            <w:r w:rsidRPr="002B5FFE">
              <w:t>Option Name</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14:paraId="2FF1AEC6" w14:textId="77777777" w:rsidR="006A307B" w:rsidRPr="002B5FFE" w:rsidRDefault="006A307B" w:rsidP="00F7135F">
            <w:pPr>
              <w:pStyle w:val="TableEntryHeader"/>
            </w:pPr>
            <w:r w:rsidRPr="002B5FFE">
              <w:t>Section in Volume 2</w:t>
            </w:r>
          </w:p>
        </w:tc>
      </w:tr>
      <w:tr w:rsidR="007D10DD" w:rsidRPr="002B5FFE" w14:paraId="0F2C9EFC" w14:textId="77777777" w:rsidTr="007D10DD">
        <w:trPr>
          <w:jc w:val="center"/>
        </w:trPr>
        <w:tc>
          <w:tcPr>
            <w:tcW w:w="2808" w:type="dxa"/>
            <w:vMerge w:val="restart"/>
            <w:tcBorders>
              <w:top w:val="single" w:sz="4" w:space="0" w:color="000000"/>
              <w:left w:val="single" w:sz="4" w:space="0" w:color="000000"/>
            </w:tcBorders>
          </w:tcPr>
          <w:p w14:paraId="28FD7B01" w14:textId="77777777" w:rsidR="007D10DD" w:rsidRPr="002B5FFE" w:rsidRDefault="007D10DD" w:rsidP="00F7135F">
            <w:pPr>
              <w:pStyle w:val="TableEntry"/>
              <w:keepNext/>
              <w:snapToGrid w:val="0"/>
            </w:pPr>
            <w:r w:rsidRPr="002B5FFE">
              <w:t>Device Observation Reporter</w:t>
            </w:r>
          </w:p>
        </w:tc>
        <w:tc>
          <w:tcPr>
            <w:tcW w:w="3330" w:type="dxa"/>
            <w:tcBorders>
              <w:left w:val="single" w:sz="4" w:space="0" w:color="000000"/>
              <w:bottom w:val="single" w:sz="4" w:space="0" w:color="000000"/>
            </w:tcBorders>
          </w:tcPr>
          <w:p w14:paraId="1F64A829" w14:textId="35AE2011" w:rsidR="007D10DD" w:rsidRPr="002B5FFE" w:rsidRDefault="007D10DD" w:rsidP="00F7135F">
            <w:pPr>
              <w:pStyle w:val="TableEntry"/>
              <w:keepNext/>
              <w:snapToGrid w:val="0"/>
              <w:rPr>
                <w:i/>
                <w:iCs/>
              </w:rPr>
            </w:pPr>
            <w:r w:rsidRPr="002B5FFE">
              <w:rPr>
                <w:i/>
                <w:iCs/>
              </w:rPr>
              <w:t>No option (assumes MLLP Transport)</w:t>
            </w:r>
          </w:p>
        </w:tc>
        <w:tc>
          <w:tcPr>
            <w:tcW w:w="1522" w:type="dxa"/>
            <w:tcBorders>
              <w:left w:val="single" w:sz="4" w:space="0" w:color="000000"/>
              <w:bottom w:val="single" w:sz="4" w:space="0" w:color="000000"/>
              <w:right w:val="single" w:sz="4" w:space="0" w:color="000000"/>
            </w:tcBorders>
          </w:tcPr>
          <w:p w14:paraId="7393FBB7" w14:textId="77777777" w:rsidR="007D10DD" w:rsidRPr="002B5FFE" w:rsidRDefault="007D10DD" w:rsidP="00F7135F">
            <w:pPr>
              <w:pStyle w:val="TableEntry"/>
              <w:keepNext/>
              <w:snapToGrid w:val="0"/>
            </w:pPr>
            <w:r w:rsidRPr="002B5FFE">
              <w:t>Appendix I</w:t>
            </w:r>
          </w:p>
        </w:tc>
      </w:tr>
      <w:tr w:rsidR="007D10DD" w:rsidRPr="002B5FFE" w14:paraId="1A2E7102" w14:textId="77777777" w:rsidTr="002B5FFE">
        <w:trPr>
          <w:jc w:val="center"/>
        </w:trPr>
        <w:tc>
          <w:tcPr>
            <w:tcW w:w="2808" w:type="dxa"/>
            <w:vMerge/>
            <w:tcBorders>
              <w:left w:val="single" w:sz="4" w:space="0" w:color="000000"/>
              <w:bottom w:val="single" w:sz="4" w:space="0" w:color="000000"/>
            </w:tcBorders>
          </w:tcPr>
          <w:p w14:paraId="29D62CFB" w14:textId="77777777" w:rsidR="007D10DD" w:rsidRPr="002B5FFE" w:rsidRDefault="007D10DD" w:rsidP="00F7135F">
            <w:pPr>
              <w:pStyle w:val="TableEntry"/>
              <w:keepNext/>
              <w:snapToGrid w:val="0"/>
            </w:pPr>
          </w:p>
        </w:tc>
        <w:tc>
          <w:tcPr>
            <w:tcW w:w="3330" w:type="dxa"/>
            <w:tcBorders>
              <w:left w:val="single" w:sz="4" w:space="0" w:color="000000"/>
              <w:bottom w:val="single" w:sz="4" w:space="0" w:color="000000"/>
            </w:tcBorders>
          </w:tcPr>
          <w:p w14:paraId="18886D42" w14:textId="70D5578C" w:rsidR="007D10DD" w:rsidRPr="002B5FFE" w:rsidRDefault="007D10DD" w:rsidP="00F7135F">
            <w:pPr>
              <w:pStyle w:val="TableEntry"/>
              <w:keepNext/>
              <w:snapToGrid w:val="0"/>
              <w:rPr>
                <w:i/>
                <w:iCs/>
              </w:rPr>
            </w:pPr>
            <w:r w:rsidRPr="002B5FFE">
              <w:rPr>
                <w:i/>
                <w:iCs/>
              </w:rPr>
              <w:t xml:space="preserve">Web Services (WS*) Transport </w:t>
            </w:r>
            <w:r w:rsidR="006E0330">
              <w:rPr>
                <w:i/>
                <w:iCs/>
              </w:rPr>
              <w:t>Option</w:t>
            </w:r>
            <w:r w:rsidRPr="002B5FFE">
              <w:rPr>
                <w:i/>
                <w:iCs/>
              </w:rPr>
              <w:t xml:space="preserve"> (rather than default MLLP Transport)</w:t>
            </w:r>
          </w:p>
        </w:tc>
        <w:tc>
          <w:tcPr>
            <w:tcW w:w="1522" w:type="dxa"/>
            <w:tcBorders>
              <w:left w:val="single" w:sz="4" w:space="0" w:color="000000"/>
              <w:bottom w:val="single" w:sz="4" w:space="0" w:color="000000"/>
              <w:right w:val="single" w:sz="4" w:space="0" w:color="000000"/>
            </w:tcBorders>
          </w:tcPr>
          <w:p w14:paraId="44D428CF" w14:textId="0F563FDF" w:rsidR="007D10DD" w:rsidRPr="002B5FFE" w:rsidRDefault="007D10DD" w:rsidP="00F7135F">
            <w:pPr>
              <w:pStyle w:val="TableEntry"/>
              <w:keepNext/>
              <w:snapToGrid w:val="0"/>
            </w:pPr>
            <w:r w:rsidRPr="002B5FFE">
              <w:t>Appendix J</w:t>
            </w:r>
          </w:p>
        </w:tc>
      </w:tr>
      <w:tr w:rsidR="001F0249" w:rsidRPr="002B5FFE" w14:paraId="52B42602" w14:textId="77777777" w:rsidTr="002B5FFE">
        <w:trPr>
          <w:trHeight w:val="413"/>
          <w:jc w:val="center"/>
        </w:trPr>
        <w:tc>
          <w:tcPr>
            <w:tcW w:w="2808" w:type="dxa"/>
            <w:vMerge w:val="restart"/>
            <w:tcBorders>
              <w:top w:val="single" w:sz="4" w:space="0" w:color="000000"/>
              <w:left w:val="single" w:sz="4" w:space="0" w:color="000000"/>
            </w:tcBorders>
          </w:tcPr>
          <w:p w14:paraId="3DDBD4A2" w14:textId="77777777" w:rsidR="001F0249" w:rsidRPr="002B5FFE" w:rsidRDefault="001F0249" w:rsidP="00F7135F">
            <w:pPr>
              <w:pStyle w:val="TableEntry"/>
              <w:keepNext/>
              <w:snapToGrid w:val="0"/>
              <w:rPr>
                <w:i/>
                <w:iCs/>
              </w:rPr>
            </w:pPr>
            <w:r w:rsidRPr="002B5FFE">
              <w:t>Device Observation Consumer</w:t>
            </w:r>
          </w:p>
        </w:tc>
        <w:tc>
          <w:tcPr>
            <w:tcW w:w="3330" w:type="dxa"/>
            <w:tcBorders>
              <w:top w:val="single" w:sz="4" w:space="0" w:color="000000"/>
              <w:left w:val="single" w:sz="4" w:space="0" w:color="000000"/>
              <w:bottom w:val="single" w:sz="4" w:space="0" w:color="auto"/>
            </w:tcBorders>
          </w:tcPr>
          <w:p w14:paraId="35790F56" w14:textId="77777777" w:rsidR="001F0249" w:rsidRPr="002B5FFE" w:rsidRDefault="001F0249" w:rsidP="00F7135F">
            <w:pPr>
              <w:pStyle w:val="TableEntry"/>
              <w:keepNext/>
              <w:snapToGrid w:val="0"/>
            </w:pPr>
            <w:r w:rsidRPr="002B5FFE">
              <w:rPr>
                <w:i/>
                <w:iCs/>
              </w:rPr>
              <w:t>None (assumes MLLP Transport)</w:t>
            </w:r>
          </w:p>
        </w:tc>
        <w:tc>
          <w:tcPr>
            <w:tcW w:w="1522" w:type="dxa"/>
            <w:tcBorders>
              <w:top w:val="single" w:sz="4" w:space="0" w:color="000000"/>
              <w:left w:val="single" w:sz="4" w:space="0" w:color="000000"/>
              <w:bottom w:val="single" w:sz="4" w:space="0" w:color="auto"/>
              <w:right w:val="single" w:sz="4" w:space="0" w:color="000000"/>
            </w:tcBorders>
          </w:tcPr>
          <w:p w14:paraId="004E30D6" w14:textId="77777777" w:rsidR="001F0249" w:rsidRPr="002B5FFE" w:rsidRDefault="001F0249" w:rsidP="00F7135F">
            <w:pPr>
              <w:pStyle w:val="TableEntry"/>
              <w:keepNext/>
              <w:snapToGrid w:val="0"/>
            </w:pPr>
            <w:r w:rsidRPr="002B5FFE">
              <w:t>Appendix I</w:t>
            </w:r>
          </w:p>
        </w:tc>
      </w:tr>
      <w:tr w:rsidR="001F0249" w:rsidRPr="002B5FFE" w14:paraId="3281A30C" w14:textId="77777777" w:rsidTr="002B5FFE">
        <w:trPr>
          <w:jc w:val="center"/>
        </w:trPr>
        <w:tc>
          <w:tcPr>
            <w:tcW w:w="2808" w:type="dxa"/>
            <w:vMerge/>
            <w:tcBorders>
              <w:left w:val="single" w:sz="4" w:space="0" w:color="000000"/>
              <w:bottom w:val="single" w:sz="4" w:space="0" w:color="000000"/>
            </w:tcBorders>
          </w:tcPr>
          <w:p w14:paraId="2C581DE5" w14:textId="77777777" w:rsidR="001F0249" w:rsidRPr="002B5FFE" w:rsidRDefault="001F0249" w:rsidP="00F7135F">
            <w:pPr>
              <w:pStyle w:val="TableEntry"/>
              <w:keepNext/>
              <w:snapToGrid w:val="0"/>
            </w:pPr>
          </w:p>
        </w:tc>
        <w:tc>
          <w:tcPr>
            <w:tcW w:w="3330" w:type="dxa"/>
            <w:tcBorders>
              <w:top w:val="single" w:sz="4" w:space="0" w:color="auto"/>
              <w:left w:val="single" w:sz="4" w:space="0" w:color="000000"/>
              <w:bottom w:val="single" w:sz="4" w:space="0" w:color="000000"/>
            </w:tcBorders>
          </w:tcPr>
          <w:p w14:paraId="4B7F9336" w14:textId="438C946A" w:rsidR="001F0249" w:rsidRPr="002B5FFE" w:rsidRDefault="001F0249" w:rsidP="00F7135F">
            <w:pPr>
              <w:pStyle w:val="TableEntry"/>
              <w:keepNext/>
              <w:snapToGrid w:val="0"/>
              <w:rPr>
                <w:i/>
                <w:iCs/>
              </w:rPr>
            </w:pPr>
            <w:r w:rsidRPr="002B5FFE">
              <w:rPr>
                <w:i/>
                <w:iCs/>
              </w:rPr>
              <w:t xml:space="preserve">Web Services (WS*) Transport </w:t>
            </w:r>
            <w:r w:rsidR="006E0330">
              <w:rPr>
                <w:i/>
                <w:iCs/>
              </w:rPr>
              <w:t>Option</w:t>
            </w:r>
            <w:r w:rsidRPr="002B5FFE">
              <w:rPr>
                <w:i/>
                <w:iCs/>
              </w:rPr>
              <w:t xml:space="preserve"> (rather than default MLLP Transport)</w:t>
            </w:r>
          </w:p>
        </w:tc>
        <w:tc>
          <w:tcPr>
            <w:tcW w:w="1522" w:type="dxa"/>
            <w:tcBorders>
              <w:top w:val="single" w:sz="4" w:space="0" w:color="auto"/>
              <w:left w:val="single" w:sz="4" w:space="0" w:color="000000"/>
              <w:bottom w:val="single" w:sz="4" w:space="0" w:color="000000"/>
              <w:right w:val="single" w:sz="4" w:space="0" w:color="000000"/>
            </w:tcBorders>
          </w:tcPr>
          <w:p w14:paraId="783F6138" w14:textId="1A8509B2" w:rsidR="001F0249" w:rsidRPr="002B5FFE" w:rsidRDefault="001F0249" w:rsidP="00F7135F">
            <w:pPr>
              <w:pStyle w:val="TableEntry"/>
              <w:keepNext/>
              <w:snapToGrid w:val="0"/>
            </w:pPr>
            <w:r w:rsidRPr="002B5FFE">
              <w:t>Appendix J</w:t>
            </w:r>
          </w:p>
        </w:tc>
      </w:tr>
    </w:tbl>
    <w:p w14:paraId="6422F145" w14:textId="77777777" w:rsidR="008F2E3C" w:rsidRPr="002B5FFE" w:rsidRDefault="008F2E3C" w:rsidP="002207A3">
      <w:pPr>
        <w:pStyle w:val="BodyText"/>
      </w:pPr>
      <w:bookmarkStart w:id="506" w:name="_Toc270019730"/>
      <w:bookmarkStart w:id="507" w:name="_Toc270019819"/>
      <w:bookmarkStart w:id="508" w:name="_Toc369246337"/>
    </w:p>
    <w:p w14:paraId="2B8EC46D" w14:textId="77777777" w:rsidR="0047743C" w:rsidRPr="002B5FFE" w:rsidRDefault="0047743C" w:rsidP="001C5B41">
      <w:pPr>
        <w:pStyle w:val="Heading2"/>
        <w:rPr>
          <w:noProof w:val="0"/>
        </w:rPr>
      </w:pPr>
      <w:bookmarkStart w:id="509" w:name="_Toc23947531"/>
      <w:r w:rsidRPr="002B5FFE">
        <w:rPr>
          <w:noProof w:val="0"/>
        </w:rPr>
        <w:t>DEC Overview</w:t>
      </w:r>
      <w:bookmarkEnd w:id="509"/>
    </w:p>
    <w:p w14:paraId="1F1253B4" w14:textId="0CD78730" w:rsidR="0047743C" w:rsidRPr="002B5FFE" w:rsidRDefault="0047743C" w:rsidP="0047743C">
      <w:r w:rsidRPr="002B5FFE">
        <w:t>In a recent HIMSS survey of requirements for Patient Care Device (</w:t>
      </w:r>
      <w:r w:rsidR="00F220A8" w:rsidRPr="002B5FFE">
        <w:t>PCD),</w:t>
      </w:r>
      <w:r w:rsidRPr="002B5FFE">
        <w:t xml:space="preserve"> the respondents identified Enterprise Sharing of PCD data as their highest priority. Goals include shortening decision time, increasing productivity, minimizing transcription errors, and obtaining increased contextual information regarding the data. </w:t>
      </w:r>
    </w:p>
    <w:p w14:paraId="1D21EC85" w14:textId="77777777" w:rsidR="0047743C" w:rsidRPr="002B5FFE" w:rsidRDefault="0047743C" w:rsidP="0047743C">
      <w:r w:rsidRPr="002B5FFE">
        <w:t>PCD data includes:</w:t>
      </w:r>
    </w:p>
    <w:p w14:paraId="397B72C6" w14:textId="77777777" w:rsidR="0047743C" w:rsidRPr="002B5FFE" w:rsidRDefault="0047743C" w:rsidP="0047743C">
      <w:pPr>
        <w:pStyle w:val="ListBullet2"/>
      </w:pPr>
      <w:r w:rsidRPr="002B5FFE">
        <w:t xml:space="preserve">Periodic physiologic data (heart rate, invasive blood pressure, respiration rate, etc.) </w:t>
      </w:r>
    </w:p>
    <w:p w14:paraId="4FEEE235" w14:textId="77777777" w:rsidR="0047743C" w:rsidRPr="002B5FFE" w:rsidRDefault="0047743C" w:rsidP="0047743C">
      <w:pPr>
        <w:pStyle w:val="ListBullet2"/>
      </w:pPr>
      <w:r w:rsidRPr="002B5FFE">
        <w:t>Aperiodic physiologic data (non-invasive blood pressure, patient weight, cardiac output, etc.)</w:t>
      </w:r>
    </w:p>
    <w:p w14:paraId="1A68E1A6" w14:textId="77777777" w:rsidR="0047743C" w:rsidRPr="002B5FFE" w:rsidRDefault="0047743C" w:rsidP="0047743C">
      <w:pPr>
        <w:pStyle w:val="ListBullet2"/>
      </w:pPr>
      <w:r w:rsidRPr="002B5FFE">
        <w:t>Alarm and alert information</w:t>
      </w:r>
    </w:p>
    <w:p w14:paraId="44A56157" w14:textId="77777777" w:rsidR="0047743C" w:rsidRPr="002B5FFE" w:rsidRDefault="0047743C" w:rsidP="0047743C">
      <w:pPr>
        <w:pStyle w:val="ListBullet2"/>
      </w:pPr>
      <w:r w:rsidRPr="002B5FFE">
        <w:t>Device settings and the ability to manipulate those settings</w:t>
      </w:r>
    </w:p>
    <w:p w14:paraId="17941DC0" w14:textId="77777777" w:rsidR="0047743C" w:rsidRPr="002B5FFE" w:rsidRDefault="0047743C" w:rsidP="0047743C">
      <w:pPr>
        <w:pStyle w:val="ListBullet2"/>
      </w:pPr>
      <w:r w:rsidRPr="002B5FFE">
        <w:t>CLIA waived (or equivalent international waiver) point-of-care laboratory tests (i.e., home blood glucose, etc.)</w:t>
      </w:r>
    </w:p>
    <w:p w14:paraId="28460BBE" w14:textId="77777777" w:rsidR="0047743C" w:rsidRPr="002B5FFE" w:rsidRDefault="0047743C" w:rsidP="0047743C">
      <w:r w:rsidRPr="002B5FFE">
        <w:t xml:space="preserve">PCD data may also include contextual data such as the patient ID, caregiver identification, and physical location of the device. </w:t>
      </w:r>
    </w:p>
    <w:p w14:paraId="223D4C52" w14:textId="77777777" w:rsidR="0047743C" w:rsidRPr="002B5FFE" w:rsidRDefault="0047743C" w:rsidP="0047743C">
      <w:r w:rsidRPr="002B5FFE">
        <w:t>The Device Enterprise Communication (DEC) Profile addresses the need for consistent communication of PCD data to the enterprise. Enterprise recipients of PCD data include, but are not limited to, Clinical Decision Support applications, Clinical Data Repositories (CDRs), Electronic Medical Record applications (EMRs), and Electronic Health Records (EHRs).</w:t>
      </w:r>
    </w:p>
    <w:p w14:paraId="24A5A687" w14:textId="77777777" w:rsidR="0047743C" w:rsidRPr="002B5FFE" w:rsidRDefault="0047743C" w:rsidP="0047743C">
      <w:r w:rsidRPr="002B5FFE">
        <w:t>The current profile does not address issues of privacy, security, and confidentiality associated with cross-enterprise communication of PCD data. The assumption is made that the DEC Profile is implemented in a single enterprise on a secure network. These aspects are on the IHE PCD roadmap for subsequent years.</w:t>
      </w:r>
    </w:p>
    <w:p w14:paraId="01F2607D" w14:textId="77777777" w:rsidR="0047743C" w:rsidRPr="002B5FFE" w:rsidRDefault="0047743C" w:rsidP="0047743C">
      <w:r w:rsidRPr="002B5FFE">
        <w:t xml:space="preserve">The current profile does not address use cases and transactions associated with either open loop or closed loop control of patient care devices. Real-time data such as alarms and alerts, waveforms (ECG, EEG, etc.) is currently not addressed. </w:t>
      </w:r>
    </w:p>
    <w:p w14:paraId="4A6C4DE9" w14:textId="77777777" w:rsidR="0047743C" w:rsidRPr="002B5FFE" w:rsidRDefault="0047743C" w:rsidP="001C5B41">
      <w:pPr>
        <w:pStyle w:val="Heading3"/>
        <w:rPr>
          <w:noProof w:val="0"/>
        </w:rPr>
      </w:pPr>
      <w:bookmarkStart w:id="510" w:name="_Toc23947532"/>
      <w:r w:rsidRPr="002B5FFE">
        <w:rPr>
          <w:noProof w:val="0"/>
        </w:rPr>
        <w:t>Note on Patient Identification</w:t>
      </w:r>
      <w:bookmarkEnd w:id="510"/>
    </w:p>
    <w:p w14:paraId="37F5CDD2" w14:textId="4369EABE" w:rsidR="0047743C" w:rsidRPr="002B5FFE" w:rsidRDefault="0047743C" w:rsidP="0047743C">
      <w:pPr>
        <w:pStyle w:val="BodyText"/>
      </w:pPr>
      <w:r w:rsidRPr="002B5FFE">
        <w:t xml:space="preserve">Patient Identification is perhaps the most essential infrastructural component of any interoperability and communication process, particularly when PCD data is exported to the </w:t>
      </w:r>
      <w:r w:rsidRPr="002B5FFE">
        <w:lastRenderedPageBreak/>
        <w:t xml:space="preserve">enterprise. It is the key element in medical device, communication, data analysis, reporting and record keeping. Automation of the entry of patient identification to patient care device has the potential for improving throughput, reducing errors, increasing safety and device and drug effectiveness, and efficiency. It is strongly recommended that implementations use IHE compliant transactions for acquisition of Patient Identification credentials. These transactions </w:t>
      </w:r>
      <w:r w:rsidR="003D7EC4" w:rsidRPr="002B5FFE">
        <w:t>include</w:t>
      </w:r>
      <w:r w:rsidRPr="002B5FFE">
        <w:t xml:space="preserve"> ITI-21, ITI-30 and ITI-31. Other mechanisms such as bar code or RFID are also perfectly valid alternatives or complements.</w:t>
      </w:r>
    </w:p>
    <w:p w14:paraId="6BE5CA87" w14:textId="77777777" w:rsidR="006A307B" w:rsidRPr="002B5FFE" w:rsidRDefault="0047743C" w:rsidP="00B5703C">
      <w:pPr>
        <w:pStyle w:val="Heading2"/>
        <w:rPr>
          <w:noProof w:val="0"/>
        </w:rPr>
      </w:pPr>
      <w:bookmarkStart w:id="511" w:name="_Toc23947533"/>
      <w:r w:rsidRPr="002B5FFE">
        <w:rPr>
          <w:noProof w:val="0"/>
        </w:rPr>
        <w:t xml:space="preserve">DEC </w:t>
      </w:r>
      <w:bookmarkEnd w:id="506"/>
      <w:bookmarkEnd w:id="507"/>
      <w:bookmarkEnd w:id="508"/>
      <w:r w:rsidR="00EF3CE4" w:rsidRPr="002B5FFE">
        <w:rPr>
          <w:noProof w:val="0"/>
        </w:rPr>
        <w:t>Use Cases</w:t>
      </w:r>
      <w:bookmarkEnd w:id="511"/>
    </w:p>
    <w:p w14:paraId="699783B1" w14:textId="77777777" w:rsidR="006A307B" w:rsidRPr="002B5FFE" w:rsidRDefault="006A307B" w:rsidP="006A307B">
      <w:pPr>
        <w:pStyle w:val="BodyText"/>
      </w:pPr>
      <w:r w:rsidRPr="002B5FFE">
        <w:t xml:space="preserve">This Section describes the specific use cases and interactions defined for the DEC Workflow Profile. There are both standard Use Cases as well as optional Use Cases. </w:t>
      </w:r>
    </w:p>
    <w:p w14:paraId="74A417CE" w14:textId="77777777" w:rsidR="006A307B" w:rsidRPr="002B5FFE" w:rsidRDefault="006A307B" w:rsidP="00B5724A">
      <w:pPr>
        <w:pStyle w:val="Heading3"/>
        <w:rPr>
          <w:noProof w:val="0"/>
        </w:rPr>
      </w:pPr>
      <w:bookmarkStart w:id="512" w:name="_Toc270019731"/>
      <w:bookmarkStart w:id="513" w:name="_Toc270019820"/>
      <w:bookmarkStart w:id="514" w:name="_Toc369246338"/>
      <w:bookmarkStart w:id="515" w:name="_Toc23947534"/>
      <w:r w:rsidRPr="002B5FFE">
        <w:rPr>
          <w:noProof w:val="0"/>
        </w:rPr>
        <w:t>Standard Use Cases</w:t>
      </w:r>
      <w:bookmarkEnd w:id="512"/>
      <w:bookmarkEnd w:id="513"/>
      <w:bookmarkEnd w:id="514"/>
      <w:bookmarkEnd w:id="515"/>
    </w:p>
    <w:p w14:paraId="5632395D" w14:textId="77777777" w:rsidR="006A307B" w:rsidRPr="002B5FFE" w:rsidRDefault="006A307B" w:rsidP="00B5724A">
      <w:pPr>
        <w:pStyle w:val="Heading4"/>
        <w:tabs>
          <w:tab w:val="num" w:pos="864"/>
          <w:tab w:val="left" w:pos="900"/>
        </w:tabs>
        <w:rPr>
          <w:noProof w:val="0"/>
        </w:rPr>
      </w:pPr>
      <w:bookmarkStart w:id="516" w:name="_Toc270019732"/>
      <w:bookmarkStart w:id="517" w:name="_Toc369246339"/>
      <w:bookmarkStart w:id="518" w:name="_Toc23947535"/>
      <w:r w:rsidRPr="002B5FFE">
        <w:rPr>
          <w:noProof w:val="0"/>
        </w:rPr>
        <w:t>Case DEC-1: Communicate patient identified DEC data to EMR/EHR</w:t>
      </w:r>
      <w:bookmarkEnd w:id="516"/>
      <w:bookmarkEnd w:id="517"/>
      <w:bookmarkEnd w:id="518"/>
    </w:p>
    <w:p w14:paraId="5FCF849E" w14:textId="4413CB71" w:rsidR="006A307B" w:rsidRPr="002B5FFE" w:rsidRDefault="006A307B" w:rsidP="006A307B">
      <w:pPr>
        <w:pStyle w:val="BodyText"/>
      </w:pPr>
      <w:r w:rsidRPr="002B5FFE">
        <w:t>Data from all of the patient care devices associated with a particular patient is communicated by a Gateway, Device or Clinical Information System (CIS) implementing the D</w:t>
      </w:r>
      <w:r w:rsidR="00BD5AD7" w:rsidRPr="002B5FFE">
        <w:t>evice Observation Reporter</w:t>
      </w:r>
      <w:r w:rsidRPr="002B5FFE">
        <w:t xml:space="preserve"> to an EMR/EHR, implementing the D</w:t>
      </w:r>
      <w:r w:rsidR="00BD5AD7" w:rsidRPr="002B5FFE">
        <w:t>evice Observation Consumer</w:t>
      </w:r>
      <w:r w:rsidRPr="002B5FFE">
        <w:t>. Examples include data from bedside monitors, ventilators, and infusion pumps. Discrete parameters representing both periodic and aperiodic data are typically communicated at an interval of no less than once per minute. The data is time stamped with a consistent time across the data from the respective patient care devices.</w:t>
      </w:r>
    </w:p>
    <w:p w14:paraId="371F8774" w14:textId="467075E8" w:rsidR="006A307B" w:rsidRPr="002B5FFE" w:rsidRDefault="006A307B" w:rsidP="006A307B">
      <w:pPr>
        <w:pStyle w:val="BodyText"/>
      </w:pPr>
      <w:r w:rsidRPr="002B5FFE">
        <w:t>The primary intent is communication of structured data</w:t>
      </w:r>
      <w:r w:rsidR="005020A7" w:rsidRPr="002B5FFE">
        <w:t>;</w:t>
      </w:r>
      <w:r w:rsidRPr="002B5FFE">
        <w:t xml:space="preserve"> however</w:t>
      </w:r>
      <w:r w:rsidR="005020A7" w:rsidRPr="002B5FFE">
        <w:t>,</w:t>
      </w:r>
      <w:r w:rsidRPr="002B5FFE">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w:t>
      </w:r>
      <w:r w:rsidR="00FC59AA" w:rsidRPr="002B5FFE">
        <w:t>echnical Framework</w:t>
      </w:r>
      <w:r w:rsidRPr="002B5FFE">
        <w:t xml:space="preserve">. </w:t>
      </w:r>
    </w:p>
    <w:p w14:paraId="4F9C2FC0" w14:textId="77777777" w:rsidR="006A307B" w:rsidRPr="002B5FFE" w:rsidRDefault="006A307B" w:rsidP="00B5724A">
      <w:pPr>
        <w:pStyle w:val="Heading4"/>
        <w:tabs>
          <w:tab w:val="num" w:pos="864"/>
          <w:tab w:val="left" w:pos="900"/>
        </w:tabs>
        <w:rPr>
          <w:noProof w:val="0"/>
        </w:rPr>
      </w:pPr>
      <w:bookmarkStart w:id="519" w:name="_Toc270019733"/>
      <w:bookmarkStart w:id="520" w:name="_Toc369246340"/>
      <w:bookmarkStart w:id="521" w:name="_Toc23947536"/>
      <w:r w:rsidRPr="002B5FFE">
        <w:rPr>
          <w:noProof w:val="0"/>
        </w:rPr>
        <w:t>Case DEC-2: Communicate validated periodic DEC data to EMR/EHR</w:t>
      </w:r>
      <w:bookmarkEnd w:id="519"/>
      <w:bookmarkEnd w:id="520"/>
      <w:bookmarkEnd w:id="521"/>
    </w:p>
    <w:p w14:paraId="35E0C4F3" w14:textId="77777777" w:rsidR="006A307B" w:rsidRPr="002B5FFE" w:rsidRDefault="006A307B" w:rsidP="006A307B">
      <w:pPr>
        <w:pStyle w:val="BodyText"/>
      </w:pPr>
      <w:r w:rsidRPr="002B5FFE">
        <w:t xml:space="preserve">This Use Case builds on Case </w:t>
      </w:r>
      <w:r w:rsidR="00787AF9" w:rsidRPr="002B5FFE">
        <w:t xml:space="preserve">DEC-1 </w:t>
      </w:r>
      <w:r w:rsidRPr="002B5FFE">
        <w:t>by communicating only data which has been validated by a caregiver by identifying the caregiver in the PCD data. The workflow implementing validation is outside the scope of the current PCD TF.</w:t>
      </w:r>
    </w:p>
    <w:p w14:paraId="0AF05CD9" w14:textId="77777777" w:rsidR="006A307B" w:rsidRPr="002B5FFE" w:rsidRDefault="006A307B" w:rsidP="006A307B">
      <w:pPr>
        <w:pStyle w:val="BodyText"/>
      </w:pPr>
    </w:p>
    <w:bookmarkStart w:id="522" w:name="_1216539907"/>
    <w:bookmarkEnd w:id="522"/>
    <w:p w14:paraId="422697A5" w14:textId="77777777" w:rsidR="006A307B" w:rsidRPr="002B5FFE" w:rsidRDefault="00F07B51" w:rsidP="006A307B">
      <w:pPr>
        <w:pStyle w:val="BodyText"/>
        <w:keepNext/>
        <w:jc w:val="center"/>
      </w:pPr>
      <w:r w:rsidRPr="002B5FFE">
        <w:rPr>
          <w:noProof/>
        </w:rPr>
        <w:object w:dxaOrig="7193" w:dyaOrig="5401" w14:anchorId="236F2EEC">
          <v:shape id="_x0000_i1027" type="#_x0000_t75" alt="" style="width:358.65pt;height:266pt;mso-width-percent:0;mso-height-percent:0;mso-width-percent:0;mso-height-percent:0" o:ole="" filled="t">
            <v:fill color2="black"/>
            <v:imagedata r:id="rId31" o:title=""/>
          </v:shape>
          <o:OLEObject Type="Embed" ProgID="PowerPoint.Show.8" ShapeID="_x0000_i1027" DrawAspect="Content" ObjectID="_1635604567" r:id="rId32"/>
        </w:object>
      </w:r>
    </w:p>
    <w:p w14:paraId="5D94723A" w14:textId="77777777" w:rsidR="006A307B" w:rsidRPr="002B5FFE" w:rsidRDefault="006A307B" w:rsidP="006A307B">
      <w:pPr>
        <w:pStyle w:val="FigureTitle"/>
      </w:pPr>
      <w:r w:rsidRPr="002B5FFE">
        <w:t xml:space="preserve">Figure </w:t>
      </w:r>
      <w:r w:rsidR="0029011E" w:rsidRPr="002B5FFE">
        <w:t>3.4</w:t>
      </w:r>
      <w:r w:rsidRPr="002B5FFE">
        <w:t>.1.2-1: DEC Process Flow (No filtering)</w:t>
      </w:r>
    </w:p>
    <w:p w14:paraId="450836E0" w14:textId="77777777" w:rsidR="006A307B" w:rsidRPr="002B5FFE" w:rsidRDefault="006A307B" w:rsidP="00B5724A">
      <w:pPr>
        <w:pStyle w:val="Heading3"/>
        <w:rPr>
          <w:noProof w:val="0"/>
        </w:rPr>
      </w:pPr>
      <w:bookmarkStart w:id="523" w:name="_1216540189"/>
      <w:bookmarkStart w:id="524" w:name="_Toc300601518"/>
      <w:bookmarkStart w:id="525" w:name="_Toc300603377"/>
      <w:bookmarkStart w:id="526" w:name="_Toc270019741"/>
      <w:bookmarkStart w:id="527" w:name="_Toc270019822"/>
      <w:bookmarkStart w:id="528" w:name="_Toc369246341"/>
      <w:bookmarkStart w:id="529" w:name="_Toc23947537"/>
      <w:bookmarkEnd w:id="523"/>
      <w:bookmarkEnd w:id="524"/>
      <w:bookmarkEnd w:id="525"/>
      <w:r w:rsidRPr="002B5FFE">
        <w:rPr>
          <w:noProof w:val="0"/>
        </w:rPr>
        <w:t>Optional Use Cases for Automatic Patient Demographics Acquisition</w:t>
      </w:r>
      <w:bookmarkEnd w:id="526"/>
      <w:bookmarkEnd w:id="527"/>
      <w:bookmarkEnd w:id="528"/>
      <w:bookmarkEnd w:id="529"/>
    </w:p>
    <w:p w14:paraId="672E0ED5" w14:textId="77777777" w:rsidR="006A307B" w:rsidRPr="002B5FFE" w:rsidRDefault="006A307B" w:rsidP="006A307B">
      <w:pPr>
        <w:pStyle w:val="BodyText"/>
      </w:pPr>
      <w:r w:rsidRPr="002B5FFE">
        <w:t xml:space="preserve">The following examples describe which actors typical systems might be expected to support. This is not intended to define requirements, but rather to provide illustrative examples. </w:t>
      </w:r>
    </w:p>
    <w:p w14:paraId="6CFBEAF3" w14:textId="77777777" w:rsidR="006A307B" w:rsidRPr="002B5FFE" w:rsidRDefault="006A307B" w:rsidP="006A307B">
      <w:pPr>
        <w:pStyle w:val="ListBullet2"/>
      </w:pPr>
      <w:r w:rsidRPr="002B5FFE">
        <w:t xml:space="preserve">A general purpose observation reporting gateway which combines the Device Observation Reporter and patient demographics. </w:t>
      </w:r>
    </w:p>
    <w:p w14:paraId="177169DC" w14:textId="77777777" w:rsidR="006A307B" w:rsidRPr="002B5FFE" w:rsidRDefault="006A307B" w:rsidP="006A307B">
      <w:pPr>
        <w:pStyle w:val="ListBullet2"/>
      </w:pPr>
      <w:r w:rsidRPr="002B5FFE">
        <w:t>A patient care device which bundles the Device Observation Reporter and patient demographics.</w:t>
      </w:r>
    </w:p>
    <w:p w14:paraId="74F6E0E1" w14:textId="77777777" w:rsidR="006A307B" w:rsidRPr="002B5FFE" w:rsidRDefault="006A307B" w:rsidP="006A307B">
      <w:pPr>
        <w:pStyle w:val="ListBullet2"/>
      </w:pPr>
      <w:r w:rsidRPr="002B5FFE">
        <w:t>Patient Demographic Data that can be used in identifying the patient includes the following:</w:t>
      </w:r>
    </w:p>
    <w:p w14:paraId="3E1E0E46" w14:textId="77777777" w:rsidR="006A307B" w:rsidRPr="002B5FFE" w:rsidRDefault="006A307B" w:rsidP="006A307B">
      <w:pPr>
        <w:pStyle w:val="ListBullet2"/>
      </w:pPr>
      <w:r w:rsidRPr="002B5FFE">
        <w:t>Partial or complete patient name (printed on the patient record or wrist band, or related by the patient)</w:t>
      </w:r>
    </w:p>
    <w:p w14:paraId="22167B0F" w14:textId="77777777" w:rsidR="006A307B" w:rsidRPr="002B5FFE" w:rsidRDefault="006A307B" w:rsidP="006A307B">
      <w:pPr>
        <w:pStyle w:val="ListBullet2"/>
      </w:pPr>
      <w:r w:rsidRPr="002B5FFE">
        <w:t>Patient ID (from printed barcode, bedside chart, RFID, scan, etc.)</w:t>
      </w:r>
    </w:p>
    <w:p w14:paraId="537BA9F1" w14:textId="77777777" w:rsidR="006A307B" w:rsidRPr="002B5FFE" w:rsidRDefault="006A307B" w:rsidP="006A307B">
      <w:pPr>
        <w:pStyle w:val="ListBullet2"/>
      </w:pPr>
      <w:r w:rsidRPr="002B5FFE">
        <w:t>Date of Birth / age range</w:t>
      </w:r>
    </w:p>
    <w:p w14:paraId="4A3364EE" w14:textId="77777777" w:rsidR="006A307B" w:rsidRPr="002B5FFE" w:rsidRDefault="006A307B" w:rsidP="006A307B">
      <w:pPr>
        <w:pStyle w:val="Note"/>
      </w:pPr>
      <w:r w:rsidRPr="002B5FFE">
        <w:t>Note: Bed ID is not accepted by the Joint Commission as a means of patient identity verification.</w:t>
      </w:r>
    </w:p>
    <w:p w14:paraId="30B3EB42" w14:textId="77777777" w:rsidR="006A307B" w:rsidRPr="002B5FFE" w:rsidRDefault="006A307B" w:rsidP="006A307B">
      <w:pPr>
        <w:pStyle w:val="BodyText"/>
      </w:pPr>
      <w:r w:rsidRPr="002B5FFE">
        <w:t xml:space="preserve">Patient Identification Binding Use Cases: The caregiver connects the patient to a patient care device. The patient is physically identified by the caregiver, using some institutionally unique protocol for identification such as verification of information contained on a wristband. The caregiver uses the information from the physical patient identification to authorize an electronic identification, made by the device or an independent device or system, binding the patient’s electronic identity to all data communicated from the patient care device. The </w:t>
      </w:r>
      <w:r w:rsidRPr="002B5FFE">
        <w:lastRenderedPageBreak/>
        <w:t xml:space="preserve">verification may involve direct entry of data to the device being bound, a gateway, or an actor residing in a separate system. It may be based on direct physical identification of the patient by the </w:t>
      </w:r>
      <w:r w:rsidR="005020A7" w:rsidRPr="002B5FFE">
        <w:t>caregiver</w:t>
      </w:r>
      <w:r w:rsidRPr="002B5FFE">
        <w:t xml:space="preserve"> or on confirmation by the caregiver of an electronic identification made by the device in concert with other devices or systems. The verification may also include fully automated binding when a unique logical authentication can be made. The end result is that data communicated from the patient care device contains an authoritative institutionally unique electronic identifier.</w:t>
      </w:r>
    </w:p>
    <w:p w14:paraId="015512EE" w14:textId="77777777" w:rsidR="006A307B" w:rsidRPr="002B5FFE" w:rsidRDefault="006A307B" w:rsidP="00B5724A">
      <w:pPr>
        <w:pStyle w:val="Heading4"/>
        <w:tabs>
          <w:tab w:val="num" w:pos="864"/>
          <w:tab w:val="left" w:pos="900"/>
        </w:tabs>
        <w:rPr>
          <w:noProof w:val="0"/>
        </w:rPr>
      </w:pPr>
      <w:bookmarkStart w:id="530" w:name="_Toc270019742"/>
      <w:bookmarkStart w:id="531" w:name="_Toc369246342"/>
      <w:bookmarkStart w:id="532" w:name="_Toc23947538"/>
      <w:r w:rsidRPr="002B5FFE">
        <w:rPr>
          <w:noProof w:val="0"/>
        </w:rPr>
        <w:t>Case DEC-ID-1: Patient ID known in ADT, locally available</w:t>
      </w:r>
      <w:bookmarkEnd w:id="530"/>
      <w:bookmarkEnd w:id="531"/>
      <w:bookmarkEnd w:id="532"/>
    </w:p>
    <w:p w14:paraId="37C3E0AB" w14:textId="77777777" w:rsidR="006A307B" w:rsidRPr="002B5FFE" w:rsidRDefault="006A307B" w:rsidP="006A307B">
      <w:pPr>
        <w:pStyle w:val="Note"/>
      </w:pPr>
      <w:r w:rsidRPr="002B5FFE">
        <w:t>Note: The following are Use Cases in support of automatic acquisition of patient demographics. They do not map into any specific PCD profiles or transactions.</w:t>
      </w:r>
    </w:p>
    <w:p w14:paraId="708EE067" w14:textId="39EAD264" w:rsidR="006A307B" w:rsidRPr="002B5FFE" w:rsidRDefault="006A307B" w:rsidP="006A307B">
      <w:pPr>
        <w:pStyle w:val="BodyText"/>
      </w:pPr>
      <w:r w:rsidRPr="002B5FFE">
        <w:t>A patient is connected to a bedside monitor of a cardiac monitoring system (e.g., central station with continuous ADT feed via PAM broadcasts that includes a number of bedside monitors. The patient may or may not be able to provide positive ID information. Demographic information used to identify a patient includes: partial or complete patient name (printed on the patient record or told by the patient); Patient MRN (this may be obtained from printed barcode, a bedside chart, etc.); Partial ID entry or scan</w:t>
      </w:r>
      <w:r w:rsidR="00F220A8" w:rsidRPr="002B5FFE">
        <w:t>;</w:t>
      </w:r>
      <w:r w:rsidRPr="002B5FFE">
        <w:t xml:space="preserve"> Date of birth / age range. </w:t>
      </w:r>
      <w:r w:rsidRPr="002B5FFE">
        <w:rPr>
          <w:i/>
        </w:rPr>
        <w:t xml:space="preserve">Note: Bed ID is not permitted as an identifier in accord with Joint Commission standards.) </w:t>
      </w:r>
      <w:r w:rsidRPr="002B5FFE">
        <w:t xml:space="preserve">Caregiver selects the patient from a pick list on the system console, in response to prompts by caregiver. System information includes showing the Medical Record Number (MRN), full name, age, sex, room/bed, and admit date. The central station binds the patient identity information with the device data. </w:t>
      </w:r>
    </w:p>
    <w:p w14:paraId="3443C462" w14:textId="77777777" w:rsidR="006A307B" w:rsidRPr="002B5FFE" w:rsidRDefault="006A307B" w:rsidP="00B5724A">
      <w:pPr>
        <w:pStyle w:val="Heading4"/>
        <w:tabs>
          <w:tab w:val="num" w:pos="864"/>
          <w:tab w:val="left" w:pos="900"/>
        </w:tabs>
        <w:rPr>
          <w:noProof w:val="0"/>
        </w:rPr>
      </w:pPr>
      <w:bookmarkStart w:id="533" w:name="_Toc270019743"/>
      <w:bookmarkStart w:id="534" w:name="_Toc369246343"/>
      <w:bookmarkStart w:id="535" w:name="_Toc23947539"/>
      <w:r w:rsidRPr="002B5FFE">
        <w:rPr>
          <w:noProof w:val="0"/>
        </w:rPr>
        <w:t>Case DEC-ID-2: Patient ID known in ADT, not locally available</w:t>
      </w:r>
      <w:bookmarkEnd w:id="533"/>
      <w:bookmarkEnd w:id="534"/>
      <w:bookmarkEnd w:id="535"/>
    </w:p>
    <w:p w14:paraId="26D1ABE9" w14:textId="77777777" w:rsidR="006A307B" w:rsidRPr="002B5FFE" w:rsidRDefault="006A307B" w:rsidP="006A307B">
      <w:pPr>
        <w:pStyle w:val="BodyText"/>
      </w:pPr>
      <w:r w:rsidRPr="002B5FFE">
        <w:t>In the event that the patient above is not registered in the cardiac monitoring system, due to ADT lag or other situations, caregiver can execute a PDQ query of the patient registry to receive a pick list of patients and enter the patient ID into the system</w:t>
      </w:r>
    </w:p>
    <w:p w14:paraId="54BCC7FC" w14:textId="77777777" w:rsidR="006A307B" w:rsidRPr="002B5FFE" w:rsidRDefault="006A307B" w:rsidP="00B5724A">
      <w:pPr>
        <w:pStyle w:val="Heading4"/>
        <w:tabs>
          <w:tab w:val="num" w:pos="864"/>
          <w:tab w:val="left" w:pos="900"/>
        </w:tabs>
        <w:rPr>
          <w:noProof w:val="0"/>
        </w:rPr>
      </w:pPr>
      <w:bookmarkStart w:id="536" w:name="_Toc270019744"/>
      <w:bookmarkStart w:id="537" w:name="_Toc369246344"/>
      <w:bookmarkStart w:id="538" w:name="_Toc23947540"/>
      <w:r w:rsidRPr="002B5FFE">
        <w:rPr>
          <w:noProof w:val="0"/>
        </w:rPr>
        <w:t>Case DEC-ID-3 Patient ID not known in ADT, locally available</w:t>
      </w:r>
      <w:bookmarkEnd w:id="536"/>
      <w:bookmarkEnd w:id="537"/>
      <w:bookmarkEnd w:id="538"/>
    </w:p>
    <w:p w14:paraId="6950ED2E" w14:textId="77777777" w:rsidR="006A307B" w:rsidRPr="002B5FFE" w:rsidRDefault="006A307B" w:rsidP="006A307B">
      <w:pPr>
        <w:pStyle w:val="BodyText"/>
      </w:pPr>
      <w:r w:rsidRPr="002B5FFE">
        <w:t xml:space="preserve">This is the John/Jane Doe patient, for whom the system has set up a Proxy Identification. The Proxy Identification is determined by either method, in accord with institutional policy and later linked with the true patient ID via ITI-PAM. </w:t>
      </w:r>
    </w:p>
    <w:p w14:paraId="60A7E75C" w14:textId="77777777" w:rsidR="006A307B" w:rsidRPr="002B5FFE" w:rsidRDefault="006A307B" w:rsidP="00B5724A">
      <w:pPr>
        <w:pStyle w:val="Heading4"/>
        <w:tabs>
          <w:tab w:val="num" w:pos="864"/>
          <w:tab w:val="left" w:pos="900"/>
        </w:tabs>
        <w:rPr>
          <w:noProof w:val="0"/>
        </w:rPr>
      </w:pPr>
      <w:bookmarkStart w:id="539" w:name="_Toc270019745"/>
      <w:bookmarkStart w:id="540" w:name="_Toc369246345"/>
      <w:bookmarkStart w:id="541" w:name="_Toc23947541"/>
      <w:r w:rsidRPr="002B5FFE">
        <w:rPr>
          <w:noProof w:val="0"/>
        </w:rPr>
        <w:t>Case DEC-ID-4: Patient ID not known in ADT, not locally available.</w:t>
      </w:r>
      <w:bookmarkEnd w:id="539"/>
      <w:bookmarkEnd w:id="540"/>
      <w:bookmarkEnd w:id="541"/>
    </w:p>
    <w:p w14:paraId="2463929C" w14:textId="77777777" w:rsidR="006A307B" w:rsidRPr="002B5FFE" w:rsidRDefault="006A307B" w:rsidP="006A307B">
      <w:pPr>
        <w:pStyle w:val="BodyText"/>
      </w:pPr>
      <w:r w:rsidRPr="002B5FFE">
        <w:t>This is the case of a patient presenting in the ER who is not registered in the system, where care must continue and identification may follow. When the patient demographics are unknown, time and device MAC address can be sent automatically, providing unique identification to the data. This last approach can also be used to create an audit trail as a complement to the other binding mechanisms.</w:t>
      </w:r>
    </w:p>
    <w:p w14:paraId="1AFC2A83" w14:textId="77777777" w:rsidR="006A307B" w:rsidRPr="002B5FFE" w:rsidRDefault="006A307B" w:rsidP="00B5724A">
      <w:pPr>
        <w:pStyle w:val="Heading4"/>
        <w:tabs>
          <w:tab w:val="num" w:pos="864"/>
          <w:tab w:val="left" w:pos="900"/>
        </w:tabs>
        <w:rPr>
          <w:noProof w:val="0"/>
        </w:rPr>
      </w:pPr>
      <w:bookmarkStart w:id="542" w:name="_Toc270019746"/>
      <w:bookmarkStart w:id="543" w:name="_Toc369246346"/>
      <w:bookmarkStart w:id="544" w:name="_Toc23947542"/>
      <w:r w:rsidRPr="002B5FFE">
        <w:rPr>
          <w:noProof w:val="0"/>
        </w:rPr>
        <w:lastRenderedPageBreak/>
        <w:t>Other Clinical Examples</w:t>
      </w:r>
      <w:bookmarkEnd w:id="542"/>
      <w:bookmarkEnd w:id="543"/>
      <w:bookmarkEnd w:id="544"/>
    </w:p>
    <w:p w14:paraId="56F7B423" w14:textId="77777777" w:rsidR="006A307B" w:rsidRPr="002B5FFE" w:rsidRDefault="006A307B" w:rsidP="006A307B">
      <w:pPr>
        <w:pStyle w:val="BodyText"/>
      </w:pPr>
      <w:r w:rsidRPr="002B5FFE">
        <w:rPr>
          <w:b/>
        </w:rPr>
        <w:t>DEC-ID-A</w:t>
      </w:r>
      <w:r w:rsidRPr="002B5FFE">
        <w:t xml:space="preserve">: A patient is connected to an infusion device. The infusion device is connected to the network but is not managed by an infusion or drug administration management application. Caregiver scans barcode of the patient and the device. Caregiver is presented with a display of patient IDs from ADT and device ID from an authoritative database. Caregiver confirms. </w:t>
      </w:r>
    </w:p>
    <w:p w14:paraId="77C686AB" w14:textId="77777777" w:rsidR="006A307B" w:rsidRPr="002B5FFE" w:rsidRDefault="006A307B" w:rsidP="006A307B">
      <w:pPr>
        <w:pStyle w:val="BodyText"/>
      </w:pPr>
      <w:r w:rsidRPr="002B5FFE">
        <w:rPr>
          <w:b/>
        </w:rPr>
        <w:t>DEC-ID-B</w:t>
      </w:r>
      <w:r w:rsidRPr="002B5FFE">
        <w:t>: A patient is connected to an infusion device. The infusion device is connected to the network but is not managed by an infusion or drug administration management application. No ADT feed is available to confirm the ID. Caregiver confirms patient’s wristband identity through interactive communication with patient. The Patient ID wristband is scanned (barcode, RFID, etc.) and bound to the PCD.</w:t>
      </w:r>
    </w:p>
    <w:p w14:paraId="162933CD" w14:textId="77777777" w:rsidR="006A307B" w:rsidRPr="002B5FFE" w:rsidRDefault="006A307B" w:rsidP="006A307B">
      <w:pPr>
        <w:pStyle w:val="BodyText"/>
      </w:pPr>
      <w:r w:rsidRPr="002B5FFE">
        <w:rPr>
          <w:b/>
        </w:rPr>
        <w:t>DEC-ID-C</w:t>
      </w:r>
      <w:r w:rsidRPr="002B5FFE">
        <w:t xml:space="preserve">: A patient is connected to a ventilator. The ventilator is connected to the network but is not managed by a system. Ventilator and patient have RFID tags. Proximity of the tags implies binding of patient’s ADT identification and device’s ID from an authoritative database. Verification of an existing Order for a Ventilator for the identified patient is required. If verified, Patient Id is bound to PCD. </w:t>
      </w:r>
    </w:p>
    <w:p w14:paraId="45B505AE" w14:textId="77777777" w:rsidR="006A307B" w:rsidRPr="002B5FFE" w:rsidRDefault="006A307B" w:rsidP="006A307B">
      <w:pPr>
        <w:pStyle w:val="BodyText"/>
      </w:pPr>
    </w:p>
    <w:p w14:paraId="4CA7C59E" w14:textId="77777777" w:rsidR="006A307B" w:rsidRPr="002B5FFE" w:rsidRDefault="006A307B" w:rsidP="006A307B">
      <w:pPr>
        <w:pStyle w:val="BodyText"/>
      </w:pPr>
    </w:p>
    <w:p w14:paraId="5B551D55" w14:textId="573F3A0B" w:rsidR="006A307B" w:rsidRDefault="006A307B" w:rsidP="00B5724A">
      <w:pPr>
        <w:pStyle w:val="Heading1"/>
        <w:rPr>
          <w:noProof w:val="0"/>
        </w:rPr>
      </w:pPr>
      <w:bookmarkStart w:id="545" w:name="_Toc270019747"/>
      <w:bookmarkStart w:id="546" w:name="_Toc270019823"/>
      <w:bookmarkStart w:id="547" w:name="_Toc369246347"/>
      <w:bookmarkStart w:id="548" w:name="_Toc23947543"/>
      <w:r w:rsidRPr="002B5FFE">
        <w:rPr>
          <w:noProof w:val="0"/>
        </w:rPr>
        <w:lastRenderedPageBreak/>
        <w:t>Point-of-Care Infusion Verification (PIV)</w:t>
      </w:r>
      <w:bookmarkEnd w:id="545"/>
      <w:bookmarkEnd w:id="546"/>
      <w:bookmarkEnd w:id="547"/>
      <w:r w:rsidR="00B17BC2" w:rsidRPr="002B5FFE">
        <w:rPr>
          <w:noProof w:val="0"/>
        </w:rPr>
        <w:t xml:space="preserve"> Profile</w:t>
      </w:r>
      <w:bookmarkEnd w:id="548"/>
    </w:p>
    <w:p w14:paraId="5F6FB2EF" w14:textId="77777777" w:rsidR="00635FA8" w:rsidRDefault="00635FA8" w:rsidP="00635FA8">
      <w:pPr>
        <w:pStyle w:val="BodyText"/>
      </w:pPr>
      <w:r>
        <w:t xml:space="preserve">The Point-of-Care Infusion Verification Profile supports the electronic transfer of infusion parameters from a Bedside Computer assisted Medication Administration (BCMA) system to an infusion pump, including general purpose, syringe, or patient-controlled analgesia (PCA) pumps.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5B306FF0" w14:textId="4BCEEDAC" w:rsidR="00635FA8" w:rsidRDefault="00635FA8" w:rsidP="00635FA8">
      <w:pPr>
        <w:pStyle w:val="BodyText"/>
      </w:pPr>
      <w:r>
        <w:t>Electronic transfer of infusion information from a pump to a clinical information system once an infusion has started can be accomplished using the Communicate PCD Data [PCD-01], possibly with Subscribe to PCD Data [PCD-02] transactions of the IHE-PCD Device Enterprise Communication Profile, as well as Communicate Infusion Event Data [PCD-10] of the IHE-PCD Infusion Pump Event Communication profile.</w:t>
      </w:r>
    </w:p>
    <w:p w14:paraId="6C43205A" w14:textId="77777777" w:rsidR="00635FA8" w:rsidRDefault="00635FA8" w:rsidP="00635FA8">
      <w:pPr>
        <w:pStyle w:val="BodyText"/>
      </w:pPr>
      <w:r>
        <w:t xml:space="preserve">The goal of the proposed integration is to bring infusion systems into the electronic medication administration and documentation process. </w:t>
      </w:r>
    </w:p>
    <w:p w14:paraId="0E69B88A" w14:textId="77777777" w:rsidR="006A307B" w:rsidRPr="002B5FFE" w:rsidRDefault="00EF3CE4" w:rsidP="00B5724A">
      <w:pPr>
        <w:pStyle w:val="Heading2"/>
        <w:rPr>
          <w:noProof w:val="0"/>
        </w:rPr>
      </w:pPr>
      <w:bookmarkStart w:id="549" w:name="_Toc270019748"/>
      <w:bookmarkStart w:id="550" w:name="_Toc270019824"/>
      <w:bookmarkStart w:id="551" w:name="_Toc369246348"/>
      <w:bookmarkStart w:id="552" w:name="_Toc23947544"/>
      <w:r w:rsidRPr="002B5FFE">
        <w:rPr>
          <w:noProof w:val="0"/>
        </w:rPr>
        <w:t xml:space="preserve">PIV Actors and </w:t>
      </w:r>
      <w:r w:rsidR="006A307B" w:rsidRPr="002B5FFE">
        <w:rPr>
          <w:noProof w:val="0"/>
        </w:rPr>
        <w:t>Transactions</w:t>
      </w:r>
      <w:bookmarkEnd w:id="549"/>
      <w:bookmarkEnd w:id="550"/>
      <w:bookmarkEnd w:id="551"/>
      <w:bookmarkEnd w:id="552"/>
    </w:p>
    <w:p w14:paraId="119ABACD" w14:textId="4D86B92D" w:rsidR="006A307B" w:rsidRPr="0047042A" w:rsidRDefault="006A307B" w:rsidP="006A307B">
      <w:pPr>
        <w:pStyle w:val="BodyText"/>
      </w:pPr>
      <w:r w:rsidRPr="002B5FFE">
        <w:t xml:space="preserve">Figure </w:t>
      </w:r>
      <w:r w:rsidR="00787AF9" w:rsidRPr="002B5FFE">
        <w:t>4</w:t>
      </w:r>
      <w:r w:rsidRPr="002B5FFE">
        <w:t xml:space="preserve">.1-1 shows the actors involved in the Point-of-Care Infusion Verification Integration Profile and the relevant transactions between them. </w:t>
      </w:r>
    </w:p>
    <w:p w14:paraId="77FD13C0" w14:textId="4B57C91A" w:rsidR="006A307B" w:rsidRPr="000D5F40" w:rsidRDefault="008245D0" w:rsidP="00CF68E8">
      <w:pPr>
        <w:pStyle w:val="BodyText"/>
        <w:jc w:val="center"/>
      </w:pPr>
      <w:r w:rsidRPr="0047042A">
        <w:rPr>
          <w:noProof/>
        </w:rPr>
        <w:lastRenderedPageBreak/>
        <mc:AlternateContent>
          <mc:Choice Requires="wpg">
            <w:drawing>
              <wp:inline distT="0" distB="0" distL="0" distR="0" wp14:anchorId="7B67C8EE" wp14:editId="07555C36">
                <wp:extent cx="4962525" cy="3628012"/>
                <wp:effectExtent l="0" t="0" r="0" b="0"/>
                <wp:docPr id="17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3628012"/>
                          <a:chOff x="0" y="-249"/>
                          <a:chExt cx="9359" cy="6368"/>
                        </a:xfrm>
                      </wpg:grpSpPr>
                      <wps:wsp>
                        <wps:cNvPr id="175" name="Rectangle 16"/>
                        <wps:cNvSpPr>
                          <a:spLocks noChangeArrowheads="1"/>
                        </wps:cNvSpPr>
                        <wps:spPr bwMode="auto">
                          <a:xfrm>
                            <a:off x="0" y="0"/>
                            <a:ext cx="9359" cy="6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176" name="Rectangle 17"/>
                        <wps:cNvSpPr>
                          <a:spLocks noChangeArrowheads="1"/>
                        </wps:cNvSpPr>
                        <wps:spPr bwMode="auto">
                          <a:xfrm>
                            <a:off x="3610" y="5399"/>
                            <a:ext cx="1854" cy="605"/>
                          </a:xfrm>
                          <a:prstGeom prst="rect">
                            <a:avLst/>
                          </a:prstGeom>
                          <a:solidFill>
                            <a:srgbClr val="FFFFFF"/>
                          </a:solidFill>
                          <a:ln w="9360">
                            <a:solidFill>
                              <a:srgbClr val="000000"/>
                            </a:solidFill>
                            <a:prstDash val="dash"/>
                            <a:miter lim="800000"/>
                            <a:headEnd/>
                            <a:tailEnd/>
                          </a:ln>
                        </wps:spPr>
                        <wps:txbx>
                          <w:txbxContent>
                            <w:p w14:paraId="7B9073A7" w14:textId="177B1815" w:rsidR="00F172D0" w:rsidRPr="000D5F40" w:rsidRDefault="00F172D0" w:rsidP="007C598E">
                              <w:pPr>
                                <w:keepNext/>
                                <w:jc w:val="center"/>
                                <w:rPr>
                                  <w:sz w:val="20"/>
                                </w:rPr>
                              </w:pPr>
                              <w:r w:rsidRPr="000D5F40">
                                <w:rPr>
                                  <w:sz w:val="20"/>
                                </w:rPr>
                                <w:t>Infusion Device</w:t>
                              </w:r>
                            </w:p>
                          </w:txbxContent>
                        </wps:txbx>
                        <wps:bodyPr rot="0" vert="horz" wrap="none" lIns="91440" tIns="45720" rIns="91440" bIns="45720" anchor="ctr" anchorCtr="0" upright="1">
                          <a:noAutofit/>
                        </wps:bodyPr>
                      </wps:wsp>
                      <wps:wsp>
                        <wps:cNvPr id="178" name="Rectangle 19"/>
                        <wps:cNvSpPr>
                          <a:spLocks noChangeArrowheads="1"/>
                        </wps:cNvSpPr>
                        <wps:spPr bwMode="auto">
                          <a:xfrm>
                            <a:off x="3503" y="3349"/>
                            <a:ext cx="1946" cy="1395"/>
                          </a:xfrm>
                          <a:prstGeom prst="rect">
                            <a:avLst/>
                          </a:prstGeom>
                          <a:solidFill>
                            <a:srgbClr val="FFFFFF"/>
                          </a:solidFill>
                          <a:ln w="19080">
                            <a:solidFill>
                              <a:srgbClr val="000000"/>
                            </a:solidFill>
                            <a:miter lim="800000"/>
                            <a:headEnd/>
                            <a:tailEnd/>
                          </a:ln>
                        </wps:spPr>
                        <wps:txbx>
                          <w:txbxContent>
                            <w:p w14:paraId="7DB8D50C" w14:textId="77777777" w:rsidR="00F172D0" w:rsidRPr="000D5F40" w:rsidRDefault="00F172D0" w:rsidP="007C598E">
                              <w:pPr>
                                <w:keepNext/>
                                <w:rPr>
                                  <w:b/>
                                  <w:sz w:val="20"/>
                                </w:rPr>
                              </w:pPr>
                              <w:r w:rsidRPr="000D5F40">
                                <w:rPr>
                                  <w:b/>
                                  <w:sz w:val="20"/>
                                </w:rPr>
                                <w:t xml:space="preserve">Infusion Order </w:t>
                              </w:r>
                            </w:p>
                            <w:p w14:paraId="6265EEF8" w14:textId="36D22B17" w:rsidR="00F172D0" w:rsidRPr="000D5F40" w:rsidRDefault="00F172D0" w:rsidP="007C598E">
                              <w:pPr>
                                <w:keepNext/>
                                <w:rPr>
                                  <w:b/>
                                  <w:sz w:val="20"/>
                                </w:rPr>
                              </w:pPr>
                              <w:r w:rsidRPr="000D5F40">
                                <w:rPr>
                                  <w:b/>
                                  <w:sz w:val="20"/>
                                </w:rPr>
                                <w:t>Consumer (IOC)</w:t>
                              </w:r>
                            </w:p>
                          </w:txbxContent>
                        </wps:txbx>
                        <wps:bodyPr rot="0" vert="horz" wrap="none" lIns="91440" tIns="45720" rIns="91440" bIns="45720" anchor="ctr" anchorCtr="0" upright="1">
                          <a:noAutofit/>
                        </wps:bodyPr>
                      </wps:wsp>
                      <wps:wsp>
                        <wps:cNvPr id="180" name="Rectangle 21"/>
                        <wps:cNvSpPr>
                          <a:spLocks noChangeArrowheads="1"/>
                        </wps:cNvSpPr>
                        <wps:spPr bwMode="auto">
                          <a:xfrm>
                            <a:off x="3377" y="1080"/>
                            <a:ext cx="2497" cy="995"/>
                          </a:xfrm>
                          <a:prstGeom prst="rect">
                            <a:avLst/>
                          </a:prstGeom>
                          <a:solidFill>
                            <a:srgbClr val="FFFFFF"/>
                          </a:solidFill>
                          <a:ln w="19080">
                            <a:solidFill>
                              <a:srgbClr val="000000"/>
                            </a:solidFill>
                            <a:miter lim="800000"/>
                            <a:headEnd/>
                            <a:tailEnd/>
                          </a:ln>
                        </wps:spPr>
                        <wps:bodyPr rot="0" vert="horz" wrap="none" lIns="91440" tIns="45720" rIns="91440" bIns="45720" anchor="ctr" anchorCtr="0" upright="1">
                          <a:noAutofit/>
                        </wps:bodyPr>
                      </wps:wsp>
                      <wps:wsp>
                        <wps:cNvPr id="181" name="Text Box 22"/>
                        <wps:cNvSpPr txBox="1">
                          <a:spLocks noChangeArrowheads="1"/>
                        </wps:cNvSpPr>
                        <wps:spPr bwMode="auto">
                          <a:xfrm>
                            <a:off x="3377" y="1079"/>
                            <a:ext cx="2497"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37DDDDA" w14:textId="77777777" w:rsidR="00F172D0" w:rsidRPr="00817BD8" w:rsidRDefault="00F172D0" w:rsidP="007C598E">
                              <w:pPr>
                                <w:keepNext/>
                                <w:jc w:val="center"/>
                                <w:rPr>
                                  <w:b/>
                                  <w:sz w:val="20"/>
                                </w:rPr>
                              </w:pPr>
                              <w:r w:rsidRPr="0047042A">
                                <w:rPr>
                                  <w:b/>
                                  <w:sz w:val="20"/>
                                </w:rPr>
                                <w:t>Infusion Order Programm</w:t>
                              </w:r>
                              <w:r w:rsidRPr="00817BD8">
                                <w:rPr>
                                  <w:b/>
                                  <w:sz w:val="20"/>
                                </w:rPr>
                                <w:t>er (IOP)</w:t>
                              </w:r>
                            </w:p>
                          </w:txbxContent>
                        </wps:txbx>
                        <wps:bodyPr rot="0" vert="horz" wrap="square" lIns="91440" tIns="45720" rIns="91440" bIns="45720" anchor="t" anchorCtr="0" upright="1">
                          <a:noAutofit/>
                        </wps:bodyPr>
                      </wps:wsp>
                      <wps:wsp>
                        <wps:cNvPr id="182" name="Line 23"/>
                        <wps:cNvCnPr>
                          <a:cxnSpLocks noChangeShapeType="1"/>
                        </wps:cNvCnPr>
                        <wps:spPr bwMode="auto">
                          <a:xfrm flipV="1">
                            <a:off x="4596" y="2075"/>
                            <a:ext cx="0" cy="1259"/>
                          </a:xfrm>
                          <a:prstGeom prst="line">
                            <a:avLst/>
                          </a:prstGeom>
                          <a:noFill/>
                          <a:ln w="936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wps:wsp>
                        <wps:cNvPr id="183" name="Text Box 24"/>
                        <wps:cNvSpPr txBox="1">
                          <a:spLocks noChangeArrowheads="1"/>
                        </wps:cNvSpPr>
                        <wps:spPr bwMode="auto">
                          <a:xfrm>
                            <a:off x="4635" y="2188"/>
                            <a:ext cx="2778" cy="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50CB216" w14:textId="06C81972" w:rsidR="00F172D0" w:rsidRPr="000D5F40" w:rsidRDefault="00F172D0" w:rsidP="007C598E">
                              <w:pPr>
                                <w:keepNext/>
                                <w:rPr>
                                  <w:sz w:val="20"/>
                                </w:rPr>
                              </w:pPr>
                              <w:r w:rsidRPr="000D5F40">
                                <w:rPr>
                                  <w:sz w:val="20"/>
                                </w:rPr>
                                <w:t>Communicate Infusion Order</w:t>
                              </w:r>
                              <w:r w:rsidRPr="0047042A">
                                <w:rPr>
                                  <w:sz w:val="20"/>
                                </w:rPr>
                                <w:t xml:space="preserve"> [PCD-03]</w:t>
                              </w:r>
                            </w:p>
                          </w:txbxContent>
                        </wps:txbx>
                        <wps:bodyPr rot="0" vert="horz" wrap="square" lIns="91440" tIns="45720" rIns="91440" bIns="45720" anchor="t" anchorCtr="0" upright="1">
                          <a:noAutofit/>
                        </wps:bodyPr>
                      </wps:wsp>
                      <wps:wsp>
                        <wps:cNvPr id="184" name="Rectangle 25"/>
                        <wps:cNvSpPr>
                          <a:spLocks noChangeArrowheads="1"/>
                        </wps:cNvSpPr>
                        <wps:spPr bwMode="auto">
                          <a:xfrm>
                            <a:off x="4132" y="-249"/>
                            <a:ext cx="965" cy="789"/>
                          </a:xfrm>
                          <a:prstGeom prst="rect">
                            <a:avLst/>
                          </a:prstGeom>
                          <a:solidFill>
                            <a:srgbClr val="FFFFFF"/>
                          </a:solidFill>
                          <a:ln w="9360">
                            <a:solidFill>
                              <a:srgbClr val="000000"/>
                            </a:solidFill>
                            <a:prstDash val="dash"/>
                            <a:miter lim="800000"/>
                            <a:headEnd/>
                            <a:tailEnd/>
                          </a:ln>
                        </wps:spPr>
                        <wps:txbx>
                          <w:txbxContent>
                            <w:p w14:paraId="673A8FDC" w14:textId="7501817F" w:rsidR="00F172D0" w:rsidRPr="000D5F40" w:rsidRDefault="00F172D0" w:rsidP="007C598E">
                              <w:pPr>
                                <w:keepNext/>
                                <w:jc w:val="center"/>
                                <w:rPr>
                                  <w:sz w:val="20"/>
                                </w:rPr>
                              </w:pPr>
                              <w:r w:rsidRPr="000D5F40">
                                <w:rPr>
                                  <w:sz w:val="20"/>
                                </w:rPr>
                                <w:t>BCMA</w:t>
                              </w:r>
                            </w:p>
                          </w:txbxContent>
                        </wps:txbx>
                        <wps:bodyPr rot="0" vert="horz" wrap="none" lIns="91440" tIns="45720" rIns="91440" bIns="45720" anchor="ctr" anchorCtr="0" upright="1">
                          <a:noAutofit/>
                        </wps:bodyPr>
                      </wps:wsp>
                      <wps:wsp>
                        <wps:cNvPr id="186" name="Line 27"/>
                        <wps:cNvCnPr>
                          <a:cxnSpLocks noChangeShapeType="1"/>
                        </wps:cNvCnPr>
                        <wps:spPr bwMode="auto">
                          <a:xfrm>
                            <a:off x="4575" y="54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187" name="Line 28"/>
                        <wps:cNvCnPr>
                          <a:cxnSpLocks noChangeShapeType="1"/>
                        </wps:cNvCnPr>
                        <wps:spPr bwMode="auto">
                          <a:xfrm>
                            <a:off x="4605" y="4860"/>
                            <a:ext cx="0" cy="539"/>
                          </a:xfrm>
                          <a:prstGeom prst="line">
                            <a:avLst/>
                          </a:prstGeom>
                          <a:noFill/>
                          <a:ln w="9360">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7C8EE" id="Group 15" o:spid="_x0000_s1037" style="width:390.75pt;height:285.65pt;mso-position-horizontal-relative:char;mso-position-vertical-relative:line" coordorigin=",-249" coordsize="9359,63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">
                <v:rect id="Rectangle 16" o:spid="_x0000_s1038" style="position:absolute;width:9359;height:611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" filled="f" stroked="f">
                  <v:stroke joinstyle="round"/>
                </v:rect>
                <v:rect id="Rectangle 17" o:spid="_x0000_s1039" style="position:absolute;left:3610;top:5399;width:1854;height:60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" strokeweight=".26mm">
                  <v:stroke dashstyle="dash"/>
                  <v:textbox>
                    <w:txbxContent>
                      <w:p w14:paraId="7B9073A7" w14:textId="177B1815" w:rsidR="00F172D0" w:rsidRPr="000D5F40" w:rsidRDefault="00F172D0" w:rsidP="007C598E">
                        <w:pPr>
                          <w:keepNext/>
                          <w:jc w:val="center"/>
                          <w:rPr>
                            <w:sz w:val="20"/>
                          </w:rPr>
                        </w:pPr>
                        <w:r w:rsidRPr="000D5F40">
                          <w:rPr>
                            <w:sz w:val="20"/>
                          </w:rPr>
                          <w:t>Infusion Device</w:t>
                        </w:r>
                      </w:p>
                    </w:txbxContent>
                  </v:textbox>
                </v:rect>
                <v:rect id="Rectangle 19" o:spid="_x0000_s1040" style="position:absolute;left:3503;top:3349;width:1946;height:13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" strokeweight=".53mm">
                  <v:textbox>
                    <w:txbxContent>
                      <w:p w14:paraId="7DB8D50C" w14:textId="77777777" w:rsidR="00F172D0" w:rsidRPr="000D5F40" w:rsidRDefault="00F172D0" w:rsidP="007C598E">
                        <w:pPr>
                          <w:keepNext/>
                          <w:rPr>
                            <w:b/>
                            <w:sz w:val="20"/>
                          </w:rPr>
                        </w:pPr>
                        <w:r w:rsidRPr="000D5F40">
                          <w:rPr>
                            <w:b/>
                            <w:sz w:val="20"/>
                          </w:rPr>
                          <w:t xml:space="preserve">Infusion Order </w:t>
                        </w:r>
                      </w:p>
                      <w:p w14:paraId="6265EEF8" w14:textId="36D22B17" w:rsidR="00F172D0" w:rsidRPr="000D5F40" w:rsidRDefault="00F172D0" w:rsidP="007C598E">
                        <w:pPr>
                          <w:keepNext/>
                          <w:rPr>
                            <w:b/>
                            <w:sz w:val="20"/>
                          </w:rPr>
                        </w:pPr>
                        <w:r w:rsidRPr="000D5F40">
                          <w:rPr>
                            <w:b/>
                            <w:sz w:val="20"/>
                          </w:rPr>
                          <w:t>Consumer (IOC)</w:t>
                        </w:r>
                      </w:p>
                    </w:txbxContent>
                  </v:textbox>
                </v:rect>
                <v:rect id="Rectangle 21" o:spid="_x0000_s1041" style="position:absolute;left:3377;top:1080;width:2497;height:99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" strokeweight=".53mm"/>
                <v:shape id="Text Box 22" o:spid="_x0000_s1042" type="#_x0000_t202" style="position:absolute;left:3377;top:1079;width:2497;height:9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" filled="f" stroked="f">
                  <v:stroke joinstyle="round"/>
                  <v:textbox>
                    <w:txbxContent>
                      <w:p w14:paraId="137DDDDA" w14:textId="77777777" w:rsidR="00F172D0" w:rsidRPr="00817BD8" w:rsidRDefault="00F172D0" w:rsidP="007C598E">
                        <w:pPr>
                          <w:keepNext/>
                          <w:jc w:val="center"/>
                          <w:rPr>
                            <w:b/>
                            <w:sz w:val="20"/>
                          </w:rPr>
                        </w:pPr>
                        <w:r w:rsidRPr="0047042A">
                          <w:rPr>
                            <w:b/>
                            <w:sz w:val="20"/>
                          </w:rPr>
                          <w:t>Infusion Order Programm</w:t>
                        </w:r>
                        <w:r w:rsidRPr="00817BD8">
                          <w:rPr>
                            <w:b/>
                            <w:sz w:val="20"/>
                          </w:rPr>
                          <w:t>er (IOP)</w:t>
                        </w:r>
                      </w:p>
                    </w:txbxContent>
                  </v:textbox>
                </v:shape>
                <v:line id="Line 23" o:spid="_x0000_s1043" style="position:absolute;flip:y;visibility:visible;mso-wrap-style:square" from="4596,2075" to="4596,3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" strokeweight=".26mm">
                  <v:stroke startarrow="block" joinstyle="miter"/>
                </v:line>
                <v:shape id="Text Box 24" o:spid="_x0000_s1044" type="#_x0000_t202" style="position:absolute;left:4635;top:2188;width:2778;height: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" filled="f" stroked="f">
                  <v:stroke joinstyle="round"/>
                  <v:textbox>
                    <w:txbxContent>
                      <w:p w14:paraId="550CB216" w14:textId="06C81972" w:rsidR="00F172D0" w:rsidRPr="000D5F40" w:rsidRDefault="00F172D0" w:rsidP="007C598E">
                        <w:pPr>
                          <w:keepNext/>
                          <w:rPr>
                            <w:sz w:val="20"/>
                          </w:rPr>
                        </w:pPr>
                        <w:r w:rsidRPr="000D5F40">
                          <w:rPr>
                            <w:sz w:val="20"/>
                          </w:rPr>
                          <w:t>Communicate Infusion Order</w:t>
                        </w:r>
                        <w:r w:rsidRPr="0047042A">
                          <w:rPr>
                            <w:sz w:val="20"/>
                          </w:rPr>
                          <w:t xml:space="preserve"> [PCD-03]</w:t>
                        </w:r>
                      </w:p>
                    </w:txbxContent>
                  </v:textbox>
                </v:shape>
                <v:rect id="Rectangle 25" o:spid="_x0000_s1045" style="position:absolute;left:4132;top:-249;width:965;height:78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" strokeweight=".26mm">
                  <v:stroke dashstyle="dash"/>
                  <v:textbox>
                    <w:txbxContent>
                      <w:p w14:paraId="673A8FDC" w14:textId="7501817F" w:rsidR="00F172D0" w:rsidRPr="000D5F40" w:rsidRDefault="00F172D0" w:rsidP="007C598E">
                        <w:pPr>
                          <w:keepNext/>
                          <w:jc w:val="center"/>
                          <w:rPr>
                            <w:sz w:val="20"/>
                          </w:rPr>
                        </w:pPr>
                        <w:r w:rsidRPr="000D5F40">
                          <w:rPr>
                            <w:sz w:val="20"/>
                          </w:rPr>
                          <w:t>BCMA</w:t>
                        </w:r>
                      </w:p>
                    </w:txbxContent>
                  </v:textbox>
                </v:rect>
                <v:line id="Line 27" o:spid="_x0000_s1046" style="position:absolute;visibility:visible;mso-wrap-style:square" from="4575,540" to="4575,10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" strokeweight=".26mm">
                  <v:stroke dashstyle="dash" endarrow="block" joinstyle="miter"/>
                </v:line>
                <v:line id="Line 28" o:spid="_x0000_s1047" style="position:absolute;visibility:visible;mso-wrap-style:square" from="4605,4860" to="4605,53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" strokeweight=".26mm">
                  <v:stroke dashstyle="dash" endarrow="block" joinstyle="miter"/>
                </v:line>
                <w10:anchorlock/>
              </v:group>
            </w:pict>
          </mc:Fallback>
        </mc:AlternateContent>
      </w:r>
    </w:p>
    <w:p w14:paraId="42EB9F51" w14:textId="77777777" w:rsidR="006A307B" w:rsidRPr="002B5FFE" w:rsidRDefault="006A307B" w:rsidP="002A1318">
      <w:pPr>
        <w:pStyle w:val="BodyText"/>
      </w:pPr>
    </w:p>
    <w:p w14:paraId="644BB5EC" w14:textId="77777777" w:rsidR="006A307B" w:rsidRPr="002B5FFE" w:rsidRDefault="006A307B" w:rsidP="006A307B">
      <w:pPr>
        <w:pStyle w:val="FigureTitle"/>
      </w:pPr>
      <w:r w:rsidRPr="002B5FFE">
        <w:t xml:space="preserve">Figure </w:t>
      </w:r>
      <w:r w:rsidR="00787AF9" w:rsidRPr="002B5FFE">
        <w:t>4</w:t>
      </w:r>
      <w:r w:rsidRPr="002B5FFE">
        <w:t>.1-1: Point-of-Care Infusion Verification Actor Diagram</w:t>
      </w:r>
    </w:p>
    <w:p w14:paraId="5AC5E0F2" w14:textId="04E0318C" w:rsidR="006A307B" w:rsidRPr="002B5FFE" w:rsidRDefault="006A307B" w:rsidP="008F2E3C">
      <w:pPr>
        <w:pStyle w:val="BodyText"/>
      </w:pPr>
      <w:r w:rsidRPr="002B5FFE">
        <w:t xml:space="preserve">Table </w:t>
      </w:r>
      <w:r w:rsidR="002045D4" w:rsidRPr="002B5FFE">
        <w:t>4</w:t>
      </w:r>
      <w:r w:rsidRPr="002B5FFE">
        <w:t>.1-1 lists the transactions for each actor directly involved in the Point-of-Care Infusion Verification Profile. In order to claim support of this Integration Profile, an implementation must perform the required transactions (labeled “R”). Transactions labeled “O” involve optional actors. A complete list of options defined by this Integration Profile and that implementations may choose to support is listed in Section 3.3.</w:t>
      </w:r>
    </w:p>
    <w:p w14:paraId="7453894A" w14:textId="77777777" w:rsidR="006A307B" w:rsidRPr="002B5FFE" w:rsidRDefault="006A307B" w:rsidP="006A307B">
      <w:pPr>
        <w:pStyle w:val="TableTitle"/>
      </w:pPr>
      <w:r w:rsidRPr="002B5FFE">
        <w:t xml:space="preserve">Table </w:t>
      </w:r>
      <w:r w:rsidR="00787AF9" w:rsidRPr="002B5FFE">
        <w:t>4</w:t>
      </w:r>
      <w:r w:rsidRPr="002B5FFE">
        <w:t>.1-1: Point-of-Care Infusion Verification Integration Profile - Actors and Transactions</w:t>
      </w:r>
    </w:p>
    <w:tbl>
      <w:tblPr>
        <w:tblW w:w="0" w:type="auto"/>
        <w:jc w:val="center"/>
        <w:tblLayout w:type="fixed"/>
        <w:tblLook w:val="0000" w:firstRow="0" w:lastRow="0" w:firstColumn="0" w:lastColumn="0" w:noHBand="0" w:noVBand="0"/>
      </w:tblPr>
      <w:tblGrid>
        <w:gridCol w:w="2527"/>
        <w:gridCol w:w="3240"/>
        <w:gridCol w:w="1440"/>
        <w:gridCol w:w="1447"/>
      </w:tblGrid>
      <w:tr w:rsidR="006A307B" w:rsidRPr="002B5FFE" w14:paraId="66B35C45" w14:textId="77777777" w:rsidTr="00586E75">
        <w:trPr>
          <w:jc w:val="center"/>
        </w:trPr>
        <w:tc>
          <w:tcPr>
            <w:tcW w:w="2527" w:type="dxa"/>
            <w:tcBorders>
              <w:top w:val="single" w:sz="4" w:space="0" w:color="000000"/>
              <w:left w:val="single" w:sz="4" w:space="0" w:color="000000"/>
              <w:bottom w:val="single" w:sz="4" w:space="0" w:color="000000"/>
            </w:tcBorders>
            <w:shd w:val="clear" w:color="auto" w:fill="D8D8D8"/>
          </w:tcPr>
          <w:p w14:paraId="43C6D2DE" w14:textId="77777777" w:rsidR="006A307B" w:rsidRPr="002B5FFE" w:rsidRDefault="006A307B" w:rsidP="00586E75">
            <w:pPr>
              <w:pStyle w:val="TableEntryHeader"/>
              <w:snapToGrid w:val="0"/>
            </w:pPr>
            <w:r w:rsidRPr="002B5FFE">
              <w:t>Actors</w:t>
            </w:r>
          </w:p>
        </w:tc>
        <w:tc>
          <w:tcPr>
            <w:tcW w:w="3240" w:type="dxa"/>
            <w:tcBorders>
              <w:top w:val="single" w:sz="4" w:space="0" w:color="000000"/>
              <w:left w:val="single" w:sz="4" w:space="0" w:color="000000"/>
              <w:bottom w:val="single" w:sz="4" w:space="0" w:color="000000"/>
            </w:tcBorders>
            <w:shd w:val="clear" w:color="auto" w:fill="D8D8D8"/>
          </w:tcPr>
          <w:p w14:paraId="3D947992" w14:textId="77777777" w:rsidR="006A307B" w:rsidRPr="002B5FFE" w:rsidRDefault="006A307B" w:rsidP="00586E75">
            <w:pPr>
              <w:pStyle w:val="TableEntryHeader"/>
              <w:snapToGrid w:val="0"/>
            </w:pPr>
            <w:r w:rsidRPr="002B5FFE">
              <w:t xml:space="preserve">Transactions </w:t>
            </w:r>
          </w:p>
        </w:tc>
        <w:tc>
          <w:tcPr>
            <w:tcW w:w="1440" w:type="dxa"/>
            <w:tcBorders>
              <w:top w:val="single" w:sz="4" w:space="0" w:color="000000"/>
              <w:left w:val="single" w:sz="4" w:space="0" w:color="000000"/>
              <w:bottom w:val="single" w:sz="4" w:space="0" w:color="000000"/>
            </w:tcBorders>
            <w:shd w:val="clear" w:color="auto" w:fill="D8D8D8"/>
          </w:tcPr>
          <w:p w14:paraId="0408B79A" w14:textId="77777777" w:rsidR="006A307B" w:rsidRPr="002B5FFE" w:rsidRDefault="006A307B" w:rsidP="00586E75">
            <w:pPr>
              <w:pStyle w:val="TableEntryHeader"/>
            </w:pPr>
            <w:r w:rsidRPr="002B5FFE">
              <w:t>Optionality</w:t>
            </w:r>
          </w:p>
        </w:tc>
        <w:tc>
          <w:tcPr>
            <w:tcW w:w="1447" w:type="dxa"/>
            <w:tcBorders>
              <w:top w:val="single" w:sz="4" w:space="0" w:color="000000"/>
              <w:left w:val="single" w:sz="4" w:space="0" w:color="000000"/>
              <w:bottom w:val="single" w:sz="4" w:space="0" w:color="000000"/>
              <w:right w:val="single" w:sz="4" w:space="0" w:color="000000"/>
            </w:tcBorders>
            <w:shd w:val="clear" w:color="auto" w:fill="D8D8D8"/>
          </w:tcPr>
          <w:p w14:paraId="5D782F17" w14:textId="77777777" w:rsidR="006A307B" w:rsidRPr="002B5FFE" w:rsidRDefault="006A307B" w:rsidP="00586E75">
            <w:pPr>
              <w:pStyle w:val="TableEntryHeader"/>
            </w:pPr>
            <w:r w:rsidRPr="002B5FFE">
              <w:t>Section in Vol. 2</w:t>
            </w:r>
          </w:p>
        </w:tc>
      </w:tr>
      <w:tr w:rsidR="006A307B" w:rsidRPr="002B5FFE" w14:paraId="09BB9CF2" w14:textId="77777777" w:rsidTr="00586E75">
        <w:trPr>
          <w:cantSplit/>
          <w:jc w:val="center"/>
        </w:trPr>
        <w:tc>
          <w:tcPr>
            <w:tcW w:w="2527" w:type="dxa"/>
            <w:tcBorders>
              <w:top w:val="single" w:sz="4" w:space="0" w:color="000000"/>
              <w:left w:val="single" w:sz="4" w:space="0" w:color="000000"/>
              <w:bottom w:val="single" w:sz="4" w:space="0" w:color="000000"/>
            </w:tcBorders>
          </w:tcPr>
          <w:p w14:paraId="09E7B7E2" w14:textId="77777777" w:rsidR="006A307B" w:rsidRPr="002B5FFE" w:rsidRDefault="006A307B" w:rsidP="00586E75">
            <w:pPr>
              <w:pStyle w:val="TableEntry"/>
              <w:snapToGrid w:val="0"/>
            </w:pPr>
            <w:r w:rsidRPr="002B5FFE">
              <w:t>Infusion Order Programmer</w:t>
            </w:r>
          </w:p>
        </w:tc>
        <w:tc>
          <w:tcPr>
            <w:tcW w:w="3240" w:type="dxa"/>
            <w:tcBorders>
              <w:top w:val="single" w:sz="4" w:space="0" w:color="000000"/>
              <w:left w:val="single" w:sz="4" w:space="0" w:color="000000"/>
              <w:bottom w:val="single" w:sz="4" w:space="0" w:color="000000"/>
            </w:tcBorders>
          </w:tcPr>
          <w:p w14:paraId="19861366" w14:textId="77777777" w:rsidR="006A307B" w:rsidRPr="002B5FFE" w:rsidRDefault="006A307B" w:rsidP="00586E75">
            <w:pPr>
              <w:pStyle w:val="TableEntry"/>
              <w:snapToGrid w:val="0"/>
              <w:rPr>
                <w:iCs/>
                <w:szCs w:val="18"/>
              </w:rPr>
            </w:pPr>
            <w:r w:rsidRPr="002B5FFE">
              <w:rPr>
                <w:iCs/>
                <w:szCs w:val="18"/>
              </w:rPr>
              <w:t>Communicate Infusion Order [PCD-03]</w:t>
            </w:r>
          </w:p>
        </w:tc>
        <w:tc>
          <w:tcPr>
            <w:tcW w:w="1440" w:type="dxa"/>
            <w:tcBorders>
              <w:top w:val="single" w:sz="4" w:space="0" w:color="000000"/>
              <w:left w:val="single" w:sz="4" w:space="0" w:color="000000"/>
              <w:bottom w:val="single" w:sz="4" w:space="0" w:color="000000"/>
            </w:tcBorders>
          </w:tcPr>
          <w:p w14:paraId="47A2EFAB" w14:textId="77777777" w:rsidR="006A307B" w:rsidRPr="002B5FFE" w:rsidRDefault="006A307B" w:rsidP="00586E75">
            <w:pPr>
              <w:pStyle w:val="TableEntry"/>
              <w:snapToGrid w:val="0"/>
              <w:jc w:val="center"/>
            </w:pPr>
            <w:r w:rsidRPr="002B5FFE">
              <w:t>R</w:t>
            </w:r>
          </w:p>
        </w:tc>
        <w:tc>
          <w:tcPr>
            <w:tcW w:w="1447" w:type="dxa"/>
            <w:tcBorders>
              <w:top w:val="single" w:sz="4" w:space="0" w:color="000000"/>
              <w:left w:val="single" w:sz="4" w:space="0" w:color="000000"/>
              <w:bottom w:val="single" w:sz="4" w:space="0" w:color="000000"/>
              <w:right w:val="single" w:sz="4" w:space="0" w:color="000000"/>
            </w:tcBorders>
          </w:tcPr>
          <w:p w14:paraId="50D15520" w14:textId="77777777" w:rsidR="006A307B" w:rsidRPr="002B5FFE" w:rsidRDefault="006A307B" w:rsidP="00586E75">
            <w:pPr>
              <w:pStyle w:val="TableEntry"/>
              <w:snapToGrid w:val="0"/>
            </w:pPr>
            <w:r w:rsidRPr="002B5FFE">
              <w:t>3.3</w:t>
            </w:r>
          </w:p>
        </w:tc>
      </w:tr>
      <w:tr w:rsidR="006A307B" w:rsidRPr="002B5FFE" w14:paraId="78B5A6FE" w14:textId="77777777" w:rsidTr="00586E75">
        <w:trPr>
          <w:cantSplit/>
          <w:jc w:val="center"/>
        </w:trPr>
        <w:tc>
          <w:tcPr>
            <w:tcW w:w="2527" w:type="dxa"/>
            <w:tcBorders>
              <w:top w:val="single" w:sz="4" w:space="0" w:color="000000"/>
              <w:left w:val="single" w:sz="4" w:space="0" w:color="000000"/>
              <w:bottom w:val="single" w:sz="4" w:space="0" w:color="000000"/>
            </w:tcBorders>
          </w:tcPr>
          <w:p w14:paraId="7D80AE1A" w14:textId="77777777" w:rsidR="006A307B" w:rsidRPr="002B5FFE" w:rsidRDefault="006A307B" w:rsidP="00586E75">
            <w:pPr>
              <w:pStyle w:val="TableEntry"/>
              <w:snapToGrid w:val="0"/>
            </w:pPr>
            <w:r w:rsidRPr="002B5FFE">
              <w:t>Infusion Order Consumer</w:t>
            </w:r>
          </w:p>
        </w:tc>
        <w:tc>
          <w:tcPr>
            <w:tcW w:w="3240" w:type="dxa"/>
            <w:tcBorders>
              <w:top w:val="single" w:sz="4" w:space="0" w:color="000000"/>
              <w:left w:val="single" w:sz="4" w:space="0" w:color="000000"/>
              <w:bottom w:val="single" w:sz="4" w:space="0" w:color="000000"/>
            </w:tcBorders>
          </w:tcPr>
          <w:p w14:paraId="4CA41282" w14:textId="77777777" w:rsidR="006A307B" w:rsidRPr="002B5FFE" w:rsidRDefault="006A307B" w:rsidP="00586E75">
            <w:pPr>
              <w:pStyle w:val="TableEntry"/>
              <w:snapToGrid w:val="0"/>
              <w:rPr>
                <w:iCs/>
                <w:szCs w:val="18"/>
              </w:rPr>
            </w:pPr>
            <w:r w:rsidRPr="002B5FFE">
              <w:rPr>
                <w:iCs/>
                <w:szCs w:val="18"/>
              </w:rPr>
              <w:t>Communicate Infusion Order [PCD-03]</w:t>
            </w:r>
          </w:p>
        </w:tc>
        <w:tc>
          <w:tcPr>
            <w:tcW w:w="1440" w:type="dxa"/>
            <w:tcBorders>
              <w:top w:val="single" w:sz="4" w:space="0" w:color="000000"/>
              <w:left w:val="single" w:sz="4" w:space="0" w:color="000000"/>
              <w:bottom w:val="single" w:sz="4" w:space="0" w:color="000000"/>
            </w:tcBorders>
          </w:tcPr>
          <w:p w14:paraId="4D66D0D4" w14:textId="77777777" w:rsidR="006A307B" w:rsidRPr="002B5FFE" w:rsidRDefault="006A307B" w:rsidP="00586E75">
            <w:pPr>
              <w:pStyle w:val="TableEntry"/>
              <w:snapToGrid w:val="0"/>
              <w:jc w:val="center"/>
            </w:pPr>
            <w:r w:rsidRPr="002B5FFE">
              <w:t>R</w:t>
            </w:r>
          </w:p>
        </w:tc>
        <w:tc>
          <w:tcPr>
            <w:tcW w:w="1447" w:type="dxa"/>
            <w:tcBorders>
              <w:top w:val="single" w:sz="4" w:space="0" w:color="000000"/>
              <w:left w:val="single" w:sz="4" w:space="0" w:color="000000"/>
              <w:bottom w:val="single" w:sz="4" w:space="0" w:color="000000"/>
              <w:right w:val="single" w:sz="4" w:space="0" w:color="000000"/>
            </w:tcBorders>
          </w:tcPr>
          <w:p w14:paraId="7C66396B" w14:textId="77777777" w:rsidR="006A307B" w:rsidRPr="002B5FFE" w:rsidRDefault="006A307B" w:rsidP="00586E75">
            <w:pPr>
              <w:pStyle w:val="TableEntry"/>
              <w:snapToGrid w:val="0"/>
            </w:pPr>
            <w:r w:rsidRPr="002B5FFE">
              <w:t>3.3</w:t>
            </w:r>
          </w:p>
        </w:tc>
      </w:tr>
    </w:tbl>
    <w:p w14:paraId="4B3F03D4" w14:textId="6F66FF4F" w:rsidR="00160CD8" w:rsidRDefault="00160CD8" w:rsidP="00160CD8">
      <w:pPr>
        <w:pStyle w:val="Heading2"/>
        <w:tabs>
          <w:tab w:val="left" w:pos="360"/>
          <w:tab w:val="left" w:pos="540"/>
          <w:tab w:val="num" w:pos="576"/>
        </w:tabs>
        <w:suppressAutoHyphens/>
        <w:ind w:left="547" w:hanging="907"/>
      </w:pPr>
      <w:bookmarkStart w:id="553" w:name="_Toc23947545"/>
      <w:bookmarkStart w:id="554" w:name="_Toc270019751"/>
      <w:bookmarkStart w:id="555" w:name="_Toc270019827"/>
      <w:bookmarkStart w:id="556" w:name="_Toc369246351"/>
      <w:r>
        <w:rPr>
          <w:rFonts w:eastAsia="Arial"/>
        </w:rPr>
        <w:t>Integration Profile Options</w:t>
      </w:r>
      <w:bookmarkEnd w:id="553"/>
      <w:r>
        <w:rPr>
          <w:rFonts w:eastAsia="Arial"/>
        </w:rPr>
        <w:t xml:space="preserve">  </w:t>
      </w:r>
    </w:p>
    <w:p w14:paraId="4B82B9C0" w14:textId="77777777" w:rsidR="00160CD8" w:rsidRDefault="00160CD8" w:rsidP="00160CD8">
      <w:pPr>
        <w:spacing w:after="273" w:line="244" w:lineRule="auto"/>
        <w:ind w:left="730" w:hanging="10"/>
      </w:pPr>
      <w:r>
        <w:rPr>
          <w:color w:val="000000"/>
        </w:rPr>
        <w:t xml:space="preserve">Options that may be selected for this Integration Profile are listed in the Table 4.2-1 along with the actors to which they apply. Dependencies between options when applicable are specified in notes. </w:t>
      </w:r>
    </w:p>
    <w:p w14:paraId="711CDD81" w14:textId="77777777" w:rsidR="00160CD8" w:rsidRDefault="00160CD8" w:rsidP="00160CD8">
      <w:pPr>
        <w:pStyle w:val="TableTitle"/>
      </w:pPr>
      <w:r>
        <w:rPr>
          <w:rFonts w:eastAsia="Arial"/>
        </w:rPr>
        <w:lastRenderedPageBreak/>
        <w:t xml:space="preserve">Table 4.2-1: Evidence Documents - Actors and Options </w:t>
      </w:r>
    </w:p>
    <w:tbl>
      <w:tblPr>
        <w:tblW w:w="0" w:type="auto"/>
        <w:tblInd w:w="2425" w:type="dxa"/>
        <w:tblLayout w:type="fixed"/>
        <w:tblCellMar>
          <w:top w:w="84" w:type="dxa"/>
          <w:left w:w="179" w:type="dxa"/>
          <w:right w:w="91" w:type="dxa"/>
        </w:tblCellMar>
        <w:tblLook w:val="0000" w:firstRow="0" w:lastRow="0" w:firstColumn="0" w:lastColumn="0" w:noHBand="0" w:noVBand="0"/>
      </w:tblPr>
      <w:tblGrid>
        <w:gridCol w:w="2368"/>
        <w:gridCol w:w="1720"/>
        <w:gridCol w:w="1862"/>
      </w:tblGrid>
      <w:tr w:rsidR="00160CD8" w14:paraId="1BD405A6" w14:textId="77777777" w:rsidTr="00160CD8">
        <w:trPr>
          <w:trHeight w:val="547"/>
        </w:trPr>
        <w:tc>
          <w:tcPr>
            <w:tcW w:w="2368" w:type="dxa"/>
            <w:tcBorders>
              <w:top w:val="single" w:sz="4" w:space="0" w:color="000000"/>
              <w:left w:val="single" w:sz="4" w:space="0" w:color="000000"/>
              <w:bottom w:val="single" w:sz="4" w:space="0" w:color="000000"/>
            </w:tcBorders>
            <w:shd w:val="clear" w:color="auto" w:fill="E0E0E0"/>
          </w:tcPr>
          <w:p w14:paraId="7B6A8722" w14:textId="77777777" w:rsidR="00160CD8" w:rsidRDefault="00160CD8" w:rsidP="00160CD8">
            <w:pPr>
              <w:ind w:right="94"/>
              <w:jc w:val="center"/>
            </w:pPr>
            <w:r>
              <w:rPr>
                <w:rFonts w:ascii="Arial" w:eastAsia="Arial" w:hAnsi="Arial" w:cs="Arial"/>
                <w:b/>
                <w:color w:val="000000"/>
                <w:sz w:val="20"/>
              </w:rPr>
              <w:t xml:space="preserve">Actor </w:t>
            </w:r>
          </w:p>
        </w:tc>
        <w:tc>
          <w:tcPr>
            <w:tcW w:w="1720" w:type="dxa"/>
            <w:tcBorders>
              <w:top w:val="single" w:sz="4" w:space="0" w:color="000000"/>
              <w:left w:val="single" w:sz="4" w:space="0" w:color="000000"/>
              <w:bottom w:val="single" w:sz="4" w:space="0" w:color="000000"/>
            </w:tcBorders>
            <w:shd w:val="clear" w:color="auto" w:fill="E0E0E0"/>
          </w:tcPr>
          <w:p w14:paraId="40CF2B7F" w14:textId="77777777" w:rsidR="00160CD8" w:rsidRDefault="00160CD8" w:rsidP="00160CD8">
            <w:pPr>
              <w:ind w:right="88"/>
              <w:jc w:val="center"/>
            </w:pPr>
            <w:r>
              <w:rPr>
                <w:rFonts w:ascii="Arial" w:eastAsia="Arial" w:hAnsi="Arial" w:cs="Arial"/>
                <w:b/>
                <w:color w:val="000000"/>
                <w:sz w:val="20"/>
              </w:rPr>
              <w:t xml:space="preserve">Options </w:t>
            </w:r>
          </w:p>
        </w:tc>
        <w:tc>
          <w:tcPr>
            <w:tcW w:w="1862" w:type="dxa"/>
            <w:tcBorders>
              <w:top w:val="single" w:sz="4" w:space="0" w:color="000000"/>
              <w:left w:val="single" w:sz="4" w:space="0" w:color="000000"/>
              <w:bottom w:val="single" w:sz="4" w:space="0" w:color="000000"/>
              <w:right w:val="single" w:sz="4" w:space="0" w:color="000000"/>
            </w:tcBorders>
            <w:shd w:val="clear" w:color="auto" w:fill="E0E0E0"/>
          </w:tcPr>
          <w:p w14:paraId="66C4829F" w14:textId="77777777" w:rsidR="00160CD8" w:rsidRDefault="00160CD8" w:rsidP="00160CD8">
            <w:pPr>
              <w:jc w:val="center"/>
            </w:pPr>
            <w:r>
              <w:rPr>
                <w:rFonts w:ascii="Arial" w:eastAsia="Arial" w:hAnsi="Arial" w:cs="Arial"/>
                <w:b/>
                <w:color w:val="000000"/>
                <w:sz w:val="20"/>
              </w:rPr>
              <w:t xml:space="preserve">Section in Volume 2 </w:t>
            </w:r>
          </w:p>
        </w:tc>
      </w:tr>
      <w:tr w:rsidR="00160CD8" w14:paraId="2CB4B465" w14:textId="77777777" w:rsidTr="00160CD8">
        <w:trPr>
          <w:trHeight w:val="344"/>
        </w:trPr>
        <w:tc>
          <w:tcPr>
            <w:tcW w:w="2368" w:type="dxa"/>
            <w:tcBorders>
              <w:top w:val="single" w:sz="4" w:space="0" w:color="000000"/>
              <w:left w:val="single" w:sz="4" w:space="0" w:color="000000"/>
              <w:bottom w:val="single" w:sz="4" w:space="0" w:color="000000"/>
            </w:tcBorders>
            <w:shd w:val="clear" w:color="auto" w:fill="auto"/>
          </w:tcPr>
          <w:p w14:paraId="2FE97CC2" w14:textId="77777777" w:rsidR="00160CD8" w:rsidRDefault="00160CD8" w:rsidP="00160CD8">
            <w:pPr>
              <w:ind w:right="92"/>
              <w:jc w:val="center"/>
            </w:pPr>
            <w:r>
              <w:rPr>
                <w:color w:val="000000"/>
                <w:sz w:val="18"/>
              </w:rPr>
              <w:t xml:space="preserve">Infusion Order Programmer </w:t>
            </w:r>
          </w:p>
        </w:tc>
        <w:tc>
          <w:tcPr>
            <w:tcW w:w="1720" w:type="dxa"/>
            <w:tcBorders>
              <w:top w:val="single" w:sz="4" w:space="0" w:color="000000"/>
              <w:left w:val="single" w:sz="4" w:space="0" w:color="000000"/>
              <w:bottom w:val="single" w:sz="4" w:space="0" w:color="000000"/>
            </w:tcBorders>
            <w:shd w:val="clear" w:color="auto" w:fill="auto"/>
          </w:tcPr>
          <w:p w14:paraId="2B63F4F2" w14:textId="77777777" w:rsidR="00160CD8" w:rsidRDefault="00160CD8" w:rsidP="00160CD8">
            <w:pPr>
              <w:ind w:right="87"/>
              <w:jc w:val="center"/>
            </w:pPr>
            <w:r>
              <w:rPr>
                <w:i/>
                <w:color w:val="000000"/>
                <w:sz w:val="18"/>
              </w:rPr>
              <w:t xml:space="preserve">No options defined  </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14:paraId="34B8B2EB" w14:textId="77777777" w:rsidR="00160CD8" w:rsidRDefault="00160CD8" w:rsidP="00160CD8">
            <w:pPr>
              <w:ind w:left="1"/>
            </w:pPr>
            <w:r>
              <w:rPr>
                <w:color w:val="000000"/>
                <w:sz w:val="18"/>
              </w:rPr>
              <w:t xml:space="preserve">- - </w:t>
            </w:r>
          </w:p>
        </w:tc>
      </w:tr>
      <w:tr w:rsidR="00160CD8" w14:paraId="0DC75135" w14:textId="77777777" w:rsidTr="00160CD8">
        <w:trPr>
          <w:trHeight w:val="298"/>
        </w:trPr>
        <w:tc>
          <w:tcPr>
            <w:tcW w:w="2368" w:type="dxa"/>
            <w:tcBorders>
              <w:top w:val="single" w:sz="4" w:space="0" w:color="000000"/>
              <w:left w:val="single" w:sz="4" w:space="0" w:color="000000"/>
              <w:bottom w:val="single" w:sz="4" w:space="0" w:color="000000"/>
            </w:tcBorders>
            <w:shd w:val="clear" w:color="auto" w:fill="auto"/>
          </w:tcPr>
          <w:p w14:paraId="2B79440F" w14:textId="77777777" w:rsidR="00160CD8" w:rsidRDefault="00160CD8" w:rsidP="00160CD8">
            <w:r>
              <w:rPr>
                <w:color w:val="000000"/>
                <w:sz w:val="18"/>
              </w:rPr>
              <w:t xml:space="preserve">Infusion Order Consumer </w:t>
            </w:r>
          </w:p>
        </w:tc>
        <w:tc>
          <w:tcPr>
            <w:tcW w:w="1720" w:type="dxa"/>
            <w:tcBorders>
              <w:top w:val="single" w:sz="4" w:space="0" w:color="000000"/>
              <w:left w:val="single" w:sz="4" w:space="0" w:color="000000"/>
              <w:bottom w:val="single" w:sz="4" w:space="0" w:color="000000"/>
            </w:tcBorders>
            <w:shd w:val="clear" w:color="auto" w:fill="auto"/>
          </w:tcPr>
          <w:p w14:paraId="6634C438" w14:textId="77777777" w:rsidR="00160CD8" w:rsidRDefault="00160CD8" w:rsidP="00160CD8">
            <w:pPr>
              <w:ind w:right="87"/>
              <w:jc w:val="center"/>
            </w:pPr>
            <w:r>
              <w:rPr>
                <w:i/>
                <w:color w:val="000000"/>
                <w:sz w:val="18"/>
              </w:rPr>
              <w:t xml:space="preserve">No options defined  </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14:paraId="11589135" w14:textId="77777777" w:rsidR="00160CD8" w:rsidRDefault="00160CD8" w:rsidP="00160CD8">
            <w:pPr>
              <w:ind w:left="1"/>
            </w:pPr>
            <w:r>
              <w:rPr>
                <w:color w:val="000000"/>
                <w:sz w:val="18"/>
              </w:rPr>
              <w:t xml:space="preserve">- - </w:t>
            </w:r>
          </w:p>
        </w:tc>
      </w:tr>
    </w:tbl>
    <w:p w14:paraId="32832583" w14:textId="64B519DB" w:rsidR="00160CD8" w:rsidRDefault="00160CD8" w:rsidP="00160CD8">
      <w:pPr>
        <w:pStyle w:val="Heading2"/>
      </w:pPr>
      <w:bookmarkStart w:id="557" w:name="_Toc23947546"/>
      <w:r>
        <w:rPr>
          <w:rFonts w:eastAsia="Arial"/>
        </w:rPr>
        <w:t>PIV Overview</w:t>
      </w:r>
      <w:bookmarkEnd w:id="557"/>
      <w:r>
        <w:rPr>
          <w:rFonts w:eastAsia="Arial"/>
        </w:rPr>
        <w:t xml:space="preserve"> </w:t>
      </w:r>
    </w:p>
    <w:p w14:paraId="6C42E276" w14:textId="77777777" w:rsidR="00160CD8" w:rsidRDefault="00160CD8" w:rsidP="00160CD8">
      <w:pPr>
        <w:pStyle w:val="BodyText"/>
      </w:pPr>
      <w:r>
        <w:t xml:space="preserve">The goal of the proposed integration is to bring infusion systems into the electronic medication administration process. The following primary steps comprise this process: </w:t>
      </w:r>
    </w:p>
    <w:p w14:paraId="5CF6BAD5" w14:textId="77777777" w:rsidR="00160CD8" w:rsidRDefault="00160CD8" w:rsidP="008108A5">
      <w:pPr>
        <w:pStyle w:val="ListBullet2"/>
      </w:pPr>
      <w:r>
        <w:t xml:space="preserve">Order medication </w:t>
      </w:r>
    </w:p>
    <w:p w14:paraId="006A61DD" w14:textId="77777777" w:rsidR="00160CD8" w:rsidRDefault="00160CD8" w:rsidP="008108A5">
      <w:pPr>
        <w:pStyle w:val="ListBullet2"/>
      </w:pPr>
      <w:r>
        <w:t xml:space="preserve">Verify order </w:t>
      </w:r>
    </w:p>
    <w:p w14:paraId="0C38FEA8" w14:textId="77777777" w:rsidR="00160CD8" w:rsidRDefault="00160CD8" w:rsidP="008108A5">
      <w:pPr>
        <w:pStyle w:val="ListBullet2"/>
      </w:pPr>
      <w:r>
        <w:t xml:space="preserve">Prepare and dispense medication </w:t>
      </w:r>
    </w:p>
    <w:p w14:paraId="018E1C52" w14:textId="77777777" w:rsidR="00160CD8" w:rsidRDefault="00160CD8" w:rsidP="008108A5">
      <w:pPr>
        <w:pStyle w:val="ListBullet2"/>
      </w:pPr>
      <w:r>
        <w:t xml:space="preserve">Administer medication </w:t>
      </w:r>
    </w:p>
    <w:p w14:paraId="43E137FD" w14:textId="77777777" w:rsidR="00160CD8" w:rsidRDefault="00160CD8" w:rsidP="00160CD8">
      <w:pPr>
        <w:pStyle w:val="BodyText"/>
      </w:pPr>
      <w:r>
        <w:t xml:space="preserve">While medication errors can occur at each point in this process, this profile is concerned with the “Administer medication” step, where half of the errors made by clinicians involve infusions. </w:t>
      </w:r>
    </w:p>
    <w:p w14:paraId="322DBDF7" w14:textId="77777777" w:rsidR="00160CD8" w:rsidRDefault="00160CD8" w:rsidP="00160CD8">
      <w:pPr>
        <w:pStyle w:val="BodyText"/>
      </w:pPr>
      <w:r>
        <w:t xml:space="preserve">These errors usually involve a breach of one of the 5 Rights of Medication Administration: </w:t>
      </w:r>
    </w:p>
    <w:p w14:paraId="1FDD7A49" w14:textId="77777777" w:rsidR="00160CD8" w:rsidRDefault="00160CD8" w:rsidP="00160CD8">
      <w:pPr>
        <w:pStyle w:val="BodyText"/>
      </w:pPr>
      <w:r>
        <w:t xml:space="preserve">Right Patient </w:t>
      </w:r>
    </w:p>
    <w:p w14:paraId="0EA8F5EC" w14:textId="77777777" w:rsidR="00160CD8" w:rsidRDefault="00160CD8" w:rsidP="008108A5">
      <w:pPr>
        <w:pStyle w:val="ListBullet2"/>
      </w:pPr>
      <w:r>
        <w:t xml:space="preserve">Right Drug </w:t>
      </w:r>
    </w:p>
    <w:p w14:paraId="02EF2971" w14:textId="77777777" w:rsidR="00160CD8" w:rsidRDefault="00160CD8" w:rsidP="008108A5">
      <w:pPr>
        <w:pStyle w:val="ListBullet2"/>
      </w:pPr>
      <w:r>
        <w:t xml:space="preserve">Right Dose </w:t>
      </w:r>
    </w:p>
    <w:p w14:paraId="2C158B33" w14:textId="77777777" w:rsidR="00160CD8" w:rsidRDefault="00160CD8" w:rsidP="008108A5">
      <w:pPr>
        <w:pStyle w:val="ListBullet2"/>
      </w:pPr>
      <w:r>
        <w:t xml:space="preserve">Right Route </w:t>
      </w:r>
    </w:p>
    <w:p w14:paraId="5189F161" w14:textId="77777777" w:rsidR="00160CD8" w:rsidRDefault="00160CD8" w:rsidP="008108A5">
      <w:pPr>
        <w:pStyle w:val="ListBullet2"/>
      </w:pPr>
      <w:r>
        <w:t xml:space="preserve">Right Time </w:t>
      </w:r>
    </w:p>
    <w:p w14:paraId="33FDFC84" w14:textId="77777777" w:rsidR="00160CD8" w:rsidRDefault="00160CD8" w:rsidP="00160CD8">
      <w:pPr>
        <w:pStyle w:val="BodyText"/>
      </w:pPr>
      <w:r>
        <w:t xml:space="preserve">It is the caregiver’s responsibility to ensure that these rights are reviewed prior to administering each drug or starting each infusion.  </w:t>
      </w:r>
    </w:p>
    <w:p w14:paraId="31CD2B78" w14:textId="77777777" w:rsidR="00160CD8" w:rsidRDefault="00160CD8" w:rsidP="00160CD8">
      <w:pPr>
        <w:pStyle w:val="BodyText"/>
      </w:pPr>
      <w:r>
        <w:t xml:space="preserve">Because manual programming of the pump may still result in administration errors, this profile was developed to support automated programming of the pump, thereby closing the loop between the clinician who uses a BCMA system to verify the 5 Rights and the actual programming of the pump. </w:t>
      </w:r>
    </w:p>
    <w:p w14:paraId="27097A6E" w14:textId="77777777" w:rsidR="00160CD8" w:rsidRDefault="00160CD8" w:rsidP="00160CD8">
      <w:pPr>
        <w:pStyle w:val="BodyText"/>
      </w:pPr>
      <w:r>
        <w:t xml:space="preserve">The Point-of-Care Infusion Verification Profile supports the electronic transfer of infusion parameters from a Bedside Computer assisted Medication Administration (BCMA) system to an infusion pump. This capability will reduce errors by eliminating keystroke errors and by increasing the use of automatic dosage checking facilitated by the onboard drug libraries in “smart pump” systems. In addition to the reduction of medication administration errors, this integration may also increase caregiver productivity and provide more contextual information regarding infusion data. </w:t>
      </w:r>
    </w:p>
    <w:p w14:paraId="31AA8DA7" w14:textId="77777777" w:rsidR="00160CD8" w:rsidRDefault="00160CD8" w:rsidP="00160CD8">
      <w:pPr>
        <w:pStyle w:val="BodyText"/>
      </w:pPr>
      <w:r>
        <w:lastRenderedPageBreak/>
        <w:t>Electronic transfer of infusion information from a pump to a clinical information system once an infusion has started can be accomplished using the Communicate PCD Data [PCD-01] or Subscribe to PCD Data [PCD-02]) transactions of the IHE-PCD Device Enterprise Communication Profile, as well as the Communicate Infusion Event Data [PCD-10] transaction of the IHE-PCD Infusion Pump Event Communication profile.</w:t>
      </w:r>
    </w:p>
    <w:p w14:paraId="77090247" w14:textId="77777777" w:rsidR="00160CD8" w:rsidRDefault="00160CD8" w:rsidP="00160CD8">
      <w:pPr>
        <w:pStyle w:val="BodyText"/>
      </w:pPr>
      <w:r>
        <w:t xml:space="preserve">The profile includes the following steps (note that the workflow supported by the BCMA application may not necessarily occur in the order specified): </w:t>
      </w:r>
    </w:p>
    <w:p w14:paraId="2FA949FE" w14:textId="77777777" w:rsidR="00160CD8" w:rsidRDefault="00160CD8" w:rsidP="008108A5">
      <w:pPr>
        <w:pStyle w:val="ListBullet2"/>
      </w:pPr>
      <w:r>
        <w:t xml:space="preserve">Clinician uses BCMA to administer an IV </w:t>
      </w:r>
    </w:p>
    <w:p w14:paraId="0C8853D8" w14:textId="77777777" w:rsidR="00160CD8" w:rsidRDefault="00160CD8" w:rsidP="008108A5">
      <w:pPr>
        <w:pStyle w:val="ListBullet2"/>
      </w:pPr>
      <w:r>
        <w:t xml:space="preserve">Clinician identifies self, medication, patient, pump </w:t>
      </w:r>
    </w:p>
    <w:p w14:paraId="65052C48" w14:textId="77777777" w:rsidR="00160CD8" w:rsidRDefault="00160CD8" w:rsidP="008108A5">
      <w:pPr>
        <w:pStyle w:val="ListBullet2"/>
      </w:pPr>
      <w:r w:rsidRPr="001E49D5">
        <w:t xml:space="preserve">Clinician confirms or edits infusion parameters for an IV medication order using the BCMA </w:t>
      </w:r>
    </w:p>
    <w:p w14:paraId="1280A372" w14:textId="77777777" w:rsidR="00160CD8" w:rsidRDefault="00160CD8" w:rsidP="008108A5">
      <w:pPr>
        <w:pStyle w:val="ListBullet2"/>
      </w:pPr>
      <w:r>
        <w:t xml:space="preserve">Infusion parameters are transmitted to pump </w:t>
      </w:r>
    </w:p>
    <w:p w14:paraId="6C0B055B" w14:textId="77777777" w:rsidR="00160CD8" w:rsidRDefault="00160CD8" w:rsidP="008108A5">
      <w:pPr>
        <w:pStyle w:val="ListBullet2"/>
      </w:pPr>
      <w:r>
        <w:t xml:space="preserve">Clinician confirms settings directly on pump and starts infusion </w:t>
      </w:r>
    </w:p>
    <w:p w14:paraId="7DD9760E" w14:textId="063A44E3" w:rsidR="00160CD8" w:rsidRDefault="00160CD8" w:rsidP="00160CD8">
      <w:pPr>
        <w:pStyle w:val="Heading3"/>
        <w:tabs>
          <w:tab w:val="left" w:pos="360"/>
          <w:tab w:val="left" w:pos="540"/>
          <w:tab w:val="num" w:pos="720"/>
        </w:tabs>
        <w:suppressAutoHyphens/>
        <w:ind w:left="547" w:hanging="1080"/>
      </w:pPr>
      <w:bookmarkStart w:id="558" w:name="_Toc23947547"/>
      <w:r>
        <w:rPr>
          <w:rFonts w:eastAsia="Arial"/>
        </w:rPr>
        <w:t>PIV Process Flow</w:t>
      </w:r>
      <w:bookmarkEnd w:id="558"/>
      <w:r>
        <w:rPr>
          <w:rFonts w:eastAsia="Arial"/>
        </w:rPr>
        <w:t xml:space="preserve">  </w:t>
      </w:r>
    </w:p>
    <w:p w14:paraId="1A92FCFC" w14:textId="77777777" w:rsidR="00160CD8" w:rsidRDefault="00160CD8" w:rsidP="00160CD8">
      <w:pPr>
        <w:spacing w:after="111" w:line="244" w:lineRule="auto"/>
        <w:ind w:left="730" w:hanging="10"/>
      </w:pPr>
      <w:r>
        <w:rPr>
          <w:color w:val="000000"/>
        </w:rPr>
        <w:t xml:space="preserve">Figure 4.3-1 shows the sequence diagram for this profile.  </w:t>
      </w:r>
    </w:p>
    <w:p w14:paraId="140019CE" w14:textId="6AD7F002" w:rsidR="00160CD8" w:rsidRDefault="00160CD8" w:rsidP="00160CD8">
      <w:pPr>
        <w:spacing w:after="163"/>
        <w:ind w:left="3036"/>
        <w:rPr>
          <w:color w:val="000000"/>
        </w:rPr>
      </w:pPr>
      <w:r>
        <w:rPr>
          <w:noProof/>
        </w:rPr>
        <mc:AlternateContent>
          <mc:Choice Requires="wps">
            <w:drawing>
              <wp:anchor distT="0" distB="0" distL="114300" distR="114300" simplePos="0" relativeHeight="251665408" behindDoc="0" locked="0" layoutInCell="1" allowOverlap="1" wp14:anchorId="6E5B493B" wp14:editId="53738D1B">
                <wp:simplePos x="0" y="0"/>
                <wp:positionH relativeFrom="column">
                  <wp:align>center</wp:align>
                </wp:positionH>
                <wp:positionV relativeFrom="paragraph">
                  <wp:posOffset>53340</wp:posOffset>
                </wp:positionV>
                <wp:extent cx="4361688" cy="3310128"/>
                <wp:effectExtent l="0" t="0" r="0" b="6350"/>
                <wp:wrapTopAndBottom/>
                <wp:docPr id="185"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61688" cy="3310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599FF" w14:textId="32E27E23" w:rsidR="00F172D0" w:rsidRDefault="00F07B51" w:rsidP="00206F3D">
                            <w:r w:rsidRPr="002B5FFE">
                              <w:rPr>
                                <w:noProof/>
                              </w:rPr>
                              <w:object w:dxaOrig="7193" w:dyaOrig="5406" w14:anchorId="7A9529D0">
                                <v:shape id="_x0000_i1028" type="#_x0000_t75" alt="" style="width:328pt;height:248pt;mso-width-percent:0;mso-height-percent:0;mso-width-percent:0;mso-height-percent:0" o:ole="" filled="t">
                                  <v:fill color2="black"/>
                                  <v:imagedata r:id="rId33" o:title=""/>
                                </v:shape>
                                <o:OLEObject Type="Embed" ProgID="PowerPoint.Show.8" ShapeID="_x0000_i1028" DrawAspect="Content" ObjectID="_1635604570" r:id="rId34"/>
                              </w:object>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6E5B493B" id="Rectangle 185" o:spid="_x0000_s1048" style="position:absolute;left:0;text-align:left;margin-left:0;margin-top:4.2pt;width:343.45pt;height:260.65pt;z-index:25166540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" filled="f" stroked="f">
                <o:lock v:ext="edit" aspectratio="t"/>
                <v:textbox style="mso-fit-shape-to-text:t">
                  <w:txbxContent>
                    <w:p w14:paraId="17A599FF" w14:textId="32E27E23" w:rsidR="00F172D0" w:rsidRDefault="00F07B51" w:rsidP="00206F3D">
                      <w:r w:rsidRPr="002B5FFE">
                        <w:rPr>
                          <w:noProof/>
                        </w:rPr>
                        <w:object w:dxaOrig="7193" w:dyaOrig="5406" w14:anchorId="7A9529D0">
                          <v:shape id="_x0000_i1028" type="#_x0000_t75" alt="" style="width:328pt;height:248pt;mso-width-percent:0;mso-height-percent:0;mso-width-percent:0;mso-height-percent:0" o:ole="" filled="t">
                            <v:fill color2="black"/>
                            <v:imagedata r:id="rId33" o:title=""/>
                          </v:shape>
                          <o:OLEObject Type="Embed" ProgID="PowerPoint.Show.8" ShapeID="_x0000_i1028" DrawAspect="Content" ObjectID="_1635604570" r:id="rId35"/>
                        </w:object>
                      </w:r>
                    </w:p>
                  </w:txbxContent>
                </v:textbox>
                <w10:wrap type="topAndBottom"/>
              </v:rect>
            </w:pict>
          </mc:Fallback>
        </mc:AlternateContent>
      </w:r>
    </w:p>
    <w:p w14:paraId="62EAA789" w14:textId="77777777" w:rsidR="00160CD8" w:rsidRDefault="00160CD8" w:rsidP="00160CD8">
      <w:pPr>
        <w:ind w:right="650"/>
        <w:jc w:val="right"/>
      </w:pPr>
      <w:r>
        <w:rPr>
          <w:color w:val="000000"/>
        </w:rPr>
        <w:t xml:space="preserve"> </w:t>
      </w:r>
    </w:p>
    <w:p w14:paraId="5F2A1958" w14:textId="77777777" w:rsidR="00160CD8" w:rsidRDefault="00160CD8" w:rsidP="00160CD8">
      <w:pPr>
        <w:pStyle w:val="FigureTitle"/>
      </w:pPr>
      <w:r>
        <w:rPr>
          <w:rFonts w:eastAsia="Arial"/>
        </w:rPr>
        <w:t xml:space="preserve">Figure 4.3-1: Basic Process Flow in Point-of-Care Infusion Verification Profile </w:t>
      </w:r>
    </w:p>
    <w:p w14:paraId="6D1B385B" w14:textId="07BB9770" w:rsidR="00160CD8" w:rsidRDefault="00160CD8" w:rsidP="00160CD8">
      <w:pPr>
        <w:pStyle w:val="Heading2"/>
        <w:tabs>
          <w:tab w:val="left" w:pos="360"/>
          <w:tab w:val="left" w:pos="540"/>
          <w:tab w:val="num" w:pos="576"/>
        </w:tabs>
        <w:suppressAutoHyphens/>
        <w:ind w:left="547" w:hanging="907"/>
      </w:pPr>
      <w:bookmarkStart w:id="559" w:name="_Toc23947548"/>
      <w:r>
        <w:rPr>
          <w:rFonts w:eastAsia="Arial"/>
        </w:rPr>
        <w:lastRenderedPageBreak/>
        <w:t>Use Cases</w:t>
      </w:r>
      <w:bookmarkEnd w:id="559"/>
    </w:p>
    <w:p w14:paraId="484DF0C5" w14:textId="77777777" w:rsidR="00160CD8" w:rsidRDefault="00160CD8" w:rsidP="00160CD8">
      <w:pPr>
        <w:keepNext/>
        <w:keepLines/>
        <w:ind w:left="730" w:hanging="10"/>
      </w:pPr>
      <w:r>
        <w:rPr>
          <w:color w:val="000000"/>
          <w:szCs w:val="24"/>
        </w:rPr>
        <w:t xml:space="preserve">The PIV profile supports the following use cases:  </w:t>
      </w:r>
    </w:p>
    <w:p w14:paraId="711A9D31" w14:textId="77777777" w:rsidR="00160CD8" w:rsidRDefault="00160CD8" w:rsidP="00160CD8">
      <w:pPr>
        <w:keepNext/>
        <w:keepLines/>
        <w:ind w:left="730" w:hanging="10"/>
      </w:pPr>
      <w:r>
        <w:rPr>
          <w:b/>
          <w:color w:val="000000"/>
        </w:rPr>
        <w:t>New bag/syringe/container</w:t>
      </w:r>
    </w:p>
    <w:p w14:paraId="250D42A9" w14:textId="77777777" w:rsidR="00160CD8" w:rsidRDefault="00160CD8" w:rsidP="00160CD8">
      <w:pPr>
        <w:keepNext/>
        <w:keepLines/>
        <w:ind w:left="730" w:hanging="10"/>
      </w:pPr>
      <w:r>
        <w:rPr>
          <w:b/>
          <w:color w:val="000000"/>
        </w:rPr>
        <w:t>Subsequent bag/syringe/container of same medication</w:t>
      </w:r>
    </w:p>
    <w:p w14:paraId="08C30991" w14:textId="77777777" w:rsidR="00160CD8" w:rsidRDefault="00160CD8" w:rsidP="00160CD8">
      <w:pPr>
        <w:keepNext/>
        <w:keepLines/>
        <w:ind w:left="730" w:hanging="10"/>
      </w:pPr>
      <w:r>
        <w:rPr>
          <w:color w:val="000000"/>
        </w:rPr>
        <w:t xml:space="preserve">An infusion order that is used to program an initial or subsequent bag, syringe or other container.  </w:t>
      </w:r>
    </w:p>
    <w:p w14:paraId="3D52ADAF" w14:textId="77777777" w:rsidR="00160CD8" w:rsidRDefault="00160CD8" w:rsidP="00160CD8">
      <w:pPr>
        <w:keepNext/>
        <w:keepLines/>
        <w:ind w:left="730" w:hanging="10"/>
        <w:rPr>
          <w:b/>
          <w:color w:val="000000"/>
        </w:rPr>
      </w:pPr>
    </w:p>
    <w:p w14:paraId="27DDDA48" w14:textId="77777777" w:rsidR="00160CD8" w:rsidRDefault="00160CD8" w:rsidP="00160CD8">
      <w:pPr>
        <w:keepNext/>
        <w:keepLines/>
        <w:ind w:left="730" w:hanging="10"/>
      </w:pPr>
      <w:r>
        <w:rPr>
          <w:b/>
          <w:color w:val="000000"/>
        </w:rPr>
        <w:t>Rate change or titration of an existing infusion</w:t>
      </w:r>
    </w:p>
    <w:p w14:paraId="050BCF7B" w14:textId="77777777" w:rsidR="00160CD8" w:rsidRDefault="00160CD8" w:rsidP="00160CD8">
      <w:pPr>
        <w:keepNext/>
        <w:keepLines/>
        <w:ind w:left="730" w:hanging="10"/>
      </w:pPr>
      <w:r>
        <w:rPr>
          <w:color w:val="000000"/>
        </w:rPr>
        <w:t>An order specifying a titration or change of rate on an existing infusion.</w:t>
      </w:r>
    </w:p>
    <w:p w14:paraId="31235490" w14:textId="77777777" w:rsidR="00160CD8" w:rsidRDefault="00160CD8" w:rsidP="00160CD8">
      <w:pPr>
        <w:keepNext/>
        <w:keepLines/>
        <w:ind w:left="730" w:hanging="10"/>
        <w:rPr>
          <w:b/>
          <w:color w:val="000000"/>
        </w:rPr>
      </w:pPr>
    </w:p>
    <w:p w14:paraId="336FD89A" w14:textId="77777777" w:rsidR="00160CD8" w:rsidRDefault="00160CD8" w:rsidP="00160CD8">
      <w:pPr>
        <w:keepNext/>
        <w:keepLines/>
        <w:ind w:left="730" w:hanging="10"/>
      </w:pPr>
      <w:r>
        <w:rPr>
          <w:b/>
          <w:color w:val="000000"/>
        </w:rPr>
        <w:t>Patient controlled analgesia (PCA)</w:t>
      </w:r>
    </w:p>
    <w:p w14:paraId="64D55FF0" w14:textId="77777777" w:rsidR="00160CD8" w:rsidRDefault="00160CD8" w:rsidP="00160CD8">
      <w:pPr>
        <w:keepNext/>
        <w:keepLines/>
        <w:ind w:left="730" w:hanging="10"/>
      </w:pPr>
      <w:r>
        <w:rPr>
          <w:color w:val="000000"/>
        </w:rPr>
        <w:t>A PCA order for an initial or subsequent bag, syringe or other container on a PCA pump with complete settings including</w:t>
      </w:r>
    </w:p>
    <w:p w14:paraId="68CE6BC7"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rPr>
        <w:t>Loading dose (initial bolus)</w:t>
      </w:r>
    </w:p>
    <w:p w14:paraId="52099938" w14:textId="77777777" w:rsidR="00160CD8" w:rsidRPr="00AB391C" w:rsidRDefault="00160CD8" w:rsidP="00E33E6D">
      <w:pPr>
        <w:pStyle w:val="ListParagraph"/>
        <w:keepNext/>
        <w:keepLines/>
        <w:numPr>
          <w:ilvl w:val="0"/>
          <w:numId w:val="18"/>
        </w:numPr>
        <w:tabs>
          <w:tab w:val="clear" w:pos="720"/>
          <w:tab w:val="num" w:pos="0"/>
        </w:tabs>
        <w:spacing w:after="0" w:line="240" w:lineRule="auto"/>
        <w:ind w:left="1440"/>
        <w:rPr>
          <w:lang w:val="fr-FR"/>
          <w:rPrChange w:id="560" w:author="John Rhoads" w:date="2019-11-18T17:45:00Z">
            <w:rPr/>
          </w:rPrChange>
        </w:rPr>
      </w:pPr>
      <w:r>
        <w:rPr>
          <w:rFonts w:ascii="Times New Roman" w:eastAsia="Times New Roman" w:hAnsi="Times New Roman"/>
          <w:color w:val="000000"/>
          <w:lang w:val="fr-FR"/>
        </w:rPr>
        <w:t>Patient dose (PCA dose, patient bolus)</w:t>
      </w:r>
    </w:p>
    <w:p w14:paraId="5547D0B6"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rPr>
        <w:t>Lockout interval (lockout time)</w:t>
      </w:r>
    </w:p>
    <w:p w14:paraId="3F1EA804"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rPr>
        <w:t>Continuous rate (basal rate)</w:t>
      </w:r>
    </w:p>
    <w:p w14:paraId="16206963" w14:textId="77777777" w:rsidR="00160CD8" w:rsidRDefault="00160CD8" w:rsidP="00E33E6D">
      <w:pPr>
        <w:pStyle w:val="ListParagraph"/>
        <w:keepNext/>
        <w:keepLines/>
        <w:numPr>
          <w:ilvl w:val="0"/>
          <w:numId w:val="18"/>
        </w:numPr>
        <w:tabs>
          <w:tab w:val="clear" w:pos="720"/>
          <w:tab w:val="num" w:pos="0"/>
        </w:tabs>
        <w:spacing w:after="0" w:line="240" w:lineRule="auto"/>
        <w:ind w:left="1440"/>
      </w:pPr>
      <w:r>
        <w:rPr>
          <w:rFonts w:ascii="Times New Roman" w:eastAsia="Times New Roman" w:hAnsi="Times New Roman"/>
          <w:color w:val="000000"/>
        </w:rPr>
        <w:t>Dose limit (per hour, per x hours)</w:t>
      </w:r>
    </w:p>
    <w:p w14:paraId="7477BCD3" w14:textId="77777777" w:rsidR="00160CD8" w:rsidRDefault="00160CD8" w:rsidP="00160CD8">
      <w:pPr>
        <w:keepNext/>
        <w:keepLines/>
        <w:ind w:left="730" w:hanging="10"/>
        <w:rPr>
          <w:b/>
          <w:color w:val="000000"/>
        </w:rPr>
      </w:pPr>
    </w:p>
    <w:p w14:paraId="3093DDE5" w14:textId="77777777" w:rsidR="00160CD8" w:rsidRDefault="00160CD8" w:rsidP="00160CD8">
      <w:pPr>
        <w:keepNext/>
        <w:keepLines/>
        <w:ind w:left="730" w:hanging="10"/>
      </w:pPr>
      <w:r>
        <w:rPr>
          <w:b/>
          <w:color w:val="000000"/>
        </w:rPr>
        <w:t>Bolus from an existing infusion</w:t>
      </w:r>
    </w:p>
    <w:p w14:paraId="33B45BC1" w14:textId="77777777" w:rsidR="00160CD8" w:rsidRDefault="00160CD8" w:rsidP="00160CD8">
      <w:pPr>
        <w:ind w:left="720"/>
      </w:pPr>
      <w:r>
        <w:rPr>
          <w:color w:val="000000"/>
        </w:rPr>
        <w:t>A bolus can be programmed under the following conditions:</w:t>
      </w:r>
    </w:p>
    <w:p w14:paraId="2930D27B" w14:textId="77777777" w:rsidR="00160CD8" w:rsidRDefault="00160CD8" w:rsidP="00160CD8">
      <w:pPr>
        <w:ind w:left="720"/>
      </w:pPr>
      <w:r>
        <w:rPr>
          <w:color w:val="000000"/>
        </w:rPr>
        <w:t>•</w:t>
      </w:r>
      <w:r>
        <w:rPr>
          <w:color w:val="000000"/>
        </w:rPr>
        <w:tab/>
        <w:t>An infusion is currently programmed on the pump.</w:t>
      </w:r>
    </w:p>
    <w:p w14:paraId="51078A94" w14:textId="77777777" w:rsidR="00160CD8" w:rsidRDefault="00160CD8" w:rsidP="00160CD8">
      <w:pPr>
        <w:ind w:left="720"/>
      </w:pPr>
      <w:r>
        <w:rPr>
          <w:color w:val="000000"/>
        </w:rPr>
        <w:t>•</w:t>
      </w:r>
      <w:r>
        <w:rPr>
          <w:color w:val="000000"/>
        </w:rPr>
        <w:tab/>
        <w:t xml:space="preserve">A bolus of the same medication is ordered (i.e. there is a new order in the EHR).  </w:t>
      </w:r>
    </w:p>
    <w:p w14:paraId="295C3E10" w14:textId="77777777" w:rsidR="00160CD8" w:rsidRDefault="00160CD8" w:rsidP="00160CD8">
      <w:pPr>
        <w:ind w:left="720"/>
      </w:pPr>
      <w:r>
        <w:rPr>
          <w:color w:val="000000"/>
        </w:rPr>
        <w:t>•</w:t>
      </w:r>
      <w:r>
        <w:rPr>
          <w:color w:val="000000"/>
        </w:rPr>
        <w:tab/>
        <w:t>The EHR workflow provides the nurse the capability to administer the bolus from the same bag or syringe using the PIV PCD-03 transaction to send the bolus order to the pump.</w:t>
      </w:r>
    </w:p>
    <w:p w14:paraId="52C5ADAC" w14:textId="77777777" w:rsidR="00160CD8" w:rsidRDefault="00160CD8" w:rsidP="00160CD8">
      <w:pPr>
        <w:ind w:left="720"/>
      </w:pPr>
      <w:r>
        <w:rPr>
          <w:color w:val="000000"/>
        </w:rPr>
        <w:t>•</w:t>
      </w:r>
      <w:r>
        <w:rPr>
          <w:color w:val="000000"/>
        </w:rPr>
        <w:tab/>
        <w:t>No assumption is made about the behavior of the pump once the bolus has been delivered.  Depending on the pump type or model it may stop, alarm, or resume delivering the underlying infusion.</w:t>
      </w:r>
    </w:p>
    <w:p w14:paraId="04A492BA" w14:textId="77777777" w:rsidR="00160CD8" w:rsidRDefault="00160CD8" w:rsidP="00160CD8">
      <w:pPr>
        <w:keepNext/>
        <w:keepLines/>
        <w:rPr>
          <w:b/>
          <w:color w:val="000000"/>
        </w:rPr>
      </w:pPr>
    </w:p>
    <w:p w14:paraId="389DAAFC" w14:textId="77777777" w:rsidR="00160CD8" w:rsidRDefault="00160CD8" w:rsidP="00160CD8">
      <w:pPr>
        <w:keepNext/>
        <w:keepLines/>
        <w:ind w:left="730" w:hanging="10"/>
      </w:pPr>
      <w:r>
        <w:rPr>
          <w:b/>
          <w:color w:val="000000"/>
        </w:rPr>
        <w:t>Multistep</w:t>
      </w:r>
    </w:p>
    <w:p w14:paraId="13B54EFB" w14:textId="77777777" w:rsidR="00160CD8" w:rsidRDefault="00160CD8" w:rsidP="000B5ABD">
      <w:pPr>
        <w:pStyle w:val="BodyText"/>
      </w:pPr>
      <w:r>
        <w:t>Multistep refers to a type of program that can deliver a single medication and concentration in a sequence of 2 or more steps where each step may contain different settings for rate, dose, dosing unit, VTBI, and/or duration depending on the pump model.</w:t>
      </w:r>
    </w:p>
    <w:p w14:paraId="2DA3A6F6" w14:textId="77777777" w:rsidR="00160CD8" w:rsidRDefault="00160CD8" w:rsidP="00160CD8">
      <w:pPr>
        <w:ind w:left="720"/>
      </w:pPr>
      <w:r>
        <w:rPr>
          <w:rFonts w:ascii="Calibri" w:hAnsi="Calibri" w:cs="Calibri"/>
          <w:b/>
        </w:rPr>
        <w:t>Example 1 – Cyclic TPN</w:t>
      </w:r>
    </w:p>
    <w:p w14:paraId="7A48F28C" w14:textId="77777777" w:rsidR="00160CD8" w:rsidRDefault="00160CD8" w:rsidP="00160CD8">
      <w:pPr>
        <w:ind w:left="1440"/>
      </w:pPr>
      <w:r>
        <w:rPr>
          <w:rFonts w:ascii="Calibri" w:hAnsi="Calibri" w:cs="Calibri"/>
        </w:rPr>
        <w:t>Medication – TPN 1000 mL</w:t>
      </w:r>
    </w:p>
    <w:p w14:paraId="5B8DD420" w14:textId="77777777" w:rsidR="00160CD8" w:rsidRDefault="00160CD8" w:rsidP="00160CD8">
      <w:pPr>
        <w:ind w:left="1440"/>
      </w:pPr>
      <w:r>
        <w:rPr>
          <w:rFonts w:ascii="Calibri" w:hAnsi="Calibri" w:cs="Calibri"/>
        </w:rPr>
        <w:t>Step 1 – 25 mL/hr x 1 hr</w:t>
      </w:r>
    </w:p>
    <w:p w14:paraId="6B0FC5C9" w14:textId="77777777" w:rsidR="00160CD8" w:rsidRDefault="00160CD8" w:rsidP="00160CD8">
      <w:pPr>
        <w:ind w:left="1440"/>
      </w:pPr>
      <w:r>
        <w:rPr>
          <w:rFonts w:ascii="Calibri" w:hAnsi="Calibri" w:cs="Calibri"/>
        </w:rPr>
        <w:t>Step 2 – 50 mL/hr x 1 hr</w:t>
      </w:r>
    </w:p>
    <w:p w14:paraId="57239B04" w14:textId="77777777" w:rsidR="00160CD8" w:rsidRDefault="00160CD8" w:rsidP="00160CD8">
      <w:pPr>
        <w:ind w:left="1440"/>
      </w:pPr>
      <w:r>
        <w:rPr>
          <w:rFonts w:ascii="Calibri" w:hAnsi="Calibri" w:cs="Calibri"/>
        </w:rPr>
        <w:t>Step 3 – 100 mLhr x 6 hr</w:t>
      </w:r>
    </w:p>
    <w:p w14:paraId="0BFED0FB" w14:textId="77777777" w:rsidR="00160CD8" w:rsidRDefault="00160CD8" w:rsidP="00160CD8">
      <w:pPr>
        <w:ind w:left="1440"/>
      </w:pPr>
      <w:r>
        <w:rPr>
          <w:rFonts w:ascii="Calibri" w:hAnsi="Calibri" w:cs="Calibri"/>
        </w:rPr>
        <w:t>Step 4 – 50 mL/hr x 1 hr</w:t>
      </w:r>
    </w:p>
    <w:p w14:paraId="49A3EF92" w14:textId="77777777" w:rsidR="00160CD8" w:rsidRDefault="00160CD8" w:rsidP="00160CD8">
      <w:pPr>
        <w:ind w:left="1440"/>
      </w:pPr>
      <w:r>
        <w:rPr>
          <w:rFonts w:ascii="Calibri" w:hAnsi="Calibri" w:cs="Calibri"/>
        </w:rPr>
        <w:t>Step 5 – 25 mL/hr x 1 hr</w:t>
      </w:r>
    </w:p>
    <w:p w14:paraId="312A8B55" w14:textId="77777777" w:rsidR="00160CD8" w:rsidRDefault="00160CD8" w:rsidP="00160CD8">
      <w:pPr>
        <w:ind w:left="720"/>
        <w:rPr>
          <w:rFonts w:ascii="Calibri" w:hAnsi="Calibri" w:cs="Calibri"/>
        </w:rPr>
      </w:pPr>
    </w:p>
    <w:p w14:paraId="483006CF" w14:textId="4DF2D379" w:rsidR="00160CD8" w:rsidRDefault="00160CD8" w:rsidP="00160CD8">
      <w:pPr>
        <w:ind w:left="1440"/>
        <w:rPr>
          <w:rFonts w:ascii="Calibri" w:hAnsi="Calibri" w:cs="Calibri"/>
          <w:b/>
        </w:rPr>
      </w:pPr>
      <w:r>
        <w:rPr>
          <w:rFonts w:ascii="Calibri" w:hAnsi="Calibri" w:cs="Calibri"/>
          <w:noProof/>
        </w:rPr>
        <w:lastRenderedPageBreak/>
        <w:drawing>
          <wp:inline distT="0" distB="0" distL="0" distR="0" wp14:anchorId="3F154C4D" wp14:editId="08B9760F">
            <wp:extent cx="4572000" cy="27432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7581FF40" w14:textId="77777777" w:rsidR="00160CD8" w:rsidRDefault="00160CD8" w:rsidP="00160CD8">
      <w:pPr>
        <w:ind w:left="720"/>
        <w:rPr>
          <w:rFonts w:ascii="Calibri" w:hAnsi="Calibri" w:cs="Calibri"/>
          <w:b/>
        </w:rPr>
      </w:pPr>
    </w:p>
    <w:p w14:paraId="172A221A" w14:textId="77777777" w:rsidR="00160CD8" w:rsidRDefault="00160CD8" w:rsidP="00160CD8">
      <w:pPr>
        <w:ind w:left="720"/>
      </w:pPr>
      <w:r>
        <w:rPr>
          <w:rFonts w:ascii="Calibri" w:hAnsi="Calibri" w:cs="Calibri"/>
          <w:b/>
        </w:rPr>
        <w:t>Example 2 - Initial dose followed by continuous infusion</w:t>
      </w:r>
    </w:p>
    <w:p w14:paraId="466B0FFE" w14:textId="77777777" w:rsidR="00160CD8" w:rsidRDefault="00160CD8" w:rsidP="00160CD8">
      <w:pPr>
        <w:ind w:left="1440"/>
      </w:pPr>
      <w:r>
        <w:rPr>
          <w:rFonts w:ascii="Calibri" w:hAnsi="Calibri" w:cs="Calibri"/>
        </w:rPr>
        <w:t>Medication – Drug A 500 mg/500 mL</w:t>
      </w:r>
    </w:p>
    <w:p w14:paraId="1451673B" w14:textId="77777777" w:rsidR="00160CD8" w:rsidRDefault="00160CD8" w:rsidP="00160CD8">
      <w:pPr>
        <w:ind w:left="1440"/>
      </w:pPr>
      <w:r>
        <w:rPr>
          <w:rFonts w:ascii="Calibri" w:hAnsi="Calibri" w:cs="Calibri"/>
        </w:rPr>
        <w:t>Step 1 – 50 mg over 30 min (100 mg/hr)</w:t>
      </w:r>
    </w:p>
    <w:p w14:paraId="11F201C0" w14:textId="77777777" w:rsidR="00160CD8" w:rsidRDefault="00160CD8" w:rsidP="00160CD8">
      <w:pPr>
        <w:ind w:left="1440"/>
      </w:pPr>
      <w:r>
        <w:rPr>
          <w:rFonts w:ascii="Calibri" w:hAnsi="Calibri" w:cs="Calibri"/>
        </w:rPr>
        <w:t>Step 2 – 10 mg/hr</w:t>
      </w:r>
    </w:p>
    <w:p w14:paraId="0C39E8E3" w14:textId="77777777" w:rsidR="00160CD8" w:rsidRDefault="00160CD8" w:rsidP="00160CD8">
      <w:pPr>
        <w:ind w:left="1440"/>
      </w:pPr>
      <w:r>
        <w:rPr>
          <w:rFonts w:ascii="Calibri" w:hAnsi="Calibri" w:cs="Calibri"/>
        </w:rPr>
        <w:t>Note: Step 1 in this example is sometimes referred to as a “bolus” or “loading dose”.</w:t>
      </w:r>
    </w:p>
    <w:p w14:paraId="24A8008B" w14:textId="77777777" w:rsidR="00160CD8" w:rsidRDefault="00160CD8" w:rsidP="00160CD8">
      <w:pPr>
        <w:ind w:left="720"/>
        <w:rPr>
          <w:rFonts w:ascii="Calibri" w:hAnsi="Calibri" w:cs="Calibri"/>
        </w:rPr>
      </w:pPr>
    </w:p>
    <w:p w14:paraId="5C299130" w14:textId="076CB130" w:rsidR="00160CD8" w:rsidRDefault="00160CD8" w:rsidP="00160CD8">
      <w:pPr>
        <w:ind w:left="1440"/>
        <w:rPr>
          <w:rFonts w:ascii="Calibri" w:hAnsi="Calibri" w:cs="Calibri"/>
        </w:rPr>
      </w:pPr>
      <w:r>
        <w:rPr>
          <w:rFonts w:ascii="Calibri" w:hAnsi="Calibri" w:cs="Calibri"/>
          <w:noProof/>
        </w:rPr>
        <w:drawing>
          <wp:inline distT="0" distB="0" distL="0" distR="0" wp14:anchorId="2F1D0728" wp14:editId="69A559A3">
            <wp:extent cx="4572000" cy="2743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solidFill>
                      <a:srgbClr val="FFFFFF"/>
                    </a:solidFill>
                    <a:ln>
                      <a:noFill/>
                    </a:ln>
                  </pic:spPr>
                </pic:pic>
              </a:graphicData>
            </a:graphic>
          </wp:inline>
        </w:drawing>
      </w:r>
    </w:p>
    <w:p w14:paraId="41B3BD39" w14:textId="77777777" w:rsidR="00160CD8" w:rsidRDefault="00160CD8" w:rsidP="00160CD8">
      <w:pPr>
        <w:ind w:left="720"/>
        <w:rPr>
          <w:rFonts w:ascii="Calibri" w:hAnsi="Calibri" w:cs="Calibri"/>
        </w:rPr>
      </w:pPr>
    </w:p>
    <w:p w14:paraId="276F04EE" w14:textId="77777777" w:rsidR="00160CD8" w:rsidRDefault="00160CD8" w:rsidP="00160CD8">
      <w:pPr>
        <w:ind w:left="720"/>
      </w:pPr>
      <w:r>
        <w:rPr>
          <w:rFonts w:ascii="Calibri" w:hAnsi="Calibri" w:cs="Calibri"/>
          <w:b/>
        </w:rPr>
        <w:t>Supported use cases</w:t>
      </w:r>
    </w:p>
    <w:p w14:paraId="691CF467" w14:textId="77777777" w:rsidR="00160CD8" w:rsidRDefault="00160CD8" w:rsidP="00E33E6D">
      <w:pPr>
        <w:pStyle w:val="ListParagraph"/>
        <w:numPr>
          <w:ilvl w:val="0"/>
          <w:numId w:val="17"/>
        </w:numPr>
        <w:tabs>
          <w:tab w:val="clear" w:pos="1440"/>
          <w:tab w:val="num" w:pos="0"/>
        </w:tabs>
        <w:spacing w:after="0" w:line="240" w:lineRule="auto"/>
      </w:pPr>
      <w:r>
        <w:t>Programming a new multistep infusion</w:t>
      </w:r>
    </w:p>
    <w:p w14:paraId="16D8FA5F" w14:textId="77777777" w:rsidR="00160CD8" w:rsidRDefault="00160CD8" w:rsidP="00E33E6D">
      <w:pPr>
        <w:pStyle w:val="ListParagraph"/>
        <w:numPr>
          <w:ilvl w:val="0"/>
          <w:numId w:val="17"/>
        </w:numPr>
        <w:tabs>
          <w:tab w:val="clear" w:pos="1440"/>
          <w:tab w:val="num" w:pos="0"/>
        </w:tabs>
        <w:spacing w:after="0" w:line="240" w:lineRule="auto"/>
      </w:pPr>
      <w:r>
        <w:t>Programming a new infusion with an initial bolus or loading dose</w:t>
      </w:r>
    </w:p>
    <w:p w14:paraId="1D09D805" w14:textId="77777777" w:rsidR="00160CD8" w:rsidRDefault="00160CD8" w:rsidP="00160CD8">
      <w:pPr>
        <w:ind w:left="720"/>
        <w:rPr>
          <w:rFonts w:ascii="Calibri" w:hAnsi="Calibri" w:cs="Calibri"/>
          <w:b/>
        </w:rPr>
      </w:pPr>
    </w:p>
    <w:p w14:paraId="1DB0F290" w14:textId="77777777" w:rsidR="00160CD8" w:rsidRDefault="00160CD8" w:rsidP="00160CD8">
      <w:pPr>
        <w:ind w:left="720"/>
      </w:pPr>
      <w:r>
        <w:rPr>
          <w:rFonts w:ascii="Calibri" w:hAnsi="Calibri" w:cs="Calibri"/>
          <w:b/>
        </w:rPr>
        <w:lastRenderedPageBreak/>
        <w:t>Excluded use cases</w:t>
      </w:r>
    </w:p>
    <w:p w14:paraId="28564160" w14:textId="77777777" w:rsidR="00160CD8" w:rsidRDefault="00160CD8" w:rsidP="00E33E6D">
      <w:pPr>
        <w:pStyle w:val="ListParagraph"/>
        <w:numPr>
          <w:ilvl w:val="0"/>
          <w:numId w:val="19"/>
        </w:numPr>
        <w:spacing w:after="0" w:line="240" w:lineRule="auto"/>
      </w:pPr>
      <w:r>
        <w:t>Ramp/taper modes</w:t>
      </w:r>
    </w:p>
    <w:p w14:paraId="1016C928" w14:textId="77777777" w:rsidR="00160CD8" w:rsidRDefault="00160CD8" w:rsidP="00E33E6D">
      <w:pPr>
        <w:pStyle w:val="ListParagraph"/>
        <w:numPr>
          <w:ilvl w:val="0"/>
          <w:numId w:val="19"/>
        </w:numPr>
        <w:spacing w:after="0" w:line="240" w:lineRule="auto"/>
      </w:pPr>
      <w:r>
        <w:t xml:space="preserve">Initial bolus or loading dose of the same medication with a </w:t>
      </w:r>
      <w:r>
        <w:rPr>
          <w:i/>
        </w:rPr>
        <w:t>different</w:t>
      </w:r>
      <w:r>
        <w:t xml:space="preserve"> concentration</w:t>
      </w:r>
    </w:p>
    <w:p w14:paraId="552FCFBB" w14:textId="77777777" w:rsidR="00160CD8" w:rsidRDefault="00160CD8" w:rsidP="00E33E6D">
      <w:pPr>
        <w:pStyle w:val="ListParagraph"/>
        <w:numPr>
          <w:ilvl w:val="0"/>
          <w:numId w:val="19"/>
        </w:numPr>
        <w:spacing w:after="0" w:line="240" w:lineRule="auto"/>
      </w:pPr>
      <w:r>
        <w:t>Other types of bolus doses</w:t>
      </w:r>
    </w:p>
    <w:p w14:paraId="26412EB9" w14:textId="77777777" w:rsidR="00160CD8" w:rsidRDefault="00160CD8" w:rsidP="00E33E6D">
      <w:pPr>
        <w:pStyle w:val="ListParagraph"/>
        <w:numPr>
          <w:ilvl w:val="0"/>
          <w:numId w:val="19"/>
        </w:numPr>
        <w:spacing w:after="0" w:line="240" w:lineRule="auto"/>
      </w:pPr>
      <w:r>
        <w:t>Change of dose, rate, or other delivery parameters of one or more steps in a confirmed multistep program</w:t>
      </w:r>
    </w:p>
    <w:p w14:paraId="2DAA375D" w14:textId="77777777" w:rsidR="00160CD8" w:rsidRDefault="00160CD8" w:rsidP="00E33E6D">
      <w:pPr>
        <w:pStyle w:val="ListParagraph"/>
        <w:numPr>
          <w:ilvl w:val="1"/>
          <w:numId w:val="19"/>
        </w:numPr>
        <w:spacing w:after="0" w:line="240" w:lineRule="auto"/>
      </w:pPr>
      <w:r>
        <w:t>Some pump models may support changing manually.</w:t>
      </w:r>
    </w:p>
    <w:p w14:paraId="761AC18D" w14:textId="77777777" w:rsidR="00160CD8" w:rsidRDefault="00160CD8" w:rsidP="00E33E6D">
      <w:pPr>
        <w:pStyle w:val="ListParagraph"/>
        <w:numPr>
          <w:ilvl w:val="0"/>
          <w:numId w:val="19"/>
        </w:numPr>
        <w:spacing w:after="0" w:line="240" w:lineRule="auto"/>
      </w:pPr>
      <w:r>
        <w:t>Adding or removing a step to a confirmed multistep program</w:t>
      </w:r>
    </w:p>
    <w:p w14:paraId="7B802519" w14:textId="77777777" w:rsidR="00160CD8" w:rsidRDefault="00160CD8" w:rsidP="00E33E6D">
      <w:pPr>
        <w:pStyle w:val="ListParagraph"/>
        <w:numPr>
          <w:ilvl w:val="1"/>
          <w:numId w:val="19"/>
        </w:numPr>
        <w:spacing w:after="0" w:line="240" w:lineRule="auto"/>
      </w:pPr>
      <w:r>
        <w:t>Some pump models may support manual addition or deletion of a step.</w:t>
      </w:r>
    </w:p>
    <w:p w14:paraId="7E1C190E" w14:textId="77777777" w:rsidR="00160CD8" w:rsidRDefault="00160CD8" w:rsidP="00E33E6D">
      <w:pPr>
        <w:pStyle w:val="ListParagraph"/>
        <w:numPr>
          <w:ilvl w:val="0"/>
          <w:numId w:val="19"/>
        </w:numPr>
        <w:spacing w:after="0" w:line="240" w:lineRule="auto"/>
      </w:pPr>
      <w:r>
        <w:t>Cancelling or clearing a confirmed multistep program</w:t>
      </w:r>
    </w:p>
    <w:p w14:paraId="16FA1A5C" w14:textId="77777777" w:rsidR="00160CD8" w:rsidRDefault="00160CD8" w:rsidP="00E33E6D">
      <w:pPr>
        <w:pStyle w:val="ListParagraph"/>
        <w:numPr>
          <w:ilvl w:val="1"/>
          <w:numId w:val="19"/>
        </w:numPr>
        <w:spacing w:after="0" w:line="240" w:lineRule="auto"/>
      </w:pPr>
      <w:r>
        <w:t>Done manually on pump by user.</w:t>
      </w:r>
    </w:p>
    <w:p w14:paraId="13D20109" w14:textId="77777777" w:rsidR="00160CD8" w:rsidRDefault="00160CD8" w:rsidP="00160CD8">
      <w:pPr>
        <w:pStyle w:val="BodyText"/>
      </w:pPr>
    </w:p>
    <w:p w14:paraId="711AA5C6" w14:textId="111CB7D3" w:rsidR="006A307B" w:rsidRPr="002B5FFE" w:rsidRDefault="006A307B" w:rsidP="00B5724A">
      <w:pPr>
        <w:pStyle w:val="Heading2"/>
        <w:rPr>
          <w:noProof w:val="0"/>
        </w:rPr>
      </w:pPr>
      <w:bookmarkStart w:id="561" w:name="_Toc23947549"/>
      <w:r w:rsidRPr="002B5FFE">
        <w:rPr>
          <w:noProof w:val="0"/>
        </w:rPr>
        <w:t>Integration Profile Safety and Security Considerations</w:t>
      </w:r>
      <w:bookmarkEnd w:id="554"/>
      <w:bookmarkEnd w:id="555"/>
      <w:bookmarkEnd w:id="556"/>
      <w:bookmarkEnd w:id="561"/>
      <w:r w:rsidRPr="002B5FFE">
        <w:rPr>
          <w:noProof w:val="0"/>
        </w:rPr>
        <w:t xml:space="preserve"> </w:t>
      </w:r>
    </w:p>
    <w:p w14:paraId="26568289" w14:textId="77777777" w:rsidR="006A307B" w:rsidRPr="002B5FFE" w:rsidRDefault="006A307B" w:rsidP="006A307B">
      <w:pPr>
        <w:pStyle w:val="BodyText"/>
      </w:pPr>
      <w:r w:rsidRPr="002B5FFE">
        <w:t xml:space="preserve">This profile relies on the BCMA system to verify the clinician and patient, as well as the correct medication and infusion parameters, prior to initiating the Communicate Infusion Order transaction. </w:t>
      </w:r>
    </w:p>
    <w:p w14:paraId="5FDA80EF" w14:textId="77777777" w:rsidR="006A307B" w:rsidRPr="002B5FFE" w:rsidRDefault="006A307B" w:rsidP="006A307B">
      <w:pPr>
        <w:pStyle w:val="BodyText"/>
      </w:pPr>
      <w:r w:rsidRPr="002B5FFE">
        <w:t>Although the profile provides infusion settings for an infusion pump, the infusion is not started automatically. The clinician must always verify all settings and start the infusion directly on the pump.</w:t>
      </w:r>
    </w:p>
    <w:p w14:paraId="5C912F62" w14:textId="77777777" w:rsidR="006A307B" w:rsidRPr="002B5FFE" w:rsidRDefault="006A307B" w:rsidP="00B5724A">
      <w:pPr>
        <w:pStyle w:val="Heading1"/>
        <w:pageBreakBefore w:val="0"/>
        <w:rPr>
          <w:noProof w:val="0"/>
        </w:rPr>
      </w:pPr>
      <w:bookmarkStart w:id="562" w:name="_Toc332027787"/>
      <w:bookmarkStart w:id="563" w:name="_Toc332027788"/>
      <w:bookmarkStart w:id="564" w:name="_Toc270019752"/>
      <w:bookmarkStart w:id="565" w:name="_Toc270019828"/>
      <w:bookmarkStart w:id="566" w:name="_Toc369246352"/>
      <w:bookmarkStart w:id="567" w:name="_Toc23947550"/>
      <w:bookmarkEnd w:id="562"/>
      <w:bookmarkEnd w:id="563"/>
      <w:r w:rsidRPr="002B5FFE">
        <w:rPr>
          <w:noProof w:val="0"/>
        </w:rPr>
        <w:t>Implantable Device – Cardiac – Observation (IDCO)</w:t>
      </w:r>
      <w:bookmarkEnd w:id="564"/>
      <w:bookmarkEnd w:id="565"/>
      <w:bookmarkEnd w:id="566"/>
      <w:bookmarkEnd w:id="567"/>
    </w:p>
    <w:p w14:paraId="48D3A548" w14:textId="77777777" w:rsidR="006A307B" w:rsidRPr="002B5FFE" w:rsidRDefault="006A307B" w:rsidP="006A307B">
      <w:pPr>
        <w:pStyle w:val="BodyText"/>
      </w:pPr>
      <w:r w:rsidRPr="002B5FFE">
        <w:t>Cardiac physicians follow patients with implantable cardiac devices from multiple manufacturers. These devices are categorized as implantable pacemakers, cardioverter defibrillators, cardiac resynchronization therapy devices, and implantable cardiac monitor devices. As part of patient follow-up an interrogation of an implanted cardiac device is performed (either in-clinic or remotely from a patient’s residence). These initial device interrogations (solicited or unsolicited) are typically performed by manufacturer provided interrogation equipment using manufacturer specific protocols</w:t>
      </w:r>
      <w:r w:rsidR="005020A7" w:rsidRPr="002B5FFE">
        <w:t>.</w:t>
      </w:r>
      <w:r w:rsidRPr="002B5FFE">
        <w:t xml:space="preserve"> Information is collected regarding the implanted device (attributes, settings and status), the patient (demographics and observations) and therapy (delivery and results).</w:t>
      </w:r>
    </w:p>
    <w:p w14:paraId="7A789D75" w14:textId="77777777" w:rsidR="006A307B" w:rsidRPr="002B5FFE" w:rsidRDefault="006A307B" w:rsidP="006A307B">
      <w:pPr>
        <w:pStyle w:val="BodyText"/>
      </w:pPr>
      <w:r w:rsidRPr="002B5FFE">
        <w:t xml:space="preserve">To improve workflow efficiencies cardiology and electrophysiology practices require the management of “key” information in a central system such as an EHR or a device clinic management system. </w:t>
      </w:r>
    </w:p>
    <w:p w14:paraId="003D9DB3" w14:textId="77777777" w:rsidR="006A307B" w:rsidRPr="002B5FFE" w:rsidRDefault="006A307B" w:rsidP="006A307B">
      <w:pPr>
        <w:pStyle w:val="BodyText"/>
      </w:pPr>
      <w:r w:rsidRPr="002B5FFE">
        <w:t>To address this requirement, the Implantable Device – Cardiac – Observation (IDCO) Profile defines a standards based translation and transfer of summary device interrogation information from the manufacturer provided interrogation equipment to the information management system.</w:t>
      </w:r>
    </w:p>
    <w:p w14:paraId="56D789CF" w14:textId="77777777" w:rsidR="006A307B" w:rsidRPr="002B5FFE" w:rsidRDefault="006A307B" w:rsidP="006A307B">
      <w:pPr>
        <w:pStyle w:val="BodyText"/>
      </w:pPr>
      <w:r w:rsidRPr="002B5FFE">
        <w:lastRenderedPageBreak/>
        <w:t xml:space="preserve">The IDCO </w:t>
      </w:r>
      <w:r w:rsidR="00685B43" w:rsidRPr="002B5FFE">
        <w:t>Profile</w:t>
      </w:r>
      <w:r w:rsidRPr="002B5FFE">
        <w:t xml:space="preserve"> specifies a mechanism for the translation, transmission, processing, and storage of discrete data elements and report attachments associated with cardiac device interrogations (observations).</w:t>
      </w:r>
    </w:p>
    <w:p w14:paraId="25CEA35E" w14:textId="77777777" w:rsidR="006A307B" w:rsidRPr="002B5FFE" w:rsidRDefault="00EF3CE4" w:rsidP="00B5724A">
      <w:pPr>
        <w:pStyle w:val="Heading2"/>
        <w:rPr>
          <w:noProof w:val="0"/>
        </w:rPr>
      </w:pPr>
      <w:bookmarkStart w:id="568" w:name="_Toc270019753"/>
      <w:bookmarkStart w:id="569" w:name="_Toc270019829"/>
      <w:bookmarkStart w:id="570" w:name="_Toc369246353"/>
      <w:bookmarkStart w:id="571" w:name="_Toc23947551"/>
      <w:r w:rsidRPr="002B5FFE">
        <w:rPr>
          <w:noProof w:val="0"/>
        </w:rPr>
        <w:t xml:space="preserve">IDCO </w:t>
      </w:r>
      <w:r w:rsidR="006A307B" w:rsidRPr="002B5FFE">
        <w:rPr>
          <w:noProof w:val="0"/>
        </w:rPr>
        <w:t>Actors</w:t>
      </w:r>
      <w:r w:rsidRPr="002B5FFE">
        <w:rPr>
          <w:noProof w:val="0"/>
        </w:rPr>
        <w:t xml:space="preserve"> and</w:t>
      </w:r>
      <w:r w:rsidR="006A307B" w:rsidRPr="002B5FFE">
        <w:rPr>
          <w:noProof w:val="0"/>
        </w:rPr>
        <w:t xml:space="preserve"> Transactions</w:t>
      </w:r>
      <w:bookmarkEnd w:id="568"/>
      <w:bookmarkEnd w:id="569"/>
      <w:bookmarkEnd w:id="570"/>
      <w:bookmarkEnd w:id="571"/>
    </w:p>
    <w:p w14:paraId="035E14DC" w14:textId="77777777" w:rsidR="006A307B" w:rsidRPr="002B5FFE" w:rsidRDefault="006A307B" w:rsidP="006A307B">
      <w:pPr>
        <w:pStyle w:val="BodyText"/>
      </w:pPr>
      <w:r w:rsidRPr="002B5FFE">
        <w:t xml:space="preserve">Figure </w:t>
      </w:r>
      <w:r w:rsidR="002045D4" w:rsidRPr="002B5FFE">
        <w:t>5</w:t>
      </w:r>
      <w:r w:rsidRPr="002B5FFE">
        <w:t>.1-1 shows the actors directly involved in the IDCO Integration Profile and the relevant transactions between them. Other actors that may be indirectly involved due to their participation in other related profiles are not necessarily shown.</w:t>
      </w:r>
    </w:p>
    <w:p w14:paraId="4B52E8E1" w14:textId="77777777" w:rsidR="006A307B" w:rsidRPr="002B5FFE" w:rsidRDefault="006A307B" w:rsidP="008F2E3C">
      <w:pPr>
        <w:pStyle w:val="BodyText"/>
      </w:pPr>
    </w:p>
    <w:bookmarkStart w:id="572" w:name="_1338126239"/>
    <w:bookmarkStart w:id="573" w:name="_1337597086"/>
    <w:bookmarkStart w:id="574" w:name="_1337597064"/>
    <w:bookmarkStart w:id="575" w:name="_1337597037"/>
    <w:bookmarkStart w:id="576" w:name="_1337597007"/>
    <w:bookmarkStart w:id="577" w:name="_1313997488"/>
    <w:bookmarkStart w:id="578" w:name="_1312613343"/>
    <w:bookmarkStart w:id="579" w:name="_1312612879"/>
    <w:bookmarkStart w:id="580" w:name="_1312612674"/>
    <w:bookmarkStart w:id="581" w:name="_1304328005"/>
    <w:bookmarkStart w:id="582" w:name="_1304327990"/>
    <w:bookmarkStart w:id="583" w:name="_1304327952"/>
    <w:bookmarkStart w:id="584" w:name="_1304327569"/>
    <w:bookmarkStart w:id="585" w:name="_1304327559"/>
    <w:bookmarkStart w:id="586" w:name="_1304327478"/>
    <w:bookmarkStart w:id="587" w:name="_1304322256"/>
    <w:bookmarkStart w:id="588" w:name="_1112784727"/>
    <w:bookmarkStart w:id="589" w:name="_1112639236"/>
    <w:bookmarkStart w:id="590" w:name="_1110654846"/>
    <w:bookmarkStart w:id="591" w:name="_1105205304"/>
    <w:bookmarkStart w:id="592" w:name="_1105190974"/>
    <w:bookmarkStart w:id="593" w:name="_1105190829"/>
    <w:bookmarkStart w:id="594" w:name="_1104847381"/>
    <w:bookmarkStart w:id="595" w:name="_1104777910"/>
    <w:bookmarkStart w:id="596" w:name="_1104657935"/>
    <w:bookmarkStart w:id="597" w:name="_1104607234"/>
    <w:bookmarkStart w:id="598" w:name="_1104516258"/>
    <w:bookmarkStart w:id="599" w:name="_1101302439"/>
    <w:bookmarkStart w:id="600" w:name="_1098172226"/>
    <w:bookmarkStart w:id="601" w:name="_1098123487"/>
    <w:bookmarkStart w:id="602" w:name="_1098123207"/>
    <w:bookmarkStart w:id="603" w:name="_1098122440"/>
    <w:bookmarkStart w:id="604" w:name="_1075130445"/>
    <w:bookmarkStart w:id="605" w:name="_1075126399"/>
    <w:bookmarkStart w:id="606" w:name="_1067066465"/>
    <w:bookmarkStart w:id="607" w:name="_1067066441"/>
    <w:bookmarkStart w:id="608" w:name="_1067066423"/>
    <w:bookmarkStart w:id="609" w:name="_1067066404"/>
    <w:bookmarkStart w:id="610" w:name="_1067066390"/>
    <w:bookmarkStart w:id="611" w:name="_1067066373"/>
    <w:bookmarkStart w:id="612" w:name="_1067066355"/>
    <w:bookmarkStart w:id="613" w:name="_1066720027"/>
    <w:bookmarkStart w:id="614" w:name="_1066720020"/>
    <w:bookmarkStart w:id="615" w:name="_1066719996"/>
    <w:bookmarkStart w:id="616" w:name="_1066719986"/>
    <w:bookmarkStart w:id="617" w:name="_106671979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14:paraId="46BCD8FA" w14:textId="77777777" w:rsidR="006A307B" w:rsidRPr="002B5FFE" w:rsidRDefault="00F07B51" w:rsidP="006A307B">
      <w:pPr>
        <w:pStyle w:val="BodyText"/>
        <w:jc w:val="center"/>
      </w:pPr>
      <w:r w:rsidRPr="002B5FFE">
        <w:rPr>
          <w:noProof/>
        </w:rPr>
        <w:object w:dxaOrig="9420" w:dyaOrig="2685" w14:anchorId="58366430">
          <v:shape id="_x0000_i1026" type="#_x0000_t75" alt="" style="width:414.65pt;height:112pt;mso-width-percent:0;mso-height-percent:0;mso-width-percent:0;mso-height-percent:0" o:ole="" filled="t">
            <v:fill color2="black"/>
            <v:imagedata r:id="rId38" o:title=""/>
          </v:shape>
          <o:OLEObject Type="Embed" ProgID="Word.Picture.8" ShapeID="_x0000_i1026" DrawAspect="Content" ObjectID="_1635604568" r:id="rId39"/>
        </w:object>
      </w:r>
    </w:p>
    <w:p w14:paraId="55DCD579" w14:textId="77777777" w:rsidR="006A307B" w:rsidRPr="002B5FFE" w:rsidRDefault="006A307B" w:rsidP="006A307B">
      <w:pPr>
        <w:pStyle w:val="FigureTitle"/>
      </w:pPr>
      <w:r w:rsidRPr="002B5FFE">
        <w:t xml:space="preserve">Figure </w:t>
      </w:r>
      <w:r w:rsidR="002045D4" w:rsidRPr="002B5FFE">
        <w:t>5</w:t>
      </w:r>
      <w:r w:rsidRPr="002B5FFE">
        <w:t>.1-1: IDCO Actor Diagram</w:t>
      </w:r>
    </w:p>
    <w:p w14:paraId="6C7299DE" w14:textId="77777777" w:rsidR="006A307B" w:rsidRPr="002B5FFE" w:rsidRDefault="006A307B" w:rsidP="006A307B">
      <w:pPr>
        <w:pStyle w:val="BodyText"/>
      </w:pPr>
      <w:r w:rsidRPr="002B5FFE">
        <w:t xml:space="preserve">See </w:t>
      </w:r>
      <w:r w:rsidR="00685B43" w:rsidRPr="002B5FFE">
        <w:t>Section</w:t>
      </w:r>
      <w:r w:rsidRPr="002B5FFE">
        <w:t xml:space="preserve"> </w:t>
      </w:r>
      <w:r w:rsidR="000F7779" w:rsidRPr="002B5FFE">
        <w:t>5.5</w:t>
      </w:r>
      <w:r w:rsidRPr="002B5FFE">
        <w:t xml:space="preserve"> Patient Identification for details concerning how patient identity is managed.</w:t>
      </w:r>
    </w:p>
    <w:p w14:paraId="3D5FFBD8" w14:textId="5F17D3AA" w:rsidR="006A307B" w:rsidRPr="002B5FFE" w:rsidRDefault="006A307B" w:rsidP="008F2E3C">
      <w:pPr>
        <w:pStyle w:val="BodyText"/>
      </w:pPr>
      <w:r w:rsidRPr="002B5FFE">
        <w:t xml:space="preserve">Table </w:t>
      </w:r>
      <w:r w:rsidR="000F7779" w:rsidRPr="002B5FFE">
        <w:t>5.1-1</w:t>
      </w:r>
      <w:r w:rsidRPr="002B5FFE">
        <w:t xml:space="preserve"> lists the transactions for each actor directly involved in the IDCO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Volume 1, Section </w:t>
      </w:r>
      <w:r w:rsidR="000F7779" w:rsidRPr="002B5FFE">
        <w:t>5.2</w:t>
      </w:r>
      <w:r w:rsidRPr="002B5FFE">
        <w:t>.</w:t>
      </w:r>
    </w:p>
    <w:p w14:paraId="264D6656" w14:textId="77777777" w:rsidR="006A307B" w:rsidRPr="002B5FFE" w:rsidRDefault="006A307B" w:rsidP="006A307B">
      <w:pPr>
        <w:pStyle w:val="TableTitle"/>
      </w:pPr>
      <w:r w:rsidRPr="002B5FFE">
        <w:t xml:space="preserve">Table </w:t>
      </w:r>
      <w:r w:rsidR="002045D4" w:rsidRPr="002B5FFE">
        <w:t>5</w:t>
      </w:r>
      <w:r w:rsidRPr="002B5FFE">
        <w:t>.1-1: IDCO Integration Profile - Actors and Transactions</w:t>
      </w:r>
    </w:p>
    <w:tbl>
      <w:tblPr>
        <w:tblW w:w="0" w:type="auto"/>
        <w:tblInd w:w="-5" w:type="dxa"/>
        <w:tblLayout w:type="fixed"/>
        <w:tblLook w:val="0000" w:firstRow="0" w:lastRow="0" w:firstColumn="0" w:lastColumn="0" w:noHBand="0" w:noVBand="0"/>
      </w:tblPr>
      <w:tblGrid>
        <w:gridCol w:w="2628"/>
        <w:gridCol w:w="3420"/>
        <w:gridCol w:w="1445"/>
        <w:gridCol w:w="1530"/>
      </w:tblGrid>
      <w:tr w:rsidR="006A307B" w:rsidRPr="002B5FFE" w14:paraId="47D5AFA8" w14:textId="77777777" w:rsidTr="001C5B41">
        <w:trPr>
          <w:cantSplit/>
          <w:tblHeader/>
        </w:trPr>
        <w:tc>
          <w:tcPr>
            <w:tcW w:w="2628" w:type="dxa"/>
            <w:tcBorders>
              <w:top w:val="single" w:sz="4" w:space="0" w:color="000000"/>
              <w:left w:val="single" w:sz="4" w:space="0" w:color="000000"/>
              <w:bottom w:val="single" w:sz="4" w:space="0" w:color="000000"/>
            </w:tcBorders>
            <w:shd w:val="clear" w:color="auto" w:fill="D8D8D8"/>
          </w:tcPr>
          <w:p w14:paraId="025BB50E" w14:textId="77777777" w:rsidR="006A307B" w:rsidRPr="002B5FFE" w:rsidRDefault="006A307B" w:rsidP="00586E75">
            <w:pPr>
              <w:pStyle w:val="TableEntryHeader"/>
              <w:snapToGrid w:val="0"/>
            </w:pPr>
            <w:r w:rsidRPr="002B5FFE">
              <w:t>Actors</w:t>
            </w:r>
          </w:p>
        </w:tc>
        <w:tc>
          <w:tcPr>
            <w:tcW w:w="3420" w:type="dxa"/>
            <w:tcBorders>
              <w:top w:val="single" w:sz="4" w:space="0" w:color="000000"/>
              <w:left w:val="single" w:sz="4" w:space="0" w:color="000000"/>
              <w:bottom w:val="single" w:sz="4" w:space="0" w:color="000000"/>
            </w:tcBorders>
            <w:shd w:val="clear" w:color="auto" w:fill="D8D8D8"/>
          </w:tcPr>
          <w:p w14:paraId="133D9C53" w14:textId="77777777" w:rsidR="006A307B" w:rsidRPr="002B5FFE" w:rsidRDefault="006A307B" w:rsidP="00586E75">
            <w:pPr>
              <w:pStyle w:val="TableEntryHeader"/>
              <w:snapToGrid w:val="0"/>
            </w:pPr>
            <w:r w:rsidRPr="002B5FFE">
              <w:t xml:space="preserve">Transactions </w:t>
            </w:r>
          </w:p>
        </w:tc>
        <w:tc>
          <w:tcPr>
            <w:tcW w:w="1445" w:type="dxa"/>
            <w:tcBorders>
              <w:top w:val="single" w:sz="4" w:space="0" w:color="000000"/>
              <w:left w:val="single" w:sz="4" w:space="0" w:color="000000"/>
              <w:bottom w:val="single" w:sz="4" w:space="0" w:color="000000"/>
            </w:tcBorders>
            <w:shd w:val="clear" w:color="auto" w:fill="D8D8D8"/>
          </w:tcPr>
          <w:p w14:paraId="3DA2E583" w14:textId="77777777" w:rsidR="006A307B" w:rsidRPr="002B5FFE" w:rsidRDefault="006A307B" w:rsidP="00586E75">
            <w:pPr>
              <w:pStyle w:val="TableEntryHeader"/>
            </w:pPr>
            <w:r w:rsidRPr="002B5FFE">
              <w:t>Optionality</w:t>
            </w:r>
          </w:p>
        </w:tc>
        <w:tc>
          <w:tcPr>
            <w:tcW w:w="1530" w:type="dxa"/>
            <w:tcBorders>
              <w:top w:val="single" w:sz="4" w:space="0" w:color="000000"/>
              <w:left w:val="single" w:sz="4" w:space="0" w:color="000000"/>
              <w:bottom w:val="single" w:sz="4" w:space="0" w:color="000000"/>
              <w:right w:val="single" w:sz="4" w:space="0" w:color="000000"/>
            </w:tcBorders>
            <w:shd w:val="clear" w:color="auto" w:fill="D8D8D8"/>
          </w:tcPr>
          <w:p w14:paraId="2D4B9667" w14:textId="77777777" w:rsidR="006A307B" w:rsidRPr="002B5FFE" w:rsidRDefault="006A307B" w:rsidP="00586E75">
            <w:pPr>
              <w:pStyle w:val="TableEntryHeader"/>
            </w:pPr>
            <w:r w:rsidRPr="002B5FFE">
              <w:t>Section in Volume 2</w:t>
            </w:r>
          </w:p>
        </w:tc>
      </w:tr>
      <w:tr w:rsidR="006A307B" w:rsidRPr="002B5FFE" w14:paraId="542E655C" w14:textId="77777777" w:rsidTr="001C5B41">
        <w:trPr>
          <w:cantSplit/>
          <w:trHeight w:val="386"/>
        </w:trPr>
        <w:tc>
          <w:tcPr>
            <w:tcW w:w="2628" w:type="dxa"/>
            <w:tcBorders>
              <w:top w:val="single" w:sz="4" w:space="0" w:color="000000"/>
              <w:left w:val="single" w:sz="4" w:space="0" w:color="000000"/>
              <w:bottom w:val="single" w:sz="4" w:space="0" w:color="000000"/>
            </w:tcBorders>
          </w:tcPr>
          <w:p w14:paraId="6BC08962" w14:textId="77777777" w:rsidR="006A307B" w:rsidRPr="002B5FFE" w:rsidRDefault="006A307B" w:rsidP="00586E75">
            <w:pPr>
              <w:pStyle w:val="TableEntry"/>
              <w:snapToGrid w:val="0"/>
            </w:pPr>
            <w:r w:rsidRPr="002B5FFE">
              <w:t>Implantable Device – Cardiac – Reporter</w:t>
            </w:r>
          </w:p>
        </w:tc>
        <w:tc>
          <w:tcPr>
            <w:tcW w:w="3420" w:type="dxa"/>
            <w:tcBorders>
              <w:top w:val="single" w:sz="4" w:space="0" w:color="000000"/>
              <w:left w:val="single" w:sz="4" w:space="0" w:color="000000"/>
              <w:bottom w:val="single" w:sz="4" w:space="0" w:color="000000"/>
            </w:tcBorders>
          </w:tcPr>
          <w:p w14:paraId="54636E22" w14:textId="77777777" w:rsidR="006A307B" w:rsidRPr="002B5FFE" w:rsidRDefault="006A307B" w:rsidP="00586E75">
            <w:pPr>
              <w:pStyle w:val="TableEntry"/>
              <w:snapToGrid w:val="0"/>
            </w:pPr>
            <w:r w:rsidRPr="002B5FFE">
              <w:t>Communicate IDC Observation [PCD-09]</w:t>
            </w:r>
          </w:p>
        </w:tc>
        <w:tc>
          <w:tcPr>
            <w:tcW w:w="1445" w:type="dxa"/>
            <w:tcBorders>
              <w:top w:val="single" w:sz="4" w:space="0" w:color="000000"/>
              <w:left w:val="single" w:sz="4" w:space="0" w:color="000000"/>
              <w:bottom w:val="single" w:sz="4" w:space="0" w:color="000000"/>
            </w:tcBorders>
          </w:tcPr>
          <w:p w14:paraId="0585002C" w14:textId="77777777" w:rsidR="006A307B" w:rsidRPr="002B5FFE" w:rsidRDefault="006A307B" w:rsidP="00586E75">
            <w:pPr>
              <w:pStyle w:val="TableEntry"/>
              <w:snapToGrid w:val="0"/>
              <w:jc w:val="center"/>
            </w:pPr>
            <w:r w:rsidRPr="002B5FFE">
              <w:t>R</w:t>
            </w:r>
          </w:p>
        </w:tc>
        <w:tc>
          <w:tcPr>
            <w:tcW w:w="1530" w:type="dxa"/>
            <w:tcBorders>
              <w:top w:val="single" w:sz="4" w:space="0" w:color="000000"/>
              <w:left w:val="single" w:sz="4" w:space="0" w:color="000000"/>
              <w:bottom w:val="single" w:sz="4" w:space="0" w:color="000000"/>
              <w:right w:val="single" w:sz="4" w:space="0" w:color="000000"/>
            </w:tcBorders>
          </w:tcPr>
          <w:p w14:paraId="5A644816" w14:textId="77777777" w:rsidR="006A307B" w:rsidRPr="002B5FFE" w:rsidRDefault="006A307B" w:rsidP="00586E75">
            <w:pPr>
              <w:pStyle w:val="TableEntry"/>
              <w:snapToGrid w:val="0"/>
              <w:jc w:val="center"/>
            </w:pPr>
            <w:r w:rsidRPr="002B5FFE">
              <w:t>3.9</w:t>
            </w:r>
          </w:p>
        </w:tc>
      </w:tr>
      <w:tr w:rsidR="006A307B" w:rsidRPr="002B5FFE" w14:paraId="16967FD2" w14:textId="77777777" w:rsidTr="001C5B41">
        <w:trPr>
          <w:cantSplit/>
          <w:trHeight w:val="350"/>
        </w:trPr>
        <w:tc>
          <w:tcPr>
            <w:tcW w:w="2628" w:type="dxa"/>
            <w:tcBorders>
              <w:top w:val="single" w:sz="4" w:space="0" w:color="000000"/>
              <w:left w:val="single" w:sz="4" w:space="0" w:color="000000"/>
              <w:bottom w:val="single" w:sz="4" w:space="0" w:color="000000"/>
            </w:tcBorders>
          </w:tcPr>
          <w:p w14:paraId="12F34D72" w14:textId="77777777" w:rsidR="006A307B" w:rsidRPr="002B5FFE" w:rsidRDefault="006A307B" w:rsidP="00586E75">
            <w:pPr>
              <w:pStyle w:val="TableEntry"/>
              <w:snapToGrid w:val="0"/>
            </w:pPr>
            <w:r w:rsidRPr="002B5FFE">
              <w:t>Implantable Device – Cardiac – Consumer</w:t>
            </w:r>
          </w:p>
        </w:tc>
        <w:tc>
          <w:tcPr>
            <w:tcW w:w="3420" w:type="dxa"/>
            <w:tcBorders>
              <w:top w:val="single" w:sz="4" w:space="0" w:color="000000"/>
              <w:left w:val="single" w:sz="4" w:space="0" w:color="000000"/>
              <w:bottom w:val="single" w:sz="4" w:space="0" w:color="000000"/>
            </w:tcBorders>
          </w:tcPr>
          <w:p w14:paraId="1AEECBC8" w14:textId="77777777" w:rsidR="006A307B" w:rsidRPr="002B5FFE" w:rsidRDefault="006A307B" w:rsidP="00586E75">
            <w:pPr>
              <w:pStyle w:val="TableEntry"/>
              <w:snapToGrid w:val="0"/>
            </w:pPr>
            <w:r w:rsidRPr="002B5FFE">
              <w:t>Communicate IDC Observation [PCD-09]</w:t>
            </w:r>
          </w:p>
        </w:tc>
        <w:tc>
          <w:tcPr>
            <w:tcW w:w="1445" w:type="dxa"/>
            <w:tcBorders>
              <w:top w:val="single" w:sz="4" w:space="0" w:color="000000"/>
              <w:left w:val="single" w:sz="4" w:space="0" w:color="000000"/>
              <w:bottom w:val="single" w:sz="4" w:space="0" w:color="000000"/>
            </w:tcBorders>
          </w:tcPr>
          <w:p w14:paraId="560C886E" w14:textId="77777777" w:rsidR="006A307B" w:rsidRPr="002B5FFE" w:rsidRDefault="006A307B" w:rsidP="00586E75">
            <w:pPr>
              <w:pStyle w:val="TableEntry"/>
              <w:snapToGrid w:val="0"/>
              <w:jc w:val="center"/>
            </w:pPr>
            <w:r w:rsidRPr="002B5FFE">
              <w:t>R</w:t>
            </w:r>
          </w:p>
        </w:tc>
        <w:tc>
          <w:tcPr>
            <w:tcW w:w="1530" w:type="dxa"/>
            <w:tcBorders>
              <w:top w:val="single" w:sz="4" w:space="0" w:color="000000"/>
              <w:left w:val="single" w:sz="4" w:space="0" w:color="000000"/>
              <w:bottom w:val="single" w:sz="4" w:space="0" w:color="000000"/>
              <w:right w:val="single" w:sz="4" w:space="0" w:color="000000"/>
            </w:tcBorders>
          </w:tcPr>
          <w:p w14:paraId="39DAB675" w14:textId="77777777" w:rsidR="006A307B" w:rsidRPr="002B5FFE" w:rsidRDefault="006A307B" w:rsidP="00586E75">
            <w:pPr>
              <w:pStyle w:val="TableEntry"/>
              <w:snapToGrid w:val="0"/>
              <w:jc w:val="center"/>
            </w:pPr>
            <w:r w:rsidRPr="002B5FFE">
              <w:t>3.9</w:t>
            </w:r>
          </w:p>
        </w:tc>
      </w:tr>
    </w:tbl>
    <w:p w14:paraId="26B2628C" w14:textId="77777777" w:rsidR="006A307B" w:rsidRPr="002B5FFE" w:rsidRDefault="006A307B" w:rsidP="00B5724A">
      <w:pPr>
        <w:pStyle w:val="Heading2"/>
        <w:rPr>
          <w:noProof w:val="0"/>
        </w:rPr>
      </w:pPr>
      <w:bookmarkStart w:id="618" w:name="_Toc402813392"/>
      <w:bookmarkStart w:id="619" w:name="_Toc402813675"/>
      <w:bookmarkStart w:id="620" w:name="_Toc402814312"/>
      <w:bookmarkStart w:id="621" w:name="_Toc270019754"/>
      <w:bookmarkStart w:id="622" w:name="_Toc270019830"/>
      <w:bookmarkStart w:id="623" w:name="_Toc369246354"/>
      <w:bookmarkStart w:id="624" w:name="_Toc23947552"/>
      <w:bookmarkEnd w:id="618"/>
      <w:bookmarkEnd w:id="619"/>
      <w:bookmarkEnd w:id="620"/>
      <w:r w:rsidRPr="002B5FFE">
        <w:rPr>
          <w:noProof w:val="0"/>
        </w:rPr>
        <w:t>IDCO Integration Profile Options</w:t>
      </w:r>
      <w:bookmarkEnd w:id="621"/>
      <w:bookmarkEnd w:id="622"/>
      <w:bookmarkEnd w:id="623"/>
      <w:bookmarkEnd w:id="624"/>
    </w:p>
    <w:p w14:paraId="2CD44BE7" w14:textId="30201533" w:rsidR="0029011E" w:rsidRPr="002B5FFE" w:rsidRDefault="006A307B" w:rsidP="000D5F40">
      <w:r w:rsidRPr="002B5FFE">
        <w:t xml:space="preserve">Options that may be selected for this Integration Profile are listed in the </w:t>
      </w:r>
      <w:r w:rsidR="00685B43" w:rsidRPr="002B5FFE">
        <w:t>Table</w:t>
      </w:r>
      <w:r w:rsidRPr="002B5FFE">
        <w:t xml:space="preserve"> </w:t>
      </w:r>
      <w:r w:rsidR="002045D4" w:rsidRPr="002B5FFE">
        <w:t>5</w:t>
      </w:r>
      <w:r w:rsidRPr="002B5FFE">
        <w:t xml:space="preserve">.2-1 along with the </w:t>
      </w:r>
      <w:r w:rsidR="00552C0F" w:rsidRPr="002B5FFE">
        <w:t>actor</w:t>
      </w:r>
      <w:r w:rsidRPr="002B5FFE">
        <w:t>s to which they apply. Dependencies between options when applicable are specified in notes.</w:t>
      </w:r>
    </w:p>
    <w:p w14:paraId="67709AF5" w14:textId="77777777" w:rsidR="006A307B" w:rsidRPr="002B5FFE" w:rsidRDefault="006A307B" w:rsidP="006A307B">
      <w:pPr>
        <w:pStyle w:val="TableTitle"/>
      </w:pPr>
      <w:r w:rsidRPr="002B5FFE">
        <w:lastRenderedPageBreak/>
        <w:t xml:space="preserve">Table </w:t>
      </w:r>
      <w:r w:rsidR="002045D4" w:rsidRPr="002B5FFE">
        <w:t>5</w:t>
      </w:r>
      <w:r w:rsidRPr="002B5FFE">
        <w:t>.2-1: IDCO - Actors and Options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4050"/>
        <w:gridCol w:w="1620"/>
      </w:tblGrid>
      <w:tr w:rsidR="006A307B" w:rsidRPr="002B5FFE" w14:paraId="3B09732F" w14:textId="77777777" w:rsidTr="002A1318">
        <w:trPr>
          <w:cantSplit/>
          <w:tblHeader/>
        </w:trPr>
        <w:tc>
          <w:tcPr>
            <w:tcW w:w="2970" w:type="dxa"/>
            <w:shd w:val="clear" w:color="auto" w:fill="D8D8D8"/>
          </w:tcPr>
          <w:p w14:paraId="65F59220" w14:textId="77777777" w:rsidR="006A307B" w:rsidRPr="002B5FFE" w:rsidRDefault="006A307B" w:rsidP="00586E75">
            <w:pPr>
              <w:pStyle w:val="TableEntryHeader"/>
              <w:snapToGrid w:val="0"/>
            </w:pPr>
            <w:r w:rsidRPr="002B5FFE">
              <w:t>Actor</w:t>
            </w:r>
          </w:p>
        </w:tc>
        <w:tc>
          <w:tcPr>
            <w:tcW w:w="4050" w:type="dxa"/>
            <w:shd w:val="clear" w:color="auto" w:fill="D8D8D8"/>
          </w:tcPr>
          <w:p w14:paraId="18F3CFC3" w14:textId="77777777" w:rsidR="006A307B" w:rsidRPr="002B5FFE" w:rsidRDefault="006A307B" w:rsidP="00586E75">
            <w:pPr>
              <w:pStyle w:val="TableEntryHeader"/>
            </w:pPr>
            <w:r w:rsidRPr="002B5FFE">
              <w:t>Options</w:t>
            </w:r>
          </w:p>
        </w:tc>
        <w:tc>
          <w:tcPr>
            <w:tcW w:w="1620" w:type="dxa"/>
            <w:shd w:val="clear" w:color="auto" w:fill="D8D8D8"/>
          </w:tcPr>
          <w:p w14:paraId="5C762229" w14:textId="77777777" w:rsidR="006A307B" w:rsidRPr="002B5FFE" w:rsidRDefault="006A307B" w:rsidP="00586E75">
            <w:pPr>
              <w:pStyle w:val="TableEntryHeader"/>
              <w:snapToGrid w:val="0"/>
            </w:pPr>
            <w:r w:rsidRPr="002B5FFE">
              <w:t>Section in Volume 2</w:t>
            </w:r>
          </w:p>
        </w:tc>
      </w:tr>
      <w:tr w:rsidR="006A307B" w:rsidRPr="002B5FFE" w14:paraId="4EF81D2E" w14:textId="77777777" w:rsidTr="002A1318">
        <w:trPr>
          <w:cantSplit/>
          <w:trHeight w:val="332"/>
        </w:trPr>
        <w:tc>
          <w:tcPr>
            <w:tcW w:w="2970" w:type="dxa"/>
            <w:vMerge w:val="restart"/>
          </w:tcPr>
          <w:p w14:paraId="7494A850" w14:textId="77777777" w:rsidR="006A307B" w:rsidRPr="002B5FFE" w:rsidRDefault="006A307B" w:rsidP="00586E75">
            <w:pPr>
              <w:pStyle w:val="TableEntry"/>
              <w:snapToGrid w:val="0"/>
            </w:pPr>
            <w:r w:rsidRPr="002B5FFE">
              <w:t>Implantable Device – Cardiac – Reporter</w:t>
            </w:r>
          </w:p>
        </w:tc>
        <w:tc>
          <w:tcPr>
            <w:tcW w:w="4050" w:type="dxa"/>
          </w:tcPr>
          <w:p w14:paraId="060A07E4" w14:textId="77777777" w:rsidR="006A307B" w:rsidRPr="002B5FFE" w:rsidRDefault="006A307B" w:rsidP="00586E75">
            <w:pPr>
              <w:pStyle w:val="TableEntry"/>
              <w:rPr>
                <w:iCs/>
              </w:rPr>
            </w:pPr>
            <w:r w:rsidRPr="002B5FFE">
              <w:rPr>
                <w:iCs/>
              </w:rPr>
              <w:t xml:space="preserve">PV1 – Patient Visit </w:t>
            </w:r>
          </w:p>
        </w:tc>
        <w:tc>
          <w:tcPr>
            <w:tcW w:w="1620" w:type="dxa"/>
          </w:tcPr>
          <w:p w14:paraId="49DD6F00" w14:textId="77777777" w:rsidR="006A307B" w:rsidRPr="002B5FFE" w:rsidRDefault="006A307B" w:rsidP="00586E75">
            <w:pPr>
              <w:pStyle w:val="TableEntry"/>
              <w:snapToGrid w:val="0"/>
              <w:jc w:val="center"/>
            </w:pPr>
            <w:r w:rsidRPr="002B5FFE">
              <w:t>3.9.4.1.2.3</w:t>
            </w:r>
          </w:p>
        </w:tc>
      </w:tr>
      <w:tr w:rsidR="006A307B" w:rsidRPr="002B5FFE" w14:paraId="380B971B" w14:textId="77777777" w:rsidTr="002A1318">
        <w:trPr>
          <w:cantSplit/>
          <w:trHeight w:val="332"/>
        </w:trPr>
        <w:tc>
          <w:tcPr>
            <w:tcW w:w="2970" w:type="dxa"/>
            <w:vMerge/>
          </w:tcPr>
          <w:p w14:paraId="1F8440CF" w14:textId="77777777" w:rsidR="006A307B" w:rsidRPr="002B5FFE" w:rsidRDefault="006A307B" w:rsidP="00586E75">
            <w:pPr>
              <w:pStyle w:val="TableEntry"/>
              <w:snapToGrid w:val="0"/>
            </w:pPr>
          </w:p>
        </w:tc>
        <w:tc>
          <w:tcPr>
            <w:tcW w:w="4050" w:type="dxa"/>
          </w:tcPr>
          <w:p w14:paraId="2FB70989" w14:textId="77777777" w:rsidR="006A307B" w:rsidRPr="002B5FFE" w:rsidRDefault="006A307B" w:rsidP="00586E75">
            <w:pPr>
              <w:pStyle w:val="TableEntry"/>
              <w:snapToGrid w:val="0"/>
              <w:rPr>
                <w:iCs/>
              </w:rPr>
            </w:pPr>
            <w:r w:rsidRPr="002B5FFE">
              <w:rPr>
                <w:iCs/>
              </w:rPr>
              <w:t>OBX – Encapsulated PDF or Reference Pointer</w:t>
            </w:r>
          </w:p>
        </w:tc>
        <w:tc>
          <w:tcPr>
            <w:tcW w:w="1620" w:type="dxa"/>
          </w:tcPr>
          <w:p w14:paraId="1BF5996C" w14:textId="77777777" w:rsidR="006A307B" w:rsidRPr="002B5FFE" w:rsidRDefault="006A307B" w:rsidP="00586E75">
            <w:pPr>
              <w:pStyle w:val="TableEntry"/>
              <w:snapToGrid w:val="0"/>
              <w:jc w:val="center"/>
            </w:pPr>
            <w:r w:rsidRPr="002B5FFE">
              <w:t>3.9.4.1.2.7</w:t>
            </w:r>
          </w:p>
        </w:tc>
      </w:tr>
      <w:tr w:rsidR="006A307B" w:rsidRPr="002B5FFE" w14:paraId="39DBC3E5" w14:textId="77777777" w:rsidTr="002A1318">
        <w:trPr>
          <w:cantSplit/>
          <w:trHeight w:val="332"/>
        </w:trPr>
        <w:tc>
          <w:tcPr>
            <w:tcW w:w="2970" w:type="dxa"/>
            <w:vMerge w:val="restart"/>
          </w:tcPr>
          <w:p w14:paraId="2FB0BC9A" w14:textId="77777777" w:rsidR="006A307B" w:rsidRPr="002B5FFE" w:rsidRDefault="006A307B" w:rsidP="00586E75">
            <w:pPr>
              <w:pStyle w:val="TableEntry"/>
              <w:snapToGrid w:val="0"/>
            </w:pPr>
            <w:r w:rsidRPr="002B5FFE">
              <w:t>Implantable Device – Cardiac – Consumer</w:t>
            </w:r>
          </w:p>
        </w:tc>
        <w:tc>
          <w:tcPr>
            <w:tcW w:w="4050" w:type="dxa"/>
          </w:tcPr>
          <w:p w14:paraId="2A4038F6" w14:textId="77777777" w:rsidR="006A307B" w:rsidRPr="002B5FFE" w:rsidRDefault="006A307B" w:rsidP="00586E75">
            <w:pPr>
              <w:pStyle w:val="TableEntry"/>
              <w:rPr>
                <w:iCs/>
              </w:rPr>
            </w:pPr>
            <w:r w:rsidRPr="002B5FFE">
              <w:rPr>
                <w:iCs/>
              </w:rPr>
              <w:t xml:space="preserve">PV1 – Patient Visit </w:t>
            </w:r>
          </w:p>
        </w:tc>
        <w:tc>
          <w:tcPr>
            <w:tcW w:w="1620" w:type="dxa"/>
          </w:tcPr>
          <w:p w14:paraId="7CD6071C" w14:textId="77777777" w:rsidR="006A307B" w:rsidRPr="002B5FFE" w:rsidRDefault="006A307B" w:rsidP="00586E75">
            <w:pPr>
              <w:pStyle w:val="TableEntry"/>
              <w:snapToGrid w:val="0"/>
              <w:jc w:val="center"/>
            </w:pPr>
            <w:r w:rsidRPr="002B5FFE">
              <w:t>3.9.4.1.2.3</w:t>
            </w:r>
          </w:p>
        </w:tc>
      </w:tr>
      <w:tr w:rsidR="006A307B" w:rsidRPr="002B5FFE" w14:paraId="692D5B94" w14:textId="77777777" w:rsidTr="002A1318">
        <w:trPr>
          <w:cantSplit/>
          <w:trHeight w:val="332"/>
        </w:trPr>
        <w:tc>
          <w:tcPr>
            <w:tcW w:w="2970" w:type="dxa"/>
            <w:vMerge/>
          </w:tcPr>
          <w:p w14:paraId="3EF6F272" w14:textId="77777777" w:rsidR="006A307B" w:rsidRPr="002B5FFE" w:rsidRDefault="006A307B" w:rsidP="00586E75">
            <w:pPr>
              <w:pStyle w:val="TableEntry"/>
              <w:snapToGrid w:val="0"/>
            </w:pPr>
          </w:p>
        </w:tc>
        <w:tc>
          <w:tcPr>
            <w:tcW w:w="4050" w:type="dxa"/>
          </w:tcPr>
          <w:p w14:paraId="22BFD97B" w14:textId="77777777" w:rsidR="006A307B" w:rsidRPr="002B5FFE" w:rsidRDefault="006A307B" w:rsidP="00586E75">
            <w:pPr>
              <w:pStyle w:val="TableEntry"/>
              <w:snapToGrid w:val="0"/>
              <w:rPr>
                <w:iCs/>
              </w:rPr>
            </w:pPr>
            <w:r w:rsidRPr="002B5FFE">
              <w:rPr>
                <w:iCs/>
              </w:rPr>
              <w:t>OBX – Encapsulated PDF or Reference Pointer</w:t>
            </w:r>
          </w:p>
        </w:tc>
        <w:tc>
          <w:tcPr>
            <w:tcW w:w="1620" w:type="dxa"/>
          </w:tcPr>
          <w:p w14:paraId="350703E6" w14:textId="77777777" w:rsidR="006A307B" w:rsidRPr="002B5FFE" w:rsidRDefault="006A307B" w:rsidP="00586E75">
            <w:pPr>
              <w:pStyle w:val="TableEntry"/>
              <w:snapToGrid w:val="0"/>
              <w:jc w:val="center"/>
            </w:pPr>
            <w:r w:rsidRPr="002B5FFE">
              <w:t>3.9.4.1.2.7</w:t>
            </w:r>
          </w:p>
        </w:tc>
      </w:tr>
    </w:tbl>
    <w:p w14:paraId="0C1F327B" w14:textId="77777777" w:rsidR="00113D85" w:rsidRPr="002B5FFE" w:rsidRDefault="00113D85" w:rsidP="006A307B">
      <w:pPr>
        <w:pStyle w:val="BodyText"/>
        <w:rPr>
          <w:iCs/>
        </w:rPr>
      </w:pPr>
    </w:p>
    <w:p w14:paraId="23E059E0" w14:textId="77777777" w:rsidR="006A307B" w:rsidRPr="002B5FFE" w:rsidRDefault="006A307B" w:rsidP="006A307B">
      <w:pPr>
        <w:pStyle w:val="BodyText"/>
        <w:rPr>
          <w:iCs/>
        </w:rPr>
      </w:pPr>
      <w:r w:rsidRPr="002B5FFE">
        <w:rPr>
          <w:iCs/>
        </w:rPr>
        <w:t xml:space="preserve">Patient Visit Option – </w:t>
      </w:r>
      <w:r w:rsidRPr="002B5FFE">
        <w:t>Because this is an unsolicited observation and the Implantable Device – Cardiac – Reporter will not be aware of an associated order, this segment is optional. The Implantable Device – Cardiac – Reporter may want to track the interrogation as a visit using this segment.</w:t>
      </w:r>
    </w:p>
    <w:p w14:paraId="70E49AE6" w14:textId="77777777" w:rsidR="006A307B" w:rsidRPr="002B5FFE" w:rsidRDefault="006A307B" w:rsidP="006A307B">
      <w:pPr>
        <w:pStyle w:val="BodyText"/>
        <w:rPr>
          <w:iCs/>
        </w:rPr>
      </w:pPr>
      <w:r w:rsidRPr="002B5FFE">
        <w:rPr>
          <w:iCs/>
        </w:rPr>
        <w:t xml:space="preserve">Encapsulated PDF or Reference Pointer Option - </w:t>
      </w:r>
      <w:r w:rsidRPr="002B5FFE">
        <w:t xml:space="preserve">observations or additional analyses may be provided in </w:t>
      </w:r>
      <w:r w:rsidR="008F2E3C" w:rsidRPr="002B5FFE">
        <w:t>an encapsulated</w:t>
      </w:r>
      <w:r w:rsidRPr="002B5FFE">
        <w:t xml:space="preserve"> PDF containing displayable information or as a reference pointer to an external report.</w:t>
      </w:r>
    </w:p>
    <w:p w14:paraId="0D17500F" w14:textId="77777777" w:rsidR="006A307B" w:rsidRPr="002B5FFE" w:rsidRDefault="006A307B" w:rsidP="00B5724A">
      <w:pPr>
        <w:pStyle w:val="Heading2"/>
        <w:rPr>
          <w:noProof w:val="0"/>
        </w:rPr>
      </w:pPr>
      <w:bookmarkStart w:id="625" w:name="_Toc270019755"/>
      <w:bookmarkStart w:id="626" w:name="_Toc270019831"/>
      <w:bookmarkStart w:id="627" w:name="_Toc369246355"/>
      <w:bookmarkStart w:id="628" w:name="_Toc23947553"/>
      <w:r w:rsidRPr="002B5FFE">
        <w:rPr>
          <w:noProof w:val="0"/>
        </w:rPr>
        <w:t>IDCO Use Cases</w:t>
      </w:r>
      <w:bookmarkEnd w:id="625"/>
      <w:bookmarkEnd w:id="626"/>
      <w:bookmarkEnd w:id="627"/>
      <w:bookmarkEnd w:id="628"/>
    </w:p>
    <w:p w14:paraId="52671582" w14:textId="77777777" w:rsidR="006A307B" w:rsidRPr="002B5FFE" w:rsidRDefault="006A307B" w:rsidP="00B5724A">
      <w:pPr>
        <w:pStyle w:val="Heading3"/>
        <w:rPr>
          <w:noProof w:val="0"/>
        </w:rPr>
      </w:pPr>
      <w:bookmarkStart w:id="629" w:name="_Toc270019756"/>
      <w:bookmarkStart w:id="630" w:name="_Toc270019832"/>
      <w:bookmarkStart w:id="631" w:name="_Toc369246356"/>
      <w:bookmarkStart w:id="632" w:name="_Toc23947554"/>
      <w:r w:rsidRPr="002B5FFE">
        <w:rPr>
          <w:noProof w:val="0"/>
        </w:rPr>
        <w:t>Use Case IDCO-1: Implantable Cardiac Device In-Clinic Follow-up</w:t>
      </w:r>
      <w:bookmarkEnd w:id="629"/>
      <w:bookmarkEnd w:id="630"/>
      <w:bookmarkEnd w:id="631"/>
      <w:bookmarkEnd w:id="632"/>
    </w:p>
    <w:p w14:paraId="57B0EFB2" w14:textId="77777777" w:rsidR="006A307B" w:rsidRPr="002B5FFE" w:rsidRDefault="006A307B" w:rsidP="006A307B">
      <w:pPr>
        <w:pStyle w:val="BodyText"/>
        <w:rPr>
          <w:b/>
        </w:rPr>
      </w:pPr>
      <w:r w:rsidRPr="002B5FFE">
        <w:rPr>
          <w:b/>
        </w:rPr>
        <w:t>Clinical Context:</w:t>
      </w:r>
    </w:p>
    <w:p w14:paraId="39E866D7" w14:textId="77777777" w:rsidR="006A307B" w:rsidRPr="002B5FFE" w:rsidRDefault="006A307B" w:rsidP="006A307B">
      <w:pPr>
        <w:pStyle w:val="BodyText"/>
      </w:pPr>
      <w:r w:rsidRPr="002B5FFE">
        <w:t xml:space="preserve">Alex Everyman presents at the implantable cardiac device follow-up clinic for his appointment. Alex will present for follow-up 7-10 days after implant and every 3-6 months thereafter, depending on the therapy protocol. </w:t>
      </w:r>
    </w:p>
    <w:p w14:paraId="23BE2484" w14:textId="77777777" w:rsidR="006A307B" w:rsidRPr="002B5FFE" w:rsidRDefault="006A307B" w:rsidP="006A307B">
      <w:pPr>
        <w:pStyle w:val="BodyText"/>
      </w:pPr>
      <w:r w:rsidRPr="002B5FFE">
        <w:t xml:space="preserve">Dr. Tom Electrode, a cardiac physician, and Nicci Nightingale, a registered nurse (R.N.), work in the implantable cardiac device follow-up clinic. </w:t>
      </w:r>
    </w:p>
    <w:p w14:paraId="508BB0B2" w14:textId="186E798A" w:rsidR="006A307B" w:rsidRPr="002B5FFE" w:rsidRDefault="006A307B" w:rsidP="006A307B">
      <w:pPr>
        <w:pStyle w:val="BodyText"/>
      </w:pPr>
      <w:r w:rsidRPr="002B5FFE">
        <w:t xml:space="preserve">Nicci interrogates the device using a cardiac device programmer. The programmer extracts the device data (e.g., settings, status, events) from the device. Nicci reviews and verifies the device data and initiates a transfer of the data from the programmer to a translator system. A necessary subset of the data that represents a summary is converted by the translator system from a proprietary data format to a standard </w:t>
      </w:r>
      <w:r w:rsidR="00CF116E" w:rsidRPr="002B5FFE">
        <w:t>HL7</w:t>
      </w:r>
      <w:r w:rsidRPr="002B5FFE">
        <w:t xml:space="preserve"> format. The data is then transmitted using </w:t>
      </w:r>
      <w:r w:rsidR="00CF116E" w:rsidRPr="002B5FFE">
        <w:t>HL7</w:t>
      </w:r>
      <w:r w:rsidRPr="002B5FFE">
        <w:t xml:space="preserve"> messaging to the EHR or device clinic management system. </w:t>
      </w:r>
    </w:p>
    <w:p w14:paraId="1A068737" w14:textId="77777777" w:rsidR="006A307B" w:rsidRPr="002B5FFE" w:rsidRDefault="006A307B" w:rsidP="006A307B">
      <w:pPr>
        <w:pStyle w:val="BodyText"/>
      </w:pPr>
      <w:r w:rsidRPr="002B5FFE">
        <w:t xml:space="preserve">This summary data is sent as an unsolicited observation message. </w:t>
      </w:r>
    </w:p>
    <w:p w14:paraId="077E07B3" w14:textId="77777777" w:rsidR="006A307B" w:rsidRPr="002B5FFE" w:rsidRDefault="006A307B" w:rsidP="00CF68E8">
      <w:pPr>
        <w:pStyle w:val="Note"/>
      </w:pPr>
      <w:r w:rsidRPr="002B5FFE">
        <w:t>Notes:</w:t>
      </w:r>
    </w:p>
    <w:p w14:paraId="08FA12C8" w14:textId="77777777" w:rsidR="006A307B" w:rsidRPr="002B5FFE" w:rsidRDefault="006A307B" w:rsidP="00E33E6D">
      <w:pPr>
        <w:pStyle w:val="Note"/>
        <w:numPr>
          <w:ilvl w:val="0"/>
          <w:numId w:val="16"/>
        </w:numPr>
      </w:pPr>
      <w:r w:rsidRPr="002B5FFE">
        <w:t>In the area of Electrophysiology, a "programmer" is a commonly used term to describe a specialized computer that is capable of communicating with an implanted device. Programmers are used to interrogate implanted devices (as are “interrogators”) and "program", or make changes to the cardiac device settings.</w:t>
      </w:r>
    </w:p>
    <w:p w14:paraId="7CAF3155" w14:textId="00716010" w:rsidR="006A307B" w:rsidRPr="002B5FFE" w:rsidRDefault="006A307B" w:rsidP="00E33E6D">
      <w:pPr>
        <w:pStyle w:val="Note"/>
        <w:numPr>
          <w:ilvl w:val="0"/>
          <w:numId w:val="16"/>
        </w:numPr>
      </w:pPr>
      <w:r w:rsidRPr="002B5FFE">
        <w:lastRenderedPageBreak/>
        <w:t>In this use case</w:t>
      </w:r>
      <w:r w:rsidR="00BD5AD7" w:rsidRPr="002B5FFE">
        <w:t>,</w:t>
      </w:r>
      <w:r w:rsidRPr="002B5FFE">
        <w:t xml:space="preserve"> the translator system is a clinical information computer system that can receive proprietary structured data from the programmer and perform the necessary transformation and communication protocols to communicate effectively with the EMR.</w:t>
      </w:r>
    </w:p>
    <w:p w14:paraId="6804904C" w14:textId="72689D10" w:rsidR="006A307B" w:rsidRPr="002B5FFE" w:rsidRDefault="006A307B" w:rsidP="00E33E6D">
      <w:pPr>
        <w:pStyle w:val="Note"/>
        <w:numPr>
          <w:ilvl w:val="0"/>
          <w:numId w:val="16"/>
        </w:numPr>
      </w:pPr>
      <w:r w:rsidRPr="002B5FFE">
        <w:t xml:space="preserve">Electrocardiograms are not currently addressed in the </w:t>
      </w:r>
      <w:r w:rsidR="00CF116E" w:rsidRPr="002B5FFE">
        <w:t>HL7</w:t>
      </w:r>
      <w:r w:rsidRPr="002B5FFE">
        <w:t xml:space="preserve"> standards. They can be sent as a PDF attachment to the </w:t>
      </w:r>
      <w:r w:rsidR="00CF116E" w:rsidRPr="002B5FFE">
        <w:t>HL7</w:t>
      </w:r>
      <w:r w:rsidRPr="002B5FFE">
        <w:t xml:space="preserve"> message.</w:t>
      </w:r>
    </w:p>
    <w:p w14:paraId="1220AEB8" w14:textId="77777777" w:rsidR="006A307B" w:rsidRPr="002B5FFE" w:rsidRDefault="006A307B" w:rsidP="006A307B">
      <w:pPr>
        <w:pStyle w:val="BodyText"/>
        <w:rPr>
          <w:b/>
        </w:rPr>
      </w:pPr>
      <w:r w:rsidRPr="002B5FFE">
        <w:rPr>
          <w:b/>
        </w:rPr>
        <w:t>IHE Context:</w:t>
      </w:r>
    </w:p>
    <w:p w14:paraId="0ADB8D08" w14:textId="4DF10348" w:rsidR="006A307B" w:rsidRPr="002B5FFE" w:rsidRDefault="006A307B" w:rsidP="006A307B">
      <w:pPr>
        <w:pStyle w:val="BodyText"/>
      </w:pPr>
      <w:r w:rsidRPr="002B5FFE">
        <w:t xml:space="preserve">In the use </w:t>
      </w:r>
      <w:r w:rsidR="00FC59AA" w:rsidRPr="002B5FFE">
        <w:t>case,</w:t>
      </w:r>
      <w:r w:rsidRPr="002B5FFE">
        <w:t xml:space="preserve"> the translator system equates to the Implantable Device – Cardiac – Reporter and the EHR or device clinic management system equates to the Implantable Device – Cardiac – Consumer. The </w:t>
      </w:r>
      <w:r w:rsidR="00CF116E" w:rsidRPr="002B5FFE">
        <w:t>HL7</w:t>
      </w:r>
      <w:r w:rsidRPr="002B5FFE">
        <w:t xml:space="preserve"> formatted cardiac device message is the [PCD-09] transaction.</w:t>
      </w:r>
    </w:p>
    <w:p w14:paraId="23BE2AA0" w14:textId="77777777" w:rsidR="006A307B" w:rsidRPr="002B5FFE" w:rsidRDefault="006A307B" w:rsidP="00B5724A">
      <w:pPr>
        <w:pStyle w:val="Heading3"/>
        <w:rPr>
          <w:noProof w:val="0"/>
        </w:rPr>
      </w:pPr>
      <w:bookmarkStart w:id="633" w:name="_Toc270019757"/>
      <w:bookmarkStart w:id="634" w:name="_Toc270019833"/>
      <w:bookmarkStart w:id="635" w:name="_Toc369246357"/>
      <w:bookmarkStart w:id="636" w:name="_Toc23947555"/>
      <w:r w:rsidRPr="002B5FFE">
        <w:rPr>
          <w:noProof w:val="0"/>
        </w:rPr>
        <w:t xml:space="preserve">Use Case IDCO2: Implantable Cardiac Device In-Clinic </w:t>
      </w:r>
      <w:r w:rsidR="005020A7" w:rsidRPr="002B5FFE">
        <w:rPr>
          <w:noProof w:val="0"/>
        </w:rPr>
        <w:t>Follow-up</w:t>
      </w:r>
      <w:r w:rsidRPr="002B5FFE">
        <w:rPr>
          <w:noProof w:val="0"/>
        </w:rPr>
        <w:t xml:space="preserve"> with Networked Programmer that Translates Information</w:t>
      </w:r>
      <w:bookmarkEnd w:id="633"/>
      <w:bookmarkEnd w:id="634"/>
      <w:bookmarkEnd w:id="635"/>
      <w:bookmarkEnd w:id="636"/>
    </w:p>
    <w:p w14:paraId="5175F0E0" w14:textId="77777777" w:rsidR="006A307B" w:rsidRPr="002B5FFE" w:rsidRDefault="006A307B" w:rsidP="006A307B">
      <w:pPr>
        <w:pStyle w:val="BodyText"/>
        <w:rPr>
          <w:b/>
        </w:rPr>
      </w:pPr>
      <w:r w:rsidRPr="002B5FFE">
        <w:rPr>
          <w:b/>
        </w:rPr>
        <w:t>Clinical Context:</w:t>
      </w:r>
    </w:p>
    <w:p w14:paraId="34A6966B" w14:textId="77777777" w:rsidR="006A307B" w:rsidRPr="002B5FFE" w:rsidRDefault="006A307B" w:rsidP="006A307B">
      <w:pPr>
        <w:pStyle w:val="BodyText"/>
      </w:pPr>
      <w:r w:rsidRPr="002B5FFE">
        <w:t>Same as in-clinic use case above with the following change. The programmer communicates directly with an EHR or device clinic management system, acting as a translator system.</w:t>
      </w:r>
    </w:p>
    <w:p w14:paraId="75E566ED" w14:textId="77777777" w:rsidR="006A307B" w:rsidRPr="002B5FFE" w:rsidRDefault="006A307B" w:rsidP="006A307B">
      <w:pPr>
        <w:pStyle w:val="BodyText"/>
        <w:rPr>
          <w:b/>
        </w:rPr>
      </w:pPr>
      <w:r w:rsidRPr="002B5FFE">
        <w:rPr>
          <w:b/>
        </w:rPr>
        <w:t>IHE Context:</w:t>
      </w:r>
    </w:p>
    <w:p w14:paraId="7CAA8D0D" w14:textId="77777777" w:rsidR="006A307B" w:rsidRPr="002B5FFE" w:rsidRDefault="006A307B" w:rsidP="006A307B">
      <w:pPr>
        <w:pStyle w:val="BodyText"/>
      </w:pPr>
      <w:r w:rsidRPr="002B5FFE">
        <w:t>Same as in-clinic use case above with the following change. The programmer assumes the role the actor Implantable Device – Cardiac – Reporter.</w:t>
      </w:r>
    </w:p>
    <w:p w14:paraId="35F22EC6" w14:textId="77777777" w:rsidR="006A307B" w:rsidRPr="002B5FFE" w:rsidRDefault="006A307B" w:rsidP="00B5724A">
      <w:pPr>
        <w:pStyle w:val="Heading3"/>
        <w:rPr>
          <w:noProof w:val="0"/>
        </w:rPr>
      </w:pPr>
      <w:bookmarkStart w:id="637" w:name="_Toc270019758"/>
      <w:bookmarkStart w:id="638" w:name="_Toc270019834"/>
      <w:bookmarkStart w:id="639" w:name="_Toc369246358"/>
      <w:bookmarkStart w:id="640" w:name="_Toc23947556"/>
      <w:r w:rsidRPr="002B5FFE">
        <w:rPr>
          <w:noProof w:val="0"/>
        </w:rPr>
        <w:t xml:space="preserve">Use Case IDCO-3: Implantable Cardiac Device Remote </w:t>
      </w:r>
      <w:bookmarkEnd w:id="637"/>
      <w:bookmarkEnd w:id="638"/>
      <w:bookmarkEnd w:id="639"/>
      <w:r w:rsidR="005020A7" w:rsidRPr="002B5FFE">
        <w:rPr>
          <w:noProof w:val="0"/>
        </w:rPr>
        <w:t>Follow-up</w:t>
      </w:r>
      <w:bookmarkEnd w:id="640"/>
    </w:p>
    <w:p w14:paraId="26F92FEF" w14:textId="77777777" w:rsidR="006A307B" w:rsidRPr="002B5FFE" w:rsidRDefault="006A307B" w:rsidP="006A307B">
      <w:pPr>
        <w:pStyle w:val="BodyText"/>
        <w:rPr>
          <w:b/>
        </w:rPr>
      </w:pPr>
      <w:r w:rsidRPr="002B5FFE">
        <w:rPr>
          <w:b/>
        </w:rPr>
        <w:t>Clinical Context:</w:t>
      </w:r>
    </w:p>
    <w:p w14:paraId="40B09AAC" w14:textId="3217BD05" w:rsidR="006A307B" w:rsidRPr="002B5FFE" w:rsidRDefault="006A307B" w:rsidP="006A307B">
      <w:pPr>
        <w:pStyle w:val="BodyText"/>
      </w:pPr>
      <w:r w:rsidRPr="002B5FFE">
        <w:t xml:space="preserve">Portions of the previous use case also apply to Alex Everyman having his device followed remotely. Alex will present to an interrogation device located outside of the clinic (e.g., in Alex’s residence) which will capture the state of his implanted device and will transmit the information to a translator system. The translator system converts the data into an </w:t>
      </w:r>
      <w:r w:rsidR="00CF116E" w:rsidRPr="002B5FFE">
        <w:t>HL7</w:t>
      </w:r>
      <w:r w:rsidR="00D26A5D" w:rsidRPr="002B5FFE">
        <w:t xml:space="preserve"> </w:t>
      </w:r>
      <w:r w:rsidRPr="002B5FFE">
        <w:t>message and communicates the summary data to the clinic's EHR.</w:t>
      </w:r>
    </w:p>
    <w:p w14:paraId="522A90D3" w14:textId="77777777" w:rsidR="006A307B" w:rsidRPr="002B5FFE" w:rsidRDefault="006A307B" w:rsidP="006A307B">
      <w:pPr>
        <w:pStyle w:val="BodyText"/>
        <w:rPr>
          <w:b/>
        </w:rPr>
      </w:pPr>
      <w:r w:rsidRPr="002B5FFE">
        <w:rPr>
          <w:b/>
        </w:rPr>
        <w:t>IHE Context:</w:t>
      </w:r>
    </w:p>
    <w:p w14:paraId="4602CE69" w14:textId="0C4748D9" w:rsidR="006A307B" w:rsidRPr="002B5FFE" w:rsidRDefault="006A307B" w:rsidP="006A307B">
      <w:pPr>
        <w:pStyle w:val="BodyText"/>
      </w:pPr>
      <w:r w:rsidRPr="002B5FFE">
        <w:t xml:space="preserve">Same as in-clinic use case </w:t>
      </w:r>
      <w:r w:rsidR="00205968" w:rsidRPr="002B5FFE">
        <w:t>5</w:t>
      </w:r>
      <w:r w:rsidRPr="002B5FFE">
        <w:t>.3.1 above. It is recommended that the Implantable Device – Cardiac – Reporter be grouped with the Secure Node of the ATNA Profile to secure communications for remote follow-ups if data is sent across an un-trusted network.</w:t>
      </w:r>
    </w:p>
    <w:p w14:paraId="74B5713A" w14:textId="77777777" w:rsidR="006A307B" w:rsidRPr="002B5FFE" w:rsidRDefault="006A307B" w:rsidP="00B5724A">
      <w:pPr>
        <w:pStyle w:val="Heading3"/>
        <w:rPr>
          <w:noProof w:val="0"/>
        </w:rPr>
      </w:pPr>
      <w:bookmarkStart w:id="641" w:name="_Toc270019759"/>
      <w:bookmarkStart w:id="642" w:name="_Toc270019835"/>
      <w:bookmarkStart w:id="643" w:name="_Toc369246359"/>
      <w:bookmarkStart w:id="644" w:name="_Toc23947557"/>
      <w:r w:rsidRPr="002B5FFE">
        <w:rPr>
          <w:noProof w:val="0"/>
        </w:rPr>
        <w:t>Use Case IDCO-4: Remote Monitoring of Implanted Cardiac Devices</w:t>
      </w:r>
      <w:bookmarkEnd w:id="641"/>
      <w:bookmarkEnd w:id="642"/>
      <w:bookmarkEnd w:id="643"/>
      <w:bookmarkEnd w:id="644"/>
    </w:p>
    <w:p w14:paraId="6FC5AB2A" w14:textId="77777777" w:rsidR="006A307B" w:rsidRPr="002B5FFE" w:rsidRDefault="006A307B" w:rsidP="006A307B">
      <w:pPr>
        <w:pStyle w:val="BodyText"/>
        <w:keepNext/>
        <w:rPr>
          <w:b/>
        </w:rPr>
      </w:pPr>
      <w:r w:rsidRPr="002B5FFE">
        <w:rPr>
          <w:b/>
        </w:rPr>
        <w:t>Clinical Context:</w:t>
      </w:r>
    </w:p>
    <w:p w14:paraId="0D445615" w14:textId="77777777" w:rsidR="006A307B" w:rsidRPr="002B5FFE" w:rsidRDefault="006A307B" w:rsidP="006A307B">
      <w:pPr>
        <w:pStyle w:val="BodyText"/>
      </w:pPr>
      <w:r w:rsidRPr="002B5FFE">
        <w:t xml:space="preserve">The translator system described in use case IDCO-3 may be implemented as a service, e.g., the device manufacturer or a monitoring service. This system may collect data provided on a periodic basis to enable early detection of trends and problems, or provide other event information. This system may also provide various types of value-added services, such as data </w:t>
      </w:r>
      <w:r w:rsidRPr="002B5FFE">
        <w:lastRenderedPageBreak/>
        <w:t>aggregation and analysis, trending, statistical reports, and the ability to review and verify data before sending to the EMR. Depending on user selectable settings in the translator system, detailed information concerning the current status of the patient and reports may be sent to the recipient system.</w:t>
      </w:r>
    </w:p>
    <w:p w14:paraId="11A725CB" w14:textId="77777777" w:rsidR="006A307B" w:rsidRPr="002B5FFE" w:rsidRDefault="006A307B" w:rsidP="006A307B">
      <w:pPr>
        <w:pStyle w:val="BodyText"/>
        <w:rPr>
          <w:b/>
        </w:rPr>
      </w:pPr>
      <w:r w:rsidRPr="002B5FFE">
        <w:rPr>
          <w:b/>
        </w:rPr>
        <w:t>IHE Context:</w:t>
      </w:r>
    </w:p>
    <w:p w14:paraId="54619F22" w14:textId="25C2658E" w:rsidR="006A307B" w:rsidRPr="002B5FFE" w:rsidRDefault="006A307B" w:rsidP="006A307B">
      <w:pPr>
        <w:pStyle w:val="BodyText"/>
      </w:pPr>
      <w:r w:rsidRPr="002B5FFE">
        <w:t xml:space="preserve">The same as the Remote Follow-up use case above. The additional data aggregation or rendering can be sent as a PDF attachment to the </w:t>
      </w:r>
      <w:r w:rsidR="00CF116E" w:rsidRPr="002B5FFE">
        <w:t>HL7</w:t>
      </w:r>
      <w:r w:rsidRPr="002B5FFE">
        <w:t xml:space="preserve"> message.</w:t>
      </w:r>
    </w:p>
    <w:p w14:paraId="4022B2A5" w14:textId="121F9C07" w:rsidR="006A307B" w:rsidRPr="002B5FFE" w:rsidRDefault="006A307B" w:rsidP="006A307B">
      <w:pPr>
        <w:pStyle w:val="BodyText"/>
      </w:pPr>
      <w:r w:rsidRPr="002B5FFE">
        <w:t>These types of value-added services are likely to be provided by a party that will send the results over the Internet. It is recommended that the Implantable Device – Cardiac – Reporter be grouped with the Secure Node of the ATNA Profile to secure communications for remote follow-ups if data is sent across an un-trusted network.</w:t>
      </w:r>
    </w:p>
    <w:p w14:paraId="0E2C2EE0" w14:textId="77777777" w:rsidR="006A307B" w:rsidRPr="002B5FFE" w:rsidRDefault="006A307B" w:rsidP="00B5724A">
      <w:pPr>
        <w:pStyle w:val="Heading2"/>
        <w:rPr>
          <w:noProof w:val="0"/>
        </w:rPr>
      </w:pPr>
      <w:bookmarkStart w:id="645" w:name="_Toc270019760"/>
      <w:bookmarkStart w:id="646" w:name="_Toc270019836"/>
      <w:bookmarkStart w:id="647" w:name="_Toc369246360"/>
      <w:bookmarkStart w:id="648" w:name="_Toc23947558"/>
      <w:r w:rsidRPr="002B5FFE">
        <w:rPr>
          <w:noProof w:val="0"/>
        </w:rPr>
        <w:t>IDCO Process Flow</w:t>
      </w:r>
      <w:bookmarkEnd w:id="645"/>
      <w:bookmarkEnd w:id="646"/>
      <w:bookmarkEnd w:id="647"/>
      <w:bookmarkEnd w:id="648"/>
    </w:p>
    <w:p w14:paraId="500EED10" w14:textId="77777777" w:rsidR="006A307B" w:rsidRPr="002B5FFE" w:rsidRDefault="006A307B" w:rsidP="006A307B">
      <w:pPr>
        <w:pStyle w:val="BodyText"/>
        <w:rPr>
          <w:i/>
          <w:iCs/>
        </w:rPr>
      </w:pPr>
    </w:p>
    <w:bookmarkStart w:id="649" w:name="_1313997453"/>
    <w:bookmarkStart w:id="650" w:name="_1312616745"/>
    <w:bookmarkStart w:id="651" w:name="_1312616739"/>
    <w:bookmarkStart w:id="652" w:name="_1312616704"/>
    <w:bookmarkStart w:id="653" w:name="_1312615040"/>
    <w:bookmarkStart w:id="654" w:name="_1312614287"/>
    <w:bookmarkStart w:id="655" w:name="_1308657664"/>
    <w:bookmarkStart w:id="656" w:name="_1304331814"/>
    <w:bookmarkStart w:id="657" w:name="_1304331771"/>
    <w:bookmarkStart w:id="658" w:name="_1304330249"/>
    <w:bookmarkStart w:id="659" w:name="_1112640119"/>
    <w:bookmarkStart w:id="660" w:name="_1109538753"/>
    <w:bookmarkStart w:id="661" w:name="_1109535523"/>
    <w:bookmarkStart w:id="662" w:name="_1105205572"/>
    <w:bookmarkStart w:id="663" w:name="_1104838916"/>
    <w:bookmarkStart w:id="664" w:name="_1104780072"/>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Start w:id="665" w:name="_MON_1537854490"/>
    <w:bookmarkEnd w:id="665"/>
    <w:p w14:paraId="67A966A9" w14:textId="77777777" w:rsidR="006A307B" w:rsidRPr="002B5FFE" w:rsidRDefault="00F07B51" w:rsidP="006A307B">
      <w:pPr>
        <w:pStyle w:val="BodyText"/>
      </w:pPr>
      <w:r w:rsidRPr="002B5FFE">
        <w:rPr>
          <w:noProof/>
        </w:rPr>
        <w:object w:dxaOrig="10110" w:dyaOrig="8220" w14:anchorId="39AE6F29">
          <v:shape id="_x0000_i1025" type="#_x0000_t75" alt="" style="width:470pt;height:431.35pt;mso-width-percent:0;mso-height-percent:0;mso-width-percent:0;mso-height-percent:0" o:ole="" filled="t">
            <v:fill color2="black"/>
            <v:imagedata r:id="rId40" o:title=""/>
          </v:shape>
          <o:OLEObject Type="Embed" ProgID="Word.Picture.8" ShapeID="_x0000_i1025" DrawAspect="Content" ObjectID="_1635604569" r:id="rId41"/>
        </w:object>
      </w:r>
    </w:p>
    <w:p w14:paraId="6788CBB4" w14:textId="1BBF1B31" w:rsidR="006E0330" w:rsidRDefault="006A307B" w:rsidP="000D5F40">
      <w:pPr>
        <w:pStyle w:val="FigureTitle"/>
      </w:pPr>
      <w:r w:rsidRPr="002B5FFE">
        <w:t xml:space="preserve">Figure </w:t>
      </w:r>
      <w:r w:rsidR="00B5703C" w:rsidRPr="002B5FFE">
        <w:t>5</w:t>
      </w:r>
      <w:r w:rsidRPr="002B5FFE">
        <w:t xml:space="preserve">.4-1: Basic Process Flow in IDCO Profile </w:t>
      </w:r>
    </w:p>
    <w:p w14:paraId="3546CC8D" w14:textId="05FBA018" w:rsidR="006A307B" w:rsidRPr="002B5FFE" w:rsidRDefault="006A307B">
      <w:pPr>
        <w:pStyle w:val="Note"/>
      </w:pPr>
      <w:r w:rsidRPr="002B5FFE">
        <w:t xml:space="preserve">Note: Device, Interrogator, and steps 1 thru 4, 6 and 7 are informative and are not formal actors or transactions of the IDCO </w:t>
      </w:r>
      <w:r w:rsidR="00685B43" w:rsidRPr="002B5FFE">
        <w:t>Profile</w:t>
      </w:r>
      <w:r w:rsidRPr="002B5FFE">
        <w:t xml:space="preserve">. </w:t>
      </w:r>
    </w:p>
    <w:p w14:paraId="782204C7" w14:textId="77777777" w:rsidR="006A307B" w:rsidRPr="002B5FFE" w:rsidRDefault="006A307B" w:rsidP="006A307B">
      <w:pPr>
        <w:pStyle w:val="ListNumber2"/>
      </w:pPr>
      <w:r w:rsidRPr="002B5FFE">
        <w:t>Send Interrogation – The Device sends information in a manufacturer-proprietary manner to the Interrogator.</w:t>
      </w:r>
    </w:p>
    <w:p w14:paraId="4C1E320A" w14:textId="77777777" w:rsidR="006A307B" w:rsidRPr="002B5FFE" w:rsidRDefault="006A307B" w:rsidP="006A307B">
      <w:pPr>
        <w:pStyle w:val="ListNumber2"/>
      </w:pPr>
      <w:r w:rsidRPr="002B5FFE">
        <w:t>Send Interrogation – The Interrogator sends information in a manufacturer-proprietary manner to the Implantable Device – Cardiac – Reporter.</w:t>
      </w:r>
    </w:p>
    <w:p w14:paraId="3D728B44" w14:textId="77777777" w:rsidR="006A307B" w:rsidRPr="002B5FFE" w:rsidRDefault="006A307B" w:rsidP="006A307B">
      <w:pPr>
        <w:pStyle w:val="ListNumber2"/>
      </w:pPr>
      <w:r w:rsidRPr="002B5FFE">
        <w:t>Validate and Review – The Implantable Device – Cardiac – Reporter validates the information. This may include the clinician reviewing and approving the information.</w:t>
      </w:r>
    </w:p>
    <w:p w14:paraId="6E557D2D" w14:textId="6EC62AC5" w:rsidR="006A307B" w:rsidRPr="002B5FFE" w:rsidRDefault="006A307B" w:rsidP="006A307B">
      <w:pPr>
        <w:pStyle w:val="ListNumber2"/>
      </w:pPr>
      <w:r w:rsidRPr="002B5FFE">
        <w:t xml:space="preserve">Translate Information – The Implantable Device – Cardiac – Reporter translates/maps/transforms the information into the proper </w:t>
      </w:r>
      <w:r w:rsidR="00CF116E" w:rsidRPr="002B5FFE">
        <w:t>HL7</w:t>
      </w:r>
      <w:r w:rsidRPr="002B5FFE">
        <w:t xml:space="preserve"> format.</w:t>
      </w:r>
    </w:p>
    <w:p w14:paraId="60B02081" w14:textId="77777777" w:rsidR="006A307B" w:rsidRPr="002B5FFE" w:rsidRDefault="006A307B" w:rsidP="006A307B">
      <w:pPr>
        <w:pStyle w:val="ListNumber2"/>
      </w:pPr>
      <w:r w:rsidRPr="002B5FFE">
        <w:lastRenderedPageBreak/>
        <w:t>Send Observation – The Implantable Device – Cardiac – Reporter sends the device information to the Observation Consumer using the [PCD-09] transaction.</w:t>
      </w:r>
    </w:p>
    <w:p w14:paraId="5FDBEA20" w14:textId="77777777" w:rsidR="006A307B" w:rsidRPr="002B5FFE" w:rsidRDefault="006A307B" w:rsidP="006A307B">
      <w:pPr>
        <w:pStyle w:val="ListNumber2"/>
      </w:pPr>
      <w:r w:rsidRPr="002B5FFE">
        <w:t>Receive Observation – The Implantable Device – Cardiac – Consumer receives the observation message.</w:t>
      </w:r>
    </w:p>
    <w:p w14:paraId="12B1B1BB" w14:textId="77777777" w:rsidR="006A307B" w:rsidRPr="002B5FFE" w:rsidRDefault="006A307B" w:rsidP="006A307B">
      <w:pPr>
        <w:pStyle w:val="ListNumber2"/>
      </w:pPr>
      <w:r w:rsidRPr="002B5FFE">
        <w:t xml:space="preserve">Process Observation – The Implantable Device – Cardiac – Consumer further processes the observation message for inclusion within derivative products, such as clinical reports, databases, or trans-coded / reformatted results. </w:t>
      </w:r>
    </w:p>
    <w:p w14:paraId="45FC202F" w14:textId="77777777" w:rsidR="006A307B" w:rsidRPr="002B5FFE" w:rsidRDefault="006A307B" w:rsidP="00B5724A">
      <w:pPr>
        <w:pStyle w:val="Heading2"/>
        <w:rPr>
          <w:noProof w:val="0"/>
        </w:rPr>
      </w:pPr>
      <w:bookmarkStart w:id="666" w:name="_Toc270019761"/>
      <w:bookmarkStart w:id="667" w:name="_Toc270019837"/>
      <w:bookmarkStart w:id="668" w:name="_Toc369246361"/>
      <w:bookmarkStart w:id="669" w:name="_Toc23947559"/>
      <w:r w:rsidRPr="002B5FFE">
        <w:rPr>
          <w:noProof w:val="0"/>
        </w:rPr>
        <w:t>IDCO Patient Identification Considerations</w:t>
      </w:r>
      <w:bookmarkEnd w:id="666"/>
      <w:bookmarkEnd w:id="667"/>
      <w:bookmarkEnd w:id="668"/>
      <w:bookmarkEnd w:id="669"/>
    </w:p>
    <w:p w14:paraId="746B8F53" w14:textId="77777777" w:rsidR="006A307B" w:rsidRPr="002B5FFE" w:rsidRDefault="006A307B" w:rsidP="006A307B">
      <w:pPr>
        <w:pStyle w:val="BodyText"/>
      </w:pPr>
      <w:r w:rsidRPr="002B5FFE">
        <w:t>This profile assumes a pre-coordinated association of identifiers across the two Patient Identifier Domains: the device manufacturer systems providing the observations and the clinics receiving the observations.</w:t>
      </w:r>
    </w:p>
    <w:p w14:paraId="5D6664B4" w14:textId="4363BD81" w:rsidR="006A307B" w:rsidRPr="002B5FFE" w:rsidRDefault="006A307B" w:rsidP="006A307B">
      <w:pPr>
        <w:pStyle w:val="BodyText"/>
      </w:pPr>
      <w:r w:rsidRPr="002B5FFE">
        <w:t xml:space="preserve">Depending on local </w:t>
      </w:r>
      <w:r w:rsidR="00BD5AD7" w:rsidRPr="002B5FFE">
        <w:t>regulations,</w:t>
      </w:r>
      <w:r w:rsidRPr="002B5FFE">
        <w:t xml:space="preserve"> each implantable cardiac device manufacturer may be obligated to maintain a registry that maps a unique device identifier with the patient in which it is implanted. In some locales</w:t>
      </w:r>
      <w:r w:rsidR="00BD5AD7" w:rsidRPr="002B5FFE">
        <w:t>,</w:t>
      </w:r>
      <w:r w:rsidRPr="002B5FFE">
        <w:t xml:space="preserve"> this mapping is the strict responsibility of the implanting or other organization. Specific patient identification information is typically not stored in the device but is made available in the registry or by other means. Consequently</w:t>
      </w:r>
      <w:r w:rsidR="00CE43B7" w:rsidRPr="002B5FFE">
        <w:t>,</w:t>
      </w:r>
      <w:r w:rsidRPr="002B5FFE">
        <w:t xml:space="preserve"> the Implantable Device – Cardiac – Reporter is only required to send this identifier which represents the patient to device relationship for an implanted device as part of the [PCD-09] transaction. This identifier by normative convention is the concatenation of a unique industry wide manufacturer id, unique manufacturer model number, and unique manufacturer serial number. </w:t>
      </w:r>
    </w:p>
    <w:p w14:paraId="3C32297A" w14:textId="77777777" w:rsidR="006A307B" w:rsidRPr="002B5FFE" w:rsidRDefault="006A307B" w:rsidP="006A307B">
      <w:pPr>
        <w:pStyle w:val="BodyText"/>
      </w:pPr>
      <w:r w:rsidRPr="002B5FFE">
        <w:t>This profile specifies one actor, the Implantable Device – Cardiac – Consumer, as the endpoint for observation messages. The Implantable Device – Cardiac – Consumer will have pre-coordinated a cross-reference of patient identifiers across the two Patient Identifier Domains. This will be done by storing the unique device identifier within the patient’s record. This will typically be the patient’s unique identity but could be the patient’s location in emergency situations.</w:t>
      </w:r>
    </w:p>
    <w:p w14:paraId="6B6E1039" w14:textId="4AFAEC45" w:rsidR="006A307B" w:rsidRPr="002B5FFE" w:rsidRDefault="006A307B" w:rsidP="006A307B">
      <w:pPr>
        <w:pStyle w:val="BodyText"/>
      </w:pPr>
      <w:r w:rsidRPr="002B5FFE">
        <w:t xml:space="preserve">In some </w:t>
      </w:r>
      <w:r w:rsidR="00BD5AD7" w:rsidRPr="002B5FFE">
        <w:t>cases,</w:t>
      </w:r>
      <w:r w:rsidRPr="002B5FFE">
        <w:t xml:space="preserve"> the Implantable Device – Cardiac – Reporter will have detailed patient identification information like name, address, etc. In these cases</w:t>
      </w:r>
      <w:r w:rsidR="00CE43B7" w:rsidRPr="002B5FFE">
        <w:t>,</w:t>
      </w:r>
      <w:r w:rsidRPr="002B5FFE">
        <w:t xml:space="preserve"> the Implantable Device – Cardiac – Reporter can send this information as part of the [PCD-09] transaction.</w:t>
      </w:r>
    </w:p>
    <w:p w14:paraId="787151EA" w14:textId="77777777" w:rsidR="006A307B" w:rsidRPr="002B5FFE" w:rsidRDefault="006A307B" w:rsidP="00B5724A">
      <w:pPr>
        <w:pStyle w:val="Heading2"/>
        <w:rPr>
          <w:noProof w:val="0"/>
        </w:rPr>
      </w:pPr>
      <w:bookmarkStart w:id="670" w:name="_Toc270019762"/>
      <w:bookmarkStart w:id="671" w:name="_Toc270019838"/>
      <w:bookmarkStart w:id="672" w:name="_Toc369246362"/>
      <w:bookmarkStart w:id="673" w:name="_Toc23947560"/>
      <w:r w:rsidRPr="002B5FFE">
        <w:rPr>
          <w:noProof w:val="0"/>
        </w:rPr>
        <w:t>IDCO Security Considerations</w:t>
      </w:r>
      <w:bookmarkEnd w:id="670"/>
      <w:bookmarkEnd w:id="671"/>
      <w:bookmarkEnd w:id="672"/>
      <w:bookmarkEnd w:id="673"/>
    </w:p>
    <w:p w14:paraId="2E607DE9" w14:textId="4AEC4B23" w:rsidR="006A307B" w:rsidRPr="002B5FFE" w:rsidRDefault="006A307B" w:rsidP="006A307B">
      <w:pPr>
        <w:pStyle w:val="BodyText"/>
      </w:pPr>
      <w:r w:rsidRPr="002B5FFE">
        <w:t>This profile does not require the use of ATNA. There are several implementation models for this profile that do not require transmission of data over public networks including intra-institutional, VPN, etc. However, when public networks are used, ATNA is one option for secure transport over those networks. It is recommended that the Implantable Device – Cardiac – Reporter be grouped with the Secure Node of the ATNA Profile to secure communications for remote follow-ups if data is sent across an un-trusted network.</w:t>
      </w:r>
    </w:p>
    <w:p w14:paraId="46CB2FE2" w14:textId="77777777" w:rsidR="006A307B" w:rsidRPr="002B5FFE" w:rsidRDefault="006A307B" w:rsidP="00B5724A">
      <w:pPr>
        <w:pStyle w:val="Heading1"/>
        <w:ind w:left="0" w:firstLine="0"/>
        <w:rPr>
          <w:noProof w:val="0"/>
        </w:rPr>
      </w:pPr>
      <w:bookmarkStart w:id="674" w:name="_Toc369246363"/>
      <w:bookmarkStart w:id="675" w:name="_Toc23947561"/>
      <w:r w:rsidRPr="002B5FFE">
        <w:rPr>
          <w:noProof w:val="0"/>
        </w:rPr>
        <w:lastRenderedPageBreak/>
        <w:t>Alert Communication Management (ACM) Integration Profile</w:t>
      </w:r>
      <w:bookmarkEnd w:id="674"/>
      <w:bookmarkEnd w:id="675"/>
    </w:p>
    <w:p w14:paraId="7BF8BB94" w14:textId="372BBCE2" w:rsidR="00107B00" w:rsidRPr="002B5FFE" w:rsidRDefault="008245D0" w:rsidP="006A307B">
      <w:pPr>
        <w:pStyle w:val="BodyText"/>
        <w:rPr>
          <w:iCs/>
        </w:rPr>
      </w:pPr>
      <w:r w:rsidRPr="002B5FFE">
        <w:rPr>
          <w:noProof/>
        </w:rPr>
        <mc:AlternateContent>
          <mc:Choice Requires="wpg">
            <w:drawing>
              <wp:anchor distT="91440" distB="0" distL="114300" distR="114300" simplePos="0" relativeHeight="251656192" behindDoc="0" locked="0" layoutInCell="1" allowOverlap="0" wp14:anchorId="73EB5D0B" wp14:editId="09D122AB">
                <wp:simplePos x="0" y="0"/>
                <wp:positionH relativeFrom="column">
                  <wp:posOffset>1905</wp:posOffset>
                </wp:positionH>
                <wp:positionV relativeFrom="paragraph">
                  <wp:posOffset>791845</wp:posOffset>
                </wp:positionV>
                <wp:extent cx="5869940" cy="3163570"/>
                <wp:effectExtent l="20955" t="17145" r="14605" b="635"/>
                <wp:wrapTopAndBottom/>
                <wp:docPr id="16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940" cy="3163570"/>
                          <a:chOff x="0" y="0"/>
                          <a:chExt cx="5868531" cy="3161019"/>
                        </a:xfrm>
                      </wpg:grpSpPr>
                      <wpg:grpSp>
                        <wpg:cNvPr id="162" name="Group 131"/>
                        <wpg:cNvGrpSpPr>
                          <a:grpSpLocks/>
                        </wpg:cNvGrpSpPr>
                        <wpg:grpSpPr bwMode="auto">
                          <a:xfrm>
                            <a:off x="0" y="0"/>
                            <a:ext cx="5868531" cy="2880244"/>
                            <a:chOff x="0" y="0"/>
                            <a:chExt cx="5868531" cy="2880244"/>
                          </a:xfrm>
                        </wpg:grpSpPr>
                        <wpg:grpSp>
                          <wpg:cNvPr id="163" name="Group 132"/>
                          <wpg:cNvGrpSpPr>
                            <a:grpSpLocks/>
                          </wpg:cNvGrpSpPr>
                          <wpg:grpSpPr bwMode="auto">
                            <a:xfrm>
                              <a:off x="0" y="0"/>
                              <a:ext cx="2888615" cy="2868051"/>
                              <a:chOff x="0" y="0"/>
                              <a:chExt cx="2888615" cy="2868051"/>
                            </a:xfrm>
                          </wpg:grpSpPr>
                          <wps:wsp>
                            <wps:cNvPr id="164" name="Pie 133"/>
                            <wps:cNvSpPr>
                              <a:spLocks/>
                            </wps:cNvSpPr>
                            <wps:spPr bwMode="auto">
                              <a:xfrm>
                                <a:off x="0" y="0"/>
                                <a:ext cx="2888615" cy="2868051"/>
                              </a:xfrm>
                              <a:custGeom>
                                <a:avLst/>
                                <a:gdLst>
                                  <a:gd name="T0" fmla="*/ 1443057 w 2888615"/>
                                  <a:gd name="T1" fmla="*/ 2868050 h 2868051"/>
                                  <a:gd name="T2" fmla="*/ 422809 w 2888615"/>
                                  <a:gd name="T3" fmla="*/ 2447817 h 2868051"/>
                                  <a:gd name="T4" fmla="*/ 32 w 2888615"/>
                                  <a:gd name="T5" fmla="*/ 1424347 h 2868051"/>
                                  <a:gd name="T6" fmla="*/ 1444308 w 2888615"/>
                                  <a:gd name="T7" fmla="*/ 1434026 h 2868051"/>
                                  <a:gd name="T8" fmla="*/ 1443057 w 2888615"/>
                                  <a:gd name="T9" fmla="*/ 2868050 h 2868051"/>
                                  <a:gd name="T10" fmla="*/ 0 60000 65536"/>
                                  <a:gd name="T11" fmla="*/ 0 60000 65536"/>
                                  <a:gd name="T12" fmla="*/ 0 60000 65536"/>
                                  <a:gd name="T13" fmla="*/ 0 60000 65536"/>
                                  <a:gd name="T14" fmla="*/ 0 60000 65536"/>
                                  <a:gd name="T15" fmla="*/ 0 w 2888615"/>
                                  <a:gd name="T16" fmla="*/ 0 h 2868051"/>
                                  <a:gd name="T17" fmla="*/ 2888615 w 2888615"/>
                                  <a:gd name="T18" fmla="*/ 2868051 h 2868051"/>
                                </a:gdLst>
                                <a:ahLst/>
                                <a:cxnLst>
                                  <a:cxn ang="T10">
                                    <a:pos x="T0" y="T1"/>
                                  </a:cxn>
                                  <a:cxn ang="T11">
                                    <a:pos x="T2" y="T3"/>
                                  </a:cxn>
                                  <a:cxn ang="T12">
                                    <a:pos x="T4" y="T5"/>
                                  </a:cxn>
                                  <a:cxn ang="T13">
                                    <a:pos x="T6" y="T7"/>
                                  </a:cxn>
                                  <a:cxn ang="T14">
                                    <a:pos x="T8" y="T9"/>
                                  </a:cxn>
                                </a:cxnLst>
                                <a:rect l="T15" t="T16" r="T17" b="T18"/>
                                <a:pathLst>
                                  <a:path w="2888615" h="2868051">
                                    <a:moveTo>
                                      <a:pt x="1443057" y="2868050"/>
                                    </a:moveTo>
                                    <a:cubicBezTo>
                                      <a:pt x="1060329" y="2867721"/>
                                      <a:pt x="693380" y="2716578"/>
                                      <a:pt x="422809" y="2447817"/>
                                    </a:cubicBezTo>
                                    <a:cubicBezTo>
                                      <a:pt x="149694" y="2176530"/>
                                      <a:pt x="-2575" y="1807914"/>
                                      <a:pt x="32" y="1424347"/>
                                    </a:cubicBezTo>
                                    <a:lnTo>
                                      <a:pt x="1444308" y="1434026"/>
                                    </a:lnTo>
                                    <a:lnTo>
                                      <a:pt x="1443057" y="2868050"/>
                                    </a:lnTo>
                                    <a:close/>
                                  </a:path>
                                </a:pathLst>
                              </a:cu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5FFEE4" w14:textId="77777777" w:rsidR="00F172D0" w:rsidRDefault="00F172D0" w:rsidP="00107B00">
                                  <w:pPr>
                                    <w:jc w:val="center"/>
                                  </w:pPr>
                                </w:p>
                              </w:txbxContent>
                            </wps:txbx>
                            <wps:bodyPr rot="0" vert="horz" wrap="square" lIns="91440" tIns="45720" rIns="91440" bIns="45720" anchor="ctr" anchorCtr="0" upright="1">
                              <a:noAutofit/>
                            </wps:bodyPr>
                          </wps:wsp>
                          <wps:wsp>
                            <wps:cNvPr id="165" name="Pie 134"/>
                            <wps:cNvSpPr>
                              <a:spLocks/>
                            </wps:cNvSpPr>
                            <wps:spPr bwMode="auto">
                              <a:xfrm>
                                <a:off x="0" y="0"/>
                                <a:ext cx="2888615" cy="2868051"/>
                              </a:xfrm>
                              <a:custGeom>
                                <a:avLst/>
                                <a:gdLst>
                                  <a:gd name="T0" fmla="*/ 7 w 2888615"/>
                                  <a:gd name="T1" fmla="*/ 1429466 h 2868051"/>
                                  <a:gd name="T2" fmla="*/ 1446357 w 2888615"/>
                                  <a:gd name="T3" fmla="*/ 1 h 2868051"/>
                                  <a:gd name="T4" fmla="*/ 1444308 w 2888615"/>
                                  <a:gd name="T5" fmla="*/ 1434026 h 2868051"/>
                                  <a:gd name="T6" fmla="*/ 7 w 2888615"/>
                                  <a:gd name="T7" fmla="*/ 1429466 h 286805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888615" h="2868051">
                                    <a:moveTo>
                                      <a:pt x="7" y="1429466"/>
                                    </a:moveTo>
                                    <a:cubicBezTo>
                                      <a:pt x="2540" y="638465"/>
                                      <a:pt x="649681" y="-1122"/>
                                      <a:pt x="1446357" y="1"/>
                                    </a:cubicBezTo>
                                    <a:lnTo>
                                      <a:pt x="1444308" y="1434026"/>
                                    </a:lnTo>
                                    <a:lnTo>
                                      <a:pt x="7" y="1429466"/>
                                    </a:ln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6" name="Pie 135"/>
                            <wps:cNvSpPr>
                              <a:spLocks/>
                            </wps:cNvSpPr>
                            <wps:spPr bwMode="auto">
                              <a:xfrm>
                                <a:off x="0" y="0"/>
                                <a:ext cx="2888615" cy="2868051"/>
                              </a:xfrm>
                              <a:custGeom>
                                <a:avLst/>
                                <a:gdLst>
                                  <a:gd name="T0" fmla="*/ 1449094 w 2888615"/>
                                  <a:gd name="T1" fmla="*/ 8 h 2868051"/>
                                  <a:gd name="T2" fmla="*/ 2695640 w 2888615"/>
                                  <a:gd name="T3" fmla="*/ 717917 h 2868051"/>
                                  <a:gd name="T4" fmla="*/ 2689734 w 2888615"/>
                                  <a:gd name="T5" fmla="*/ 2160213 h 2868051"/>
                                  <a:gd name="T6" fmla="*/ 1437475 w 2888615"/>
                                  <a:gd name="T7" fmla="*/ 2868036 h 2868051"/>
                                  <a:gd name="T8" fmla="*/ 1444308 w 2888615"/>
                                  <a:gd name="T9" fmla="*/ 1434026 h 2868051"/>
                                  <a:gd name="T10" fmla="*/ 1449094 w 2888615"/>
                                  <a:gd name="T11" fmla="*/ 8 h 286805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888615" h="2868051">
                                    <a:moveTo>
                                      <a:pt x="1449094" y="8"/>
                                    </a:moveTo>
                                    <a:cubicBezTo>
                                      <a:pt x="1963759" y="1701"/>
                                      <a:pt x="2438631" y="275189"/>
                                      <a:pt x="2695640" y="717917"/>
                                    </a:cubicBezTo>
                                    <a:cubicBezTo>
                                      <a:pt x="2955036" y="1164757"/>
                                      <a:pt x="2952781" y="1715482"/>
                                      <a:pt x="2689734" y="2160213"/>
                                    </a:cubicBezTo>
                                    <a:cubicBezTo>
                                      <a:pt x="2429130" y="2600813"/>
                                      <a:pt x="1952092" y="2870453"/>
                                      <a:pt x="1437475" y="2868036"/>
                                    </a:cubicBezTo>
                                    <a:cubicBezTo>
                                      <a:pt x="1439753" y="2390033"/>
                                      <a:pt x="1442030" y="1912029"/>
                                      <a:pt x="1444308" y="1434026"/>
                                    </a:cubicBezTo>
                                    <a:cubicBezTo>
                                      <a:pt x="1445903" y="956020"/>
                                      <a:pt x="1447499" y="478014"/>
                                      <a:pt x="1449094" y="8"/>
                                    </a:cubicBezTo>
                                    <a:close/>
                                  </a:path>
                                </a:pathLst>
                              </a:custGeom>
                              <a:noFill/>
                              <a:ln w="12700" cap="flat" cmpd="sng" algn="ctr">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67" name="Oval 13"/>
                          <wps:cNvSpPr>
                            <a:spLocks noChangeArrowheads="1"/>
                          </wps:cNvSpPr>
                          <wps:spPr bwMode="auto">
                            <a:xfrm>
                              <a:off x="2984361" y="0"/>
                              <a:ext cx="2884170" cy="2880244"/>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137"/>
                        <wps:cNvSpPr txBox="1">
                          <a:spLocks noChangeArrowheads="1"/>
                        </wps:cNvSpPr>
                        <wps:spPr bwMode="auto">
                          <a:xfrm>
                            <a:off x="391853" y="1717929"/>
                            <a:ext cx="847698" cy="72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AEC1A" w14:textId="77777777" w:rsidR="00F172D0" w:rsidRPr="009C201C" w:rsidRDefault="00F172D0" w:rsidP="00107B00">
                              <w:pPr>
                                <w:spacing w:line="192" w:lineRule="auto"/>
                                <w:rPr>
                                  <w:rFonts w:ascii="Calibri" w:hAnsi="Calibri"/>
                                  <w:b/>
                                  <w:szCs w:val="24"/>
                                </w:rPr>
                              </w:pPr>
                              <w:r w:rsidRPr="009C201C">
                                <w:rPr>
                                  <w:rFonts w:ascii="Calibri" w:hAnsi="Calibri"/>
                                  <w:b/>
                                  <w:szCs w:val="24"/>
                                </w:rPr>
                                <w:t>ALERT</w:t>
                              </w:r>
                            </w:p>
                            <w:p w14:paraId="7660A8B0" w14:textId="77777777" w:rsidR="00F172D0" w:rsidRPr="009C201C" w:rsidRDefault="00F172D0"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F172D0" w:rsidRPr="009C201C" w:rsidRDefault="00F172D0" w:rsidP="00107B00">
                              <w:pPr>
                                <w:spacing w:line="192" w:lineRule="auto"/>
                                <w:rPr>
                                  <w:rFonts w:ascii="Calibri" w:hAnsi="Calibri"/>
                                  <w:b/>
                                  <w:i/>
                                  <w:szCs w:val="24"/>
                                </w:rPr>
                              </w:pPr>
                              <w:r w:rsidRPr="009C201C">
                                <w:rPr>
                                  <w:rFonts w:ascii="Calibri" w:hAnsi="Calibri"/>
                                  <w:b/>
                                  <w:i/>
                                  <w:szCs w:val="24"/>
                                </w:rPr>
                                <w:t xml:space="preserve">    Technical</w:t>
                              </w:r>
                            </w:p>
                          </w:txbxContent>
                        </wps:txbx>
                        <wps:bodyPr rot="0" vert="horz" wrap="square" lIns="0" tIns="0" rIns="0" bIns="0" anchor="ctr" anchorCtr="0" upright="1">
                          <a:noAutofit/>
                        </wps:bodyPr>
                      </wps:wsp>
                      <wps:wsp>
                        <wps:cNvPr id="169" name="Text Box 138"/>
                        <wps:cNvSpPr txBox="1">
                          <a:spLocks noChangeArrowheads="1"/>
                        </wps:cNvSpPr>
                        <wps:spPr bwMode="auto">
                          <a:xfrm>
                            <a:off x="251188" y="723339"/>
                            <a:ext cx="1118579" cy="68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AD0BD" w14:textId="77777777" w:rsidR="00F172D0" w:rsidRPr="009C201C" w:rsidRDefault="00F172D0" w:rsidP="00107B00">
                              <w:pPr>
                                <w:spacing w:line="192" w:lineRule="auto"/>
                                <w:rPr>
                                  <w:rFonts w:ascii="Calibri" w:hAnsi="Calibri"/>
                                  <w:b/>
                                  <w:szCs w:val="24"/>
                                </w:rPr>
                              </w:pPr>
                              <w:r w:rsidRPr="009C201C">
                                <w:rPr>
                                  <w:rFonts w:ascii="Calibri" w:hAnsi="Calibri"/>
                                  <w:b/>
                                  <w:szCs w:val="24"/>
                                </w:rPr>
                                <w:t>ALERT</w:t>
                              </w:r>
                            </w:p>
                            <w:p w14:paraId="1EA6BFF3" w14:textId="77777777" w:rsidR="00F172D0" w:rsidRPr="009C201C" w:rsidRDefault="00F172D0"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F172D0" w:rsidRPr="009C201C" w:rsidRDefault="00F172D0" w:rsidP="00107B00">
                              <w:pPr>
                                <w:spacing w:line="192" w:lineRule="auto"/>
                                <w:rPr>
                                  <w:rFonts w:ascii="Calibri" w:hAnsi="Calibri"/>
                                  <w:b/>
                                  <w:i/>
                                  <w:szCs w:val="24"/>
                                </w:rPr>
                              </w:pPr>
                              <w:r w:rsidRPr="009C201C">
                                <w:rPr>
                                  <w:rFonts w:ascii="Calibri" w:hAnsi="Calibri"/>
                                  <w:b/>
                                  <w:i/>
                                  <w:szCs w:val="24"/>
                                </w:rPr>
                                <w:t xml:space="preserve">    Physiological</w:t>
                              </w:r>
                            </w:p>
                          </w:txbxContent>
                        </wps:txbx>
                        <wps:bodyPr rot="0" vert="horz" wrap="square" lIns="0" tIns="0" rIns="0" bIns="0" anchor="ctr" anchorCtr="0" upright="1">
                          <a:noAutofit/>
                        </wps:bodyPr>
                      </wps:wsp>
                      <wps:wsp>
                        <wps:cNvPr id="170" name="Text Box 139"/>
                        <wps:cNvSpPr txBox="1">
                          <a:spLocks noChangeArrowheads="1"/>
                        </wps:cNvSpPr>
                        <wps:spPr bwMode="auto">
                          <a:xfrm>
                            <a:off x="1738218" y="1265842"/>
                            <a:ext cx="723411" cy="613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95381" w14:textId="77777777" w:rsidR="00F172D0" w:rsidRPr="009C201C" w:rsidRDefault="00F172D0" w:rsidP="00107B00">
                              <w:pPr>
                                <w:spacing w:line="192" w:lineRule="auto"/>
                                <w:rPr>
                                  <w:rFonts w:ascii="Calibri" w:hAnsi="Calibri"/>
                                  <w:b/>
                                  <w:szCs w:val="24"/>
                                </w:rPr>
                              </w:pPr>
                              <w:r w:rsidRPr="009C201C">
                                <w:rPr>
                                  <w:rFonts w:ascii="Calibri" w:hAnsi="Calibri"/>
                                  <w:b/>
                                  <w:szCs w:val="24"/>
                                </w:rPr>
                                <w:t>ALERT</w:t>
                              </w:r>
                            </w:p>
                            <w:p w14:paraId="3D35461E" w14:textId="77777777" w:rsidR="00F172D0" w:rsidRPr="009C201C" w:rsidRDefault="00F172D0" w:rsidP="00107B00">
                              <w:pPr>
                                <w:spacing w:line="192" w:lineRule="auto"/>
                                <w:rPr>
                                  <w:rFonts w:ascii="Calibri" w:hAnsi="Calibri"/>
                                  <w:b/>
                                  <w:szCs w:val="24"/>
                                </w:rPr>
                              </w:pPr>
                              <w:r w:rsidRPr="009C201C">
                                <w:rPr>
                                  <w:rFonts w:ascii="Calibri" w:hAnsi="Calibri"/>
                                  <w:b/>
                                  <w:szCs w:val="24"/>
                                </w:rPr>
                                <w:t xml:space="preserve">  Advisory</w:t>
                              </w:r>
                            </w:p>
                          </w:txbxContent>
                        </wps:txbx>
                        <wps:bodyPr rot="0" vert="horz" wrap="square" lIns="0" tIns="0" rIns="0" bIns="0" anchor="ctr" anchorCtr="0" upright="1">
                          <a:noAutofit/>
                        </wps:bodyPr>
                      </wps:wsp>
                      <wps:wsp>
                        <wps:cNvPr id="171" name="Text Box 140"/>
                        <wps:cNvSpPr txBox="1">
                          <a:spLocks noChangeArrowheads="1"/>
                        </wps:cNvSpPr>
                        <wps:spPr bwMode="auto">
                          <a:xfrm>
                            <a:off x="1185706" y="2903974"/>
                            <a:ext cx="520251" cy="2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10B1F2" w14:textId="77777777" w:rsidR="00F172D0" w:rsidRPr="009C201C" w:rsidRDefault="00F172D0" w:rsidP="00107B00">
                              <w:pPr>
                                <w:spacing w:line="192" w:lineRule="auto"/>
                                <w:jc w:val="center"/>
                                <w:rPr>
                                  <w:rFonts w:ascii="Calibri" w:hAnsi="Calibri"/>
                                  <w:b/>
                                  <w:sz w:val="32"/>
                                </w:rPr>
                              </w:pPr>
                              <w:r w:rsidRPr="009C201C">
                                <w:rPr>
                                  <w:rFonts w:ascii="Calibri" w:hAnsi="Calibri"/>
                                  <w:b/>
                                  <w:sz w:val="32"/>
                                </w:rPr>
                                <w:t>ACM</w:t>
                              </w:r>
                            </w:p>
                          </w:txbxContent>
                        </wps:txbx>
                        <wps:bodyPr rot="0" vert="horz" wrap="square" lIns="0" tIns="0" rIns="0" bIns="0" anchor="ctr" anchorCtr="0" upright="1">
                          <a:noAutofit/>
                        </wps:bodyPr>
                      </wps:wsp>
                      <wps:wsp>
                        <wps:cNvPr id="172" name="Text Box 141"/>
                        <wps:cNvSpPr txBox="1">
                          <a:spLocks noChangeArrowheads="1"/>
                        </wps:cNvSpPr>
                        <wps:spPr bwMode="auto">
                          <a:xfrm>
                            <a:off x="4209904" y="1346212"/>
                            <a:ext cx="485252" cy="37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2BB5E7" w14:textId="77777777" w:rsidR="00F172D0" w:rsidRPr="009C201C" w:rsidRDefault="00F172D0" w:rsidP="00107B00">
                              <w:pPr>
                                <w:spacing w:line="192" w:lineRule="auto"/>
                                <w:rPr>
                                  <w:rFonts w:ascii="Calibri" w:hAnsi="Calibri"/>
                                  <w:b/>
                                  <w:szCs w:val="24"/>
                                </w:rPr>
                              </w:pPr>
                              <w:r w:rsidRPr="009C201C">
                                <w:rPr>
                                  <w:rFonts w:ascii="Calibri" w:hAnsi="Calibri"/>
                                  <w:b/>
                                  <w:szCs w:val="24"/>
                                </w:rPr>
                                <w:t>EVENT</w:t>
                              </w:r>
                            </w:p>
                          </w:txbxContent>
                        </wps:txbx>
                        <wps:bodyPr rot="0" vert="horz" wrap="square" lIns="0" tIns="0" rIns="0" bIns="0" anchor="ctr" anchorCtr="0" upright="1">
                          <a:noAutofit/>
                        </wps:bodyPr>
                      </wps:wsp>
                      <wps:wsp>
                        <wps:cNvPr id="173" name="Text Box 142"/>
                        <wps:cNvSpPr txBox="1">
                          <a:spLocks noChangeArrowheads="1"/>
                        </wps:cNvSpPr>
                        <wps:spPr bwMode="auto">
                          <a:xfrm>
                            <a:off x="4049486" y="2903974"/>
                            <a:ext cx="840625" cy="257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5286B2" w14:textId="77777777" w:rsidR="00F172D0" w:rsidRPr="009C201C" w:rsidRDefault="00F172D0" w:rsidP="00107B00">
                              <w:pPr>
                                <w:spacing w:line="192" w:lineRule="auto"/>
                                <w:jc w:val="center"/>
                                <w:rPr>
                                  <w:rFonts w:ascii="Calibri" w:hAnsi="Calibri"/>
                                  <w:b/>
                                  <w:sz w:val="32"/>
                                </w:rPr>
                              </w:pPr>
                              <w:r w:rsidRPr="009C201C">
                                <w:rPr>
                                  <w:rFonts w:ascii="Calibri" w:hAnsi="Calibri"/>
                                  <w:b/>
                                  <w:sz w:val="32"/>
                                </w:rPr>
                                <w:t>EC/IPEC</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EB5D0B" id="Group 114" o:spid="_x0000_s1049" style="position:absolute;margin-left:.15pt;margin-top:62.35pt;width:462.2pt;height:249.1pt;z-index:251656192;mso-wrap-distance-top:7.2pt;mso-position-horizontal-relative:text;mso-position-vertical-relative:text;mso-width-relative:margin;mso-height-relative:margin" coordsize="58685,3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" o:allowoverlap="f">
                <v:group id="Group 131" o:spid="_x0000_s1050" style="position:absolute;width:58685;height:28802" coordsize="58685,28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RmN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">
                  <v:group id="Group 132" o:spid="_x0000_s1051" style="position:absolute;width:28886;height:28680" coordsize="28886,28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">
                    <v:shape id="Pie 133" o:spid="_x0000_s1052" style="position:absolute;width:28886;height:28680;visibility:visible;mso-wrap-style:square;v-text-anchor:middle" coordsize="2888615,2868051"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" adj="-11796480,,5400" path="m1443057,2868050c1060329,2867721,693380,2716578,422809,2447817,149694,2176530,-2575,1807914,32,1424347r1444276,9679l1443057,2868050xe" filled="f" strokeweight="1pt">
                      <v:stroke joinstyle="miter"/>
                      <v:formulas/>
                      <v:path arrowok="t" o:connecttype="custom" o:connectlocs="1443057,2868050;422809,2447817;32,1424347;1444308,1434026;1443057,2868050" o:connectangles="0,0,0,0,0" textboxrect="0,0,2888615,2868051"/>
                      <v:textbox>
                        <w:txbxContent>
                          <w:p w14:paraId="2D5FFEE4" w14:textId="77777777" w:rsidR="00F172D0" w:rsidRDefault="00F172D0" w:rsidP="00107B00">
                            <w:pPr>
                              <w:jc w:val="center"/>
                            </w:pPr>
                          </w:p>
                        </w:txbxContent>
                      </v:textbox>
                    </v:shape>
                    <v:shape id="Pie 134" o:spid="_x0000_s1053" style="position:absolute;width:28886;height:28680;visibility:visible;mso-wrap-style:square;v-text-anchor:middle" coordsize="2888615,2868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" path="m7,1429466c2540,638465,649681,-1122,1446357,1r-2049,1434025l7,1429466xe" filled="f" strokeweight="1pt">
                      <v:path arrowok="t" o:connecttype="custom" o:connectlocs="7,1429466;1446357,1;1444308,1434026;7,1429466" o:connectangles="0,0,0,0"/>
                    </v:shape>
                    <v:shape id="Pie 135" o:spid="_x0000_s1054" style="position:absolute;width:28886;height:28680;visibility:visible;mso-wrap-style:square;v-text-anchor:middle" coordsize="2888615,28680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" path="m1449094,8v514665,1693,989537,275181,1246546,717909c2955036,1164757,2952781,1715482,2689734,2160213v-260604,440600,-737642,710240,-1252259,707823c1439753,2390033,1442030,1912029,1444308,1434026,1445903,956020,1447499,478014,1449094,8xe" filled="f" strokeweight="1pt">
                      <v:path arrowok="t" o:connecttype="custom" o:connectlocs="1449094,8;2695640,717917;2689734,2160213;1437475,2868036;1444308,1434026;1449094,8" o:connectangles="0,0,0,0,0,0"/>
                    </v:shape>
                  </v:group>
                  <v:oval id="Oval 13" o:spid="_x0000_s1055" style="position:absolute;left:29843;width:28842;height:28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" filled="f" strokeweight="1pt"/>
                </v:group>
                <v:shape id="Text Box 137" o:spid="_x0000_s1056" type="#_x0000_t202" style="position:absolute;left:3918;top:17179;width:8477;height:7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" filled="f" stroked="f" strokeweight=".5pt">
                  <v:textbox inset="0,0,0,0">
                    <w:txbxContent>
                      <w:p w14:paraId="749AEC1A" w14:textId="77777777" w:rsidR="00F172D0" w:rsidRPr="009C201C" w:rsidRDefault="00F172D0" w:rsidP="00107B00">
                        <w:pPr>
                          <w:spacing w:line="192" w:lineRule="auto"/>
                          <w:rPr>
                            <w:rFonts w:ascii="Calibri" w:hAnsi="Calibri"/>
                            <w:b/>
                            <w:szCs w:val="24"/>
                          </w:rPr>
                        </w:pPr>
                        <w:r w:rsidRPr="009C201C">
                          <w:rPr>
                            <w:rFonts w:ascii="Calibri" w:hAnsi="Calibri"/>
                            <w:b/>
                            <w:szCs w:val="24"/>
                          </w:rPr>
                          <w:t>ALERT</w:t>
                        </w:r>
                      </w:p>
                      <w:p w14:paraId="7660A8B0" w14:textId="77777777" w:rsidR="00F172D0" w:rsidRPr="009C201C" w:rsidRDefault="00F172D0" w:rsidP="00107B00">
                        <w:pPr>
                          <w:spacing w:line="192" w:lineRule="auto"/>
                          <w:rPr>
                            <w:rFonts w:ascii="Calibri" w:hAnsi="Calibri"/>
                            <w:b/>
                            <w:szCs w:val="24"/>
                          </w:rPr>
                        </w:pPr>
                        <w:r w:rsidRPr="009C201C">
                          <w:rPr>
                            <w:rFonts w:ascii="Calibri" w:hAnsi="Calibri"/>
                            <w:b/>
                            <w:szCs w:val="24"/>
                          </w:rPr>
                          <w:t xml:space="preserve">  Alarm</w:t>
                        </w:r>
                      </w:p>
                      <w:p w14:paraId="753462E4" w14:textId="77777777" w:rsidR="00F172D0" w:rsidRPr="009C201C" w:rsidRDefault="00F172D0" w:rsidP="00107B00">
                        <w:pPr>
                          <w:spacing w:line="192" w:lineRule="auto"/>
                          <w:rPr>
                            <w:rFonts w:ascii="Calibri" w:hAnsi="Calibri"/>
                            <w:b/>
                            <w:i/>
                            <w:szCs w:val="24"/>
                          </w:rPr>
                        </w:pPr>
                        <w:r w:rsidRPr="009C201C">
                          <w:rPr>
                            <w:rFonts w:ascii="Calibri" w:hAnsi="Calibri"/>
                            <w:b/>
                            <w:i/>
                            <w:szCs w:val="24"/>
                          </w:rPr>
                          <w:t xml:space="preserve">    Technical</w:t>
                        </w:r>
                      </w:p>
                    </w:txbxContent>
                  </v:textbox>
                </v:shape>
                <v:shape id="Text Box 138" o:spid="_x0000_s1057" type="#_x0000_t202" style="position:absolute;left:2511;top:7233;width:11186;height:68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" filled="f" stroked="f" strokeweight=".5pt">
                  <v:textbox inset="0,0,0,0">
                    <w:txbxContent>
                      <w:p w14:paraId="4C7AD0BD" w14:textId="77777777" w:rsidR="00F172D0" w:rsidRPr="009C201C" w:rsidRDefault="00F172D0" w:rsidP="00107B00">
                        <w:pPr>
                          <w:spacing w:line="192" w:lineRule="auto"/>
                          <w:rPr>
                            <w:rFonts w:ascii="Calibri" w:hAnsi="Calibri"/>
                            <w:b/>
                            <w:szCs w:val="24"/>
                          </w:rPr>
                        </w:pPr>
                        <w:r w:rsidRPr="009C201C">
                          <w:rPr>
                            <w:rFonts w:ascii="Calibri" w:hAnsi="Calibri"/>
                            <w:b/>
                            <w:szCs w:val="24"/>
                          </w:rPr>
                          <w:t>ALERT</w:t>
                        </w:r>
                      </w:p>
                      <w:p w14:paraId="1EA6BFF3" w14:textId="77777777" w:rsidR="00F172D0" w:rsidRPr="009C201C" w:rsidRDefault="00F172D0" w:rsidP="00107B00">
                        <w:pPr>
                          <w:spacing w:line="192" w:lineRule="auto"/>
                          <w:rPr>
                            <w:rFonts w:ascii="Calibri" w:hAnsi="Calibri"/>
                            <w:b/>
                            <w:szCs w:val="24"/>
                          </w:rPr>
                        </w:pPr>
                        <w:r w:rsidRPr="009C201C">
                          <w:rPr>
                            <w:rFonts w:ascii="Calibri" w:hAnsi="Calibri"/>
                            <w:b/>
                            <w:szCs w:val="24"/>
                          </w:rPr>
                          <w:t xml:space="preserve">  Alarm</w:t>
                        </w:r>
                      </w:p>
                      <w:p w14:paraId="7E1E8638" w14:textId="77777777" w:rsidR="00F172D0" w:rsidRPr="009C201C" w:rsidRDefault="00F172D0" w:rsidP="00107B00">
                        <w:pPr>
                          <w:spacing w:line="192" w:lineRule="auto"/>
                          <w:rPr>
                            <w:rFonts w:ascii="Calibri" w:hAnsi="Calibri"/>
                            <w:b/>
                            <w:i/>
                            <w:szCs w:val="24"/>
                          </w:rPr>
                        </w:pPr>
                        <w:r w:rsidRPr="009C201C">
                          <w:rPr>
                            <w:rFonts w:ascii="Calibri" w:hAnsi="Calibri"/>
                            <w:b/>
                            <w:i/>
                            <w:szCs w:val="24"/>
                          </w:rPr>
                          <w:t xml:space="preserve">    Physiological</w:t>
                        </w:r>
                      </w:p>
                    </w:txbxContent>
                  </v:textbox>
                </v:shape>
                <v:shape id="Text Box 139" o:spid="_x0000_s1058" type="#_x0000_t202" style="position:absolute;left:17382;top:12658;width:7234;height:61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" filled="f" stroked="f" strokeweight=".5pt">
                  <v:textbox inset="0,0,0,0">
                    <w:txbxContent>
                      <w:p w14:paraId="27E95381" w14:textId="77777777" w:rsidR="00F172D0" w:rsidRPr="009C201C" w:rsidRDefault="00F172D0" w:rsidP="00107B00">
                        <w:pPr>
                          <w:spacing w:line="192" w:lineRule="auto"/>
                          <w:rPr>
                            <w:rFonts w:ascii="Calibri" w:hAnsi="Calibri"/>
                            <w:b/>
                            <w:szCs w:val="24"/>
                          </w:rPr>
                        </w:pPr>
                        <w:r w:rsidRPr="009C201C">
                          <w:rPr>
                            <w:rFonts w:ascii="Calibri" w:hAnsi="Calibri"/>
                            <w:b/>
                            <w:szCs w:val="24"/>
                          </w:rPr>
                          <w:t>ALERT</w:t>
                        </w:r>
                      </w:p>
                      <w:p w14:paraId="3D35461E" w14:textId="77777777" w:rsidR="00F172D0" w:rsidRPr="009C201C" w:rsidRDefault="00F172D0" w:rsidP="00107B00">
                        <w:pPr>
                          <w:spacing w:line="192" w:lineRule="auto"/>
                          <w:rPr>
                            <w:rFonts w:ascii="Calibri" w:hAnsi="Calibri"/>
                            <w:b/>
                            <w:szCs w:val="24"/>
                          </w:rPr>
                        </w:pPr>
                        <w:r w:rsidRPr="009C201C">
                          <w:rPr>
                            <w:rFonts w:ascii="Calibri" w:hAnsi="Calibri"/>
                            <w:b/>
                            <w:szCs w:val="24"/>
                          </w:rPr>
                          <w:t xml:space="preserve">  Advisory</w:t>
                        </w:r>
                      </w:p>
                    </w:txbxContent>
                  </v:textbox>
                </v:shape>
                <v:shape id="Text Box 140" o:spid="_x0000_s1059" type="#_x0000_t202" style="position:absolute;left:11857;top:29039;width:5202;height:25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" filled="f" stroked="f" strokeweight=".5pt">
                  <v:textbox inset="0,0,0,0">
                    <w:txbxContent>
                      <w:p w14:paraId="2110B1F2" w14:textId="77777777" w:rsidR="00F172D0" w:rsidRPr="009C201C" w:rsidRDefault="00F172D0" w:rsidP="00107B00">
                        <w:pPr>
                          <w:spacing w:line="192" w:lineRule="auto"/>
                          <w:jc w:val="center"/>
                          <w:rPr>
                            <w:rFonts w:ascii="Calibri" w:hAnsi="Calibri"/>
                            <w:b/>
                            <w:sz w:val="32"/>
                          </w:rPr>
                        </w:pPr>
                        <w:r w:rsidRPr="009C201C">
                          <w:rPr>
                            <w:rFonts w:ascii="Calibri" w:hAnsi="Calibri"/>
                            <w:b/>
                            <w:sz w:val="32"/>
                          </w:rPr>
                          <w:t>ACM</w:t>
                        </w:r>
                      </w:p>
                    </w:txbxContent>
                  </v:textbox>
                </v:shape>
                <v:shape id="Text Box 141" o:spid="_x0000_s1060" type="#_x0000_t202" style="position:absolute;left:42099;top:13462;width:4852;height:37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" filled="f" stroked="f" strokeweight=".5pt">
                  <v:textbox inset="0,0,0,0">
                    <w:txbxContent>
                      <w:p w14:paraId="1C2BB5E7" w14:textId="77777777" w:rsidR="00F172D0" w:rsidRPr="009C201C" w:rsidRDefault="00F172D0" w:rsidP="00107B00">
                        <w:pPr>
                          <w:spacing w:line="192" w:lineRule="auto"/>
                          <w:rPr>
                            <w:rFonts w:ascii="Calibri" w:hAnsi="Calibri"/>
                            <w:b/>
                            <w:szCs w:val="24"/>
                          </w:rPr>
                        </w:pPr>
                        <w:r w:rsidRPr="009C201C">
                          <w:rPr>
                            <w:rFonts w:ascii="Calibri" w:hAnsi="Calibri"/>
                            <w:b/>
                            <w:szCs w:val="24"/>
                          </w:rPr>
                          <w:t>EVENT</w:t>
                        </w:r>
                      </w:p>
                    </w:txbxContent>
                  </v:textbox>
                </v:shape>
                <v:shape id="Text Box 142" o:spid="_x0000_s1061" type="#_x0000_t202" style="position:absolute;left:40494;top:29039;width:8407;height:2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" filled="f" stroked="f" strokeweight=".5pt">
                  <v:textbox inset="0,0,0,0">
                    <w:txbxContent>
                      <w:p w14:paraId="715286B2" w14:textId="77777777" w:rsidR="00F172D0" w:rsidRPr="009C201C" w:rsidRDefault="00F172D0" w:rsidP="00107B00">
                        <w:pPr>
                          <w:spacing w:line="192" w:lineRule="auto"/>
                          <w:jc w:val="center"/>
                          <w:rPr>
                            <w:rFonts w:ascii="Calibri" w:hAnsi="Calibri"/>
                            <w:b/>
                            <w:sz w:val="32"/>
                          </w:rPr>
                        </w:pPr>
                        <w:r w:rsidRPr="009C201C">
                          <w:rPr>
                            <w:rFonts w:ascii="Calibri" w:hAnsi="Calibri"/>
                            <w:b/>
                            <w:sz w:val="32"/>
                          </w:rPr>
                          <w:t>EC/IPEC</w:t>
                        </w:r>
                      </w:p>
                    </w:txbxContent>
                  </v:textbox>
                </v:shape>
                <w10:wrap type="topAndBottom"/>
              </v:group>
            </w:pict>
          </mc:Fallback>
        </mc:AlternateContent>
      </w:r>
      <w:r w:rsidR="006A307B" w:rsidRPr="002B5FFE">
        <w:rPr>
          <w:iCs/>
        </w:rPr>
        <w:t>Alert Communication Management defines the communication of alerts (</w:t>
      </w:r>
      <w:r w:rsidR="003B35D8" w:rsidRPr="002B5FFE">
        <w:rPr>
          <w:iCs/>
        </w:rPr>
        <w:t xml:space="preserve">physiologic alarms, technical </w:t>
      </w:r>
      <w:r w:rsidR="006A307B" w:rsidRPr="002B5FFE">
        <w:rPr>
          <w:iCs/>
        </w:rPr>
        <w:t>alarms</w:t>
      </w:r>
      <w:r w:rsidR="003B35D8" w:rsidRPr="002B5FFE">
        <w:rPr>
          <w:iCs/>
        </w:rPr>
        <w:t>,</w:t>
      </w:r>
      <w:r w:rsidR="006A307B" w:rsidRPr="002B5FFE">
        <w:rPr>
          <w:iCs/>
        </w:rPr>
        <w:t xml:space="preserve"> and advisories) from alert </w:t>
      </w:r>
      <w:r w:rsidR="003B35D8" w:rsidRPr="002B5FFE">
        <w:rPr>
          <w:iCs/>
        </w:rPr>
        <w:t xml:space="preserve">reporting </w:t>
      </w:r>
      <w:r w:rsidR="006A307B" w:rsidRPr="002B5FFE">
        <w:rPr>
          <w:iCs/>
        </w:rPr>
        <w:t xml:space="preserve">systems to </w:t>
      </w:r>
      <w:r w:rsidR="003B35D8" w:rsidRPr="002B5FFE">
        <w:rPr>
          <w:iCs/>
        </w:rPr>
        <w:t xml:space="preserve">alert consumer or </w:t>
      </w:r>
      <w:r w:rsidR="006A307B" w:rsidRPr="002B5FFE">
        <w:rPr>
          <w:iCs/>
        </w:rPr>
        <w:t>alert manager systems and from alert manager systems to alert communicator systems.</w:t>
      </w:r>
    </w:p>
    <w:p w14:paraId="10410BBD" w14:textId="77777777" w:rsidR="00465F0E" w:rsidRPr="002B5FFE" w:rsidRDefault="00465F0E" w:rsidP="00113D85">
      <w:pPr>
        <w:pStyle w:val="BodyText"/>
        <w:keepNext/>
        <w:keepLines/>
        <w:jc w:val="center"/>
      </w:pPr>
    </w:p>
    <w:p w14:paraId="2A6C0596" w14:textId="0D82E093" w:rsidR="00107B00" w:rsidRPr="002B5FFE" w:rsidRDefault="00107B00" w:rsidP="0099495F">
      <w:pPr>
        <w:pStyle w:val="FigureTitle"/>
      </w:pPr>
      <w:r w:rsidRPr="002B5FFE">
        <w:t xml:space="preserve">Figure 6-1: What is </w:t>
      </w:r>
      <w:r w:rsidR="007C5927">
        <w:t>a</w:t>
      </w:r>
      <w:r w:rsidRPr="002B5FFE">
        <w:t>n Alert?</w:t>
      </w:r>
    </w:p>
    <w:p w14:paraId="7E32E7B2" w14:textId="77777777" w:rsidR="006A307B" w:rsidRPr="002B5FFE" w:rsidRDefault="006A307B" w:rsidP="00AD04B6">
      <w:pPr>
        <w:pStyle w:val="BodyText"/>
        <w:keepNext/>
        <w:keepLines/>
        <w:rPr>
          <w:iCs/>
        </w:rPr>
      </w:pPr>
      <w:r w:rsidRPr="002B5FFE">
        <w:rPr>
          <w:iCs/>
        </w:rPr>
        <w:t>This is an alert (alarms and advisories) distribution solution providing the following:</w:t>
      </w:r>
    </w:p>
    <w:p w14:paraId="01EF8E81" w14:textId="77777777" w:rsidR="006A307B" w:rsidRPr="002B5FFE" w:rsidRDefault="006A307B" w:rsidP="00AD04B6">
      <w:pPr>
        <w:pStyle w:val="ListBullet2"/>
        <w:keepNext/>
        <w:keepLines/>
      </w:pPr>
      <w:r w:rsidRPr="002B5FFE">
        <w:t xml:space="preserve">Communication from </w:t>
      </w:r>
      <w:r w:rsidR="003B35D8" w:rsidRPr="002B5FFE">
        <w:t xml:space="preserve">an alert </w:t>
      </w:r>
      <w:r w:rsidRPr="002B5FFE">
        <w:t xml:space="preserve">gateway to an alert </w:t>
      </w:r>
      <w:r w:rsidR="003B35D8" w:rsidRPr="002B5FFE">
        <w:t xml:space="preserve">consumer, </w:t>
      </w:r>
      <w:r w:rsidRPr="002B5FFE">
        <w:t>manager</w:t>
      </w:r>
      <w:r w:rsidR="003B35D8" w:rsidRPr="002B5FFE">
        <w:t>,</w:t>
      </w:r>
      <w:r w:rsidRPr="002B5FFE">
        <w:t xml:space="preserve"> or distributor</w:t>
      </w:r>
    </w:p>
    <w:p w14:paraId="5E3AA1A2" w14:textId="77777777" w:rsidR="006A307B" w:rsidRPr="002B5FFE" w:rsidRDefault="006A307B" w:rsidP="00AD04B6">
      <w:pPr>
        <w:pStyle w:val="ListBullet2"/>
        <w:keepNext/>
        <w:keepLines/>
      </w:pPr>
      <w:r w:rsidRPr="002B5FFE">
        <w:t>Communication to an alert communicator for dissemination to people using both wired and wireless communication devices, typically clinicians, physicians, or other healthcare staff, for responding to patient needs or related workflows</w:t>
      </w:r>
    </w:p>
    <w:p w14:paraId="62C4645F" w14:textId="16BA7788" w:rsidR="006A307B" w:rsidRPr="002B5FFE" w:rsidRDefault="006A307B" w:rsidP="006A307B">
      <w:pPr>
        <w:pStyle w:val="BodyText"/>
      </w:pPr>
      <w:r w:rsidRPr="002B5FFE">
        <w:rPr>
          <w:iCs/>
        </w:rPr>
        <w:t xml:space="preserve">The </w:t>
      </w:r>
      <w:r w:rsidR="003B35D8" w:rsidRPr="002B5FFE">
        <w:rPr>
          <w:iCs/>
        </w:rPr>
        <w:t xml:space="preserve">primary </w:t>
      </w:r>
      <w:r w:rsidRPr="002B5FFE">
        <w:rPr>
          <w:iCs/>
        </w:rPr>
        <w:t xml:space="preserve">use of the IHE PCD Alert Communications Management Profile is to serve in communication of alert information from </w:t>
      </w:r>
      <w:r w:rsidR="003B35D8" w:rsidRPr="002B5FFE">
        <w:rPr>
          <w:iCs/>
        </w:rPr>
        <w:t xml:space="preserve">alert reporting systems, such as </w:t>
      </w:r>
      <w:r w:rsidRPr="002B5FFE">
        <w:rPr>
          <w:iCs/>
        </w:rPr>
        <w:t>patient care devices</w:t>
      </w:r>
      <w:r w:rsidR="003B35D8" w:rsidRPr="002B5FFE">
        <w:rPr>
          <w:iCs/>
        </w:rPr>
        <w:t>,</w:t>
      </w:r>
      <w:r w:rsidRPr="002B5FFE">
        <w:rPr>
          <w:iCs/>
        </w:rPr>
        <w:t xml:space="preserve"> </w:t>
      </w:r>
      <w:r w:rsidR="003B35D8" w:rsidRPr="002B5FFE">
        <w:rPr>
          <w:iCs/>
        </w:rPr>
        <w:t xml:space="preserve">location service systems (LS/RTLS/RFID), or equipment management systems (CMMS/CEMS) </w:t>
      </w:r>
      <w:r w:rsidRPr="002B5FFE">
        <w:rPr>
          <w:iCs/>
        </w:rPr>
        <w:t xml:space="preserve">to an alert manager system communicating with additional means of notification to caregivers. Notification devices would include those capable of supporting this profile, in particular </w:t>
      </w:r>
      <w:r w:rsidR="007C5927">
        <w:rPr>
          <w:iCs/>
        </w:rPr>
        <w:t>[</w:t>
      </w:r>
      <w:r w:rsidRPr="002B5FFE">
        <w:rPr>
          <w:iCs/>
        </w:rPr>
        <w:t>PCD-06</w:t>
      </w:r>
      <w:r w:rsidR="007C5927">
        <w:rPr>
          <w:iCs/>
        </w:rPr>
        <w:t>]</w:t>
      </w:r>
      <w:r w:rsidRPr="002B5FFE">
        <w:rPr>
          <w:iCs/>
        </w:rPr>
        <w:t xml:space="preserve"> and </w:t>
      </w:r>
      <w:r w:rsidR="007C5927">
        <w:rPr>
          <w:iCs/>
        </w:rPr>
        <w:t>[</w:t>
      </w:r>
      <w:r w:rsidRPr="002B5FFE">
        <w:rPr>
          <w:iCs/>
        </w:rPr>
        <w:t>PCD-07</w:t>
      </w:r>
      <w:r w:rsidR="007C5927">
        <w:rPr>
          <w:iCs/>
        </w:rPr>
        <w:t>]</w:t>
      </w:r>
      <w:r w:rsidRPr="002B5FFE">
        <w:rPr>
          <w:iCs/>
        </w:rPr>
        <w:t>.</w:t>
      </w:r>
    </w:p>
    <w:p w14:paraId="234B8C85" w14:textId="77777777" w:rsidR="006A307B" w:rsidRPr="002B5FFE" w:rsidRDefault="00E427B2" w:rsidP="006A307B">
      <w:pPr>
        <w:pStyle w:val="BodyText"/>
      </w:pPr>
      <w:r w:rsidRPr="002B5FFE">
        <w:t>C</w:t>
      </w:r>
      <w:r w:rsidR="006A307B" w:rsidRPr="002B5FFE">
        <w:t>onsolidation of alerts is out of scope for this profile.</w:t>
      </w:r>
    </w:p>
    <w:p w14:paraId="245A9566" w14:textId="77777777" w:rsidR="006A307B" w:rsidRPr="002B5FFE" w:rsidRDefault="006A307B" w:rsidP="006A307B">
      <w:pPr>
        <w:pStyle w:val="BodyText"/>
        <w:rPr>
          <w:iCs/>
        </w:rPr>
      </w:pPr>
      <w:r w:rsidRPr="002B5FFE">
        <w:t xml:space="preserve">The definition of escalation actions in response to a notification not being responded to </w:t>
      </w:r>
      <w:r w:rsidR="005020A7" w:rsidRPr="002B5FFE">
        <w:t>is</w:t>
      </w:r>
      <w:r w:rsidRPr="002B5FFE">
        <w:t xml:space="preserve"> outside the scope of this profile.</w:t>
      </w:r>
    </w:p>
    <w:p w14:paraId="42221DAE" w14:textId="77777777" w:rsidR="006A307B" w:rsidRPr="002B5FFE" w:rsidRDefault="00B17BC2" w:rsidP="00B5724A">
      <w:pPr>
        <w:pStyle w:val="Heading2"/>
        <w:rPr>
          <w:noProof w:val="0"/>
        </w:rPr>
      </w:pPr>
      <w:bookmarkStart w:id="676" w:name="_Toc206294889"/>
      <w:bookmarkStart w:id="677" w:name="_Toc361925422"/>
      <w:bookmarkStart w:id="678" w:name="_Toc369246364"/>
      <w:bookmarkStart w:id="679" w:name="_Toc23947562"/>
      <w:r w:rsidRPr="002B5FFE">
        <w:rPr>
          <w:noProof w:val="0"/>
        </w:rPr>
        <w:lastRenderedPageBreak/>
        <w:t>ACM Actors and</w:t>
      </w:r>
      <w:r w:rsidR="006A307B" w:rsidRPr="002B5FFE">
        <w:rPr>
          <w:noProof w:val="0"/>
        </w:rPr>
        <w:t xml:space="preserve"> Transactions</w:t>
      </w:r>
      <w:bookmarkEnd w:id="676"/>
      <w:bookmarkEnd w:id="677"/>
      <w:bookmarkEnd w:id="678"/>
      <w:bookmarkEnd w:id="679"/>
    </w:p>
    <w:p w14:paraId="31D97BD2" w14:textId="77777777" w:rsidR="006A307B" w:rsidRPr="002B5FFE" w:rsidRDefault="006A307B" w:rsidP="006A307B">
      <w:pPr>
        <w:pStyle w:val="BodyText"/>
      </w:pPr>
      <w:bookmarkStart w:id="680" w:name="_Toc473170359"/>
      <w:bookmarkStart w:id="681" w:name="_Toc504625756"/>
      <w:bookmarkStart w:id="682" w:name="_Toc530206509"/>
      <w:bookmarkStart w:id="683" w:name="_Toc1388429"/>
      <w:bookmarkStart w:id="684" w:name="_Toc1388583"/>
      <w:bookmarkStart w:id="685" w:name="_Toc1456610"/>
      <w:bookmarkStart w:id="686" w:name="_Toc37034635"/>
      <w:bookmarkStart w:id="687" w:name="_Toc38846113"/>
      <w:r w:rsidRPr="002B5FFE">
        <w:t xml:space="preserve">Figure </w:t>
      </w:r>
      <w:r w:rsidR="00205968" w:rsidRPr="002B5FFE">
        <w:t>6</w:t>
      </w:r>
      <w:r w:rsidRPr="002B5FFE">
        <w:t>.1-1 shows the actors directly involved in the ACM Integration Profile and the relevant transactions between them. Other actors that may be indirectly involved due to their participation in other related profiles, etc. are not necessarily shown.</w:t>
      </w:r>
    </w:p>
    <w:p w14:paraId="7F6FF86F" w14:textId="06975A85" w:rsidR="006A307B" w:rsidRPr="002B5FFE" w:rsidRDefault="008245D0" w:rsidP="00CF68E8">
      <w:pPr>
        <w:pStyle w:val="FigureTitle"/>
      </w:pPr>
      <w:bookmarkStart w:id="688" w:name="_Toc361925423"/>
      <w:r w:rsidRPr="002B5FFE">
        <w:rPr>
          <w:noProof/>
        </w:rPr>
        <mc:AlternateContent>
          <mc:Choice Requires="wpc">
            <w:drawing>
              <wp:anchor distT="91440" distB="0" distL="114300" distR="114300" simplePos="0" relativeHeight="251655168" behindDoc="0" locked="0" layoutInCell="1" allowOverlap="0" wp14:anchorId="275D7771" wp14:editId="25C93B58">
                <wp:simplePos x="0" y="0"/>
                <wp:positionH relativeFrom="column">
                  <wp:posOffset>32385</wp:posOffset>
                </wp:positionH>
                <wp:positionV relativeFrom="paragraph">
                  <wp:posOffset>109220</wp:posOffset>
                </wp:positionV>
                <wp:extent cx="5861050" cy="2816225"/>
                <wp:effectExtent l="0" t="0" r="6350" b="3175"/>
                <wp:wrapTopAndBottom/>
                <wp:docPr id="16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23" name="Rectangle 22"/>
                        <wps:cNvSpPr>
                          <a:spLocks noChangeArrowheads="1"/>
                        </wps:cNvSpPr>
                        <wps:spPr bwMode="auto">
                          <a:xfrm>
                            <a:off x="0" y="17"/>
                            <a:ext cx="1338103" cy="98068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4" name="Rectangle 23"/>
                        <wps:cNvSpPr>
                          <a:spLocks noChangeArrowheads="1"/>
                        </wps:cNvSpPr>
                        <wps:spPr bwMode="auto">
                          <a:xfrm>
                            <a:off x="1420192" y="16"/>
                            <a:ext cx="2590362" cy="219956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5" name="Rectangle 24"/>
                        <wps:cNvSpPr>
                          <a:spLocks noChangeArrowheads="1"/>
                        </wps:cNvSpPr>
                        <wps:spPr bwMode="auto">
                          <a:xfrm>
                            <a:off x="4086204" y="16"/>
                            <a:ext cx="1739427" cy="1059776"/>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26" name="Text Box 25"/>
                        <wps:cNvSpPr txBox="1">
                          <a:spLocks noChangeArrowheads="1"/>
                        </wps:cNvSpPr>
                        <wps:spPr bwMode="auto">
                          <a:xfrm>
                            <a:off x="51507" y="435342"/>
                            <a:ext cx="472145" cy="414622"/>
                          </a:xfrm>
                          <a:prstGeom prst="rect">
                            <a:avLst/>
                          </a:prstGeom>
                          <a:solidFill>
                            <a:srgbClr val="FFFFFF"/>
                          </a:solidFill>
                          <a:ln w="6350">
                            <a:solidFill>
                              <a:srgbClr val="000000"/>
                            </a:solidFill>
                            <a:prstDash val="dash"/>
                            <a:miter lim="800000"/>
                            <a:headEnd/>
                            <a:tailEnd/>
                          </a:ln>
                        </wps:spPr>
                        <wps:txbx>
                          <w:txbxContent>
                            <w:p w14:paraId="38FED4AE" w14:textId="77777777" w:rsidR="00F172D0" w:rsidRPr="00151286" w:rsidRDefault="00F172D0" w:rsidP="00C83A64">
                              <w:pPr>
                                <w:keepNext/>
                                <w:keepLines/>
                                <w:spacing w:line="192" w:lineRule="auto"/>
                                <w:jc w:val="center"/>
                                <w:rPr>
                                  <w:sz w:val="18"/>
                                  <w:szCs w:val="18"/>
                                </w:rPr>
                              </w:pPr>
                              <w:r>
                                <w:rPr>
                                  <w:sz w:val="18"/>
                                  <w:szCs w:val="18"/>
                                </w:rPr>
                                <w:t>Alert</w:t>
                              </w:r>
                            </w:p>
                            <w:p w14:paraId="2331EAAF" w14:textId="77777777" w:rsidR="00F172D0" w:rsidRPr="00151286" w:rsidRDefault="00F172D0" w:rsidP="00C83A64">
                              <w:pPr>
                                <w:keepNext/>
                                <w:keepLines/>
                                <w:spacing w:line="192" w:lineRule="auto"/>
                                <w:jc w:val="center"/>
                                <w:rPr>
                                  <w:sz w:val="18"/>
                                  <w:szCs w:val="18"/>
                                </w:rPr>
                              </w:pPr>
                              <w:r w:rsidRPr="00151286">
                                <w:rPr>
                                  <w:sz w:val="18"/>
                                  <w:szCs w:val="18"/>
                                </w:rPr>
                                <w:t>Source</w:t>
                              </w:r>
                            </w:p>
                          </w:txbxContent>
                        </wps:txbx>
                        <wps:bodyPr rot="0" vert="horz" wrap="square" lIns="70705" tIns="35352" rIns="70705" bIns="35352" anchor="ctr" anchorCtr="0" upright="1">
                          <a:noAutofit/>
                        </wps:bodyPr>
                      </wps:wsp>
                      <wps:wsp>
                        <wps:cNvPr id="127" name="Text Box 26"/>
                        <wps:cNvSpPr txBox="1">
                          <a:spLocks noChangeArrowheads="1"/>
                        </wps:cNvSpPr>
                        <wps:spPr bwMode="auto">
                          <a:xfrm>
                            <a:off x="592197" y="456784"/>
                            <a:ext cx="715690" cy="339449"/>
                          </a:xfrm>
                          <a:prstGeom prst="rect">
                            <a:avLst/>
                          </a:prstGeom>
                          <a:solidFill>
                            <a:srgbClr val="FFFFFF"/>
                          </a:solidFill>
                          <a:ln w="6350">
                            <a:solidFill>
                              <a:srgbClr val="000000"/>
                            </a:solidFill>
                            <a:prstDash val="dash"/>
                            <a:miter lim="800000"/>
                            <a:headEnd/>
                            <a:tailEnd/>
                          </a:ln>
                        </wps:spPr>
                        <wps:txbx>
                          <w:txbxContent>
                            <w:p w14:paraId="53534060" w14:textId="77777777" w:rsidR="00F172D0" w:rsidRPr="00151286" w:rsidRDefault="00F172D0" w:rsidP="00C83A64">
                              <w:pPr>
                                <w:keepNext/>
                                <w:keepLines/>
                                <w:spacing w:line="192" w:lineRule="auto"/>
                                <w:jc w:val="center"/>
                                <w:rPr>
                                  <w:sz w:val="18"/>
                                  <w:szCs w:val="18"/>
                                </w:rPr>
                              </w:pPr>
                              <w:r>
                                <w:rPr>
                                  <w:sz w:val="18"/>
                                  <w:szCs w:val="18"/>
                                </w:rPr>
                                <w:t>Alert</w:t>
                              </w:r>
                            </w:p>
                            <w:p w14:paraId="3BD9779F" w14:textId="77777777" w:rsidR="00F172D0" w:rsidRPr="00151286" w:rsidRDefault="00F172D0" w:rsidP="00C83A64">
                              <w:pPr>
                                <w:keepNext/>
                                <w:keepLines/>
                                <w:spacing w:line="192" w:lineRule="auto"/>
                                <w:jc w:val="center"/>
                                <w:rPr>
                                  <w:sz w:val="18"/>
                                  <w:szCs w:val="18"/>
                                </w:rPr>
                              </w:pPr>
                              <w:r w:rsidRPr="0029641D">
                                <w:rPr>
                                  <w:sz w:val="18"/>
                                  <w:szCs w:val="18"/>
                                </w:rPr>
                                <w:t>Aggregator</w:t>
                              </w:r>
                            </w:p>
                          </w:txbxContent>
                        </wps:txbx>
                        <wps:bodyPr rot="0" vert="horz" wrap="square" lIns="70705" tIns="35352" rIns="70705" bIns="35352" anchor="ctr" anchorCtr="0" upright="1">
                          <a:noAutofit/>
                        </wps:bodyPr>
                      </wps:wsp>
                      <wps:wsp>
                        <wps:cNvPr id="128" name="Text Box 27"/>
                        <wps:cNvSpPr txBox="1">
                          <a:spLocks noChangeArrowheads="1"/>
                        </wps:cNvSpPr>
                        <wps:spPr bwMode="auto">
                          <a:xfrm>
                            <a:off x="1525889" y="435901"/>
                            <a:ext cx="603595" cy="414062"/>
                          </a:xfrm>
                          <a:prstGeom prst="rect">
                            <a:avLst/>
                          </a:prstGeom>
                          <a:solidFill>
                            <a:srgbClr val="FFFFFF"/>
                          </a:solidFill>
                          <a:ln w="6350">
                            <a:solidFill>
                              <a:srgbClr val="000000"/>
                            </a:solidFill>
                            <a:prstDash val="dash"/>
                            <a:miter lim="800000"/>
                            <a:headEnd/>
                            <a:tailEnd/>
                          </a:ln>
                        </wps:spPr>
                        <wps:txbx>
                          <w:txbxContent>
                            <w:p w14:paraId="397F72FE" w14:textId="77777777" w:rsidR="00F172D0" w:rsidRPr="00151286" w:rsidRDefault="00F172D0" w:rsidP="00C83A64">
                              <w:pPr>
                                <w:keepNext/>
                                <w:keepLines/>
                                <w:spacing w:line="192" w:lineRule="auto"/>
                                <w:jc w:val="center"/>
                                <w:rPr>
                                  <w:sz w:val="18"/>
                                  <w:szCs w:val="18"/>
                                </w:rPr>
                              </w:pPr>
                              <w:r>
                                <w:rPr>
                                  <w:sz w:val="18"/>
                                  <w:szCs w:val="18"/>
                                </w:rPr>
                                <w:t>Alert</w:t>
                              </w:r>
                            </w:p>
                            <w:p w14:paraId="696B5562" w14:textId="77777777" w:rsidR="00F172D0" w:rsidRPr="00151286" w:rsidRDefault="00F172D0" w:rsidP="00C83A64">
                              <w:pPr>
                                <w:keepNext/>
                                <w:keepLines/>
                                <w:spacing w:line="192" w:lineRule="auto"/>
                                <w:jc w:val="center"/>
                                <w:rPr>
                                  <w:sz w:val="18"/>
                                  <w:szCs w:val="18"/>
                                </w:rPr>
                              </w:pPr>
                              <w:r w:rsidRPr="00151286">
                                <w:rPr>
                                  <w:sz w:val="18"/>
                                  <w:szCs w:val="18"/>
                                </w:rPr>
                                <w:t>Receiver</w:t>
                              </w:r>
                            </w:p>
                          </w:txbxContent>
                        </wps:txbx>
                        <wps:bodyPr rot="0" vert="horz" wrap="square" lIns="70705" tIns="35352" rIns="70705" bIns="35352" anchor="ctr" anchorCtr="0" upright="1">
                          <a:noAutofit/>
                        </wps:bodyPr>
                      </wps:wsp>
                      <wps:wsp>
                        <wps:cNvPr id="129" name="Text Box 28"/>
                        <wps:cNvSpPr txBox="1">
                          <a:spLocks noChangeArrowheads="1"/>
                        </wps:cNvSpPr>
                        <wps:spPr bwMode="auto">
                          <a:xfrm>
                            <a:off x="2228205" y="424151"/>
                            <a:ext cx="741517" cy="425813"/>
                          </a:xfrm>
                          <a:prstGeom prst="rect">
                            <a:avLst/>
                          </a:prstGeom>
                          <a:solidFill>
                            <a:srgbClr val="FFFFFF"/>
                          </a:solidFill>
                          <a:ln w="6350">
                            <a:solidFill>
                              <a:srgbClr val="000000"/>
                            </a:solidFill>
                            <a:prstDash val="dash"/>
                            <a:miter lim="800000"/>
                            <a:headEnd/>
                            <a:tailEnd/>
                          </a:ln>
                        </wps:spPr>
                        <wps:txbx>
                          <w:txbxContent>
                            <w:p w14:paraId="7D8308C8" w14:textId="77777777" w:rsidR="00F172D0" w:rsidRPr="00151286" w:rsidRDefault="00F172D0" w:rsidP="00C83A64">
                              <w:pPr>
                                <w:keepNext/>
                                <w:keepLines/>
                                <w:spacing w:line="192" w:lineRule="auto"/>
                                <w:jc w:val="center"/>
                                <w:rPr>
                                  <w:sz w:val="18"/>
                                  <w:szCs w:val="18"/>
                                </w:rPr>
                              </w:pPr>
                              <w:r>
                                <w:rPr>
                                  <w:sz w:val="18"/>
                                  <w:szCs w:val="18"/>
                                </w:rPr>
                                <w:t>Alert</w:t>
                              </w:r>
                            </w:p>
                            <w:p w14:paraId="26F4DB9E" w14:textId="77777777" w:rsidR="00F172D0" w:rsidRPr="00151286" w:rsidRDefault="00F172D0" w:rsidP="00C83A64">
                              <w:pPr>
                                <w:keepNext/>
                                <w:keepLines/>
                                <w:spacing w:line="192" w:lineRule="auto"/>
                                <w:jc w:val="center"/>
                                <w:rPr>
                                  <w:sz w:val="18"/>
                                  <w:szCs w:val="18"/>
                                </w:rPr>
                              </w:pPr>
                              <w:r w:rsidRPr="00151286">
                                <w:rPr>
                                  <w:sz w:val="18"/>
                                  <w:szCs w:val="18"/>
                                </w:rPr>
                                <w:t>Coordinator</w:t>
                              </w:r>
                            </w:p>
                          </w:txbxContent>
                        </wps:txbx>
                        <wps:bodyPr rot="0" vert="horz" wrap="square" lIns="70705" tIns="35352" rIns="70705" bIns="35352" anchor="ctr" anchorCtr="0" upright="1">
                          <a:noAutofit/>
                        </wps:bodyPr>
                      </wps:wsp>
                      <wps:wsp>
                        <wps:cNvPr id="130" name="Text Box 29"/>
                        <wps:cNvSpPr txBox="1">
                          <a:spLocks noChangeArrowheads="1"/>
                        </wps:cNvSpPr>
                        <wps:spPr bwMode="auto">
                          <a:xfrm>
                            <a:off x="3136917" y="424139"/>
                            <a:ext cx="769366" cy="425813"/>
                          </a:xfrm>
                          <a:prstGeom prst="rect">
                            <a:avLst/>
                          </a:prstGeom>
                          <a:solidFill>
                            <a:srgbClr val="FFFFFF"/>
                          </a:solidFill>
                          <a:ln w="6350">
                            <a:solidFill>
                              <a:srgbClr val="000000"/>
                            </a:solidFill>
                            <a:prstDash val="dash"/>
                            <a:miter lim="800000"/>
                            <a:headEnd/>
                            <a:tailEnd/>
                          </a:ln>
                        </wps:spPr>
                        <wps:txbx>
                          <w:txbxContent>
                            <w:p w14:paraId="1F017123" w14:textId="77777777" w:rsidR="00F172D0" w:rsidRPr="00151286" w:rsidRDefault="00F172D0" w:rsidP="00C83A64">
                              <w:pPr>
                                <w:keepNext/>
                                <w:keepLines/>
                                <w:spacing w:line="192" w:lineRule="auto"/>
                                <w:jc w:val="center"/>
                                <w:rPr>
                                  <w:sz w:val="18"/>
                                  <w:szCs w:val="18"/>
                                </w:rPr>
                              </w:pPr>
                              <w:r>
                                <w:rPr>
                                  <w:sz w:val="18"/>
                                  <w:szCs w:val="18"/>
                                </w:rPr>
                                <w:t>Alert</w:t>
                              </w:r>
                            </w:p>
                            <w:p w14:paraId="155DFB99" w14:textId="77777777" w:rsidR="00F172D0" w:rsidRPr="00151286" w:rsidRDefault="00F172D0" w:rsidP="00C83A64">
                              <w:pPr>
                                <w:keepNext/>
                                <w:keepLines/>
                                <w:spacing w:line="192" w:lineRule="auto"/>
                                <w:jc w:val="center"/>
                                <w:rPr>
                                  <w:sz w:val="18"/>
                                  <w:szCs w:val="18"/>
                                </w:rPr>
                              </w:pPr>
                              <w:r w:rsidRPr="00151286">
                                <w:rPr>
                                  <w:sz w:val="18"/>
                                  <w:szCs w:val="18"/>
                                </w:rPr>
                                <w:t>Disseminator</w:t>
                              </w:r>
                            </w:p>
                          </w:txbxContent>
                        </wps:txbx>
                        <wps:bodyPr rot="0" vert="horz" wrap="square" lIns="70705" tIns="35352" rIns="70705" bIns="35352" anchor="ctr" anchorCtr="0" upright="1">
                          <a:noAutofit/>
                        </wps:bodyPr>
                      </wps:wsp>
                      <wps:wsp>
                        <wps:cNvPr id="131" name="Text Box 30"/>
                        <wps:cNvSpPr txBox="1">
                          <a:spLocks noChangeArrowheads="1"/>
                        </wps:cNvSpPr>
                        <wps:spPr bwMode="auto">
                          <a:xfrm>
                            <a:off x="4174732" y="424151"/>
                            <a:ext cx="915318" cy="436444"/>
                          </a:xfrm>
                          <a:prstGeom prst="rect">
                            <a:avLst/>
                          </a:prstGeom>
                          <a:solidFill>
                            <a:srgbClr val="FFFFFF"/>
                          </a:solidFill>
                          <a:ln w="6350">
                            <a:solidFill>
                              <a:srgbClr val="000000"/>
                            </a:solidFill>
                            <a:prstDash val="dash"/>
                            <a:miter lim="800000"/>
                            <a:headEnd/>
                            <a:tailEnd/>
                          </a:ln>
                        </wps:spPr>
                        <wps:txbx>
                          <w:txbxContent>
                            <w:p w14:paraId="2F643C99" w14:textId="77777777" w:rsidR="00F172D0" w:rsidRPr="00151286" w:rsidRDefault="00F172D0" w:rsidP="00C83A64">
                              <w:pPr>
                                <w:keepNext/>
                                <w:keepLines/>
                                <w:spacing w:line="192" w:lineRule="auto"/>
                                <w:jc w:val="center"/>
                                <w:rPr>
                                  <w:sz w:val="18"/>
                                  <w:szCs w:val="18"/>
                                </w:rPr>
                              </w:pPr>
                              <w:r>
                                <w:rPr>
                                  <w:sz w:val="18"/>
                                  <w:szCs w:val="18"/>
                                </w:rPr>
                                <w:t>Alert</w:t>
                              </w:r>
                            </w:p>
                            <w:p w14:paraId="337575D3" w14:textId="77777777" w:rsidR="00F172D0" w:rsidRPr="00151286" w:rsidRDefault="00F172D0" w:rsidP="00C83A64">
                              <w:pPr>
                                <w:keepNext/>
                                <w:keepLines/>
                                <w:spacing w:line="192" w:lineRule="auto"/>
                                <w:jc w:val="center"/>
                                <w:rPr>
                                  <w:sz w:val="18"/>
                                  <w:szCs w:val="18"/>
                                </w:rPr>
                              </w:pPr>
                              <w:r w:rsidRPr="00151286">
                                <w:rPr>
                                  <w:sz w:val="18"/>
                                  <w:szCs w:val="18"/>
                                </w:rPr>
                                <w:t>Communication</w:t>
                              </w:r>
                            </w:p>
                          </w:txbxContent>
                        </wps:txbx>
                        <wps:bodyPr rot="0" vert="horz" wrap="square" lIns="70705" tIns="35352" rIns="70705" bIns="35352" anchor="ctr" anchorCtr="0" upright="1">
                          <a:noAutofit/>
                        </wps:bodyPr>
                      </wps:wsp>
                      <wps:wsp>
                        <wps:cNvPr id="132" name="Text Box 31"/>
                        <wps:cNvSpPr txBox="1">
                          <a:spLocks noChangeArrowheads="1"/>
                        </wps:cNvSpPr>
                        <wps:spPr bwMode="auto">
                          <a:xfrm>
                            <a:off x="5127607" y="419115"/>
                            <a:ext cx="648664" cy="436444"/>
                          </a:xfrm>
                          <a:prstGeom prst="rect">
                            <a:avLst/>
                          </a:prstGeom>
                          <a:solidFill>
                            <a:srgbClr val="FFFFFF"/>
                          </a:solidFill>
                          <a:ln w="6350">
                            <a:solidFill>
                              <a:srgbClr val="000000"/>
                            </a:solidFill>
                            <a:prstDash val="dash"/>
                            <a:miter lim="800000"/>
                            <a:headEnd/>
                            <a:tailEnd/>
                          </a:ln>
                        </wps:spPr>
                        <wps:txbx>
                          <w:txbxContent>
                            <w:p w14:paraId="7DEAA5DB" w14:textId="77777777" w:rsidR="00F172D0" w:rsidRPr="00151286" w:rsidRDefault="00F172D0" w:rsidP="00C83A64">
                              <w:pPr>
                                <w:keepNext/>
                                <w:keepLines/>
                                <w:spacing w:line="192" w:lineRule="auto"/>
                                <w:jc w:val="center"/>
                                <w:rPr>
                                  <w:sz w:val="18"/>
                                  <w:szCs w:val="18"/>
                                </w:rPr>
                              </w:pPr>
                              <w:r>
                                <w:rPr>
                                  <w:sz w:val="18"/>
                                  <w:szCs w:val="18"/>
                                </w:rPr>
                                <w:t>Alert</w:t>
                              </w:r>
                            </w:p>
                            <w:p w14:paraId="2DE9BC9E" w14:textId="77777777" w:rsidR="00F172D0" w:rsidRPr="00151286" w:rsidRDefault="00F172D0" w:rsidP="00C83A64">
                              <w:pPr>
                                <w:keepNext/>
                                <w:keepLines/>
                                <w:spacing w:line="192" w:lineRule="auto"/>
                                <w:jc w:val="center"/>
                                <w:rPr>
                                  <w:sz w:val="18"/>
                                  <w:szCs w:val="18"/>
                                </w:rPr>
                              </w:pPr>
                              <w:r w:rsidRPr="00151286">
                                <w:rPr>
                                  <w:sz w:val="18"/>
                                  <w:szCs w:val="18"/>
                                </w:rPr>
                                <w:t>Endpoint</w:t>
                              </w:r>
                            </w:p>
                          </w:txbxContent>
                        </wps:txbx>
                        <wps:bodyPr rot="0" vert="horz" wrap="square" lIns="70705" tIns="35352" rIns="70705" bIns="35352" anchor="ctr" anchorCtr="0" upright="1">
                          <a:noAutofit/>
                        </wps:bodyPr>
                      </wps:wsp>
                      <wps:wsp>
                        <wps:cNvPr id="133" name="AutoShape 32"/>
                        <wps:cNvCnPr>
                          <a:cxnSpLocks noChangeShapeType="1"/>
                        </wps:cNvCnPr>
                        <wps:spPr bwMode="auto">
                          <a:xfrm>
                            <a:off x="523652" y="642932"/>
                            <a:ext cx="98721" cy="560"/>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4" name="AutoShape 33"/>
                        <wps:cNvCnPr>
                          <a:cxnSpLocks noChangeShapeType="1"/>
                        </wps:cNvCnPr>
                        <wps:spPr bwMode="auto">
                          <a:xfrm flipV="1">
                            <a:off x="1287134" y="642932"/>
                            <a:ext cx="238755" cy="560"/>
                          </a:xfrm>
                          <a:prstGeom prst="bentConnector3">
                            <a:avLst>
                              <a:gd name="adj1" fmla="val 49889"/>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35" name="AutoShape 34"/>
                        <wps:cNvCnPr>
                          <a:cxnSpLocks noChangeShapeType="1"/>
                        </wps:cNvCnPr>
                        <wps:spPr bwMode="auto">
                          <a:xfrm>
                            <a:off x="2129484" y="642932"/>
                            <a:ext cx="98721" cy="1119"/>
                          </a:xfrm>
                          <a:prstGeom prst="bentConnector3">
                            <a:avLst>
                              <a:gd name="adj1" fmla="val 49458"/>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6" name="AutoShape 35"/>
                        <wps:cNvCnPr>
                          <a:cxnSpLocks noChangeShapeType="1"/>
                        </wps:cNvCnPr>
                        <wps:spPr bwMode="auto">
                          <a:xfrm>
                            <a:off x="2969688" y="644051"/>
                            <a:ext cx="167397" cy="56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AutoShape 36"/>
                        <wps:cNvCnPr>
                          <a:cxnSpLocks noChangeShapeType="1"/>
                        </wps:cNvCnPr>
                        <wps:spPr bwMode="auto">
                          <a:xfrm>
                            <a:off x="3887689" y="644051"/>
                            <a:ext cx="287043" cy="5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7"/>
                        <wps:cNvCnPr>
                          <a:cxnSpLocks noChangeShapeType="1"/>
                        </wps:cNvCnPr>
                        <wps:spPr bwMode="auto">
                          <a:xfrm flipV="1">
                            <a:off x="5090050" y="637336"/>
                            <a:ext cx="37557" cy="671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39" name="Text Box 38"/>
                        <wps:cNvSpPr txBox="1">
                          <a:spLocks noChangeArrowheads="1"/>
                        </wps:cNvSpPr>
                        <wps:spPr bwMode="auto">
                          <a:xfrm>
                            <a:off x="4482996" y="0"/>
                            <a:ext cx="996120" cy="480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63D1" w14:textId="77777777" w:rsidR="00F172D0" w:rsidRPr="00151286" w:rsidRDefault="00F172D0" w:rsidP="00C83A64">
                              <w:pPr>
                                <w:keepNext/>
                                <w:keepLines/>
                                <w:spacing w:line="235" w:lineRule="auto"/>
                                <w:jc w:val="center"/>
                                <w:rPr>
                                  <w:sz w:val="18"/>
                                  <w:szCs w:val="18"/>
                                </w:rPr>
                              </w:pPr>
                              <w:r>
                                <w:rPr>
                                  <w:sz w:val="18"/>
                                  <w:szCs w:val="18"/>
                                </w:rPr>
                                <w:t xml:space="preserve">Alert </w:t>
                              </w:r>
                              <w:r w:rsidRPr="00151286">
                                <w:rPr>
                                  <w:sz w:val="18"/>
                                  <w:szCs w:val="18"/>
                                </w:rPr>
                                <w:t>Communicator</w:t>
                              </w:r>
                            </w:p>
                            <w:p w14:paraId="66741AAC" w14:textId="77777777" w:rsidR="00F172D0" w:rsidRPr="00151286" w:rsidRDefault="00F172D0" w:rsidP="00C83A64">
                              <w:pPr>
                                <w:keepNext/>
                                <w:keepLines/>
                                <w:spacing w:line="235" w:lineRule="auto"/>
                                <w:jc w:val="center"/>
                                <w:rPr>
                                  <w:sz w:val="18"/>
                                  <w:szCs w:val="18"/>
                                </w:rPr>
                              </w:pPr>
                              <w:r w:rsidRPr="00151286">
                                <w:rPr>
                                  <w:sz w:val="18"/>
                                  <w:szCs w:val="18"/>
                                </w:rPr>
                                <w:t>(AC)</w:t>
                              </w:r>
                            </w:p>
                          </w:txbxContent>
                        </wps:txbx>
                        <wps:bodyPr rot="0" vert="horz" wrap="square" lIns="70705" tIns="35352" rIns="70705" bIns="35352" anchor="t" anchorCtr="0" upright="1">
                          <a:spAutoFit/>
                        </wps:bodyPr>
                      </wps:wsp>
                      <wps:wsp>
                        <wps:cNvPr id="140" name="Text Box 39"/>
                        <wps:cNvSpPr txBox="1">
                          <a:spLocks noChangeArrowheads="1"/>
                        </wps:cNvSpPr>
                        <wps:spPr bwMode="auto">
                          <a:xfrm>
                            <a:off x="2168534" y="61993"/>
                            <a:ext cx="931985" cy="322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5E093" w14:textId="77777777" w:rsidR="00F172D0" w:rsidRPr="00151286" w:rsidRDefault="00F172D0" w:rsidP="00C83A64">
                              <w:pPr>
                                <w:keepNext/>
                                <w:keepLines/>
                                <w:spacing w:line="216" w:lineRule="auto"/>
                                <w:jc w:val="center"/>
                                <w:rPr>
                                  <w:sz w:val="18"/>
                                  <w:szCs w:val="18"/>
                                </w:rPr>
                              </w:pPr>
                              <w:r>
                                <w:rPr>
                                  <w:sz w:val="18"/>
                                  <w:szCs w:val="18"/>
                                </w:rPr>
                                <w:t xml:space="preserve">Alert </w:t>
                              </w:r>
                              <w:r w:rsidRPr="00151286">
                                <w:rPr>
                                  <w:sz w:val="18"/>
                                  <w:szCs w:val="18"/>
                                </w:rPr>
                                <w:t>Manager</w:t>
                              </w:r>
                            </w:p>
                            <w:p w14:paraId="04F53389" w14:textId="77777777" w:rsidR="00F172D0" w:rsidRPr="00151286" w:rsidRDefault="00F172D0" w:rsidP="00C83A64">
                              <w:pPr>
                                <w:keepNext/>
                                <w:keepLines/>
                                <w:spacing w:line="216" w:lineRule="auto"/>
                                <w:jc w:val="center"/>
                                <w:rPr>
                                  <w:sz w:val="18"/>
                                  <w:szCs w:val="18"/>
                                </w:rPr>
                              </w:pPr>
                              <w:r w:rsidRPr="00151286">
                                <w:rPr>
                                  <w:sz w:val="18"/>
                                  <w:szCs w:val="18"/>
                                </w:rPr>
                                <w:t>(AM)</w:t>
                              </w:r>
                            </w:p>
                          </w:txbxContent>
                        </wps:txbx>
                        <wps:bodyPr rot="0" vert="horz" wrap="square" lIns="70705" tIns="35352" rIns="70705" bIns="35352" anchor="t" anchorCtr="0" upright="1">
                          <a:spAutoFit/>
                        </wps:bodyPr>
                      </wps:wsp>
                      <wps:wsp>
                        <wps:cNvPr id="141" name="Text Box 40"/>
                        <wps:cNvSpPr txBox="1">
                          <a:spLocks noChangeArrowheads="1"/>
                        </wps:cNvSpPr>
                        <wps:spPr bwMode="auto">
                          <a:xfrm>
                            <a:off x="51504" y="53139"/>
                            <a:ext cx="1236150" cy="322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DA90" w14:textId="77777777" w:rsidR="00F172D0" w:rsidRPr="00151286" w:rsidRDefault="00F172D0" w:rsidP="00C83A64">
                              <w:pPr>
                                <w:keepNext/>
                                <w:keepLines/>
                                <w:spacing w:line="216" w:lineRule="auto"/>
                                <w:jc w:val="center"/>
                                <w:rPr>
                                  <w:sz w:val="18"/>
                                  <w:szCs w:val="18"/>
                                </w:rPr>
                              </w:pPr>
                              <w:r>
                                <w:rPr>
                                  <w:sz w:val="18"/>
                                  <w:szCs w:val="18"/>
                                </w:rPr>
                                <w:t xml:space="preserve">Alert </w:t>
                              </w:r>
                              <w:r w:rsidRPr="00151286">
                                <w:rPr>
                                  <w:sz w:val="18"/>
                                  <w:szCs w:val="18"/>
                                </w:rPr>
                                <w:t>Reporter</w:t>
                              </w:r>
                            </w:p>
                            <w:p w14:paraId="5C7C9CB4" w14:textId="77777777" w:rsidR="00F172D0" w:rsidRPr="00EB2D3B" w:rsidRDefault="00F172D0" w:rsidP="00C83A64">
                              <w:pPr>
                                <w:keepNext/>
                                <w:keepLines/>
                                <w:spacing w:line="216" w:lineRule="auto"/>
                                <w:jc w:val="center"/>
                                <w:rPr>
                                  <w:sz w:val="20"/>
                                </w:rPr>
                              </w:pPr>
                              <w:r w:rsidRPr="00151286">
                                <w:rPr>
                                  <w:sz w:val="18"/>
                                  <w:szCs w:val="18"/>
                                </w:rPr>
                                <w:t>(AR)</w:t>
                              </w:r>
                            </w:p>
                          </w:txbxContent>
                        </wps:txbx>
                        <wps:bodyPr rot="0" vert="horz" wrap="square" lIns="70705" tIns="35352" rIns="70705" bIns="35352" anchor="t" anchorCtr="0" upright="1">
                          <a:spAutoFit/>
                        </wps:bodyPr>
                      </wps:wsp>
                      <wps:wsp>
                        <wps:cNvPr id="142" name="Text Box 41"/>
                        <wps:cNvSpPr txBox="1">
                          <a:spLocks noChangeArrowheads="1"/>
                        </wps:cNvSpPr>
                        <wps:spPr bwMode="auto">
                          <a:xfrm>
                            <a:off x="2276492" y="1044684"/>
                            <a:ext cx="644908" cy="369299"/>
                          </a:xfrm>
                          <a:prstGeom prst="rect">
                            <a:avLst/>
                          </a:prstGeom>
                          <a:solidFill>
                            <a:srgbClr val="FFFFFF"/>
                          </a:solidFill>
                          <a:ln w="6350">
                            <a:solidFill>
                              <a:srgbClr val="000000"/>
                            </a:solidFill>
                            <a:prstDash val="dash"/>
                            <a:miter lim="800000"/>
                            <a:headEnd/>
                            <a:tailEnd/>
                          </a:ln>
                        </wps:spPr>
                        <wps:txbx>
                          <w:txbxContent>
                            <w:p w14:paraId="655D0F86" w14:textId="77777777" w:rsidR="00F172D0" w:rsidRPr="00151286" w:rsidRDefault="00F172D0" w:rsidP="00C83A64">
                              <w:pPr>
                                <w:keepNext/>
                                <w:keepLines/>
                                <w:spacing w:line="192" w:lineRule="auto"/>
                                <w:jc w:val="center"/>
                                <w:rPr>
                                  <w:sz w:val="18"/>
                                  <w:szCs w:val="18"/>
                                </w:rPr>
                              </w:pPr>
                              <w:r>
                                <w:rPr>
                                  <w:sz w:val="18"/>
                                  <w:szCs w:val="18"/>
                                </w:rPr>
                                <w:t>Alert</w:t>
                              </w:r>
                              <w:r w:rsidRPr="00151286">
                                <w:rPr>
                                  <w:sz w:val="18"/>
                                  <w:szCs w:val="18"/>
                                </w:rPr>
                                <w:t xml:space="preserve"> Report Generator</w:t>
                              </w:r>
                            </w:p>
                          </w:txbxContent>
                        </wps:txbx>
                        <wps:bodyPr rot="0" vert="horz" wrap="square" lIns="70705" tIns="35352" rIns="70705" bIns="35352" anchor="ctr" anchorCtr="0" upright="1">
                          <a:noAutofit/>
                        </wps:bodyPr>
                      </wps:wsp>
                      <wps:wsp>
                        <wps:cNvPr id="143" name="Text Box 42"/>
                        <wps:cNvSpPr txBox="1">
                          <a:spLocks noChangeArrowheads="1"/>
                        </wps:cNvSpPr>
                        <wps:spPr bwMode="auto">
                          <a:xfrm>
                            <a:off x="2274883" y="1604787"/>
                            <a:ext cx="646517" cy="436444"/>
                          </a:xfrm>
                          <a:prstGeom prst="rect">
                            <a:avLst/>
                          </a:prstGeom>
                          <a:solidFill>
                            <a:srgbClr val="FFFFFF"/>
                          </a:solidFill>
                          <a:ln w="6350">
                            <a:solidFill>
                              <a:srgbClr val="000000"/>
                            </a:solidFill>
                            <a:prstDash val="dash"/>
                            <a:miter lim="800000"/>
                            <a:headEnd/>
                            <a:tailEnd/>
                          </a:ln>
                        </wps:spPr>
                        <wps:txbx>
                          <w:txbxContent>
                            <w:p w14:paraId="55FC0C90" w14:textId="77777777" w:rsidR="00F172D0" w:rsidRPr="00151286" w:rsidRDefault="00F172D0" w:rsidP="00C83A64">
                              <w:pPr>
                                <w:keepNext/>
                                <w:keepLines/>
                                <w:spacing w:line="192" w:lineRule="auto"/>
                                <w:jc w:val="center"/>
                                <w:rPr>
                                  <w:sz w:val="18"/>
                                  <w:szCs w:val="18"/>
                                </w:rPr>
                              </w:pPr>
                              <w:r>
                                <w:rPr>
                                  <w:sz w:val="18"/>
                                  <w:szCs w:val="18"/>
                                </w:rPr>
                                <w:t>Alert</w:t>
                              </w:r>
                            </w:p>
                            <w:p w14:paraId="417AD76A" w14:textId="77777777" w:rsidR="00F172D0" w:rsidRPr="00151286" w:rsidRDefault="00F172D0" w:rsidP="00C83A64">
                              <w:pPr>
                                <w:keepNext/>
                                <w:keepLines/>
                                <w:spacing w:line="192" w:lineRule="auto"/>
                                <w:jc w:val="center"/>
                                <w:rPr>
                                  <w:sz w:val="18"/>
                                  <w:szCs w:val="18"/>
                                </w:rPr>
                              </w:pPr>
                              <w:r w:rsidRPr="00151286">
                                <w:rPr>
                                  <w:sz w:val="18"/>
                                  <w:szCs w:val="18"/>
                                </w:rPr>
                                <w:t>Cache</w:t>
                              </w:r>
                            </w:p>
                          </w:txbxContent>
                        </wps:txbx>
                        <wps:bodyPr rot="0" vert="horz" wrap="square" lIns="70705" tIns="35352" rIns="70705" bIns="35352" anchor="ctr" anchorCtr="0" upright="1">
                          <a:noAutofit/>
                        </wps:bodyPr>
                      </wps:wsp>
                      <wps:wsp>
                        <wps:cNvPr id="144" name="AutoShape 43"/>
                        <wps:cNvCnPr>
                          <a:cxnSpLocks noChangeShapeType="1"/>
                        </wps:cNvCnPr>
                        <wps:spPr bwMode="auto">
                          <a:xfrm flipH="1">
                            <a:off x="2598946" y="874024"/>
                            <a:ext cx="537" cy="170101"/>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5" name="AutoShape 44"/>
                        <wps:cNvCnPr>
                          <a:cxnSpLocks noChangeShapeType="1"/>
                        </wps:cNvCnPr>
                        <wps:spPr bwMode="auto">
                          <a:xfrm rot="5400000">
                            <a:off x="2525658" y="1531499"/>
                            <a:ext cx="146041" cy="537"/>
                          </a:xfrm>
                          <a:prstGeom prst="bentConnector3">
                            <a:avLst>
                              <a:gd name="adj1" fmla="val 4981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g:wgp>
                        <wpg:cNvPr id="146" name="Group 166"/>
                        <wpg:cNvGrpSpPr>
                          <a:grpSpLocks/>
                        </wpg:cNvGrpSpPr>
                        <wpg:grpSpPr bwMode="auto">
                          <a:xfrm>
                            <a:off x="3100705" y="2199640"/>
                            <a:ext cx="2760345" cy="616585"/>
                            <a:chOff x="3940810" y="2883125"/>
                            <a:chExt cx="2733471" cy="460796"/>
                          </a:xfrm>
                        </wpg:grpSpPr>
                        <wpg:grpSp>
                          <wpg:cNvPr id="147" name="Group 167"/>
                          <wpg:cNvGrpSpPr>
                            <a:grpSpLocks/>
                          </wpg:cNvGrpSpPr>
                          <wpg:grpSpPr bwMode="auto">
                            <a:xfrm>
                              <a:off x="3940810" y="2883125"/>
                              <a:ext cx="2582545" cy="307975"/>
                              <a:chOff x="3940810" y="2732405"/>
                              <a:chExt cx="2582545" cy="307975"/>
                            </a:xfrm>
                          </wpg:grpSpPr>
                          <wps:wsp>
                            <wps:cNvPr id="148" name="AutoShape 47"/>
                            <wps:cNvCnPr>
                              <a:cxnSpLocks noChangeShapeType="1"/>
                            </wps:cNvCnPr>
                            <wps:spPr bwMode="auto">
                              <a:xfrm>
                                <a:off x="3940810" y="2886075"/>
                                <a:ext cx="217805" cy="635"/>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49" name="Text Box 49"/>
                            <wps:cNvSpPr txBox="1">
                              <a:spLocks noChangeArrowheads="1"/>
                            </wps:cNvSpPr>
                            <wps:spPr bwMode="auto">
                              <a:xfrm>
                                <a:off x="4158615" y="2732405"/>
                                <a:ext cx="236474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44725" w14:textId="77777777" w:rsidR="00F172D0" w:rsidRPr="008E3943" w:rsidRDefault="00F172D0" w:rsidP="00C83A64">
                                  <w:pPr>
                                    <w:keepNext/>
                                    <w:keepLines/>
                                    <w:rPr>
                                      <w:sz w:val="21"/>
                                    </w:rPr>
                                  </w:pPr>
                                  <w:r w:rsidRPr="008E3943">
                                    <w:rPr>
                                      <w:sz w:val="21"/>
                                    </w:rPr>
                                    <w:t>Communication detailed in this profile</w:t>
                                  </w:r>
                                </w:p>
                              </w:txbxContent>
                            </wps:txbx>
                            <wps:bodyPr rot="0" vert="horz" wrap="square" lIns="78638" tIns="39319" rIns="78638" bIns="39319" anchor="ctr" anchorCtr="0" upright="1">
                              <a:noAutofit/>
                            </wps:bodyPr>
                          </wps:wsp>
                        </wpg:grpSp>
                        <wpg:grpSp>
                          <wpg:cNvPr id="150" name="Group 170"/>
                          <wpg:cNvGrpSpPr>
                            <a:grpSpLocks/>
                          </wpg:cNvGrpSpPr>
                          <wpg:grpSpPr bwMode="auto">
                            <a:xfrm>
                              <a:off x="3947160" y="3112248"/>
                              <a:ext cx="2727121" cy="231673"/>
                              <a:chOff x="3947160" y="2951480"/>
                              <a:chExt cx="2727121" cy="231673"/>
                            </a:xfrm>
                          </wpg:grpSpPr>
                          <wps:wsp>
                            <wps:cNvPr id="151" name="AutoShape 48"/>
                            <wps:cNvCnPr>
                              <a:cxnSpLocks noChangeShapeType="1"/>
                            </wps:cNvCnPr>
                            <wps:spPr bwMode="auto">
                              <a:xfrm flipV="1">
                                <a:off x="3947160" y="3075641"/>
                                <a:ext cx="211455" cy="635"/>
                              </a:xfrm>
                              <a:prstGeom prst="bentConnector3">
                                <a:avLst>
                                  <a:gd name="adj1" fmla="val 50000"/>
                                </a:avLst>
                              </a:prstGeom>
                              <a:noFill/>
                              <a:ln w="25400">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152" name="Text Box 50"/>
                            <wps:cNvSpPr txBox="1">
                              <a:spLocks noChangeArrowheads="1"/>
                            </wps:cNvSpPr>
                            <wps:spPr bwMode="auto">
                              <a:xfrm>
                                <a:off x="4158615" y="2951480"/>
                                <a:ext cx="2515666" cy="231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F1DA" w14:textId="77777777" w:rsidR="00F172D0" w:rsidRPr="008E3943" w:rsidRDefault="00F172D0" w:rsidP="00C83A64">
                                  <w:pPr>
                                    <w:keepNext/>
                                    <w:keepLines/>
                                    <w:rPr>
                                      <w:sz w:val="21"/>
                                    </w:rPr>
                                  </w:pPr>
                                  <w:r w:rsidRPr="008E3943">
                                    <w:rPr>
                                      <w:sz w:val="21"/>
                                    </w:rPr>
                                    <w:t>Communication not detailed in this profile</w:t>
                                  </w:r>
                                </w:p>
                              </w:txbxContent>
                            </wps:txbx>
                            <wps:bodyPr rot="0" vert="horz" wrap="square" lIns="78638" tIns="39319" rIns="78638" bIns="39319" anchor="ctr" anchorCtr="0" upright="1">
                              <a:noAutofit/>
                            </wps:bodyPr>
                          </wps:wsp>
                        </wpg:grpSp>
                      </wpg:wgp>
                      <wps:wsp>
                        <wps:cNvPr id="153" name="Text Box 52"/>
                        <wps:cNvSpPr txBox="1">
                          <a:spLocks noChangeArrowheads="1"/>
                        </wps:cNvSpPr>
                        <wps:spPr bwMode="auto">
                          <a:xfrm>
                            <a:off x="494869" y="865596"/>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C5166" w14:textId="77777777" w:rsidR="00F172D0" w:rsidRDefault="00F172D0" w:rsidP="00C83A64">
                              <w:pPr>
                                <w:keepNext/>
                                <w:keepLines/>
                                <w:spacing w:line="168" w:lineRule="auto"/>
                                <w:jc w:val="center"/>
                                <w:rPr>
                                  <w:b/>
                                  <w:sz w:val="28"/>
                                  <w:szCs w:val="28"/>
                                </w:rPr>
                              </w:pPr>
                              <w:r>
                                <w:rPr>
                                  <w:b/>
                                  <w:sz w:val="28"/>
                                  <w:szCs w:val="28"/>
                                </w:rPr>
                                <w:t>.</w:t>
                              </w:r>
                            </w:p>
                            <w:p w14:paraId="55BB5AFE" w14:textId="77777777" w:rsidR="00F172D0" w:rsidRDefault="00F172D0" w:rsidP="00C83A64">
                              <w:pPr>
                                <w:keepNext/>
                                <w:keepLines/>
                                <w:spacing w:line="168" w:lineRule="auto"/>
                                <w:jc w:val="center"/>
                                <w:rPr>
                                  <w:b/>
                                  <w:sz w:val="28"/>
                                  <w:szCs w:val="28"/>
                                </w:rPr>
                              </w:pPr>
                              <w:r>
                                <w:rPr>
                                  <w:b/>
                                  <w:sz w:val="28"/>
                                  <w:szCs w:val="28"/>
                                </w:rPr>
                                <w:t>.</w:t>
                              </w:r>
                            </w:p>
                            <w:p w14:paraId="0F9EB12C" w14:textId="77777777" w:rsidR="00F172D0" w:rsidRPr="007015C6" w:rsidRDefault="00F172D0"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4" name="Text Box 53"/>
                        <wps:cNvSpPr txBox="1">
                          <a:spLocks noChangeArrowheads="1"/>
                        </wps:cNvSpPr>
                        <wps:spPr bwMode="auto">
                          <a:xfrm>
                            <a:off x="4822859" y="945381"/>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BC3EB" w14:textId="77777777" w:rsidR="00F172D0" w:rsidRDefault="00F172D0" w:rsidP="00C83A64">
                              <w:pPr>
                                <w:keepNext/>
                                <w:keepLines/>
                                <w:spacing w:line="168" w:lineRule="auto"/>
                                <w:jc w:val="center"/>
                                <w:rPr>
                                  <w:b/>
                                  <w:sz w:val="28"/>
                                  <w:szCs w:val="28"/>
                                </w:rPr>
                              </w:pPr>
                              <w:r>
                                <w:rPr>
                                  <w:b/>
                                  <w:sz w:val="28"/>
                                  <w:szCs w:val="28"/>
                                </w:rPr>
                                <w:t>.</w:t>
                              </w:r>
                            </w:p>
                            <w:p w14:paraId="34E7F925" w14:textId="77777777" w:rsidR="00F172D0" w:rsidRDefault="00F172D0" w:rsidP="00C83A64">
                              <w:pPr>
                                <w:keepNext/>
                                <w:keepLines/>
                                <w:spacing w:line="168" w:lineRule="auto"/>
                                <w:jc w:val="center"/>
                                <w:rPr>
                                  <w:b/>
                                  <w:sz w:val="28"/>
                                  <w:szCs w:val="28"/>
                                </w:rPr>
                              </w:pPr>
                              <w:r>
                                <w:rPr>
                                  <w:b/>
                                  <w:sz w:val="28"/>
                                  <w:szCs w:val="28"/>
                                </w:rPr>
                                <w:t>.</w:t>
                              </w:r>
                            </w:p>
                            <w:p w14:paraId="424DD410" w14:textId="77777777" w:rsidR="00F172D0" w:rsidRPr="007015C6" w:rsidRDefault="00F172D0" w:rsidP="00C83A64">
                              <w:pPr>
                                <w:keepNext/>
                                <w:keepLines/>
                                <w:spacing w:line="168" w:lineRule="auto"/>
                                <w:jc w:val="center"/>
                                <w:rPr>
                                  <w:b/>
                                  <w:sz w:val="28"/>
                                  <w:szCs w:val="28"/>
                                </w:rPr>
                              </w:pPr>
                              <w:r>
                                <w:rPr>
                                  <w:b/>
                                  <w:sz w:val="28"/>
                                  <w:szCs w:val="28"/>
                                </w:rPr>
                                <w:t>.</w:t>
                              </w:r>
                            </w:p>
                          </w:txbxContent>
                        </wps:txbx>
                        <wps:bodyPr rot="0" vert="horz" wrap="square" lIns="78300" tIns="39150" rIns="78300" bIns="39150" anchor="ctr" anchorCtr="0" upright="1">
                          <a:noAutofit/>
                        </wps:bodyPr>
                      </wps:wsp>
                      <wps:wsp>
                        <wps:cNvPr id="155" name="Rectangle 175"/>
                        <wps:cNvSpPr>
                          <a:spLocks noChangeArrowheads="1"/>
                        </wps:cNvSpPr>
                        <wps:spPr bwMode="auto">
                          <a:xfrm>
                            <a:off x="17548" y="1504866"/>
                            <a:ext cx="1338103" cy="73914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8300" tIns="39150" rIns="78300" bIns="39150" anchor="t" anchorCtr="0" upright="1">
                          <a:noAutofit/>
                        </wps:bodyPr>
                      </wps:wsp>
                      <wps:wsp>
                        <wps:cNvPr id="156" name="Text Box 27"/>
                        <wps:cNvSpPr txBox="1">
                          <a:spLocks noChangeArrowheads="1"/>
                        </wps:cNvSpPr>
                        <wps:spPr bwMode="auto">
                          <a:xfrm>
                            <a:off x="652532" y="1739174"/>
                            <a:ext cx="603595" cy="414062"/>
                          </a:xfrm>
                          <a:prstGeom prst="rect">
                            <a:avLst/>
                          </a:prstGeom>
                          <a:solidFill>
                            <a:srgbClr val="FFFFFF"/>
                          </a:solidFill>
                          <a:ln w="6350">
                            <a:solidFill>
                              <a:srgbClr val="000000"/>
                            </a:solidFill>
                            <a:prstDash val="dash"/>
                            <a:miter lim="800000"/>
                            <a:headEnd/>
                            <a:tailEnd/>
                          </a:ln>
                        </wps:spPr>
                        <wps:txbx>
                          <w:txbxContent>
                            <w:p w14:paraId="61FFC27A" w14:textId="77777777" w:rsidR="00F172D0" w:rsidRDefault="00F172D0" w:rsidP="00C83A64">
                              <w:pPr>
                                <w:pStyle w:val="NormalWeb"/>
                                <w:spacing w:line="192" w:lineRule="auto"/>
                                <w:jc w:val="center"/>
                              </w:pPr>
                              <w:r>
                                <w:rPr>
                                  <w:sz w:val="18"/>
                                  <w:szCs w:val="18"/>
                                </w:rPr>
                                <w:t>Alert</w:t>
                              </w:r>
                            </w:p>
                            <w:p w14:paraId="2BD4BE2E" w14:textId="77777777" w:rsidR="00F172D0" w:rsidRDefault="00F172D0" w:rsidP="00C83A64">
                              <w:pPr>
                                <w:pStyle w:val="NormalWeb"/>
                                <w:spacing w:line="192" w:lineRule="auto"/>
                                <w:jc w:val="center"/>
                              </w:pPr>
                              <w:r>
                                <w:rPr>
                                  <w:sz w:val="18"/>
                                  <w:szCs w:val="18"/>
                                </w:rPr>
                                <w:t>Receiver</w:t>
                              </w:r>
                            </w:p>
                          </w:txbxContent>
                        </wps:txbx>
                        <wps:bodyPr rot="0" vert="horz" wrap="square" lIns="70705" tIns="35352" rIns="70705" bIns="35352" anchor="ctr" anchorCtr="0" upright="1">
                          <a:noAutofit/>
                        </wps:bodyPr>
                      </wps:wsp>
                      <wps:wsp>
                        <wps:cNvPr id="157" name="Text Box 40"/>
                        <wps:cNvSpPr txBox="1">
                          <a:spLocks noChangeArrowheads="1"/>
                        </wps:cNvSpPr>
                        <wps:spPr bwMode="auto">
                          <a:xfrm>
                            <a:off x="0" y="1555381"/>
                            <a:ext cx="652585" cy="44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4386E" w14:textId="77777777" w:rsidR="00F172D0" w:rsidRDefault="00F172D0" w:rsidP="00C83A64">
                              <w:pPr>
                                <w:pStyle w:val="NormalWeb"/>
                                <w:spacing w:line="216" w:lineRule="auto"/>
                                <w:jc w:val="center"/>
                              </w:pPr>
                              <w:r>
                                <w:rPr>
                                  <w:sz w:val="18"/>
                                  <w:szCs w:val="18"/>
                                </w:rPr>
                                <w:t>Alert Consumer</w:t>
                              </w:r>
                            </w:p>
                            <w:p w14:paraId="46758C75" w14:textId="77777777" w:rsidR="00F172D0" w:rsidRDefault="00F172D0" w:rsidP="00C83A64">
                              <w:pPr>
                                <w:pStyle w:val="NormalWeb"/>
                                <w:spacing w:line="216" w:lineRule="auto"/>
                                <w:jc w:val="center"/>
                              </w:pPr>
                              <w:r>
                                <w:rPr>
                                  <w:sz w:val="18"/>
                                  <w:szCs w:val="18"/>
                                </w:rPr>
                                <w:t>(ACON)</w:t>
                              </w:r>
                            </w:p>
                          </w:txbxContent>
                        </wps:txbx>
                        <wps:bodyPr rot="0" vert="horz" wrap="square" lIns="70705" tIns="35352" rIns="70705" bIns="35352" anchor="t" anchorCtr="0" upright="1">
                          <a:spAutoFit/>
                        </wps:bodyPr>
                      </wps:wsp>
                      <wps:wsp>
                        <wps:cNvPr id="158" name="AutoShape 33"/>
                        <wps:cNvCnPr>
                          <a:cxnSpLocks noChangeShapeType="1"/>
                          <a:stCxn id="127" idx="2"/>
                          <a:endCxn id="156" idx="0"/>
                        </wps:cNvCnPr>
                        <wps:spPr bwMode="auto">
                          <a:xfrm rot="16200000" flipH="1">
                            <a:off x="480716" y="1265559"/>
                            <a:ext cx="942941" cy="4288"/>
                          </a:xfrm>
                          <a:prstGeom prst="bentConnector3">
                            <a:avLst>
                              <a:gd name="adj1" fmla="val 50000"/>
                            </a:avLst>
                          </a:prstGeom>
                          <a:noFill/>
                          <a:ln w="25400">
                            <a:solidFill>
                              <a:srgbClr val="000000"/>
                            </a:solidFill>
                            <a:miter lim="800000"/>
                            <a:headEnd/>
                            <a:tailEnd/>
                          </a:ln>
                          <a:extLst>
                            <a:ext uri="{909E8E84-426E-40DD-AFC4-6F175D3DCCD1}">
                              <a14:hiddenFill xmlns:a14="http://schemas.microsoft.com/office/drawing/2010/main">
                                <a:noFill/>
                              </a14:hiddenFill>
                            </a:ext>
                          </a:extLst>
                        </wps:spPr>
                        <wps:bodyPr/>
                      </wps:wsp>
                      <wps:wsp>
                        <wps:cNvPr id="159" name="Text Box 53"/>
                        <wps:cNvSpPr txBox="1">
                          <a:spLocks noChangeArrowheads="1"/>
                        </wps:cNvSpPr>
                        <wps:spPr bwMode="auto">
                          <a:xfrm>
                            <a:off x="503359" y="2101584"/>
                            <a:ext cx="304748" cy="617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74A7D" w14:textId="77777777" w:rsidR="00F172D0" w:rsidRDefault="00F172D0" w:rsidP="00C83A64">
                              <w:pPr>
                                <w:pStyle w:val="NormalWeb"/>
                                <w:spacing w:line="168" w:lineRule="auto"/>
                                <w:jc w:val="center"/>
                              </w:pPr>
                              <w:r>
                                <w:rPr>
                                  <w:b/>
                                  <w:bCs/>
                                  <w:sz w:val="28"/>
                                  <w:szCs w:val="28"/>
                                </w:rPr>
                                <w:t>.</w:t>
                              </w:r>
                            </w:p>
                            <w:p w14:paraId="46915E5F" w14:textId="77777777" w:rsidR="00F172D0" w:rsidRDefault="00F172D0" w:rsidP="00C83A64">
                              <w:pPr>
                                <w:pStyle w:val="NormalWeb"/>
                                <w:spacing w:line="168" w:lineRule="auto"/>
                                <w:jc w:val="center"/>
                              </w:pPr>
                              <w:r>
                                <w:rPr>
                                  <w:b/>
                                  <w:bCs/>
                                  <w:sz w:val="28"/>
                                  <w:szCs w:val="28"/>
                                </w:rPr>
                                <w:t>.</w:t>
                              </w:r>
                            </w:p>
                            <w:p w14:paraId="51DE4EDB" w14:textId="77777777" w:rsidR="00F172D0" w:rsidRDefault="00F172D0" w:rsidP="00C83A64">
                              <w:pPr>
                                <w:pStyle w:val="NormalWeb"/>
                                <w:spacing w:line="168" w:lineRule="auto"/>
                                <w:jc w:val="center"/>
                              </w:pPr>
                              <w:r>
                                <w:rPr>
                                  <w:b/>
                                  <w:bCs/>
                                  <w:sz w:val="28"/>
                                  <w:szCs w:val="28"/>
                                </w:rPr>
                                <w:t>.</w:t>
                              </w:r>
                            </w:p>
                          </w:txbxContent>
                        </wps:txbx>
                        <wps:bodyPr rot="0" vert="horz" wrap="square" lIns="78300" tIns="39150" rIns="78300" bIns="3915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75D7771" id="Canvas 20" o:spid="_x0000_s1062" editas="canvas" style="position:absolute;left:0;text-align:left;margin-left:2.55pt;margin-top:8.6pt;width:461.5pt;height:221.75pt;z-index:251655168;mso-wrap-distance-top:7.2pt;mso-position-horizontal-relative:text;mso-position-vertical-relative:text;mso-width-relative:margin;mso-height-relative:margin" coordsize="58610,28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" o:allowoverlap="f">
                <v:shape id="_x0000_s1063" type="#_x0000_t75" style="position:absolute;width:58610;height:28162;visibility:visible;mso-wrap-style:square">
                  <v:fill o:detectmouseclick="t"/>
                  <v:path o:connecttype="none"/>
                </v:shape>
                <v:rect id="Rectangle 22" o:spid="_x0000_s1064" style="position:absolute;width:13381;height:9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" filled="f" strokeweight=".5pt">
                  <v:textbox inset="2.175mm,1.0875mm,2.175mm,1.0875mm"/>
                </v:rect>
                <v:rect id="Rectangle 23" o:spid="_x0000_s1065" style="position:absolute;left:14201;width:25904;height:21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" filled="f" strokeweight=".5pt">
                  <v:textbox inset="2.175mm,1.0875mm,2.175mm,1.0875mm"/>
                </v:rect>
                <v:rect id="Rectangle 24" o:spid="_x0000_s1066" style="position:absolute;left:40862;width:17394;height:10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" filled="f" strokeweight=".5pt">
                  <v:textbox inset="2.175mm,1.0875mm,2.175mm,1.0875mm"/>
                </v:rect>
                <v:shape id="Text Box 25" o:spid="_x0000_s1067" type="#_x0000_t202" style="position:absolute;left:515;top:4353;width:4721;height:41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" strokeweight=".5pt">
                  <v:stroke dashstyle="dash"/>
                  <v:textbox inset="1.96403mm,.982mm,1.96403mm,.982mm">
                    <w:txbxContent>
                      <w:p w14:paraId="38FED4AE" w14:textId="77777777" w:rsidR="00F172D0" w:rsidRPr="00151286" w:rsidRDefault="00F172D0" w:rsidP="00C83A64">
                        <w:pPr>
                          <w:keepNext/>
                          <w:keepLines/>
                          <w:spacing w:line="192" w:lineRule="auto"/>
                          <w:jc w:val="center"/>
                          <w:rPr>
                            <w:sz w:val="18"/>
                            <w:szCs w:val="18"/>
                          </w:rPr>
                        </w:pPr>
                        <w:r>
                          <w:rPr>
                            <w:sz w:val="18"/>
                            <w:szCs w:val="18"/>
                          </w:rPr>
                          <w:t>Alert</w:t>
                        </w:r>
                      </w:p>
                      <w:p w14:paraId="2331EAAF" w14:textId="77777777" w:rsidR="00F172D0" w:rsidRPr="00151286" w:rsidRDefault="00F172D0" w:rsidP="00C83A64">
                        <w:pPr>
                          <w:keepNext/>
                          <w:keepLines/>
                          <w:spacing w:line="192" w:lineRule="auto"/>
                          <w:jc w:val="center"/>
                          <w:rPr>
                            <w:sz w:val="18"/>
                            <w:szCs w:val="18"/>
                          </w:rPr>
                        </w:pPr>
                        <w:r w:rsidRPr="00151286">
                          <w:rPr>
                            <w:sz w:val="18"/>
                            <w:szCs w:val="18"/>
                          </w:rPr>
                          <w:t>Source</w:t>
                        </w:r>
                      </w:p>
                    </w:txbxContent>
                  </v:textbox>
                </v:shape>
                <v:shape id="Text Box 26" o:spid="_x0000_s1068" type="#_x0000_t202" style="position:absolute;left:5921;top:4567;width:7157;height:33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" strokeweight=".5pt">
                  <v:stroke dashstyle="dash"/>
                  <v:textbox inset="1.96403mm,.982mm,1.96403mm,.982mm">
                    <w:txbxContent>
                      <w:p w14:paraId="53534060" w14:textId="77777777" w:rsidR="00F172D0" w:rsidRPr="00151286" w:rsidRDefault="00F172D0" w:rsidP="00C83A64">
                        <w:pPr>
                          <w:keepNext/>
                          <w:keepLines/>
                          <w:spacing w:line="192" w:lineRule="auto"/>
                          <w:jc w:val="center"/>
                          <w:rPr>
                            <w:sz w:val="18"/>
                            <w:szCs w:val="18"/>
                          </w:rPr>
                        </w:pPr>
                        <w:r>
                          <w:rPr>
                            <w:sz w:val="18"/>
                            <w:szCs w:val="18"/>
                          </w:rPr>
                          <w:t>Alert</w:t>
                        </w:r>
                      </w:p>
                      <w:p w14:paraId="3BD9779F" w14:textId="77777777" w:rsidR="00F172D0" w:rsidRPr="00151286" w:rsidRDefault="00F172D0" w:rsidP="00C83A64">
                        <w:pPr>
                          <w:keepNext/>
                          <w:keepLines/>
                          <w:spacing w:line="192" w:lineRule="auto"/>
                          <w:jc w:val="center"/>
                          <w:rPr>
                            <w:sz w:val="18"/>
                            <w:szCs w:val="18"/>
                          </w:rPr>
                        </w:pPr>
                        <w:r w:rsidRPr="0029641D">
                          <w:rPr>
                            <w:sz w:val="18"/>
                            <w:szCs w:val="18"/>
                          </w:rPr>
                          <w:t>Aggregator</w:t>
                        </w:r>
                      </w:p>
                    </w:txbxContent>
                  </v:textbox>
                </v:shape>
                <v:shape id="Text Box 27" o:spid="_x0000_s1069" type="#_x0000_t202" style="position:absolute;left:15258;top:4359;width:6036;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" strokeweight=".5pt">
                  <v:stroke dashstyle="dash"/>
                  <v:textbox inset="1.96403mm,.982mm,1.96403mm,.982mm">
                    <w:txbxContent>
                      <w:p w14:paraId="397F72FE" w14:textId="77777777" w:rsidR="00F172D0" w:rsidRPr="00151286" w:rsidRDefault="00F172D0" w:rsidP="00C83A64">
                        <w:pPr>
                          <w:keepNext/>
                          <w:keepLines/>
                          <w:spacing w:line="192" w:lineRule="auto"/>
                          <w:jc w:val="center"/>
                          <w:rPr>
                            <w:sz w:val="18"/>
                            <w:szCs w:val="18"/>
                          </w:rPr>
                        </w:pPr>
                        <w:r>
                          <w:rPr>
                            <w:sz w:val="18"/>
                            <w:szCs w:val="18"/>
                          </w:rPr>
                          <w:t>Alert</w:t>
                        </w:r>
                      </w:p>
                      <w:p w14:paraId="696B5562" w14:textId="77777777" w:rsidR="00F172D0" w:rsidRPr="00151286" w:rsidRDefault="00F172D0" w:rsidP="00C83A64">
                        <w:pPr>
                          <w:keepNext/>
                          <w:keepLines/>
                          <w:spacing w:line="192" w:lineRule="auto"/>
                          <w:jc w:val="center"/>
                          <w:rPr>
                            <w:sz w:val="18"/>
                            <w:szCs w:val="18"/>
                          </w:rPr>
                        </w:pPr>
                        <w:r w:rsidRPr="00151286">
                          <w:rPr>
                            <w:sz w:val="18"/>
                            <w:szCs w:val="18"/>
                          </w:rPr>
                          <w:t>Receiver</w:t>
                        </w:r>
                      </w:p>
                    </w:txbxContent>
                  </v:textbox>
                </v:shape>
                <v:shape id="Text Box 28" o:spid="_x0000_s1070" type="#_x0000_t202" style="position:absolute;left:22282;top:4241;width:7415;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" strokeweight=".5pt">
                  <v:stroke dashstyle="dash"/>
                  <v:textbox inset="1.96403mm,.982mm,1.96403mm,.982mm">
                    <w:txbxContent>
                      <w:p w14:paraId="7D8308C8" w14:textId="77777777" w:rsidR="00F172D0" w:rsidRPr="00151286" w:rsidRDefault="00F172D0" w:rsidP="00C83A64">
                        <w:pPr>
                          <w:keepNext/>
                          <w:keepLines/>
                          <w:spacing w:line="192" w:lineRule="auto"/>
                          <w:jc w:val="center"/>
                          <w:rPr>
                            <w:sz w:val="18"/>
                            <w:szCs w:val="18"/>
                          </w:rPr>
                        </w:pPr>
                        <w:r>
                          <w:rPr>
                            <w:sz w:val="18"/>
                            <w:szCs w:val="18"/>
                          </w:rPr>
                          <w:t>Alert</w:t>
                        </w:r>
                      </w:p>
                      <w:p w14:paraId="26F4DB9E" w14:textId="77777777" w:rsidR="00F172D0" w:rsidRPr="00151286" w:rsidRDefault="00F172D0" w:rsidP="00C83A64">
                        <w:pPr>
                          <w:keepNext/>
                          <w:keepLines/>
                          <w:spacing w:line="192" w:lineRule="auto"/>
                          <w:jc w:val="center"/>
                          <w:rPr>
                            <w:sz w:val="18"/>
                            <w:szCs w:val="18"/>
                          </w:rPr>
                        </w:pPr>
                        <w:r w:rsidRPr="00151286">
                          <w:rPr>
                            <w:sz w:val="18"/>
                            <w:szCs w:val="18"/>
                          </w:rPr>
                          <w:t>Coordinator</w:t>
                        </w:r>
                      </w:p>
                    </w:txbxContent>
                  </v:textbox>
                </v:shape>
                <v:shape id="Text Box 29" o:spid="_x0000_s1071" type="#_x0000_t202" style="position:absolute;left:31369;top:4241;width:7693;height:4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" strokeweight=".5pt">
                  <v:stroke dashstyle="dash"/>
                  <v:textbox inset="1.96403mm,.982mm,1.96403mm,.982mm">
                    <w:txbxContent>
                      <w:p w14:paraId="1F017123" w14:textId="77777777" w:rsidR="00F172D0" w:rsidRPr="00151286" w:rsidRDefault="00F172D0" w:rsidP="00C83A64">
                        <w:pPr>
                          <w:keepNext/>
                          <w:keepLines/>
                          <w:spacing w:line="192" w:lineRule="auto"/>
                          <w:jc w:val="center"/>
                          <w:rPr>
                            <w:sz w:val="18"/>
                            <w:szCs w:val="18"/>
                          </w:rPr>
                        </w:pPr>
                        <w:r>
                          <w:rPr>
                            <w:sz w:val="18"/>
                            <w:szCs w:val="18"/>
                          </w:rPr>
                          <w:t>Alert</w:t>
                        </w:r>
                      </w:p>
                      <w:p w14:paraId="155DFB99" w14:textId="77777777" w:rsidR="00F172D0" w:rsidRPr="00151286" w:rsidRDefault="00F172D0" w:rsidP="00C83A64">
                        <w:pPr>
                          <w:keepNext/>
                          <w:keepLines/>
                          <w:spacing w:line="192" w:lineRule="auto"/>
                          <w:jc w:val="center"/>
                          <w:rPr>
                            <w:sz w:val="18"/>
                            <w:szCs w:val="18"/>
                          </w:rPr>
                        </w:pPr>
                        <w:r w:rsidRPr="00151286">
                          <w:rPr>
                            <w:sz w:val="18"/>
                            <w:szCs w:val="18"/>
                          </w:rPr>
                          <w:t>Disseminator</w:t>
                        </w:r>
                      </w:p>
                    </w:txbxContent>
                  </v:textbox>
                </v:shape>
                <v:shape id="Text Box 30" o:spid="_x0000_s1072" type="#_x0000_t202" style="position:absolute;left:41747;top:4241;width:9153;height:4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" strokeweight=".5pt">
                  <v:stroke dashstyle="dash"/>
                  <v:textbox inset="1.96403mm,.982mm,1.96403mm,.982mm">
                    <w:txbxContent>
                      <w:p w14:paraId="2F643C99" w14:textId="77777777" w:rsidR="00F172D0" w:rsidRPr="00151286" w:rsidRDefault="00F172D0" w:rsidP="00C83A64">
                        <w:pPr>
                          <w:keepNext/>
                          <w:keepLines/>
                          <w:spacing w:line="192" w:lineRule="auto"/>
                          <w:jc w:val="center"/>
                          <w:rPr>
                            <w:sz w:val="18"/>
                            <w:szCs w:val="18"/>
                          </w:rPr>
                        </w:pPr>
                        <w:r>
                          <w:rPr>
                            <w:sz w:val="18"/>
                            <w:szCs w:val="18"/>
                          </w:rPr>
                          <w:t>Alert</w:t>
                        </w:r>
                      </w:p>
                      <w:p w14:paraId="337575D3" w14:textId="77777777" w:rsidR="00F172D0" w:rsidRPr="00151286" w:rsidRDefault="00F172D0" w:rsidP="00C83A64">
                        <w:pPr>
                          <w:keepNext/>
                          <w:keepLines/>
                          <w:spacing w:line="192" w:lineRule="auto"/>
                          <w:jc w:val="center"/>
                          <w:rPr>
                            <w:sz w:val="18"/>
                            <w:szCs w:val="18"/>
                          </w:rPr>
                        </w:pPr>
                        <w:r w:rsidRPr="00151286">
                          <w:rPr>
                            <w:sz w:val="18"/>
                            <w:szCs w:val="18"/>
                          </w:rPr>
                          <w:t>Communication</w:t>
                        </w:r>
                      </w:p>
                    </w:txbxContent>
                  </v:textbox>
                </v:shape>
                <v:shape id="Text Box 31" o:spid="_x0000_s1073" type="#_x0000_t202" style="position:absolute;left:51276;top:4191;width:6486;height:4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" strokeweight=".5pt">
                  <v:stroke dashstyle="dash"/>
                  <v:textbox inset="1.96403mm,.982mm,1.96403mm,.982mm">
                    <w:txbxContent>
                      <w:p w14:paraId="7DEAA5DB" w14:textId="77777777" w:rsidR="00F172D0" w:rsidRPr="00151286" w:rsidRDefault="00F172D0" w:rsidP="00C83A64">
                        <w:pPr>
                          <w:keepNext/>
                          <w:keepLines/>
                          <w:spacing w:line="192" w:lineRule="auto"/>
                          <w:jc w:val="center"/>
                          <w:rPr>
                            <w:sz w:val="18"/>
                            <w:szCs w:val="18"/>
                          </w:rPr>
                        </w:pPr>
                        <w:r>
                          <w:rPr>
                            <w:sz w:val="18"/>
                            <w:szCs w:val="18"/>
                          </w:rPr>
                          <w:t>Alert</w:t>
                        </w:r>
                      </w:p>
                      <w:p w14:paraId="2DE9BC9E" w14:textId="77777777" w:rsidR="00F172D0" w:rsidRPr="00151286" w:rsidRDefault="00F172D0" w:rsidP="00C83A64">
                        <w:pPr>
                          <w:keepNext/>
                          <w:keepLines/>
                          <w:spacing w:line="192" w:lineRule="auto"/>
                          <w:jc w:val="center"/>
                          <w:rPr>
                            <w:sz w:val="18"/>
                            <w:szCs w:val="18"/>
                          </w:rPr>
                        </w:pPr>
                        <w:r w:rsidRPr="00151286">
                          <w:rPr>
                            <w:sz w:val="18"/>
                            <w:szCs w:val="18"/>
                          </w:rPr>
                          <w:t>Endpoint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74" type="#_x0000_t34" style="position:absolute;left:5236;top:6429;width:987;height: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" strokeweight="2pt">
                  <v:stroke dashstyle="1 1"/>
                </v:shape>
                <v:shape id="AutoShape 33" o:spid="_x0000_s1075" type="#_x0000_t34" style="position:absolute;left:12871;top:6429;width:2387;height:5;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" adj="10776" strokeweight="2pt"/>
                <v:shape id="AutoShape 34" o:spid="_x0000_s1076" type="#_x0000_t34" style="position:absolute;left:21294;top:6429;width:988;height:1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" adj="10683" strokeweight="2pt">
                  <v:stroke dashstyle="1 1"/>
                </v:shape>
                <v:shapetype id="_x0000_t32" coordsize="21600,21600" o:spt="32" o:oned="t" path="m,l21600,21600e" filled="f">
                  <v:path arrowok="t" fillok="f" o:connecttype="none"/>
                  <o:lock v:ext="edit" shapetype="t"/>
                </v:shapetype>
                <v:shape id="AutoShape 35" o:spid="_x0000_s1077" type="#_x0000_t32" style="position:absolute;left:29696;top:6440;width:1674;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" strokeweight="2pt">
                  <v:stroke dashstyle="1 1"/>
                </v:shape>
                <v:shape id="AutoShape 36" o:spid="_x0000_s1078" type="#_x0000_t32" style="position:absolute;left:38876;top:6440;width:2871;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" strokeweight="2pt"/>
                <v:shape id="AutoShape 37" o:spid="_x0000_s1079" type="#_x0000_t34" style="position:absolute;left:50900;top:6373;width:376;height: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" strokeweight="2pt">
                  <v:stroke dashstyle="1 1"/>
                </v:shape>
                <v:shape id="Text Box 38" o:spid="_x0000_s1080" type="#_x0000_t202" style="position:absolute;left:44829;width:9962;height:48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" filled="f" stroked="f">
                  <v:textbox style="mso-fit-shape-to-text:t" inset="1.96403mm,.982mm,1.96403mm,.982mm">
                    <w:txbxContent>
                      <w:p w14:paraId="431A63D1" w14:textId="77777777" w:rsidR="00F172D0" w:rsidRPr="00151286" w:rsidRDefault="00F172D0" w:rsidP="00C83A64">
                        <w:pPr>
                          <w:keepNext/>
                          <w:keepLines/>
                          <w:spacing w:line="235" w:lineRule="auto"/>
                          <w:jc w:val="center"/>
                          <w:rPr>
                            <w:sz w:val="18"/>
                            <w:szCs w:val="18"/>
                          </w:rPr>
                        </w:pPr>
                        <w:r>
                          <w:rPr>
                            <w:sz w:val="18"/>
                            <w:szCs w:val="18"/>
                          </w:rPr>
                          <w:t xml:space="preserve">Alert </w:t>
                        </w:r>
                        <w:r w:rsidRPr="00151286">
                          <w:rPr>
                            <w:sz w:val="18"/>
                            <w:szCs w:val="18"/>
                          </w:rPr>
                          <w:t>Communicator</w:t>
                        </w:r>
                      </w:p>
                      <w:p w14:paraId="66741AAC" w14:textId="77777777" w:rsidR="00F172D0" w:rsidRPr="00151286" w:rsidRDefault="00F172D0" w:rsidP="00C83A64">
                        <w:pPr>
                          <w:keepNext/>
                          <w:keepLines/>
                          <w:spacing w:line="235" w:lineRule="auto"/>
                          <w:jc w:val="center"/>
                          <w:rPr>
                            <w:sz w:val="18"/>
                            <w:szCs w:val="18"/>
                          </w:rPr>
                        </w:pPr>
                        <w:r w:rsidRPr="00151286">
                          <w:rPr>
                            <w:sz w:val="18"/>
                            <w:szCs w:val="18"/>
                          </w:rPr>
                          <w:t>(AC)</w:t>
                        </w:r>
                      </w:p>
                    </w:txbxContent>
                  </v:textbox>
                </v:shape>
                <v:shape id="Text Box 39" o:spid="_x0000_s1081" type="#_x0000_t202" style="position:absolute;left:21685;top:619;width:9320;height:3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" filled="f" stroked="f">
                  <v:textbox style="mso-fit-shape-to-text:t" inset="1.96403mm,.982mm,1.96403mm,.982mm">
                    <w:txbxContent>
                      <w:p w14:paraId="4335E093" w14:textId="77777777" w:rsidR="00F172D0" w:rsidRPr="00151286" w:rsidRDefault="00F172D0" w:rsidP="00C83A64">
                        <w:pPr>
                          <w:keepNext/>
                          <w:keepLines/>
                          <w:spacing w:line="216" w:lineRule="auto"/>
                          <w:jc w:val="center"/>
                          <w:rPr>
                            <w:sz w:val="18"/>
                            <w:szCs w:val="18"/>
                          </w:rPr>
                        </w:pPr>
                        <w:r>
                          <w:rPr>
                            <w:sz w:val="18"/>
                            <w:szCs w:val="18"/>
                          </w:rPr>
                          <w:t xml:space="preserve">Alert </w:t>
                        </w:r>
                        <w:r w:rsidRPr="00151286">
                          <w:rPr>
                            <w:sz w:val="18"/>
                            <w:szCs w:val="18"/>
                          </w:rPr>
                          <w:t>Manager</w:t>
                        </w:r>
                      </w:p>
                      <w:p w14:paraId="04F53389" w14:textId="77777777" w:rsidR="00F172D0" w:rsidRPr="00151286" w:rsidRDefault="00F172D0" w:rsidP="00C83A64">
                        <w:pPr>
                          <w:keepNext/>
                          <w:keepLines/>
                          <w:spacing w:line="216" w:lineRule="auto"/>
                          <w:jc w:val="center"/>
                          <w:rPr>
                            <w:sz w:val="18"/>
                            <w:szCs w:val="18"/>
                          </w:rPr>
                        </w:pPr>
                        <w:r w:rsidRPr="00151286">
                          <w:rPr>
                            <w:sz w:val="18"/>
                            <w:szCs w:val="18"/>
                          </w:rPr>
                          <w:t>(AM)</w:t>
                        </w:r>
                      </w:p>
                    </w:txbxContent>
                  </v:textbox>
                </v:shape>
                <v:shape id="Text Box 40" o:spid="_x0000_s1082" type="#_x0000_t202" style="position:absolute;left:515;top:531;width:12361;height:3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" filled="f" stroked="f">
                  <v:textbox style="mso-fit-shape-to-text:t" inset="1.96403mm,.982mm,1.96403mm,.982mm">
                    <w:txbxContent>
                      <w:p w14:paraId="5A7BDA90" w14:textId="77777777" w:rsidR="00F172D0" w:rsidRPr="00151286" w:rsidRDefault="00F172D0" w:rsidP="00C83A64">
                        <w:pPr>
                          <w:keepNext/>
                          <w:keepLines/>
                          <w:spacing w:line="216" w:lineRule="auto"/>
                          <w:jc w:val="center"/>
                          <w:rPr>
                            <w:sz w:val="18"/>
                            <w:szCs w:val="18"/>
                          </w:rPr>
                        </w:pPr>
                        <w:r>
                          <w:rPr>
                            <w:sz w:val="18"/>
                            <w:szCs w:val="18"/>
                          </w:rPr>
                          <w:t xml:space="preserve">Alert </w:t>
                        </w:r>
                        <w:r w:rsidRPr="00151286">
                          <w:rPr>
                            <w:sz w:val="18"/>
                            <w:szCs w:val="18"/>
                          </w:rPr>
                          <w:t>Reporter</w:t>
                        </w:r>
                      </w:p>
                      <w:p w14:paraId="5C7C9CB4" w14:textId="77777777" w:rsidR="00F172D0" w:rsidRPr="00EB2D3B" w:rsidRDefault="00F172D0" w:rsidP="00C83A64">
                        <w:pPr>
                          <w:keepNext/>
                          <w:keepLines/>
                          <w:spacing w:line="216" w:lineRule="auto"/>
                          <w:jc w:val="center"/>
                          <w:rPr>
                            <w:sz w:val="20"/>
                          </w:rPr>
                        </w:pPr>
                        <w:r w:rsidRPr="00151286">
                          <w:rPr>
                            <w:sz w:val="18"/>
                            <w:szCs w:val="18"/>
                          </w:rPr>
                          <w:t>(AR)</w:t>
                        </w:r>
                      </w:p>
                    </w:txbxContent>
                  </v:textbox>
                </v:shape>
                <v:shape id="Text Box 41" o:spid="_x0000_s1083" type="#_x0000_t202" style="position:absolute;left:22764;top:10446;width:6450;height:36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" strokeweight=".5pt">
                  <v:stroke dashstyle="dash"/>
                  <v:textbox inset="1.96403mm,.982mm,1.96403mm,.982mm">
                    <w:txbxContent>
                      <w:p w14:paraId="655D0F86" w14:textId="77777777" w:rsidR="00F172D0" w:rsidRPr="00151286" w:rsidRDefault="00F172D0" w:rsidP="00C83A64">
                        <w:pPr>
                          <w:keepNext/>
                          <w:keepLines/>
                          <w:spacing w:line="192" w:lineRule="auto"/>
                          <w:jc w:val="center"/>
                          <w:rPr>
                            <w:sz w:val="18"/>
                            <w:szCs w:val="18"/>
                          </w:rPr>
                        </w:pPr>
                        <w:r>
                          <w:rPr>
                            <w:sz w:val="18"/>
                            <w:szCs w:val="18"/>
                          </w:rPr>
                          <w:t>Alert</w:t>
                        </w:r>
                        <w:r w:rsidRPr="00151286">
                          <w:rPr>
                            <w:sz w:val="18"/>
                            <w:szCs w:val="18"/>
                          </w:rPr>
                          <w:t xml:space="preserve"> Report Generator</w:t>
                        </w:r>
                      </w:p>
                    </w:txbxContent>
                  </v:textbox>
                </v:shape>
                <v:shape id="Text Box 42" o:spid="_x0000_s1084" type="#_x0000_t202" style="position:absolute;left:22748;top:16047;width:6466;height:4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" strokeweight=".5pt">
                  <v:stroke dashstyle="dash"/>
                  <v:textbox inset="1.96403mm,.982mm,1.96403mm,.982mm">
                    <w:txbxContent>
                      <w:p w14:paraId="55FC0C90" w14:textId="77777777" w:rsidR="00F172D0" w:rsidRPr="00151286" w:rsidRDefault="00F172D0" w:rsidP="00C83A64">
                        <w:pPr>
                          <w:keepNext/>
                          <w:keepLines/>
                          <w:spacing w:line="192" w:lineRule="auto"/>
                          <w:jc w:val="center"/>
                          <w:rPr>
                            <w:sz w:val="18"/>
                            <w:szCs w:val="18"/>
                          </w:rPr>
                        </w:pPr>
                        <w:r>
                          <w:rPr>
                            <w:sz w:val="18"/>
                            <w:szCs w:val="18"/>
                          </w:rPr>
                          <w:t>Alert</w:t>
                        </w:r>
                      </w:p>
                      <w:p w14:paraId="417AD76A" w14:textId="77777777" w:rsidR="00F172D0" w:rsidRPr="00151286" w:rsidRDefault="00F172D0" w:rsidP="00C83A64">
                        <w:pPr>
                          <w:keepNext/>
                          <w:keepLines/>
                          <w:spacing w:line="192" w:lineRule="auto"/>
                          <w:jc w:val="center"/>
                          <w:rPr>
                            <w:sz w:val="18"/>
                            <w:szCs w:val="18"/>
                          </w:rPr>
                        </w:pPr>
                        <w:r w:rsidRPr="00151286">
                          <w:rPr>
                            <w:sz w:val="18"/>
                            <w:szCs w:val="18"/>
                          </w:rPr>
                          <w:t>Cache</w:t>
                        </w:r>
                      </w:p>
                    </w:txbxContent>
                  </v:textbox>
                </v:shape>
                <v:shape id="AutoShape 43" o:spid="_x0000_s1085" type="#_x0000_t32" style="position:absolute;left:25989;top:8740;width:5;height:17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" strokeweight="2pt">
                  <v:stroke dashstyle="1 1"/>
                </v:shape>
                <v:shape id="AutoShape 44" o:spid="_x0000_s1086" type="#_x0000_t34" style="position:absolute;left:25257;top:15314;width:1460;height: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" adj="10759" strokeweight="2pt">
                  <v:stroke dashstyle="1 1"/>
                </v:shape>
                <v:group id="Group 166" o:spid="_x0000_s1087" style="position:absolute;left:31007;top:21996;width:27603;height:6166" coordorigin="39408,28831" coordsize="27334,4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group id="Group 167" o:spid="_x0000_s1088" style="position:absolute;left:39408;top:28831;width:25825;height:3080" coordorigin="39408,27324" coordsize="25825,30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">
                    <v:shape id="AutoShape 47" o:spid="_x0000_s1089" type="#_x0000_t34" style="position:absolute;left:39408;top:28860;width:2178;height: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" strokeweight="2pt"/>
                    <v:shape id="Text Box 49" o:spid="_x0000_s1090" type="#_x0000_t202" style="position:absolute;left:41586;top:27324;width:23647;height:30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" filled="f" stroked="f">
                      <v:textbox inset="2.18439mm,1.0922mm,2.18439mm,1.0922mm">
                        <w:txbxContent>
                          <w:p w14:paraId="3B444725" w14:textId="77777777" w:rsidR="00F172D0" w:rsidRPr="008E3943" w:rsidRDefault="00F172D0" w:rsidP="00C83A64">
                            <w:pPr>
                              <w:keepNext/>
                              <w:keepLines/>
                              <w:rPr>
                                <w:sz w:val="21"/>
                              </w:rPr>
                            </w:pPr>
                            <w:r w:rsidRPr="008E3943">
                              <w:rPr>
                                <w:sz w:val="21"/>
                              </w:rPr>
                              <w:t>Communication detailed in this profile</w:t>
                            </w:r>
                          </w:p>
                        </w:txbxContent>
                      </v:textbox>
                    </v:shape>
                  </v:group>
                  <v:group id="Group 170" o:spid="_x0000_s1091" style="position:absolute;left:39471;top:31122;width:27271;height:2317" coordorigin="39471,29514" coordsize="27271,23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shape id="AutoShape 48" o:spid="_x0000_s1092" type="#_x0000_t34" style="position:absolute;left:39471;top:30756;width:2115;height: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" strokeweight="2pt">
                      <v:stroke dashstyle="1 1"/>
                    </v:shape>
                    <v:shape id="Text Box 50" o:spid="_x0000_s1093" type="#_x0000_t202" style="position:absolute;left:41586;top:29514;width:25156;height:23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" filled="f" stroked="f">
                      <v:textbox inset="2.18439mm,1.0922mm,2.18439mm,1.0922mm">
                        <w:txbxContent>
                          <w:p w14:paraId="127DF1DA" w14:textId="77777777" w:rsidR="00F172D0" w:rsidRPr="008E3943" w:rsidRDefault="00F172D0" w:rsidP="00C83A64">
                            <w:pPr>
                              <w:keepNext/>
                              <w:keepLines/>
                              <w:rPr>
                                <w:sz w:val="21"/>
                              </w:rPr>
                            </w:pPr>
                            <w:r w:rsidRPr="008E3943">
                              <w:rPr>
                                <w:sz w:val="21"/>
                              </w:rPr>
                              <w:t>Communication not detailed in this profile</w:t>
                            </w:r>
                          </w:p>
                        </w:txbxContent>
                      </v:textbox>
                    </v:shape>
                  </v:group>
                </v:group>
                <v:shape id="Text Box 52" o:spid="_x0000_s1094" type="#_x0000_t202" style="position:absolute;left:4948;top:8655;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" filled="f" stroked="f">
                  <v:textbox inset="2.175mm,1.0875mm,2.175mm,1.0875mm">
                    <w:txbxContent>
                      <w:p w14:paraId="08AC5166" w14:textId="77777777" w:rsidR="00F172D0" w:rsidRDefault="00F172D0" w:rsidP="00C83A64">
                        <w:pPr>
                          <w:keepNext/>
                          <w:keepLines/>
                          <w:spacing w:line="168" w:lineRule="auto"/>
                          <w:jc w:val="center"/>
                          <w:rPr>
                            <w:b/>
                            <w:sz w:val="28"/>
                            <w:szCs w:val="28"/>
                          </w:rPr>
                        </w:pPr>
                        <w:r>
                          <w:rPr>
                            <w:b/>
                            <w:sz w:val="28"/>
                            <w:szCs w:val="28"/>
                          </w:rPr>
                          <w:t>.</w:t>
                        </w:r>
                      </w:p>
                      <w:p w14:paraId="55BB5AFE" w14:textId="77777777" w:rsidR="00F172D0" w:rsidRDefault="00F172D0" w:rsidP="00C83A64">
                        <w:pPr>
                          <w:keepNext/>
                          <w:keepLines/>
                          <w:spacing w:line="168" w:lineRule="auto"/>
                          <w:jc w:val="center"/>
                          <w:rPr>
                            <w:b/>
                            <w:sz w:val="28"/>
                            <w:szCs w:val="28"/>
                          </w:rPr>
                        </w:pPr>
                        <w:r>
                          <w:rPr>
                            <w:b/>
                            <w:sz w:val="28"/>
                            <w:szCs w:val="28"/>
                          </w:rPr>
                          <w:t>.</w:t>
                        </w:r>
                      </w:p>
                      <w:p w14:paraId="0F9EB12C" w14:textId="77777777" w:rsidR="00F172D0" w:rsidRPr="007015C6" w:rsidRDefault="00F172D0" w:rsidP="00C83A64">
                        <w:pPr>
                          <w:keepNext/>
                          <w:keepLines/>
                          <w:spacing w:line="168" w:lineRule="auto"/>
                          <w:jc w:val="center"/>
                          <w:rPr>
                            <w:b/>
                            <w:sz w:val="28"/>
                            <w:szCs w:val="28"/>
                          </w:rPr>
                        </w:pPr>
                        <w:r>
                          <w:rPr>
                            <w:b/>
                            <w:sz w:val="28"/>
                            <w:szCs w:val="28"/>
                          </w:rPr>
                          <w:t>.</w:t>
                        </w:r>
                      </w:p>
                    </w:txbxContent>
                  </v:textbox>
                </v:shape>
                <v:shape id="Text Box 53" o:spid="_x0000_s1095" type="#_x0000_t202" style="position:absolute;left:48228;top:9453;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" filled="f" stroked="f">
                  <v:textbox inset="2.175mm,1.0875mm,2.175mm,1.0875mm">
                    <w:txbxContent>
                      <w:p w14:paraId="488BC3EB" w14:textId="77777777" w:rsidR="00F172D0" w:rsidRDefault="00F172D0" w:rsidP="00C83A64">
                        <w:pPr>
                          <w:keepNext/>
                          <w:keepLines/>
                          <w:spacing w:line="168" w:lineRule="auto"/>
                          <w:jc w:val="center"/>
                          <w:rPr>
                            <w:b/>
                            <w:sz w:val="28"/>
                            <w:szCs w:val="28"/>
                          </w:rPr>
                        </w:pPr>
                        <w:r>
                          <w:rPr>
                            <w:b/>
                            <w:sz w:val="28"/>
                            <w:szCs w:val="28"/>
                          </w:rPr>
                          <w:t>.</w:t>
                        </w:r>
                      </w:p>
                      <w:p w14:paraId="34E7F925" w14:textId="77777777" w:rsidR="00F172D0" w:rsidRDefault="00F172D0" w:rsidP="00C83A64">
                        <w:pPr>
                          <w:keepNext/>
                          <w:keepLines/>
                          <w:spacing w:line="168" w:lineRule="auto"/>
                          <w:jc w:val="center"/>
                          <w:rPr>
                            <w:b/>
                            <w:sz w:val="28"/>
                            <w:szCs w:val="28"/>
                          </w:rPr>
                        </w:pPr>
                        <w:r>
                          <w:rPr>
                            <w:b/>
                            <w:sz w:val="28"/>
                            <w:szCs w:val="28"/>
                          </w:rPr>
                          <w:t>.</w:t>
                        </w:r>
                      </w:p>
                      <w:p w14:paraId="424DD410" w14:textId="77777777" w:rsidR="00F172D0" w:rsidRPr="007015C6" w:rsidRDefault="00F172D0" w:rsidP="00C83A64">
                        <w:pPr>
                          <w:keepNext/>
                          <w:keepLines/>
                          <w:spacing w:line="168" w:lineRule="auto"/>
                          <w:jc w:val="center"/>
                          <w:rPr>
                            <w:b/>
                            <w:sz w:val="28"/>
                            <w:szCs w:val="28"/>
                          </w:rPr>
                        </w:pPr>
                        <w:r>
                          <w:rPr>
                            <w:b/>
                            <w:sz w:val="28"/>
                            <w:szCs w:val="28"/>
                          </w:rPr>
                          <w:t>.</w:t>
                        </w:r>
                      </w:p>
                    </w:txbxContent>
                  </v:textbox>
                </v:shape>
                <v:rect id="Rectangle 175" o:spid="_x0000_s1096" style="position:absolute;left:175;top:15048;width:13381;height:73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" filled="f" strokeweight=".5pt">
                  <v:textbox inset="2.175mm,1.0875mm,2.175mm,1.0875mm"/>
                </v:rect>
                <v:shape id="Text Box 27" o:spid="_x0000_s1097" type="#_x0000_t202" style="position:absolute;left:6525;top:17391;width:6036;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" strokeweight=".5pt">
                  <v:stroke dashstyle="dash"/>
                  <v:textbox inset="1.96403mm,.982mm,1.96403mm,.982mm">
                    <w:txbxContent>
                      <w:p w14:paraId="61FFC27A" w14:textId="77777777" w:rsidR="00F172D0" w:rsidRDefault="00F172D0" w:rsidP="00C83A64">
                        <w:pPr>
                          <w:pStyle w:val="NormalWeb"/>
                          <w:spacing w:line="192" w:lineRule="auto"/>
                          <w:jc w:val="center"/>
                        </w:pPr>
                        <w:r>
                          <w:rPr>
                            <w:sz w:val="18"/>
                            <w:szCs w:val="18"/>
                          </w:rPr>
                          <w:t>Alert</w:t>
                        </w:r>
                      </w:p>
                      <w:p w14:paraId="2BD4BE2E" w14:textId="77777777" w:rsidR="00F172D0" w:rsidRDefault="00F172D0" w:rsidP="00C83A64">
                        <w:pPr>
                          <w:pStyle w:val="NormalWeb"/>
                          <w:spacing w:line="192" w:lineRule="auto"/>
                          <w:jc w:val="center"/>
                        </w:pPr>
                        <w:r>
                          <w:rPr>
                            <w:sz w:val="18"/>
                            <w:szCs w:val="18"/>
                          </w:rPr>
                          <w:t>Receiver</w:t>
                        </w:r>
                      </w:p>
                    </w:txbxContent>
                  </v:textbox>
                </v:shape>
                <v:shape id="Text Box 40" o:spid="_x0000_s1098" type="#_x0000_t202" style="position:absolute;top:15553;width:6525;height:4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" filled="f" stroked="f">
                  <v:textbox style="mso-fit-shape-to-text:t" inset="1.96403mm,.982mm,1.96403mm,.982mm">
                    <w:txbxContent>
                      <w:p w14:paraId="1784386E" w14:textId="77777777" w:rsidR="00F172D0" w:rsidRDefault="00F172D0" w:rsidP="00C83A64">
                        <w:pPr>
                          <w:pStyle w:val="NormalWeb"/>
                          <w:spacing w:line="216" w:lineRule="auto"/>
                          <w:jc w:val="center"/>
                        </w:pPr>
                        <w:r>
                          <w:rPr>
                            <w:sz w:val="18"/>
                            <w:szCs w:val="18"/>
                          </w:rPr>
                          <w:t>Alert Consumer</w:t>
                        </w:r>
                      </w:p>
                      <w:p w14:paraId="46758C75" w14:textId="77777777" w:rsidR="00F172D0" w:rsidRDefault="00F172D0" w:rsidP="00C83A64">
                        <w:pPr>
                          <w:pStyle w:val="NormalWeb"/>
                          <w:spacing w:line="216" w:lineRule="auto"/>
                          <w:jc w:val="center"/>
                        </w:pPr>
                        <w:r>
                          <w:rPr>
                            <w:sz w:val="18"/>
                            <w:szCs w:val="18"/>
                          </w:rPr>
                          <w:t>(ACON)</w:t>
                        </w:r>
                      </w:p>
                    </w:txbxContent>
                  </v:textbox>
                </v:shape>
                <v:shape id="AutoShape 33" o:spid="_x0000_s1099" type="#_x0000_t34" style="position:absolute;left:4807;top:12655;width:9429;height:43;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" strokeweight="2pt"/>
                <v:shape id="Text Box 53" o:spid="_x0000_s1100" type="#_x0000_t202" style="position:absolute;left:5033;top:21015;width:3048;height:61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" filled="f" stroked="f">
                  <v:textbox inset="2.175mm,1.0875mm,2.175mm,1.0875mm">
                    <w:txbxContent>
                      <w:p w14:paraId="06174A7D" w14:textId="77777777" w:rsidR="00F172D0" w:rsidRDefault="00F172D0" w:rsidP="00C83A64">
                        <w:pPr>
                          <w:pStyle w:val="NormalWeb"/>
                          <w:spacing w:line="168" w:lineRule="auto"/>
                          <w:jc w:val="center"/>
                        </w:pPr>
                        <w:r>
                          <w:rPr>
                            <w:b/>
                            <w:bCs/>
                            <w:sz w:val="28"/>
                            <w:szCs w:val="28"/>
                          </w:rPr>
                          <w:t>.</w:t>
                        </w:r>
                      </w:p>
                      <w:p w14:paraId="46915E5F" w14:textId="77777777" w:rsidR="00F172D0" w:rsidRDefault="00F172D0" w:rsidP="00C83A64">
                        <w:pPr>
                          <w:pStyle w:val="NormalWeb"/>
                          <w:spacing w:line="168" w:lineRule="auto"/>
                          <w:jc w:val="center"/>
                        </w:pPr>
                        <w:r>
                          <w:rPr>
                            <w:b/>
                            <w:bCs/>
                            <w:sz w:val="28"/>
                            <w:szCs w:val="28"/>
                          </w:rPr>
                          <w:t>.</w:t>
                        </w:r>
                      </w:p>
                      <w:p w14:paraId="51DE4EDB" w14:textId="77777777" w:rsidR="00F172D0" w:rsidRDefault="00F172D0" w:rsidP="00C83A64">
                        <w:pPr>
                          <w:pStyle w:val="NormalWeb"/>
                          <w:spacing w:line="168" w:lineRule="auto"/>
                          <w:jc w:val="center"/>
                        </w:pPr>
                        <w:r>
                          <w:rPr>
                            <w:b/>
                            <w:bCs/>
                            <w:sz w:val="28"/>
                            <w:szCs w:val="28"/>
                          </w:rPr>
                          <w:t>.</w:t>
                        </w:r>
                      </w:p>
                    </w:txbxContent>
                  </v:textbox>
                </v:shape>
                <w10:wrap type="topAndBottom"/>
              </v:group>
            </w:pict>
          </mc:Fallback>
        </mc:AlternateContent>
      </w:r>
      <w:r w:rsidR="006A307B" w:rsidRPr="002B5FFE">
        <w:t xml:space="preserve">Figure </w:t>
      </w:r>
      <w:r w:rsidR="00205968" w:rsidRPr="002B5FFE">
        <w:t>6</w:t>
      </w:r>
      <w:r w:rsidR="006A307B" w:rsidRPr="002B5FFE">
        <w:t>.1-1</w:t>
      </w:r>
      <w:r w:rsidR="008F2E3C" w:rsidRPr="002B5FFE">
        <w:t xml:space="preserve">: </w:t>
      </w:r>
      <w:r w:rsidR="006A307B" w:rsidRPr="002B5FFE">
        <w:t>ACM Profile Actor Diagram</w:t>
      </w:r>
      <w:bookmarkEnd w:id="688"/>
    </w:p>
    <w:p w14:paraId="1A51D19F" w14:textId="77777777" w:rsidR="006A307B" w:rsidRPr="002B5FFE" w:rsidRDefault="006A307B" w:rsidP="006A307B">
      <w:pPr>
        <w:pStyle w:val="BodyText"/>
      </w:pPr>
      <w:r w:rsidRPr="002B5FFE">
        <w:t xml:space="preserve">Table </w:t>
      </w:r>
      <w:r w:rsidR="00205968" w:rsidRPr="002B5FFE">
        <w:t>6</w:t>
      </w:r>
      <w:r w:rsidRPr="002B5FFE">
        <w:t xml:space="preserve">.1-1 lists the transactions for each actor directly involved in the ACM Profile. In order to claim support of this Integration Profile, an implementation must perform the required transactions (labeled “R”). Transactions labeled “O” are optional. A complete list of options defined by this Integration Profile and that implementations may choose to support is listed in Section </w:t>
      </w:r>
      <w:r w:rsidR="00205968" w:rsidRPr="002B5FFE">
        <w:t>6</w:t>
      </w:r>
      <w:r w:rsidRPr="002B5FFE">
        <w:t>.2.</w:t>
      </w:r>
    </w:p>
    <w:p w14:paraId="4FE37177" w14:textId="77777777" w:rsidR="006A307B" w:rsidRPr="002B5FFE" w:rsidRDefault="006A307B" w:rsidP="006A307B">
      <w:pPr>
        <w:pStyle w:val="BodyText"/>
      </w:pPr>
    </w:p>
    <w:p w14:paraId="6384BE9D" w14:textId="77777777" w:rsidR="006A307B" w:rsidRPr="002B5FFE" w:rsidRDefault="006A307B" w:rsidP="006A307B">
      <w:pPr>
        <w:pStyle w:val="TableTitle"/>
        <w:keepLines/>
      </w:pPr>
      <w:r w:rsidRPr="002B5FFE">
        <w:lastRenderedPageBreak/>
        <w:t xml:space="preserve">Table </w:t>
      </w:r>
      <w:r w:rsidR="00205968" w:rsidRPr="002B5FFE">
        <w:t>6</w:t>
      </w:r>
      <w:r w:rsidRPr="002B5FFE">
        <w:t>.1-1: ACM Integration Profile – Actors and Transactions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600"/>
        <w:gridCol w:w="1260"/>
        <w:gridCol w:w="1440"/>
        <w:gridCol w:w="1260"/>
      </w:tblGrid>
      <w:tr w:rsidR="006A307B" w:rsidRPr="002B5FFE" w14:paraId="25FFDB76" w14:textId="77777777" w:rsidTr="007445FC">
        <w:trPr>
          <w:tblHeader/>
        </w:trPr>
        <w:tc>
          <w:tcPr>
            <w:tcW w:w="1998" w:type="dxa"/>
            <w:shd w:val="pct15" w:color="auto" w:fill="FFFFFF"/>
          </w:tcPr>
          <w:p w14:paraId="76918BD0" w14:textId="77777777" w:rsidR="006A307B" w:rsidRPr="002B5FFE" w:rsidRDefault="006A307B" w:rsidP="00C83A64">
            <w:pPr>
              <w:pStyle w:val="TableEntryHeader"/>
              <w:keepLines/>
            </w:pPr>
            <w:r w:rsidRPr="002B5FFE">
              <w:t>Actors</w:t>
            </w:r>
          </w:p>
        </w:tc>
        <w:tc>
          <w:tcPr>
            <w:tcW w:w="3600" w:type="dxa"/>
            <w:shd w:val="pct15" w:color="auto" w:fill="FFFFFF"/>
          </w:tcPr>
          <w:p w14:paraId="48AD914A" w14:textId="77777777" w:rsidR="006A307B" w:rsidRPr="002B5FFE" w:rsidRDefault="006A307B" w:rsidP="00C83A64">
            <w:pPr>
              <w:pStyle w:val="TableEntryHeader"/>
              <w:keepLines/>
            </w:pPr>
            <w:r w:rsidRPr="002B5FFE">
              <w:t xml:space="preserve">Transactions </w:t>
            </w:r>
          </w:p>
        </w:tc>
        <w:tc>
          <w:tcPr>
            <w:tcW w:w="1260" w:type="dxa"/>
            <w:shd w:val="pct15" w:color="auto" w:fill="FFFFFF"/>
          </w:tcPr>
          <w:p w14:paraId="45AB9EEC" w14:textId="77777777" w:rsidR="006A307B" w:rsidRPr="002B5FFE" w:rsidRDefault="006A307B" w:rsidP="00C83A64">
            <w:pPr>
              <w:pStyle w:val="TableEntryHeader"/>
              <w:keepLines/>
            </w:pPr>
            <w:r w:rsidRPr="002B5FFE">
              <w:t>Direction</w:t>
            </w:r>
          </w:p>
        </w:tc>
        <w:tc>
          <w:tcPr>
            <w:tcW w:w="1440" w:type="dxa"/>
            <w:shd w:val="pct15" w:color="auto" w:fill="FFFFFF"/>
          </w:tcPr>
          <w:p w14:paraId="63FC91CF" w14:textId="77777777" w:rsidR="006A307B" w:rsidRPr="002B5FFE" w:rsidRDefault="006A307B" w:rsidP="00C83A64">
            <w:pPr>
              <w:pStyle w:val="TableEntryHeader"/>
              <w:keepLines/>
            </w:pPr>
            <w:r w:rsidRPr="002B5FFE">
              <w:t>Optionality</w:t>
            </w:r>
          </w:p>
        </w:tc>
        <w:tc>
          <w:tcPr>
            <w:tcW w:w="1260" w:type="dxa"/>
            <w:shd w:val="pct15" w:color="auto" w:fill="FFFFFF"/>
          </w:tcPr>
          <w:p w14:paraId="6B729660" w14:textId="77777777" w:rsidR="006A307B" w:rsidRPr="002B5FFE" w:rsidRDefault="006A307B" w:rsidP="00C83A64">
            <w:pPr>
              <w:pStyle w:val="TableEntryHeader"/>
              <w:keepLines/>
            </w:pPr>
            <w:r w:rsidRPr="002B5FFE">
              <w:t>Section in Vol. 2</w:t>
            </w:r>
          </w:p>
        </w:tc>
      </w:tr>
      <w:tr w:rsidR="000F7779" w:rsidRPr="002B5FFE" w14:paraId="18FFF79E" w14:textId="77777777" w:rsidTr="00AD04B6">
        <w:trPr>
          <w:cantSplit/>
        </w:trPr>
        <w:tc>
          <w:tcPr>
            <w:tcW w:w="1998" w:type="dxa"/>
            <w:vMerge w:val="restart"/>
            <w:vAlign w:val="center"/>
          </w:tcPr>
          <w:p w14:paraId="6392F7A3" w14:textId="77777777" w:rsidR="000F7779" w:rsidRPr="002B5FFE" w:rsidRDefault="000F7779" w:rsidP="00AD04B6">
            <w:pPr>
              <w:pStyle w:val="TableEntry"/>
              <w:keepNext/>
              <w:keepLines/>
              <w:jc w:val="center"/>
            </w:pPr>
            <w:r w:rsidRPr="002B5FFE">
              <w:t>Alert Reporter (AR)</w:t>
            </w:r>
          </w:p>
        </w:tc>
        <w:tc>
          <w:tcPr>
            <w:tcW w:w="3600" w:type="dxa"/>
          </w:tcPr>
          <w:p w14:paraId="183303C8" w14:textId="77777777" w:rsidR="000F7779" w:rsidRPr="002B5FFE" w:rsidRDefault="000F7779" w:rsidP="00C83A64">
            <w:pPr>
              <w:pStyle w:val="TableEntry"/>
              <w:keepNext/>
              <w:keepLines/>
            </w:pPr>
            <w:r w:rsidRPr="002B5FFE">
              <w:t>Report Alert [PCD-04]</w:t>
            </w:r>
          </w:p>
        </w:tc>
        <w:tc>
          <w:tcPr>
            <w:tcW w:w="1260" w:type="dxa"/>
          </w:tcPr>
          <w:p w14:paraId="7824C1C8" w14:textId="77777777" w:rsidR="000F7779" w:rsidRPr="002B5FFE" w:rsidRDefault="000F7779" w:rsidP="00C83A64">
            <w:pPr>
              <w:pStyle w:val="TableEntry"/>
              <w:keepNext/>
              <w:keepLines/>
            </w:pPr>
            <w:r w:rsidRPr="002B5FFE">
              <w:t>Outbound</w:t>
            </w:r>
          </w:p>
        </w:tc>
        <w:tc>
          <w:tcPr>
            <w:tcW w:w="1440" w:type="dxa"/>
          </w:tcPr>
          <w:p w14:paraId="352B035A" w14:textId="77777777" w:rsidR="000F7779" w:rsidRPr="002B5FFE" w:rsidRDefault="000F7779" w:rsidP="00C83A64">
            <w:pPr>
              <w:pStyle w:val="TableEntry"/>
              <w:keepNext/>
              <w:keepLines/>
              <w:jc w:val="center"/>
            </w:pPr>
            <w:r w:rsidRPr="002B5FFE">
              <w:t>R</w:t>
            </w:r>
          </w:p>
        </w:tc>
        <w:tc>
          <w:tcPr>
            <w:tcW w:w="1260" w:type="dxa"/>
          </w:tcPr>
          <w:p w14:paraId="4E2C6A89" w14:textId="77777777" w:rsidR="000F7779" w:rsidRPr="002B5FFE" w:rsidRDefault="000F7779" w:rsidP="0099495F">
            <w:pPr>
              <w:pStyle w:val="TableEntry"/>
            </w:pPr>
            <w:r w:rsidRPr="002B5FFE">
              <w:t>3.4</w:t>
            </w:r>
          </w:p>
        </w:tc>
      </w:tr>
      <w:tr w:rsidR="000F7779" w:rsidRPr="002B5FFE" w14:paraId="746F6BB8" w14:textId="77777777" w:rsidTr="007445FC">
        <w:trPr>
          <w:cantSplit/>
        </w:trPr>
        <w:tc>
          <w:tcPr>
            <w:tcW w:w="1998" w:type="dxa"/>
            <w:vMerge/>
          </w:tcPr>
          <w:p w14:paraId="2ECB26D1" w14:textId="77777777" w:rsidR="000F7779" w:rsidRPr="002B5FFE" w:rsidRDefault="000F7779" w:rsidP="00C83A64">
            <w:pPr>
              <w:pStyle w:val="TableEntry"/>
              <w:keepNext/>
              <w:keepLines/>
            </w:pPr>
          </w:p>
        </w:tc>
        <w:tc>
          <w:tcPr>
            <w:tcW w:w="3600" w:type="dxa"/>
          </w:tcPr>
          <w:p w14:paraId="429CDF2A" w14:textId="77777777" w:rsidR="000F7779" w:rsidRPr="002B5FFE" w:rsidRDefault="000F7779" w:rsidP="00C83A64">
            <w:pPr>
              <w:pStyle w:val="TableEntry"/>
              <w:keepNext/>
              <w:keepLines/>
            </w:pPr>
            <w:r w:rsidRPr="002B5FFE">
              <w:t>Report Alert Status [PCD-05]</w:t>
            </w:r>
          </w:p>
        </w:tc>
        <w:tc>
          <w:tcPr>
            <w:tcW w:w="1260" w:type="dxa"/>
          </w:tcPr>
          <w:p w14:paraId="172A33CA" w14:textId="77777777" w:rsidR="000F7779" w:rsidRPr="002B5FFE" w:rsidRDefault="000F7779" w:rsidP="00C83A64">
            <w:pPr>
              <w:pStyle w:val="TableEntry"/>
              <w:keepNext/>
              <w:keepLines/>
            </w:pPr>
            <w:r w:rsidRPr="002B5FFE">
              <w:t>Inbound</w:t>
            </w:r>
          </w:p>
        </w:tc>
        <w:tc>
          <w:tcPr>
            <w:tcW w:w="1440" w:type="dxa"/>
          </w:tcPr>
          <w:p w14:paraId="49118494" w14:textId="77777777" w:rsidR="000F7779" w:rsidRPr="002B5FFE" w:rsidRDefault="000F7779" w:rsidP="00C83A64">
            <w:pPr>
              <w:pStyle w:val="TableEntry"/>
              <w:keepNext/>
              <w:keepLines/>
              <w:jc w:val="center"/>
            </w:pPr>
            <w:r w:rsidRPr="002B5FFE">
              <w:t>O</w:t>
            </w:r>
          </w:p>
        </w:tc>
        <w:tc>
          <w:tcPr>
            <w:tcW w:w="1260" w:type="dxa"/>
          </w:tcPr>
          <w:p w14:paraId="40180472" w14:textId="77777777" w:rsidR="000F7779" w:rsidRPr="002B5FFE" w:rsidRDefault="000F7779" w:rsidP="0099495F">
            <w:pPr>
              <w:pStyle w:val="TableEntry"/>
            </w:pPr>
            <w:r w:rsidRPr="002B5FFE">
              <w:t>3.</w:t>
            </w:r>
            <w:r w:rsidR="002C6163" w:rsidRPr="002B5FFE">
              <w:t>5</w:t>
            </w:r>
          </w:p>
        </w:tc>
      </w:tr>
      <w:tr w:rsidR="000F7779" w:rsidRPr="002B5FFE" w14:paraId="32BC694A" w14:textId="77777777" w:rsidTr="007445FC">
        <w:trPr>
          <w:cantSplit/>
        </w:trPr>
        <w:tc>
          <w:tcPr>
            <w:tcW w:w="1998" w:type="dxa"/>
            <w:vMerge w:val="restart"/>
            <w:vAlign w:val="center"/>
          </w:tcPr>
          <w:p w14:paraId="718457AB" w14:textId="77777777" w:rsidR="000F7779" w:rsidRPr="002B5FFE" w:rsidRDefault="000F7779" w:rsidP="00C83A64">
            <w:pPr>
              <w:pStyle w:val="TableEntry"/>
              <w:keepNext/>
              <w:keepLines/>
            </w:pPr>
            <w:r w:rsidRPr="002B5FFE">
              <w:t>Alert Manager (AM)</w:t>
            </w:r>
          </w:p>
          <w:p w14:paraId="7D2435A0" w14:textId="77777777" w:rsidR="000F7779" w:rsidRPr="002B5FFE" w:rsidRDefault="000F7779" w:rsidP="00C83A64">
            <w:pPr>
              <w:pStyle w:val="TableEntry"/>
              <w:keepNext/>
              <w:keepLines/>
            </w:pPr>
          </w:p>
        </w:tc>
        <w:tc>
          <w:tcPr>
            <w:tcW w:w="3600" w:type="dxa"/>
          </w:tcPr>
          <w:p w14:paraId="712A3ABA" w14:textId="77777777" w:rsidR="000F7779" w:rsidRPr="002B5FFE" w:rsidRDefault="000F7779" w:rsidP="00C83A64">
            <w:pPr>
              <w:pStyle w:val="TableEntry"/>
              <w:keepNext/>
              <w:keepLines/>
            </w:pPr>
            <w:r w:rsidRPr="002B5FFE">
              <w:t>Report Alert [PCD-04]</w:t>
            </w:r>
          </w:p>
        </w:tc>
        <w:tc>
          <w:tcPr>
            <w:tcW w:w="1260" w:type="dxa"/>
          </w:tcPr>
          <w:p w14:paraId="7C1BD84B" w14:textId="77777777" w:rsidR="000F7779" w:rsidRPr="002B5FFE" w:rsidRDefault="000F7779" w:rsidP="00C83A64">
            <w:pPr>
              <w:pStyle w:val="TableEntry"/>
              <w:keepNext/>
              <w:keepLines/>
            </w:pPr>
            <w:r w:rsidRPr="002B5FFE">
              <w:t>Inbound</w:t>
            </w:r>
          </w:p>
        </w:tc>
        <w:tc>
          <w:tcPr>
            <w:tcW w:w="1440" w:type="dxa"/>
          </w:tcPr>
          <w:p w14:paraId="5345B6A5" w14:textId="77777777" w:rsidR="000F7779" w:rsidRPr="002B5FFE" w:rsidRDefault="000F7779" w:rsidP="00C83A64">
            <w:pPr>
              <w:pStyle w:val="TableEntry"/>
              <w:keepNext/>
              <w:keepLines/>
              <w:jc w:val="center"/>
            </w:pPr>
            <w:r w:rsidRPr="002B5FFE">
              <w:t>R</w:t>
            </w:r>
          </w:p>
        </w:tc>
        <w:tc>
          <w:tcPr>
            <w:tcW w:w="1260" w:type="dxa"/>
          </w:tcPr>
          <w:p w14:paraId="347CCC75" w14:textId="77777777" w:rsidR="000F7779" w:rsidRPr="002B5FFE" w:rsidRDefault="000F7779" w:rsidP="0099495F">
            <w:pPr>
              <w:pStyle w:val="TableEntry"/>
            </w:pPr>
            <w:r w:rsidRPr="002B5FFE">
              <w:t>3.4</w:t>
            </w:r>
          </w:p>
        </w:tc>
      </w:tr>
      <w:tr w:rsidR="000F7779" w:rsidRPr="002B5FFE" w14:paraId="58E93CB5" w14:textId="77777777" w:rsidTr="007445FC">
        <w:trPr>
          <w:cantSplit/>
        </w:trPr>
        <w:tc>
          <w:tcPr>
            <w:tcW w:w="1998" w:type="dxa"/>
            <w:vMerge/>
            <w:vAlign w:val="center"/>
          </w:tcPr>
          <w:p w14:paraId="01200BFC" w14:textId="77777777" w:rsidR="000F7779" w:rsidRPr="002B5FFE" w:rsidRDefault="000F7779" w:rsidP="00C83A64">
            <w:pPr>
              <w:pStyle w:val="TableEntry"/>
              <w:keepNext/>
              <w:keepLines/>
            </w:pPr>
          </w:p>
        </w:tc>
        <w:tc>
          <w:tcPr>
            <w:tcW w:w="3600" w:type="dxa"/>
          </w:tcPr>
          <w:p w14:paraId="45787CB1" w14:textId="77777777" w:rsidR="000F7779" w:rsidRPr="002B5FFE" w:rsidRDefault="000F7779" w:rsidP="00C83A64">
            <w:pPr>
              <w:pStyle w:val="TableEntry"/>
              <w:keepNext/>
              <w:keepLines/>
            </w:pPr>
            <w:r w:rsidRPr="002B5FFE">
              <w:t>Disseminate Alert [PCD-06]</w:t>
            </w:r>
          </w:p>
        </w:tc>
        <w:tc>
          <w:tcPr>
            <w:tcW w:w="1260" w:type="dxa"/>
          </w:tcPr>
          <w:p w14:paraId="3A546A58" w14:textId="77777777" w:rsidR="000F7779" w:rsidRPr="002B5FFE" w:rsidRDefault="000F7779" w:rsidP="00C83A64">
            <w:pPr>
              <w:pStyle w:val="TableEntry"/>
              <w:keepNext/>
              <w:keepLines/>
            </w:pPr>
            <w:r w:rsidRPr="002B5FFE">
              <w:t>Outbound</w:t>
            </w:r>
          </w:p>
        </w:tc>
        <w:tc>
          <w:tcPr>
            <w:tcW w:w="1440" w:type="dxa"/>
          </w:tcPr>
          <w:p w14:paraId="53808151" w14:textId="77777777" w:rsidR="000F7779" w:rsidRPr="002B5FFE" w:rsidRDefault="000F7779" w:rsidP="00C83A64">
            <w:pPr>
              <w:pStyle w:val="TableEntry"/>
              <w:keepNext/>
              <w:keepLines/>
              <w:jc w:val="center"/>
            </w:pPr>
            <w:r w:rsidRPr="002B5FFE">
              <w:t>R</w:t>
            </w:r>
          </w:p>
        </w:tc>
        <w:tc>
          <w:tcPr>
            <w:tcW w:w="1260" w:type="dxa"/>
          </w:tcPr>
          <w:p w14:paraId="03EDE7FB" w14:textId="77777777" w:rsidR="000F7779" w:rsidRPr="002B5FFE" w:rsidRDefault="000F7779" w:rsidP="0099495F">
            <w:pPr>
              <w:pStyle w:val="TableEntry"/>
            </w:pPr>
            <w:r w:rsidRPr="002B5FFE">
              <w:t>3.6</w:t>
            </w:r>
          </w:p>
        </w:tc>
      </w:tr>
      <w:tr w:rsidR="000F7779" w:rsidRPr="002B5FFE" w14:paraId="4102ADEA" w14:textId="77777777" w:rsidTr="007445FC">
        <w:trPr>
          <w:cantSplit/>
        </w:trPr>
        <w:tc>
          <w:tcPr>
            <w:tcW w:w="1998" w:type="dxa"/>
            <w:vMerge/>
          </w:tcPr>
          <w:p w14:paraId="06CAD242" w14:textId="77777777" w:rsidR="000F7779" w:rsidRPr="002B5FFE" w:rsidRDefault="000F7779" w:rsidP="00C83A64">
            <w:pPr>
              <w:pStyle w:val="TableEntry"/>
              <w:keepNext/>
              <w:keepLines/>
            </w:pPr>
          </w:p>
        </w:tc>
        <w:tc>
          <w:tcPr>
            <w:tcW w:w="3600" w:type="dxa"/>
          </w:tcPr>
          <w:p w14:paraId="2DF0F409" w14:textId="77777777" w:rsidR="000F7779" w:rsidRPr="002B5FFE" w:rsidRDefault="000F7779" w:rsidP="00C83A64">
            <w:pPr>
              <w:pStyle w:val="TableEntry"/>
              <w:keepNext/>
              <w:keepLines/>
            </w:pPr>
            <w:r w:rsidRPr="002B5FFE">
              <w:t>Report Dissemination Alert Status [PCD-07]</w:t>
            </w:r>
          </w:p>
        </w:tc>
        <w:tc>
          <w:tcPr>
            <w:tcW w:w="1260" w:type="dxa"/>
          </w:tcPr>
          <w:p w14:paraId="0FCED0BE" w14:textId="77777777" w:rsidR="000F7779" w:rsidRPr="002B5FFE" w:rsidRDefault="000F7779" w:rsidP="00C83A64">
            <w:pPr>
              <w:pStyle w:val="TableEntry"/>
              <w:keepNext/>
              <w:keepLines/>
            </w:pPr>
            <w:r w:rsidRPr="002B5FFE">
              <w:t>Inbound</w:t>
            </w:r>
          </w:p>
        </w:tc>
        <w:tc>
          <w:tcPr>
            <w:tcW w:w="1440" w:type="dxa"/>
          </w:tcPr>
          <w:p w14:paraId="0C2AC9D7" w14:textId="77777777" w:rsidR="000F7779" w:rsidRPr="002B5FFE" w:rsidRDefault="000F7779" w:rsidP="00C83A64">
            <w:pPr>
              <w:pStyle w:val="TableEntry"/>
              <w:keepNext/>
              <w:keepLines/>
              <w:jc w:val="center"/>
              <w:rPr>
                <w:vertAlign w:val="superscript"/>
              </w:rPr>
            </w:pPr>
            <w:r w:rsidRPr="002B5FFE">
              <w:t>R</w:t>
            </w:r>
          </w:p>
        </w:tc>
        <w:tc>
          <w:tcPr>
            <w:tcW w:w="1260" w:type="dxa"/>
          </w:tcPr>
          <w:p w14:paraId="608DF526" w14:textId="77777777" w:rsidR="000F7779" w:rsidRPr="002B5FFE" w:rsidRDefault="000F7779" w:rsidP="0099495F">
            <w:pPr>
              <w:pStyle w:val="TableEntry"/>
            </w:pPr>
            <w:r w:rsidRPr="002B5FFE">
              <w:t>3.7</w:t>
            </w:r>
          </w:p>
        </w:tc>
      </w:tr>
      <w:tr w:rsidR="000F7779" w:rsidRPr="002B5FFE" w14:paraId="1D11F8D0" w14:textId="77777777" w:rsidTr="007445FC">
        <w:trPr>
          <w:cantSplit/>
        </w:trPr>
        <w:tc>
          <w:tcPr>
            <w:tcW w:w="1998" w:type="dxa"/>
            <w:vMerge/>
          </w:tcPr>
          <w:p w14:paraId="1ED6AE32" w14:textId="77777777" w:rsidR="000F7779" w:rsidRPr="002B5FFE" w:rsidRDefault="000F7779" w:rsidP="00C83A64">
            <w:pPr>
              <w:pStyle w:val="TableEntry"/>
              <w:keepNext/>
              <w:keepLines/>
            </w:pPr>
          </w:p>
        </w:tc>
        <w:tc>
          <w:tcPr>
            <w:tcW w:w="3600" w:type="dxa"/>
          </w:tcPr>
          <w:p w14:paraId="2CE572E1" w14:textId="77777777" w:rsidR="000F7779" w:rsidRPr="002B5FFE" w:rsidRDefault="000F7779" w:rsidP="00C83A64">
            <w:pPr>
              <w:pStyle w:val="TableEntry"/>
              <w:keepNext/>
              <w:keepLines/>
            </w:pPr>
            <w:r w:rsidRPr="002B5FFE">
              <w:t>Report Alert Status [PCD-05]</w:t>
            </w:r>
          </w:p>
        </w:tc>
        <w:tc>
          <w:tcPr>
            <w:tcW w:w="1260" w:type="dxa"/>
          </w:tcPr>
          <w:p w14:paraId="7974FCD9" w14:textId="77777777" w:rsidR="000F7779" w:rsidRPr="002B5FFE" w:rsidRDefault="000F7779" w:rsidP="00C83A64">
            <w:pPr>
              <w:pStyle w:val="TableEntry"/>
              <w:keepNext/>
              <w:keepLines/>
            </w:pPr>
            <w:r w:rsidRPr="002B5FFE">
              <w:t>Outbound</w:t>
            </w:r>
          </w:p>
        </w:tc>
        <w:tc>
          <w:tcPr>
            <w:tcW w:w="1440" w:type="dxa"/>
          </w:tcPr>
          <w:p w14:paraId="18150C3E" w14:textId="77777777" w:rsidR="000F7779" w:rsidRPr="002B5FFE" w:rsidRDefault="000F7779" w:rsidP="00C83A64">
            <w:pPr>
              <w:pStyle w:val="TableEntry"/>
              <w:keepNext/>
              <w:keepLines/>
              <w:jc w:val="center"/>
            </w:pPr>
            <w:r w:rsidRPr="002B5FFE">
              <w:t>O</w:t>
            </w:r>
          </w:p>
        </w:tc>
        <w:tc>
          <w:tcPr>
            <w:tcW w:w="1260" w:type="dxa"/>
          </w:tcPr>
          <w:p w14:paraId="7A83604A" w14:textId="77777777" w:rsidR="000F7779" w:rsidRPr="002B5FFE" w:rsidRDefault="000F7779" w:rsidP="0099495F">
            <w:pPr>
              <w:pStyle w:val="TableEntry"/>
            </w:pPr>
            <w:r w:rsidRPr="002B5FFE">
              <w:t>3.</w:t>
            </w:r>
            <w:r w:rsidR="002C6163" w:rsidRPr="002B5FFE">
              <w:t>5</w:t>
            </w:r>
          </w:p>
        </w:tc>
      </w:tr>
      <w:bookmarkEnd w:id="680"/>
      <w:bookmarkEnd w:id="681"/>
      <w:bookmarkEnd w:id="682"/>
      <w:bookmarkEnd w:id="683"/>
      <w:bookmarkEnd w:id="684"/>
      <w:bookmarkEnd w:id="685"/>
      <w:bookmarkEnd w:id="686"/>
      <w:bookmarkEnd w:id="687"/>
      <w:tr w:rsidR="006D0D27" w:rsidRPr="002B5FFE" w14:paraId="216DD2C3" w14:textId="77777777" w:rsidTr="007445FC">
        <w:trPr>
          <w:cantSplit/>
        </w:trPr>
        <w:tc>
          <w:tcPr>
            <w:tcW w:w="1998" w:type="dxa"/>
            <w:vAlign w:val="center"/>
          </w:tcPr>
          <w:p w14:paraId="5582F5D7" w14:textId="77777777" w:rsidR="006D0D27" w:rsidRPr="002B5FFE" w:rsidRDefault="006D0D27" w:rsidP="00C83A64">
            <w:pPr>
              <w:pStyle w:val="TableEntry"/>
              <w:keepNext/>
              <w:keepLines/>
            </w:pPr>
            <w:r w:rsidRPr="002B5FFE">
              <w:t>Alert Consumer</w:t>
            </w:r>
          </w:p>
        </w:tc>
        <w:tc>
          <w:tcPr>
            <w:tcW w:w="3600" w:type="dxa"/>
          </w:tcPr>
          <w:p w14:paraId="1C1E0E60" w14:textId="77777777" w:rsidR="006D0D27" w:rsidRPr="002B5FFE" w:rsidRDefault="006D0D27" w:rsidP="00C83A64">
            <w:pPr>
              <w:pStyle w:val="TableEntry"/>
              <w:keepNext/>
              <w:keepLines/>
            </w:pPr>
            <w:r w:rsidRPr="002B5FFE">
              <w:t>Report Alert [PCD-04]</w:t>
            </w:r>
          </w:p>
        </w:tc>
        <w:tc>
          <w:tcPr>
            <w:tcW w:w="1260" w:type="dxa"/>
          </w:tcPr>
          <w:p w14:paraId="481A477A" w14:textId="77777777" w:rsidR="006D0D27" w:rsidRPr="002B5FFE" w:rsidRDefault="006D0D27" w:rsidP="00C83A64">
            <w:pPr>
              <w:pStyle w:val="TableEntry"/>
              <w:keepNext/>
              <w:keepLines/>
            </w:pPr>
            <w:r w:rsidRPr="002B5FFE">
              <w:t>Inbound</w:t>
            </w:r>
          </w:p>
        </w:tc>
        <w:tc>
          <w:tcPr>
            <w:tcW w:w="1440" w:type="dxa"/>
          </w:tcPr>
          <w:p w14:paraId="3334DB8D" w14:textId="77777777" w:rsidR="006D0D27" w:rsidRPr="002B5FFE" w:rsidRDefault="006D0D27" w:rsidP="00C83A64">
            <w:pPr>
              <w:pStyle w:val="TableEntry"/>
              <w:keepNext/>
              <w:keepLines/>
              <w:jc w:val="center"/>
            </w:pPr>
            <w:r w:rsidRPr="002B5FFE">
              <w:t>R</w:t>
            </w:r>
          </w:p>
        </w:tc>
        <w:tc>
          <w:tcPr>
            <w:tcW w:w="1260" w:type="dxa"/>
          </w:tcPr>
          <w:p w14:paraId="0DD78DF6" w14:textId="77777777" w:rsidR="006D0D27" w:rsidRPr="002B5FFE" w:rsidRDefault="006D0D27" w:rsidP="0099495F">
            <w:pPr>
              <w:pStyle w:val="TableEntry"/>
            </w:pPr>
            <w:r w:rsidRPr="002B5FFE">
              <w:t>3.7</w:t>
            </w:r>
          </w:p>
        </w:tc>
      </w:tr>
      <w:tr w:rsidR="006D0D27" w:rsidRPr="002B5FFE" w14:paraId="6184C5F9" w14:textId="77777777" w:rsidTr="007445FC">
        <w:trPr>
          <w:cantSplit/>
        </w:trPr>
        <w:tc>
          <w:tcPr>
            <w:tcW w:w="1998" w:type="dxa"/>
            <w:vMerge w:val="restart"/>
            <w:vAlign w:val="center"/>
          </w:tcPr>
          <w:p w14:paraId="0D3B45C1" w14:textId="77777777" w:rsidR="006D0D27" w:rsidRPr="002B5FFE" w:rsidRDefault="006D0D27" w:rsidP="00C83A64">
            <w:pPr>
              <w:pStyle w:val="TableEntry"/>
              <w:keepNext/>
              <w:keepLines/>
            </w:pPr>
            <w:r w:rsidRPr="002B5FFE">
              <w:t>Alert Communicator (AC)</w:t>
            </w:r>
          </w:p>
          <w:p w14:paraId="35EFB875" w14:textId="77777777" w:rsidR="006D0D27" w:rsidRPr="002B5FFE" w:rsidRDefault="006D0D27" w:rsidP="00C83A64">
            <w:pPr>
              <w:pStyle w:val="TableEntry"/>
              <w:keepNext/>
              <w:keepLines/>
            </w:pPr>
          </w:p>
        </w:tc>
        <w:tc>
          <w:tcPr>
            <w:tcW w:w="3600" w:type="dxa"/>
          </w:tcPr>
          <w:p w14:paraId="488434F3" w14:textId="77777777" w:rsidR="006D0D27" w:rsidRPr="002B5FFE" w:rsidRDefault="006D0D27" w:rsidP="00C83A64">
            <w:pPr>
              <w:pStyle w:val="TableEntry"/>
              <w:keepNext/>
              <w:keepLines/>
            </w:pPr>
            <w:r w:rsidRPr="002B5FFE">
              <w:t>Disseminate Alert [PCD-06]</w:t>
            </w:r>
          </w:p>
        </w:tc>
        <w:tc>
          <w:tcPr>
            <w:tcW w:w="1260" w:type="dxa"/>
          </w:tcPr>
          <w:p w14:paraId="12F01CF5" w14:textId="77777777" w:rsidR="006D0D27" w:rsidRPr="002B5FFE" w:rsidRDefault="006D0D27" w:rsidP="00C83A64">
            <w:pPr>
              <w:pStyle w:val="TableEntry"/>
              <w:keepNext/>
              <w:keepLines/>
            </w:pPr>
            <w:r w:rsidRPr="002B5FFE">
              <w:t>Inbound</w:t>
            </w:r>
          </w:p>
        </w:tc>
        <w:tc>
          <w:tcPr>
            <w:tcW w:w="1440" w:type="dxa"/>
          </w:tcPr>
          <w:p w14:paraId="20938BD8" w14:textId="77777777" w:rsidR="006D0D27" w:rsidRPr="002B5FFE" w:rsidRDefault="006D0D27" w:rsidP="00C83A64">
            <w:pPr>
              <w:pStyle w:val="TableEntry"/>
              <w:keepNext/>
              <w:keepLines/>
              <w:jc w:val="center"/>
            </w:pPr>
            <w:r w:rsidRPr="002B5FFE">
              <w:t>R</w:t>
            </w:r>
          </w:p>
        </w:tc>
        <w:tc>
          <w:tcPr>
            <w:tcW w:w="1260" w:type="dxa"/>
          </w:tcPr>
          <w:p w14:paraId="576890B8" w14:textId="77777777" w:rsidR="006D0D27" w:rsidRPr="002B5FFE" w:rsidRDefault="006D0D27" w:rsidP="0099495F">
            <w:pPr>
              <w:pStyle w:val="TableEntry"/>
            </w:pPr>
            <w:r w:rsidRPr="002B5FFE">
              <w:t>3.6</w:t>
            </w:r>
          </w:p>
        </w:tc>
      </w:tr>
      <w:tr w:rsidR="006D0D27" w:rsidRPr="002B5FFE" w14:paraId="278230C9" w14:textId="77777777" w:rsidTr="007445FC">
        <w:trPr>
          <w:cantSplit/>
        </w:trPr>
        <w:tc>
          <w:tcPr>
            <w:tcW w:w="1998" w:type="dxa"/>
            <w:vMerge/>
            <w:vAlign w:val="center"/>
          </w:tcPr>
          <w:p w14:paraId="3DABC736" w14:textId="77777777" w:rsidR="006D0D27" w:rsidRPr="002B5FFE" w:rsidRDefault="006D0D27" w:rsidP="00C83A64">
            <w:pPr>
              <w:pStyle w:val="TableEntry"/>
              <w:keepNext/>
              <w:keepLines/>
            </w:pPr>
          </w:p>
        </w:tc>
        <w:tc>
          <w:tcPr>
            <w:tcW w:w="3600" w:type="dxa"/>
          </w:tcPr>
          <w:p w14:paraId="02062FB9" w14:textId="77777777" w:rsidR="006D0D27" w:rsidRPr="002B5FFE" w:rsidRDefault="006D0D27" w:rsidP="00C83A64">
            <w:pPr>
              <w:pStyle w:val="TableEntry"/>
              <w:keepNext/>
              <w:keepLines/>
            </w:pPr>
            <w:r w:rsidRPr="002B5FFE">
              <w:t>Report Dissemination Alert Status [PCD-07]</w:t>
            </w:r>
          </w:p>
        </w:tc>
        <w:tc>
          <w:tcPr>
            <w:tcW w:w="1260" w:type="dxa"/>
          </w:tcPr>
          <w:p w14:paraId="42617C29" w14:textId="77777777" w:rsidR="006D0D27" w:rsidRPr="002B5FFE" w:rsidRDefault="006D0D27" w:rsidP="00C83A64">
            <w:pPr>
              <w:pStyle w:val="TableEntry"/>
              <w:keepNext/>
              <w:keepLines/>
            </w:pPr>
            <w:r w:rsidRPr="002B5FFE">
              <w:t>Outbound</w:t>
            </w:r>
          </w:p>
        </w:tc>
        <w:tc>
          <w:tcPr>
            <w:tcW w:w="1440" w:type="dxa"/>
          </w:tcPr>
          <w:p w14:paraId="30E51454" w14:textId="77777777" w:rsidR="006D0D27" w:rsidRPr="002B5FFE" w:rsidRDefault="006D0D27" w:rsidP="00C83A64">
            <w:pPr>
              <w:pStyle w:val="TableEntry"/>
              <w:keepNext/>
              <w:keepLines/>
              <w:jc w:val="center"/>
            </w:pPr>
            <w:r w:rsidRPr="002B5FFE">
              <w:t>R</w:t>
            </w:r>
          </w:p>
        </w:tc>
        <w:tc>
          <w:tcPr>
            <w:tcW w:w="1260" w:type="dxa"/>
          </w:tcPr>
          <w:p w14:paraId="5F49A66B" w14:textId="77777777" w:rsidR="006D0D27" w:rsidRPr="002B5FFE" w:rsidRDefault="006D0D27" w:rsidP="0099495F">
            <w:pPr>
              <w:pStyle w:val="TableEntry"/>
            </w:pPr>
            <w:r w:rsidRPr="002B5FFE">
              <w:t>3.7</w:t>
            </w:r>
          </w:p>
        </w:tc>
      </w:tr>
    </w:tbl>
    <w:p w14:paraId="489667A9" w14:textId="77777777" w:rsidR="00113D85" w:rsidRPr="002B5FFE" w:rsidRDefault="00113D85" w:rsidP="00AF74B2">
      <w:pPr>
        <w:pStyle w:val="BodyText"/>
      </w:pPr>
      <w:bookmarkStart w:id="689" w:name="_Toc206294890"/>
    </w:p>
    <w:p w14:paraId="4D1393AA" w14:textId="09EADD37" w:rsidR="00AF74B2" w:rsidRPr="002B5FFE" w:rsidRDefault="00AF74B2" w:rsidP="00AF74B2">
      <w:pPr>
        <w:pStyle w:val="BodyText"/>
      </w:pPr>
      <w:r w:rsidRPr="002B5FFE">
        <w:t xml:space="preserve">Evidentiary data for ECG or other physiological waveforms are defined in a separate format specification, Waveform Content Module (WCM). WCM evidentiary data can optionally be included in ACM Report Alert [PCD-04] messages and optionally processed by the </w:t>
      </w:r>
      <w:r w:rsidR="00FC59AA" w:rsidRPr="002B5FFE">
        <w:t>Alert Manager</w:t>
      </w:r>
      <w:r w:rsidRPr="002B5FFE">
        <w:t xml:space="preserve"> into evidentiary data and/or graphical snippet attachments to the </w:t>
      </w:r>
      <w:r w:rsidR="00BF1AA3" w:rsidRPr="002B5FFE">
        <w:t>Disseminate</w:t>
      </w:r>
      <w:r w:rsidRPr="002B5FFE">
        <w:t xml:space="preserve"> Alert [PCD-06] message.</w:t>
      </w:r>
    </w:p>
    <w:p w14:paraId="0314AF5D" w14:textId="448B4960" w:rsidR="00BF1AA3" w:rsidRPr="002B5FFE" w:rsidRDefault="008245D0" w:rsidP="00CF68E8">
      <w:pPr>
        <w:pStyle w:val="BodyText"/>
      </w:pPr>
      <w:r w:rsidRPr="002B5FFE">
        <w:rPr>
          <w:noProof/>
        </w:rPr>
        <mc:AlternateContent>
          <mc:Choice Requires="wpc">
            <w:drawing>
              <wp:anchor distT="91440" distB="91440" distL="114300" distR="114300" simplePos="0" relativeHeight="251654144" behindDoc="0" locked="0" layoutInCell="1" allowOverlap="0" wp14:anchorId="47BBFB0C" wp14:editId="14360657">
                <wp:simplePos x="0" y="0"/>
                <wp:positionH relativeFrom="column">
                  <wp:posOffset>79375</wp:posOffset>
                </wp:positionH>
                <wp:positionV relativeFrom="paragraph">
                  <wp:posOffset>924560</wp:posOffset>
                </wp:positionV>
                <wp:extent cx="5669280" cy="2841625"/>
                <wp:effectExtent l="0" t="0" r="0" b="0"/>
                <wp:wrapTopAndBottom/>
                <wp:docPr id="122" name="Canvas 19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 name="Straight Arrow Connector 181"/>
                        <wps:cNvCnPr>
                          <a:cxnSpLocks noChangeShapeType="1"/>
                        </wps:cNvCnPr>
                        <wps:spPr bwMode="auto">
                          <a:xfrm>
                            <a:off x="1003501" y="448983"/>
                            <a:ext cx="1240668"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182"/>
                        <wps:cNvCnPr>
                          <a:cxnSpLocks noChangeShapeType="1"/>
                        </wps:cNvCnPr>
                        <wps:spPr bwMode="auto">
                          <a:xfrm>
                            <a:off x="997250" y="797615"/>
                            <a:ext cx="1240668" cy="0"/>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0" name="Straight Arrow Connector 183"/>
                        <wps:cNvCnPr>
                          <a:cxnSpLocks noChangeShapeType="1"/>
                        </wps:cNvCnPr>
                        <wps:spPr bwMode="auto">
                          <a:xfrm>
                            <a:off x="3159171" y="401017"/>
                            <a:ext cx="114333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Straight Arrow Connector 184"/>
                        <wps:cNvCnPr>
                          <a:cxnSpLocks noChangeShapeType="1"/>
                        </wps:cNvCnPr>
                        <wps:spPr bwMode="auto">
                          <a:xfrm flipV="1">
                            <a:off x="3159172" y="749974"/>
                            <a:ext cx="1137085" cy="1237"/>
                          </a:xfrm>
                          <a:prstGeom prst="straightConnector1">
                            <a:avLst/>
                          </a:prstGeom>
                          <a:noFill/>
                          <a:ln w="19050" algn="ctr">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Straight Arrow Connector 185"/>
                        <wps:cNvCnPr>
                          <a:cxnSpLocks noChangeShapeType="1"/>
                        </wps:cNvCnPr>
                        <wps:spPr bwMode="auto">
                          <a:xfrm>
                            <a:off x="548730" y="1033989"/>
                            <a:ext cx="3750" cy="605791"/>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86"/>
                        <wps:cNvSpPr txBox="1">
                          <a:spLocks noChangeArrowheads="1"/>
                        </wps:cNvSpPr>
                        <wps:spPr bwMode="auto">
                          <a:xfrm>
                            <a:off x="1411605" y="220980"/>
                            <a:ext cx="4552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68C88" w14:textId="77777777" w:rsidR="00F172D0" w:rsidRPr="00300F48" w:rsidRDefault="00F172D0" w:rsidP="00C83A64">
                              <w:r w:rsidRPr="00300F48">
                                <w:t>PCD-04</w:t>
                              </w:r>
                            </w:p>
                          </w:txbxContent>
                        </wps:txbx>
                        <wps:bodyPr rot="0" vert="horz" wrap="none" lIns="0" tIns="0" rIns="0" bIns="0" anchor="t" anchorCtr="0" upright="1">
                          <a:noAutofit/>
                        </wps:bodyPr>
                      </wps:wsp>
                      <wps:wsp>
                        <wps:cNvPr id="114" name="Text Box 111"/>
                        <wps:cNvSpPr txBox="1">
                          <a:spLocks noChangeArrowheads="1"/>
                        </wps:cNvSpPr>
                        <wps:spPr bwMode="auto">
                          <a:xfrm>
                            <a:off x="1401445" y="860425"/>
                            <a:ext cx="4552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B9650" w14:textId="77777777" w:rsidR="00F172D0" w:rsidRDefault="00F172D0" w:rsidP="00C83A64">
                              <w:pPr>
                                <w:pStyle w:val="NormalWeb"/>
                                <w:spacing w:after="200" w:line="276" w:lineRule="auto"/>
                              </w:pPr>
                              <w:r>
                                <w:rPr>
                                  <w:rFonts w:eastAsia="Calibri"/>
                                </w:rPr>
                                <w:t>PCD-05</w:t>
                              </w:r>
                            </w:p>
                          </w:txbxContent>
                        </wps:txbx>
                        <wps:bodyPr rot="0" vert="horz" wrap="none" lIns="0" tIns="0" rIns="0" bIns="0" anchor="t" anchorCtr="0" upright="1">
                          <a:noAutofit/>
                        </wps:bodyPr>
                      </wps:wsp>
                      <wps:wsp>
                        <wps:cNvPr id="115" name="Text Box 111"/>
                        <wps:cNvSpPr txBox="1">
                          <a:spLocks noChangeArrowheads="1"/>
                        </wps:cNvSpPr>
                        <wps:spPr bwMode="auto">
                          <a:xfrm>
                            <a:off x="582295" y="1219835"/>
                            <a:ext cx="4552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577344" w14:textId="77777777" w:rsidR="00F172D0" w:rsidRDefault="00F172D0" w:rsidP="00C83A64">
                              <w:pPr>
                                <w:pStyle w:val="NormalWeb"/>
                                <w:spacing w:after="200" w:line="276" w:lineRule="auto"/>
                              </w:pPr>
                              <w:r>
                                <w:rPr>
                                  <w:rFonts w:eastAsia="Calibri"/>
                                </w:rPr>
                                <w:t>PCD-04</w:t>
                              </w:r>
                            </w:p>
                          </w:txbxContent>
                        </wps:txbx>
                        <wps:bodyPr rot="0" vert="horz" wrap="none" lIns="0" tIns="0" rIns="0" bIns="0" anchor="t" anchorCtr="0" upright="1">
                          <a:noAutofit/>
                        </wps:bodyPr>
                      </wps:wsp>
                      <wps:wsp>
                        <wps:cNvPr id="116" name="Text Box 111"/>
                        <wps:cNvSpPr txBox="1">
                          <a:spLocks noChangeArrowheads="1"/>
                        </wps:cNvSpPr>
                        <wps:spPr bwMode="auto">
                          <a:xfrm>
                            <a:off x="3449320" y="231775"/>
                            <a:ext cx="45529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ECCAFB" w14:textId="77777777" w:rsidR="00F172D0" w:rsidRDefault="00F172D0" w:rsidP="00C83A64">
                              <w:pPr>
                                <w:pStyle w:val="NormalWeb"/>
                                <w:spacing w:after="200" w:line="276" w:lineRule="auto"/>
                              </w:pPr>
                              <w:r>
                                <w:rPr>
                                  <w:rFonts w:eastAsia="Calibri"/>
                                </w:rPr>
                                <w:t>PCD-06</w:t>
                              </w:r>
                            </w:p>
                          </w:txbxContent>
                        </wps:txbx>
                        <wps:bodyPr rot="0" vert="horz" wrap="none" lIns="0" tIns="0" rIns="0" bIns="0" anchor="t" anchorCtr="0" upright="1">
                          <a:noAutofit/>
                        </wps:bodyPr>
                      </wps:wsp>
                      <wps:wsp>
                        <wps:cNvPr id="117" name="Text Box 111"/>
                        <wps:cNvSpPr txBox="1">
                          <a:spLocks noChangeArrowheads="1"/>
                        </wps:cNvSpPr>
                        <wps:spPr bwMode="auto">
                          <a:xfrm>
                            <a:off x="3484880" y="814070"/>
                            <a:ext cx="45529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F31A2" w14:textId="77777777" w:rsidR="00F172D0" w:rsidRDefault="00F172D0" w:rsidP="00C83A64">
                              <w:pPr>
                                <w:pStyle w:val="NormalWeb"/>
                                <w:spacing w:after="200" w:line="276" w:lineRule="auto"/>
                              </w:pPr>
                              <w:r>
                                <w:rPr>
                                  <w:rFonts w:eastAsia="Calibri"/>
                                </w:rPr>
                                <w:t>PCD-07</w:t>
                              </w:r>
                            </w:p>
                          </w:txbxContent>
                        </wps:txbx>
                        <wps:bodyPr rot="0" vert="horz" wrap="none" lIns="0" tIns="0" rIns="0" bIns="0" anchor="t" anchorCtr="0" upright="1">
                          <a:noAutofit/>
                        </wps:bodyPr>
                      </wps:wsp>
                      <wps:wsp>
                        <wps:cNvPr id="118" name="Text Box 191"/>
                        <wps:cNvSpPr txBox="1">
                          <a:spLocks noChangeArrowheads="1"/>
                        </wps:cNvSpPr>
                        <wps:spPr bwMode="auto">
                          <a:xfrm>
                            <a:off x="97155" y="134620"/>
                            <a:ext cx="927134" cy="889335"/>
                          </a:xfrm>
                          <a:prstGeom prst="rect">
                            <a:avLst/>
                          </a:prstGeom>
                          <a:solidFill>
                            <a:srgbClr val="FFFFFF"/>
                          </a:solidFill>
                          <a:ln w="15875">
                            <a:solidFill>
                              <a:srgbClr val="000000"/>
                            </a:solidFill>
                            <a:miter lim="800000"/>
                            <a:headEnd/>
                            <a:tailEnd/>
                          </a:ln>
                        </wps:spPr>
                        <wps:txbx>
                          <w:txbxContent>
                            <w:p w14:paraId="17A79138" w14:textId="77777777" w:rsidR="00F172D0" w:rsidRPr="0099495F" w:rsidRDefault="00F172D0" w:rsidP="00C83A64">
                              <w:pPr>
                                <w:jc w:val="center"/>
                              </w:pPr>
                              <w:r w:rsidRPr="0099495F">
                                <w:t>Alert</w:t>
                              </w:r>
                            </w:p>
                            <w:p w14:paraId="127AC5F2" w14:textId="77777777" w:rsidR="00F172D0" w:rsidRPr="0099495F" w:rsidRDefault="00F172D0" w:rsidP="00C83A64">
                              <w:pPr>
                                <w:jc w:val="center"/>
                              </w:pPr>
                              <w:r w:rsidRPr="0099495F">
                                <w:t>Reporter</w:t>
                              </w:r>
                            </w:p>
                            <w:p w14:paraId="0B089C06" w14:textId="77777777" w:rsidR="00F172D0" w:rsidRPr="0099495F" w:rsidRDefault="00F172D0" w:rsidP="00C83A64">
                              <w:pPr>
                                <w:jc w:val="center"/>
                              </w:pPr>
                              <w:r w:rsidRPr="0099495F">
                                <w:t>(AR)</w:t>
                              </w:r>
                            </w:p>
                          </w:txbxContent>
                        </wps:txbx>
                        <wps:bodyPr rot="0" vert="horz" wrap="none" lIns="179405" tIns="89703" rIns="179405" bIns="89703" anchor="ctr" anchorCtr="0" upright="1">
                          <a:noAutofit/>
                        </wps:bodyPr>
                      </wps:wsp>
                      <wps:wsp>
                        <wps:cNvPr id="119" name="Text Box 116"/>
                        <wps:cNvSpPr txBox="1">
                          <a:spLocks noChangeArrowheads="1"/>
                        </wps:cNvSpPr>
                        <wps:spPr bwMode="auto">
                          <a:xfrm>
                            <a:off x="2244725" y="136525"/>
                            <a:ext cx="932214" cy="888065"/>
                          </a:xfrm>
                          <a:prstGeom prst="rect">
                            <a:avLst/>
                          </a:prstGeom>
                          <a:solidFill>
                            <a:srgbClr val="FFFFFF"/>
                          </a:solidFill>
                          <a:ln w="15875">
                            <a:solidFill>
                              <a:srgbClr val="000000"/>
                            </a:solidFill>
                            <a:miter lim="800000"/>
                            <a:headEnd/>
                            <a:tailEnd/>
                          </a:ln>
                        </wps:spPr>
                        <wps:txbx>
                          <w:txbxContent>
                            <w:p w14:paraId="5EE5D6BE" w14:textId="77777777" w:rsidR="00F172D0" w:rsidRPr="0099495F" w:rsidRDefault="00F172D0" w:rsidP="00C83A64">
                              <w:pPr>
                                <w:pStyle w:val="NormalWeb"/>
                                <w:spacing w:line="276" w:lineRule="auto"/>
                                <w:jc w:val="center"/>
                                <w:rPr>
                                  <w:szCs w:val="22"/>
                                </w:rPr>
                              </w:pPr>
                              <w:r w:rsidRPr="0099495F">
                                <w:rPr>
                                  <w:rFonts w:eastAsia="Calibri"/>
                                  <w:szCs w:val="22"/>
                                </w:rPr>
                                <w:t>Alert</w:t>
                              </w:r>
                            </w:p>
                            <w:p w14:paraId="326C1AAE" w14:textId="77777777" w:rsidR="00F172D0" w:rsidRPr="0099495F" w:rsidRDefault="00F172D0" w:rsidP="00C83A64">
                              <w:pPr>
                                <w:pStyle w:val="NormalWeb"/>
                                <w:spacing w:line="276" w:lineRule="auto"/>
                                <w:jc w:val="center"/>
                                <w:rPr>
                                  <w:szCs w:val="22"/>
                                </w:rPr>
                              </w:pPr>
                              <w:r w:rsidRPr="0099495F">
                                <w:rPr>
                                  <w:rFonts w:eastAsia="Calibri"/>
                                  <w:szCs w:val="22"/>
                                </w:rPr>
                                <w:t>Manager</w:t>
                              </w:r>
                            </w:p>
                            <w:p w14:paraId="78484F03" w14:textId="77777777" w:rsidR="00F172D0" w:rsidRPr="0099495F" w:rsidRDefault="00F172D0" w:rsidP="00C83A64">
                              <w:pPr>
                                <w:pStyle w:val="NormalWeb"/>
                                <w:spacing w:line="276" w:lineRule="auto"/>
                                <w:jc w:val="center"/>
                                <w:rPr>
                                  <w:szCs w:val="22"/>
                                </w:rPr>
                              </w:pPr>
                              <w:r w:rsidRPr="0099495F">
                                <w:rPr>
                                  <w:rFonts w:eastAsia="Calibri"/>
                                  <w:szCs w:val="22"/>
                                </w:rPr>
                                <w:t>(AM)</w:t>
                              </w:r>
                            </w:p>
                          </w:txbxContent>
                        </wps:txbx>
                        <wps:bodyPr rot="0" vert="horz" wrap="none" lIns="179405" tIns="89703" rIns="179405" bIns="89703" anchor="ctr" anchorCtr="0" upright="1">
                          <a:noAutofit/>
                        </wps:bodyPr>
                      </wps:wsp>
                      <wps:wsp>
                        <wps:cNvPr id="120" name="Text Box 116"/>
                        <wps:cNvSpPr txBox="1">
                          <a:spLocks noChangeArrowheads="1"/>
                        </wps:cNvSpPr>
                        <wps:spPr bwMode="auto">
                          <a:xfrm>
                            <a:off x="50940" y="1639421"/>
                            <a:ext cx="1066660" cy="888065"/>
                          </a:xfrm>
                          <a:prstGeom prst="rect">
                            <a:avLst/>
                          </a:prstGeom>
                          <a:solidFill>
                            <a:srgbClr val="FFFFFF"/>
                          </a:solidFill>
                          <a:ln w="15875">
                            <a:solidFill>
                              <a:srgbClr val="000000"/>
                            </a:solidFill>
                            <a:miter lim="800000"/>
                            <a:headEnd/>
                            <a:tailEnd/>
                          </a:ln>
                        </wps:spPr>
                        <wps:txbx>
                          <w:txbxContent>
                            <w:p w14:paraId="31AA427B" w14:textId="77777777" w:rsidR="00F172D0" w:rsidRPr="0099495F" w:rsidRDefault="00F172D0" w:rsidP="00C83A64">
                              <w:pPr>
                                <w:pStyle w:val="NormalWeb"/>
                                <w:spacing w:line="276" w:lineRule="auto"/>
                                <w:jc w:val="center"/>
                                <w:rPr>
                                  <w:szCs w:val="22"/>
                                </w:rPr>
                              </w:pPr>
                              <w:r w:rsidRPr="0099495F">
                                <w:rPr>
                                  <w:rFonts w:eastAsia="Calibri"/>
                                  <w:szCs w:val="22"/>
                                </w:rPr>
                                <w:t>Alert</w:t>
                              </w:r>
                            </w:p>
                            <w:p w14:paraId="6BC53376" w14:textId="77777777" w:rsidR="00F172D0" w:rsidRPr="0099495F" w:rsidRDefault="00F172D0" w:rsidP="00C83A64">
                              <w:pPr>
                                <w:pStyle w:val="NormalWeb"/>
                                <w:spacing w:line="276" w:lineRule="auto"/>
                                <w:jc w:val="center"/>
                                <w:rPr>
                                  <w:szCs w:val="22"/>
                                </w:rPr>
                              </w:pPr>
                              <w:r w:rsidRPr="0099495F">
                                <w:rPr>
                                  <w:rFonts w:eastAsia="Calibri"/>
                                  <w:szCs w:val="22"/>
                                </w:rPr>
                                <w:t>Consumer</w:t>
                              </w:r>
                            </w:p>
                            <w:p w14:paraId="07541A5A" w14:textId="77777777" w:rsidR="00F172D0" w:rsidRPr="0099495F" w:rsidRDefault="00F172D0" w:rsidP="00C83A64">
                              <w:pPr>
                                <w:pStyle w:val="NormalWeb"/>
                                <w:spacing w:line="276" w:lineRule="auto"/>
                                <w:jc w:val="center"/>
                                <w:rPr>
                                  <w:szCs w:val="22"/>
                                </w:rPr>
                              </w:pPr>
                              <w:r w:rsidRPr="0099495F">
                                <w:rPr>
                                  <w:rFonts w:eastAsia="Calibri"/>
                                  <w:szCs w:val="22"/>
                                </w:rPr>
                                <w:t>(ACON)</w:t>
                              </w:r>
                            </w:p>
                          </w:txbxContent>
                        </wps:txbx>
                        <wps:bodyPr rot="0" vert="horz" wrap="square" lIns="179405" tIns="89703" rIns="179405" bIns="89703" anchor="ctr" anchorCtr="0" upright="1">
                          <a:noAutofit/>
                        </wps:bodyPr>
                      </wps:wsp>
                      <wps:wsp>
                        <wps:cNvPr id="121" name="Text Box 116"/>
                        <wps:cNvSpPr txBox="1">
                          <a:spLocks noChangeArrowheads="1"/>
                        </wps:cNvSpPr>
                        <wps:spPr bwMode="auto">
                          <a:xfrm>
                            <a:off x="4302125" y="144780"/>
                            <a:ext cx="1297339" cy="888700"/>
                          </a:xfrm>
                          <a:prstGeom prst="rect">
                            <a:avLst/>
                          </a:prstGeom>
                          <a:solidFill>
                            <a:srgbClr val="FFFFFF"/>
                          </a:solidFill>
                          <a:ln w="15875">
                            <a:solidFill>
                              <a:srgbClr val="000000"/>
                            </a:solidFill>
                            <a:miter lim="800000"/>
                            <a:headEnd/>
                            <a:tailEnd/>
                          </a:ln>
                        </wps:spPr>
                        <wps:txbx>
                          <w:txbxContent>
                            <w:p w14:paraId="128A1F56" w14:textId="77777777" w:rsidR="00F172D0" w:rsidRPr="0099495F" w:rsidRDefault="00F172D0" w:rsidP="00C83A64">
                              <w:pPr>
                                <w:pStyle w:val="NormalWeb"/>
                                <w:spacing w:line="276" w:lineRule="auto"/>
                                <w:jc w:val="center"/>
                                <w:rPr>
                                  <w:szCs w:val="22"/>
                                </w:rPr>
                              </w:pPr>
                              <w:r w:rsidRPr="0099495F">
                                <w:rPr>
                                  <w:rFonts w:eastAsia="Calibri"/>
                                  <w:szCs w:val="22"/>
                                </w:rPr>
                                <w:t>Alert</w:t>
                              </w:r>
                            </w:p>
                            <w:p w14:paraId="57E0D8D1" w14:textId="77777777" w:rsidR="00F172D0" w:rsidRPr="0099495F" w:rsidRDefault="00F172D0" w:rsidP="00C83A64">
                              <w:pPr>
                                <w:pStyle w:val="NormalWeb"/>
                                <w:spacing w:line="276" w:lineRule="auto"/>
                                <w:jc w:val="center"/>
                                <w:rPr>
                                  <w:szCs w:val="22"/>
                                </w:rPr>
                              </w:pPr>
                              <w:r w:rsidRPr="0099495F">
                                <w:rPr>
                                  <w:rFonts w:eastAsia="Calibri"/>
                                  <w:szCs w:val="22"/>
                                </w:rPr>
                                <w:t>Communicator</w:t>
                              </w:r>
                            </w:p>
                            <w:p w14:paraId="67EABB11" w14:textId="77777777" w:rsidR="00F172D0" w:rsidRPr="0099495F" w:rsidRDefault="00F172D0" w:rsidP="00C83A64">
                              <w:pPr>
                                <w:pStyle w:val="NormalWeb"/>
                                <w:spacing w:line="276" w:lineRule="auto"/>
                                <w:jc w:val="center"/>
                                <w:rPr>
                                  <w:szCs w:val="22"/>
                                </w:rPr>
                              </w:pPr>
                              <w:r w:rsidRPr="0099495F">
                                <w:rPr>
                                  <w:rFonts w:eastAsia="Calibri"/>
                                  <w:szCs w:val="22"/>
                                </w:rPr>
                                <w:t>(AC)</w:t>
                              </w:r>
                            </w:p>
                          </w:txbxContent>
                        </wps:txbx>
                        <wps:bodyPr rot="0" vert="horz" wrap="none" lIns="179405" tIns="89703" rIns="179405" bIns="89703"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7BBFB0C" id="Canvas 195" o:spid="_x0000_s1101" editas="canvas" style="position:absolute;margin-left:6.25pt;margin-top:72.8pt;width:446.4pt;height:223.75pt;z-index:251654144;mso-wrap-distance-top:7.2pt;mso-wrap-distance-bottom:7.2pt;mso-position-horizontal-relative:text;mso-position-vertical-relative:text;mso-width-relative:margin;mso-height-relative:margin" coordsize="56692,28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" o:allowoverlap="f">
                <v:shape id="_x0000_s1102" type="#_x0000_t75" style="position:absolute;width:56692;height:28416;visibility:visible;mso-wrap-style:square">
                  <v:fill o:detectmouseclick="t"/>
                  <v:path o:connecttype="none"/>
                </v:shape>
                <v:shape id="Straight Arrow Connector 181" o:spid="_x0000_s1103" type="#_x0000_t32" style="position:absolute;left:10035;top:4489;width:124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" strokeweight="1.5pt">
                  <v:stroke endarrow="block"/>
                </v:shape>
                <v:shape id="Straight Arrow Connector 182" o:spid="_x0000_s1104" type="#_x0000_t32" style="position:absolute;left:9972;top:7976;width:124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" strokeweight="1.5pt">
                  <v:stroke startarrow="block"/>
                </v:shape>
                <v:shape id="Straight Arrow Connector 183" o:spid="_x0000_s1105" type="#_x0000_t32" style="position:absolute;left:31591;top:4010;width:114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" strokeweight="1.5pt">
                  <v:stroke endarrow="block"/>
                </v:shape>
                <v:shape id="Straight Arrow Connector 184" o:spid="_x0000_s1106" type="#_x0000_t32" style="position:absolute;left:31591;top:7499;width:11371;height: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" strokeweight="1.5pt">
                  <v:stroke startarrow="block"/>
                </v:shape>
                <v:shape id="Straight Arrow Connector 185" o:spid="_x0000_s1107" type="#_x0000_t32" style="position:absolute;left:5487;top:10339;width:37;height:60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" strokeweight="1.5pt">
                  <v:stroke endarrow="block"/>
                </v:shape>
                <v:shape id="Text Box 186" o:spid="_x0000_s1108" type="#_x0000_t202" style="position:absolute;left:14116;top:2209;width:4553;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" filled="f" stroked="f" strokeweight=".5pt">
                  <v:textbox inset="0,0,0,0">
                    <w:txbxContent>
                      <w:p w14:paraId="5EF68C88" w14:textId="77777777" w:rsidR="00F172D0" w:rsidRPr="00300F48" w:rsidRDefault="00F172D0" w:rsidP="00C83A64">
                        <w:r w:rsidRPr="00300F48">
                          <w:t>PCD-04</w:t>
                        </w:r>
                      </w:p>
                    </w:txbxContent>
                  </v:textbox>
                </v:shape>
                <v:shape id="Text Box 111" o:spid="_x0000_s1109" type="#_x0000_t202" style="position:absolute;left:14014;top:8604;width:4553;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" filled="f" stroked="f" strokeweight=".5pt">
                  <v:textbox inset="0,0,0,0">
                    <w:txbxContent>
                      <w:p w14:paraId="6E7B9650" w14:textId="77777777" w:rsidR="00F172D0" w:rsidRDefault="00F172D0" w:rsidP="00C83A64">
                        <w:pPr>
                          <w:pStyle w:val="NormalWeb"/>
                          <w:spacing w:after="200" w:line="276" w:lineRule="auto"/>
                        </w:pPr>
                        <w:r>
                          <w:rPr>
                            <w:rFonts w:eastAsia="Calibri"/>
                          </w:rPr>
                          <w:t>PCD-05</w:t>
                        </w:r>
                      </w:p>
                    </w:txbxContent>
                  </v:textbox>
                </v:shape>
                <v:shape id="Text Box 111" o:spid="_x0000_s1110" type="#_x0000_t202" style="position:absolute;left:5822;top:12198;width:4553;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" filled="f" stroked="f" strokeweight=".5pt">
                  <v:textbox inset="0,0,0,0">
                    <w:txbxContent>
                      <w:p w14:paraId="0F577344" w14:textId="77777777" w:rsidR="00F172D0" w:rsidRDefault="00F172D0" w:rsidP="00C83A64">
                        <w:pPr>
                          <w:pStyle w:val="NormalWeb"/>
                          <w:spacing w:after="200" w:line="276" w:lineRule="auto"/>
                        </w:pPr>
                        <w:r>
                          <w:rPr>
                            <w:rFonts w:eastAsia="Calibri"/>
                          </w:rPr>
                          <w:t>PCD-04</w:t>
                        </w:r>
                      </w:p>
                    </w:txbxContent>
                  </v:textbox>
                </v:shape>
                <v:shape id="Text Box 111" o:spid="_x0000_s1111" type="#_x0000_t202" style="position:absolute;left:34493;top:2317;width:4553;height:159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" filled="f" stroked="f" strokeweight=".5pt">
                  <v:textbox inset="0,0,0,0">
                    <w:txbxContent>
                      <w:p w14:paraId="3EECCAFB" w14:textId="77777777" w:rsidR="00F172D0" w:rsidRDefault="00F172D0" w:rsidP="00C83A64">
                        <w:pPr>
                          <w:pStyle w:val="NormalWeb"/>
                          <w:spacing w:after="200" w:line="276" w:lineRule="auto"/>
                        </w:pPr>
                        <w:r>
                          <w:rPr>
                            <w:rFonts w:eastAsia="Calibri"/>
                          </w:rPr>
                          <w:t>PCD-06</w:t>
                        </w:r>
                      </w:p>
                    </w:txbxContent>
                  </v:textbox>
                </v:shape>
                <v:shape id="Text Box 111" o:spid="_x0000_s1112" type="#_x0000_t202" style="position:absolute;left:34848;top:8140;width:4553;height:16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" filled="f" stroked="f" strokeweight=".5pt">
                  <v:textbox inset="0,0,0,0">
                    <w:txbxContent>
                      <w:p w14:paraId="68AF31A2" w14:textId="77777777" w:rsidR="00F172D0" w:rsidRDefault="00F172D0" w:rsidP="00C83A64">
                        <w:pPr>
                          <w:pStyle w:val="NormalWeb"/>
                          <w:spacing w:after="200" w:line="276" w:lineRule="auto"/>
                        </w:pPr>
                        <w:r>
                          <w:rPr>
                            <w:rFonts w:eastAsia="Calibri"/>
                          </w:rPr>
                          <w:t>PCD-07</w:t>
                        </w:r>
                      </w:p>
                    </w:txbxContent>
                  </v:textbox>
                </v:shape>
                <v:shape id="Text Box 191" o:spid="_x0000_s1113" type="#_x0000_t202" style="position:absolute;left:971;top:1346;width:9271;height:889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" strokeweight="1.25pt">
                  <v:textbox inset="4.98347mm,2.49175mm,4.98347mm,2.49175mm">
                    <w:txbxContent>
                      <w:p w14:paraId="17A79138" w14:textId="77777777" w:rsidR="00F172D0" w:rsidRPr="0099495F" w:rsidRDefault="00F172D0" w:rsidP="00C83A64">
                        <w:pPr>
                          <w:jc w:val="center"/>
                        </w:pPr>
                        <w:r w:rsidRPr="0099495F">
                          <w:t>Alert</w:t>
                        </w:r>
                      </w:p>
                      <w:p w14:paraId="127AC5F2" w14:textId="77777777" w:rsidR="00F172D0" w:rsidRPr="0099495F" w:rsidRDefault="00F172D0" w:rsidP="00C83A64">
                        <w:pPr>
                          <w:jc w:val="center"/>
                        </w:pPr>
                        <w:r w:rsidRPr="0099495F">
                          <w:t>Reporter</w:t>
                        </w:r>
                      </w:p>
                      <w:p w14:paraId="0B089C06" w14:textId="77777777" w:rsidR="00F172D0" w:rsidRPr="0099495F" w:rsidRDefault="00F172D0" w:rsidP="00C83A64">
                        <w:pPr>
                          <w:jc w:val="center"/>
                        </w:pPr>
                        <w:r w:rsidRPr="0099495F">
                          <w:t>(AR)</w:t>
                        </w:r>
                      </w:p>
                    </w:txbxContent>
                  </v:textbox>
                </v:shape>
                <v:shape id="Text Box 116" o:spid="_x0000_s1114" type="#_x0000_t202" style="position:absolute;left:22447;top:1365;width:9322;height:888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" strokeweight="1.25pt">
                  <v:textbox inset="4.98347mm,2.49175mm,4.98347mm,2.49175mm">
                    <w:txbxContent>
                      <w:p w14:paraId="5EE5D6BE" w14:textId="77777777" w:rsidR="00F172D0" w:rsidRPr="0099495F" w:rsidRDefault="00F172D0" w:rsidP="00C83A64">
                        <w:pPr>
                          <w:pStyle w:val="NormalWeb"/>
                          <w:spacing w:line="276" w:lineRule="auto"/>
                          <w:jc w:val="center"/>
                          <w:rPr>
                            <w:szCs w:val="22"/>
                          </w:rPr>
                        </w:pPr>
                        <w:r w:rsidRPr="0099495F">
                          <w:rPr>
                            <w:rFonts w:eastAsia="Calibri"/>
                            <w:szCs w:val="22"/>
                          </w:rPr>
                          <w:t>Alert</w:t>
                        </w:r>
                      </w:p>
                      <w:p w14:paraId="326C1AAE" w14:textId="77777777" w:rsidR="00F172D0" w:rsidRPr="0099495F" w:rsidRDefault="00F172D0" w:rsidP="00C83A64">
                        <w:pPr>
                          <w:pStyle w:val="NormalWeb"/>
                          <w:spacing w:line="276" w:lineRule="auto"/>
                          <w:jc w:val="center"/>
                          <w:rPr>
                            <w:szCs w:val="22"/>
                          </w:rPr>
                        </w:pPr>
                        <w:r w:rsidRPr="0099495F">
                          <w:rPr>
                            <w:rFonts w:eastAsia="Calibri"/>
                            <w:szCs w:val="22"/>
                          </w:rPr>
                          <w:t>Manager</w:t>
                        </w:r>
                      </w:p>
                      <w:p w14:paraId="78484F03" w14:textId="77777777" w:rsidR="00F172D0" w:rsidRPr="0099495F" w:rsidRDefault="00F172D0" w:rsidP="00C83A64">
                        <w:pPr>
                          <w:pStyle w:val="NormalWeb"/>
                          <w:spacing w:line="276" w:lineRule="auto"/>
                          <w:jc w:val="center"/>
                          <w:rPr>
                            <w:szCs w:val="22"/>
                          </w:rPr>
                        </w:pPr>
                        <w:r w:rsidRPr="0099495F">
                          <w:rPr>
                            <w:rFonts w:eastAsia="Calibri"/>
                            <w:szCs w:val="22"/>
                          </w:rPr>
                          <w:t>(AM)</w:t>
                        </w:r>
                      </w:p>
                    </w:txbxContent>
                  </v:textbox>
                </v:shape>
                <v:shape id="Text Box 116" o:spid="_x0000_s1115" type="#_x0000_t202" style="position:absolute;left:509;top:16394;width:10667;height:8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" strokeweight="1.25pt">
                  <v:textbox inset="4.98347mm,2.49175mm,4.98347mm,2.49175mm">
                    <w:txbxContent>
                      <w:p w14:paraId="31AA427B" w14:textId="77777777" w:rsidR="00F172D0" w:rsidRPr="0099495F" w:rsidRDefault="00F172D0" w:rsidP="00C83A64">
                        <w:pPr>
                          <w:pStyle w:val="NormalWeb"/>
                          <w:spacing w:line="276" w:lineRule="auto"/>
                          <w:jc w:val="center"/>
                          <w:rPr>
                            <w:szCs w:val="22"/>
                          </w:rPr>
                        </w:pPr>
                        <w:r w:rsidRPr="0099495F">
                          <w:rPr>
                            <w:rFonts w:eastAsia="Calibri"/>
                            <w:szCs w:val="22"/>
                          </w:rPr>
                          <w:t>Alert</w:t>
                        </w:r>
                      </w:p>
                      <w:p w14:paraId="6BC53376" w14:textId="77777777" w:rsidR="00F172D0" w:rsidRPr="0099495F" w:rsidRDefault="00F172D0" w:rsidP="00C83A64">
                        <w:pPr>
                          <w:pStyle w:val="NormalWeb"/>
                          <w:spacing w:line="276" w:lineRule="auto"/>
                          <w:jc w:val="center"/>
                          <w:rPr>
                            <w:szCs w:val="22"/>
                          </w:rPr>
                        </w:pPr>
                        <w:r w:rsidRPr="0099495F">
                          <w:rPr>
                            <w:rFonts w:eastAsia="Calibri"/>
                            <w:szCs w:val="22"/>
                          </w:rPr>
                          <w:t>Consumer</w:t>
                        </w:r>
                      </w:p>
                      <w:p w14:paraId="07541A5A" w14:textId="77777777" w:rsidR="00F172D0" w:rsidRPr="0099495F" w:rsidRDefault="00F172D0" w:rsidP="00C83A64">
                        <w:pPr>
                          <w:pStyle w:val="NormalWeb"/>
                          <w:spacing w:line="276" w:lineRule="auto"/>
                          <w:jc w:val="center"/>
                          <w:rPr>
                            <w:szCs w:val="22"/>
                          </w:rPr>
                        </w:pPr>
                        <w:r w:rsidRPr="0099495F">
                          <w:rPr>
                            <w:rFonts w:eastAsia="Calibri"/>
                            <w:szCs w:val="22"/>
                          </w:rPr>
                          <w:t>(ACON)</w:t>
                        </w:r>
                      </w:p>
                    </w:txbxContent>
                  </v:textbox>
                </v:shape>
                <v:shape id="Text Box 116" o:spid="_x0000_s1116" type="#_x0000_t202" style="position:absolute;left:43021;top:1447;width:12973;height:888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" strokeweight="1.25pt">
                  <v:textbox inset="4.98347mm,2.49175mm,4.98347mm,2.49175mm">
                    <w:txbxContent>
                      <w:p w14:paraId="128A1F56" w14:textId="77777777" w:rsidR="00F172D0" w:rsidRPr="0099495F" w:rsidRDefault="00F172D0" w:rsidP="00C83A64">
                        <w:pPr>
                          <w:pStyle w:val="NormalWeb"/>
                          <w:spacing w:line="276" w:lineRule="auto"/>
                          <w:jc w:val="center"/>
                          <w:rPr>
                            <w:szCs w:val="22"/>
                          </w:rPr>
                        </w:pPr>
                        <w:r w:rsidRPr="0099495F">
                          <w:rPr>
                            <w:rFonts w:eastAsia="Calibri"/>
                            <w:szCs w:val="22"/>
                          </w:rPr>
                          <w:t>Alert</w:t>
                        </w:r>
                      </w:p>
                      <w:p w14:paraId="57E0D8D1" w14:textId="77777777" w:rsidR="00F172D0" w:rsidRPr="0099495F" w:rsidRDefault="00F172D0" w:rsidP="00C83A64">
                        <w:pPr>
                          <w:pStyle w:val="NormalWeb"/>
                          <w:spacing w:line="276" w:lineRule="auto"/>
                          <w:jc w:val="center"/>
                          <w:rPr>
                            <w:szCs w:val="22"/>
                          </w:rPr>
                        </w:pPr>
                        <w:r w:rsidRPr="0099495F">
                          <w:rPr>
                            <w:rFonts w:eastAsia="Calibri"/>
                            <w:szCs w:val="22"/>
                          </w:rPr>
                          <w:t>Communicator</w:t>
                        </w:r>
                      </w:p>
                      <w:p w14:paraId="67EABB11" w14:textId="77777777" w:rsidR="00F172D0" w:rsidRPr="0099495F" w:rsidRDefault="00F172D0" w:rsidP="00C83A64">
                        <w:pPr>
                          <w:pStyle w:val="NormalWeb"/>
                          <w:spacing w:line="276" w:lineRule="auto"/>
                          <w:jc w:val="center"/>
                          <w:rPr>
                            <w:szCs w:val="22"/>
                          </w:rPr>
                        </w:pPr>
                        <w:r w:rsidRPr="0099495F">
                          <w:rPr>
                            <w:rFonts w:eastAsia="Calibri"/>
                            <w:szCs w:val="22"/>
                          </w:rPr>
                          <w:t>(AC)</w:t>
                        </w:r>
                      </w:p>
                    </w:txbxContent>
                  </v:textbox>
                </v:shape>
                <w10:wrap type="topAndBottom"/>
              </v:group>
            </w:pict>
          </mc:Fallback>
        </mc:AlternateContent>
      </w:r>
      <w:r w:rsidR="00AF74B2" w:rsidRPr="002B5FFE">
        <w:t xml:space="preserve">The capability for the </w:t>
      </w:r>
      <w:r w:rsidR="00FC59AA" w:rsidRPr="002B5FFE">
        <w:t>Alert Manager</w:t>
      </w:r>
      <w:r w:rsidR="00AF74B2" w:rsidRPr="002B5FFE">
        <w:t xml:space="preserve"> to optionally synthesize a static graphical snippet and provide that to the </w:t>
      </w:r>
      <w:r w:rsidR="00FC59AA" w:rsidRPr="002B5FFE">
        <w:t>Alert Communicator</w:t>
      </w:r>
      <w:r w:rsidR="00AF74B2" w:rsidRPr="002B5FFE">
        <w:t xml:space="preserve"> is provided so that the </w:t>
      </w:r>
      <w:r w:rsidR="00FC59AA" w:rsidRPr="002B5FFE">
        <w:t>Alert Communicator</w:t>
      </w:r>
      <w:r w:rsidR="00AF74B2" w:rsidRPr="002B5FFE">
        <w:t xml:space="preserve"> can avoid implementing the algorithms needed to synthesize the graphical snippet from the </w:t>
      </w:r>
      <w:r w:rsidR="00CF116E" w:rsidRPr="002B5FFE">
        <w:t>HL7</w:t>
      </w:r>
      <w:r w:rsidR="00D26A5D" w:rsidRPr="002B5FFE">
        <w:t xml:space="preserve"> </w:t>
      </w:r>
      <w:r w:rsidR="00AF74B2" w:rsidRPr="002B5FFE">
        <w:t xml:space="preserve">evidentiary </w:t>
      </w:r>
      <w:commentRangeStart w:id="690"/>
      <w:r w:rsidR="00AF74B2" w:rsidRPr="002B5FFE">
        <w:t>data</w:t>
      </w:r>
      <w:commentRangeEnd w:id="690"/>
      <w:r w:rsidR="00AB391C">
        <w:rPr>
          <w:rStyle w:val="CommentReference"/>
        </w:rPr>
        <w:commentReference w:id="690"/>
      </w:r>
      <w:r w:rsidR="00AF74B2" w:rsidRPr="002B5FFE">
        <w:t>.</w:t>
      </w:r>
    </w:p>
    <w:p w14:paraId="4B9824A7" w14:textId="77777777" w:rsidR="00BF1AA3" w:rsidRPr="002B5FFE" w:rsidRDefault="00BF1AA3" w:rsidP="0099495F">
      <w:pPr>
        <w:pStyle w:val="FigureTitle"/>
      </w:pPr>
      <w:r w:rsidRPr="002B5FFE">
        <w:lastRenderedPageBreak/>
        <w:t xml:space="preserve">Figure 6.1-2: </w:t>
      </w:r>
      <w:r w:rsidR="008A23B9" w:rsidRPr="002B5FFE">
        <w:t>ACM Profile Actor Diagram</w:t>
      </w:r>
    </w:p>
    <w:p w14:paraId="26C2F868" w14:textId="77777777" w:rsidR="006A307B" w:rsidRPr="002B5FFE" w:rsidRDefault="006A307B" w:rsidP="00B5724A">
      <w:pPr>
        <w:pStyle w:val="Heading2"/>
        <w:rPr>
          <w:noProof w:val="0"/>
        </w:rPr>
      </w:pPr>
      <w:bookmarkStart w:id="692" w:name="_Toc432510771"/>
      <w:bookmarkStart w:id="693" w:name="_Toc432511763"/>
      <w:bookmarkStart w:id="694" w:name="_Toc432511847"/>
      <w:bookmarkStart w:id="695" w:name="_Toc432512358"/>
      <w:bookmarkStart w:id="696" w:name="_Toc432512688"/>
      <w:bookmarkStart w:id="697" w:name="_Toc432577861"/>
      <w:bookmarkStart w:id="698" w:name="_Toc361925424"/>
      <w:bookmarkStart w:id="699" w:name="_Toc369246365"/>
      <w:bookmarkStart w:id="700" w:name="_Toc23947563"/>
      <w:bookmarkEnd w:id="692"/>
      <w:bookmarkEnd w:id="693"/>
      <w:bookmarkEnd w:id="694"/>
      <w:bookmarkEnd w:id="695"/>
      <w:bookmarkEnd w:id="696"/>
      <w:bookmarkEnd w:id="697"/>
      <w:r w:rsidRPr="002B5FFE">
        <w:rPr>
          <w:noProof w:val="0"/>
        </w:rPr>
        <w:t>ACM Integration Profile Options</w:t>
      </w:r>
      <w:bookmarkEnd w:id="689"/>
      <w:bookmarkEnd w:id="698"/>
      <w:bookmarkEnd w:id="699"/>
      <w:bookmarkEnd w:id="700"/>
    </w:p>
    <w:p w14:paraId="14287B8F" w14:textId="77777777" w:rsidR="005404F3" w:rsidRPr="002B5FFE" w:rsidRDefault="005404F3" w:rsidP="005404F3">
      <w:pPr>
        <w:pStyle w:val="BodyText"/>
      </w:pPr>
      <w:bookmarkStart w:id="701" w:name="_Toc37034636"/>
      <w:bookmarkStart w:id="702" w:name="_Toc38846114"/>
      <w:r w:rsidRPr="002B5FFE">
        <w:t xml:space="preserve">Options that may be selected for the ACM Integration Profile are listed in Table 6.2-1 ACM Actor Options along with the </w:t>
      </w:r>
      <w:r w:rsidR="0055082A" w:rsidRPr="002B5FFE">
        <w:t>actors</w:t>
      </w:r>
      <w:r w:rsidRPr="002B5FFE">
        <w:t xml:space="preserve"> to which they apply.</w:t>
      </w:r>
    </w:p>
    <w:p w14:paraId="044E2846" w14:textId="70EE1C99" w:rsidR="005404F3" w:rsidRPr="002B5FFE" w:rsidRDefault="00E427B2" w:rsidP="005404F3">
      <w:pPr>
        <w:pStyle w:val="BodyText"/>
      </w:pPr>
      <w:r w:rsidRPr="002B5FFE">
        <w:t xml:space="preserve">Through use of the Disseminate and Report Alert Status </w:t>
      </w:r>
      <w:r w:rsidR="00D71285" w:rsidRPr="002B5FFE">
        <w:t>Option</w:t>
      </w:r>
      <w:r w:rsidRPr="002B5FFE">
        <w:t xml:space="preserve"> an ACM Alert Manager, Alert Communicator, and its population of endpoint communication devices can be shared between HL7 v2.6 based Alert Reporter </w:t>
      </w:r>
      <w:r w:rsidR="00CF116E" w:rsidRPr="002B5FFE">
        <w:t>A</w:t>
      </w:r>
      <w:r w:rsidRPr="002B5FFE">
        <w:t xml:space="preserve">ctors of the PCD ACM </w:t>
      </w:r>
      <w:r w:rsidR="00CF116E" w:rsidRPr="002B5FFE">
        <w:t>P</w:t>
      </w:r>
      <w:r w:rsidRPr="002B5FFE">
        <w:t>rofile and FHIR</w:t>
      </w:r>
      <w:r w:rsidR="00CF116E" w:rsidRPr="002B5FFE">
        <w:rPr>
          <w:vertAlign w:val="superscript"/>
        </w:rPr>
        <w:t>®</w:t>
      </w:r>
      <w:r w:rsidR="00CF116E" w:rsidRPr="002B5FFE">
        <w:rPr>
          <w:rStyle w:val="FootnoteReference"/>
        </w:rPr>
        <w:footnoteReference w:id="2"/>
      </w:r>
      <w:r w:rsidRPr="002B5FFE">
        <w:t xml:space="preserve"> DSTU2 based Alert Reporters of the ITI mACM </w:t>
      </w:r>
      <w:r w:rsidR="00CF116E" w:rsidRPr="002B5FFE">
        <w:t>P</w:t>
      </w:r>
      <w:r w:rsidRPr="002B5FFE">
        <w:t xml:space="preserve">rofile. An </w:t>
      </w:r>
      <w:r w:rsidR="00FC59AA" w:rsidRPr="002B5FFE">
        <w:t>Alert Consumer</w:t>
      </w:r>
      <w:r w:rsidRPr="002B5FFE">
        <w:t xml:space="preserve"> </w:t>
      </w:r>
      <w:r w:rsidR="00D71285" w:rsidRPr="002B5FFE">
        <w:t>c</w:t>
      </w:r>
      <w:r w:rsidRPr="002B5FFE">
        <w:t>an make use of this option and it not affect its lack of requirement for support of communication with an Alert Communicator (AC)</w:t>
      </w:r>
      <w:r w:rsidR="00CF116E" w:rsidRPr="002B5FFE">
        <w:t xml:space="preserve">. </w:t>
      </w:r>
      <w:r w:rsidRPr="002B5FFE">
        <w:t xml:space="preserve">For definitions of ITI mACM actors and transactions and for mapping of FHIR data items to ACM PCD-04 HL7 v2.6 data items refer to the ITI mACM </w:t>
      </w:r>
      <w:r w:rsidR="00CF116E" w:rsidRPr="002B5FFE">
        <w:t>P</w:t>
      </w:r>
      <w:r w:rsidRPr="002B5FFE">
        <w:t>rofile.</w:t>
      </w:r>
    </w:p>
    <w:p w14:paraId="456BA6EC" w14:textId="77777777" w:rsidR="005404F3" w:rsidRPr="002B5FFE" w:rsidRDefault="005404F3" w:rsidP="0099495F">
      <w:pPr>
        <w:pStyle w:val="TableTitle"/>
      </w:pPr>
      <w:r w:rsidRPr="002B5FFE">
        <w:t>Table 6.2-1: ACM Actor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5215"/>
        <w:gridCol w:w="1316"/>
      </w:tblGrid>
      <w:tr w:rsidR="005404F3" w:rsidRPr="002B5FFE" w14:paraId="73B1CA3D" w14:textId="77777777" w:rsidTr="0099495F">
        <w:trPr>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DEF8CFE" w14:textId="77777777" w:rsidR="005404F3" w:rsidRPr="002B5FFE" w:rsidRDefault="005404F3" w:rsidP="0099495F">
            <w:pPr>
              <w:pStyle w:val="TableEntryHeader"/>
            </w:pPr>
            <w:r w:rsidRPr="002B5FFE">
              <w:t>Actor</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A00BD45" w14:textId="77777777" w:rsidR="005404F3" w:rsidRPr="002B5FFE" w:rsidRDefault="005404F3" w:rsidP="0099495F">
            <w:pPr>
              <w:pStyle w:val="TableEntryHeader"/>
            </w:pPr>
            <w:r w:rsidRPr="002B5FFE">
              <w:t>Options</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969E779" w14:textId="77777777" w:rsidR="005404F3" w:rsidRPr="002B5FFE" w:rsidRDefault="005404F3" w:rsidP="0099495F">
            <w:pPr>
              <w:pStyle w:val="TableEntryHeader"/>
            </w:pPr>
            <w:r w:rsidRPr="002B5FFE">
              <w:t>Section in</w:t>
            </w:r>
          </w:p>
          <w:p w14:paraId="3EE1B38C" w14:textId="77777777" w:rsidR="005404F3" w:rsidRPr="002B5FFE" w:rsidRDefault="005404F3" w:rsidP="0099495F">
            <w:pPr>
              <w:pStyle w:val="TableEntryHeader"/>
            </w:pPr>
            <w:r w:rsidRPr="002B5FFE">
              <w:t>Volume 2</w:t>
            </w:r>
          </w:p>
        </w:tc>
      </w:tr>
      <w:tr w:rsidR="005404F3" w:rsidRPr="002B5FFE" w14:paraId="21B015C0"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06A871D6" w14:textId="77777777" w:rsidR="005404F3" w:rsidRPr="002B5FFE" w:rsidRDefault="005404F3"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hideMark/>
          </w:tcPr>
          <w:p w14:paraId="0723D2F9" w14:textId="77777777" w:rsidR="005404F3" w:rsidRPr="002B5FFE" w:rsidRDefault="005404F3" w:rsidP="0099495F">
            <w:pPr>
              <w:pStyle w:val="TableEntry"/>
            </w:pPr>
            <w:r w:rsidRPr="002B5FFE">
              <w:t>May send additional alert notifi</w:t>
            </w:r>
            <w:r w:rsidR="00952AB4" w:rsidRPr="002B5FFE">
              <w:t>c</w:t>
            </w:r>
            <w:r w:rsidRPr="002B5FFE">
              <w:t>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04613EBA" w14:textId="77777777" w:rsidR="005404F3" w:rsidRPr="002B5FFE" w:rsidRDefault="005404F3" w:rsidP="0099495F">
            <w:pPr>
              <w:pStyle w:val="TableEntry"/>
            </w:pPr>
            <w:r w:rsidRPr="002B5FFE">
              <w:t>B.7.1.1</w:t>
            </w:r>
          </w:p>
        </w:tc>
      </w:tr>
      <w:tr w:rsidR="00175CDB" w:rsidRPr="002B5FFE" w14:paraId="1F0A712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3F38B8" w14:textId="77777777" w:rsidR="00175CDB" w:rsidRPr="002B5FFE" w:rsidRDefault="00175CDB"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tcPr>
          <w:p w14:paraId="436FE01B" w14:textId="77777777" w:rsidR="00175CDB" w:rsidRPr="002B5FFE" w:rsidRDefault="00175CDB" w:rsidP="0099495F">
            <w:pPr>
              <w:pStyle w:val="TableEntry"/>
            </w:pPr>
            <w:r w:rsidRPr="002B5FFE">
              <w:t>Receives Report Alert Status in PCD-05</w:t>
            </w:r>
          </w:p>
        </w:tc>
        <w:tc>
          <w:tcPr>
            <w:tcW w:w="0" w:type="auto"/>
            <w:tcBorders>
              <w:top w:val="single" w:sz="4" w:space="0" w:color="auto"/>
              <w:left w:val="single" w:sz="4" w:space="0" w:color="auto"/>
              <w:bottom w:val="single" w:sz="4" w:space="0" w:color="auto"/>
              <w:right w:val="single" w:sz="4" w:space="0" w:color="auto"/>
            </w:tcBorders>
          </w:tcPr>
          <w:p w14:paraId="35F54FFD" w14:textId="77777777" w:rsidR="00175CDB" w:rsidRPr="002B5FFE" w:rsidRDefault="00175CDB" w:rsidP="0099495F">
            <w:pPr>
              <w:pStyle w:val="TableEntry"/>
            </w:pPr>
            <w:r w:rsidRPr="002B5FFE">
              <w:t>B.7.1.1</w:t>
            </w:r>
          </w:p>
        </w:tc>
      </w:tr>
      <w:tr w:rsidR="00AF74B2" w:rsidRPr="002B5FFE" w14:paraId="748D289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6EA2DF1E" w14:textId="77777777" w:rsidR="00AF74B2" w:rsidRPr="002B5FFE" w:rsidRDefault="00AF74B2" w:rsidP="0099495F">
            <w:pPr>
              <w:pStyle w:val="TableEntry"/>
            </w:pPr>
            <w:r w:rsidRPr="002B5FFE">
              <w:t>AR</w:t>
            </w:r>
          </w:p>
        </w:tc>
        <w:tc>
          <w:tcPr>
            <w:tcW w:w="0" w:type="auto"/>
            <w:tcBorders>
              <w:top w:val="single" w:sz="4" w:space="0" w:color="auto"/>
              <w:left w:val="single" w:sz="4" w:space="0" w:color="auto"/>
              <w:bottom w:val="single" w:sz="4" w:space="0" w:color="auto"/>
              <w:right w:val="single" w:sz="4" w:space="0" w:color="auto"/>
            </w:tcBorders>
          </w:tcPr>
          <w:p w14:paraId="795683D2" w14:textId="77777777" w:rsidR="00AF74B2" w:rsidRPr="002B5FFE" w:rsidRDefault="00AF74B2" w:rsidP="0099495F">
            <w:pPr>
              <w:pStyle w:val="TableEntry"/>
            </w:pPr>
            <w:r w:rsidRPr="002B5FFE">
              <w:t>Can send WCM data in PCD-04</w:t>
            </w:r>
          </w:p>
        </w:tc>
        <w:tc>
          <w:tcPr>
            <w:tcW w:w="0" w:type="auto"/>
            <w:tcBorders>
              <w:top w:val="single" w:sz="4" w:space="0" w:color="auto"/>
              <w:left w:val="single" w:sz="4" w:space="0" w:color="auto"/>
              <w:bottom w:val="single" w:sz="4" w:space="0" w:color="auto"/>
              <w:right w:val="single" w:sz="4" w:space="0" w:color="auto"/>
            </w:tcBorders>
          </w:tcPr>
          <w:p w14:paraId="070C0E4C" w14:textId="77777777" w:rsidR="00AF74B2" w:rsidRPr="002B5FFE" w:rsidRDefault="00AF74B2" w:rsidP="0099495F">
            <w:pPr>
              <w:pStyle w:val="TableEntry"/>
            </w:pPr>
            <w:r w:rsidRPr="002B5FFE">
              <w:t>B.7.1.1</w:t>
            </w:r>
          </w:p>
        </w:tc>
      </w:tr>
      <w:tr w:rsidR="005404F3" w:rsidRPr="002B5FFE" w14:paraId="2154514D"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hideMark/>
          </w:tcPr>
          <w:p w14:paraId="665AFE6C" w14:textId="77777777" w:rsidR="005404F3" w:rsidRPr="002B5FFE" w:rsidRDefault="005404F3"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hideMark/>
          </w:tcPr>
          <w:p w14:paraId="4BDF5FDB" w14:textId="77777777" w:rsidR="005404F3" w:rsidRPr="002B5FFE" w:rsidRDefault="005404F3" w:rsidP="0099495F">
            <w:pPr>
              <w:pStyle w:val="TableEntry"/>
            </w:pPr>
            <w:r w:rsidRPr="002B5FFE">
              <w:t>Processes additional alert notification recipients in PCD-04</w:t>
            </w:r>
          </w:p>
        </w:tc>
        <w:tc>
          <w:tcPr>
            <w:tcW w:w="0" w:type="auto"/>
            <w:tcBorders>
              <w:top w:val="single" w:sz="4" w:space="0" w:color="auto"/>
              <w:left w:val="single" w:sz="4" w:space="0" w:color="auto"/>
              <w:bottom w:val="single" w:sz="4" w:space="0" w:color="auto"/>
              <w:right w:val="single" w:sz="4" w:space="0" w:color="auto"/>
            </w:tcBorders>
            <w:hideMark/>
          </w:tcPr>
          <w:p w14:paraId="536D409B" w14:textId="77777777" w:rsidR="005404F3" w:rsidRPr="002B5FFE" w:rsidRDefault="005404F3" w:rsidP="0099495F">
            <w:pPr>
              <w:pStyle w:val="TableEntry"/>
            </w:pPr>
            <w:r w:rsidRPr="002B5FFE">
              <w:t>B.7.1.1</w:t>
            </w:r>
          </w:p>
        </w:tc>
      </w:tr>
      <w:tr w:rsidR="00175CDB" w:rsidRPr="002B5FFE" w14:paraId="6FE853D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ABFCC64" w14:textId="77777777" w:rsidR="00175CDB" w:rsidRPr="002B5FFE" w:rsidRDefault="00175CDB"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6B10F4DD" w14:textId="77777777" w:rsidR="00175CDB" w:rsidRPr="002B5FFE" w:rsidRDefault="00175CDB" w:rsidP="0099495F">
            <w:pPr>
              <w:pStyle w:val="TableEntry"/>
            </w:pPr>
            <w:r w:rsidRPr="002B5FFE">
              <w:t>Sends Report Alert Status in PCD-05</w:t>
            </w:r>
          </w:p>
        </w:tc>
        <w:tc>
          <w:tcPr>
            <w:tcW w:w="0" w:type="auto"/>
            <w:tcBorders>
              <w:top w:val="single" w:sz="4" w:space="0" w:color="auto"/>
              <w:left w:val="single" w:sz="4" w:space="0" w:color="auto"/>
              <w:bottom w:val="single" w:sz="4" w:space="0" w:color="auto"/>
              <w:right w:val="single" w:sz="4" w:space="0" w:color="auto"/>
            </w:tcBorders>
          </w:tcPr>
          <w:p w14:paraId="048EA8A4" w14:textId="77777777" w:rsidR="00175CDB" w:rsidRPr="002B5FFE" w:rsidRDefault="00175CDB" w:rsidP="0099495F">
            <w:pPr>
              <w:pStyle w:val="TableEntry"/>
            </w:pPr>
            <w:r w:rsidRPr="002B5FFE">
              <w:t>B.7.1.1</w:t>
            </w:r>
          </w:p>
        </w:tc>
      </w:tr>
      <w:tr w:rsidR="00AF74B2" w:rsidRPr="002B5FFE" w14:paraId="324E268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3EE5957B" w14:textId="77777777" w:rsidR="00AF74B2" w:rsidRPr="002B5FFE" w:rsidRDefault="00AF74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08A46E06" w14:textId="77777777" w:rsidR="00AF74B2" w:rsidRPr="002B5FFE" w:rsidRDefault="00AF74B2" w:rsidP="0099495F">
            <w:pPr>
              <w:pStyle w:val="TableEntry"/>
            </w:pPr>
            <w:r w:rsidRPr="002B5FFE">
              <w:t>Can send WCM data from PCD-04 in PCD-06</w:t>
            </w:r>
          </w:p>
        </w:tc>
        <w:tc>
          <w:tcPr>
            <w:tcW w:w="0" w:type="auto"/>
            <w:tcBorders>
              <w:top w:val="single" w:sz="4" w:space="0" w:color="auto"/>
              <w:left w:val="single" w:sz="4" w:space="0" w:color="auto"/>
              <w:bottom w:val="single" w:sz="4" w:space="0" w:color="auto"/>
              <w:right w:val="single" w:sz="4" w:space="0" w:color="auto"/>
            </w:tcBorders>
          </w:tcPr>
          <w:p w14:paraId="271D8398" w14:textId="77777777" w:rsidR="00AF74B2" w:rsidRPr="002B5FFE" w:rsidRDefault="00AF74B2" w:rsidP="0099495F">
            <w:pPr>
              <w:pStyle w:val="TableEntry"/>
            </w:pPr>
            <w:r w:rsidRPr="002B5FFE">
              <w:t>B.7.1.1</w:t>
            </w:r>
          </w:p>
        </w:tc>
      </w:tr>
      <w:tr w:rsidR="00AF74B2" w:rsidRPr="002B5FFE" w14:paraId="0D1C1F79"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7B28C761" w14:textId="77777777" w:rsidR="00AF74B2" w:rsidRPr="002B5FFE" w:rsidRDefault="00AF74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6675D93C" w14:textId="77777777" w:rsidR="00AF74B2" w:rsidRPr="002B5FFE" w:rsidRDefault="00AF74B2" w:rsidP="0099495F">
            <w:pPr>
              <w:pStyle w:val="TableEntry"/>
            </w:pPr>
            <w:r w:rsidRPr="002B5FFE">
              <w:t>Can send WCM PCD-04 based data as graphical snippet in PCD-06</w:t>
            </w:r>
          </w:p>
        </w:tc>
        <w:tc>
          <w:tcPr>
            <w:tcW w:w="0" w:type="auto"/>
            <w:tcBorders>
              <w:top w:val="single" w:sz="4" w:space="0" w:color="auto"/>
              <w:left w:val="single" w:sz="4" w:space="0" w:color="auto"/>
              <w:bottom w:val="single" w:sz="4" w:space="0" w:color="auto"/>
              <w:right w:val="single" w:sz="4" w:space="0" w:color="auto"/>
            </w:tcBorders>
          </w:tcPr>
          <w:p w14:paraId="521BBC85" w14:textId="77777777" w:rsidR="00AF74B2" w:rsidRPr="002B5FFE" w:rsidRDefault="00AF74B2" w:rsidP="0099495F">
            <w:pPr>
              <w:pStyle w:val="TableEntry"/>
            </w:pPr>
            <w:r w:rsidRPr="002B5FFE">
              <w:t>B.7.1.1</w:t>
            </w:r>
          </w:p>
        </w:tc>
      </w:tr>
      <w:tr w:rsidR="00AF74B2" w:rsidRPr="002B5FFE" w14:paraId="623BE412"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0AF020AE" w14:textId="77777777" w:rsidR="00AF74B2" w:rsidRPr="002B5FFE" w:rsidRDefault="00AF74B2" w:rsidP="0099495F">
            <w:pPr>
              <w:pStyle w:val="TableEntry"/>
            </w:pPr>
            <w:r w:rsidRPr="002B5FFE">
              <w:t>ACON</w:t>
            </w:r>
          </w:p>
        </w:tc>
        <w:tc>
          <w:tcPr>
            <w:tcW w:w="0" w:type="auto"/>
            <w:tcBorders>
              <w:top w:val="single" w:sz="4" w:space="0" w:color="auto"/>
              <w:left w:val="single" w:sz="4" w:space="0" w:color="auto"/>
              <w:bottom w:val="single" w:sz="4" w:space="0" w:color="auto"/>
              <w:right w:val="single" w:sz="4" w:space="0" w:color="auto"/>
            </w:tcBorders>
          </w:tcPr>
          <w:p w14:paraId="39225DC5" w14:textId="77777777" w:rsidR="00AF74B2" w:rsidRPr="002B5FFE" w:rsidRDefault="00AF74B2" w:rsidP="0099495F">
            <w:pPr>
              <w:pStyle w:val="TableEntry"/>
            </w:pPr>
            <w:r w:rsidRPr="002B5FFE">
              <w:t>Can receive WCM data in PCD-04</w:t>
            </w:r>
          </w:p>
        </w:tc>
        <w:tc>
          <w:tcPr>
            <w:tcW w:w="0" w:type="auto"/>
            <w:tcBorders>
              <w:top w:val="single" w:sz="4" w:space="0" w:color="auto"/>
              <w:left w:val="single" w:sz="4" w:space="0" w:color="auto"/>
              <w:bottom w:val="single" w:sz="4" w:space="0" w:color="auto"/>
              <w:right w:val="single" w:sz="4" w:space="0" w:color="auto"/>
            </w:tcBorders>
          </w:tcPr>
          <w:p w14:paraId="76742EFF" w14:textId="77777777" w:rsidR="00AF74B2" w:rsidRPr="002B5FFE" w:rsidRDefault="00AF74B2" w:rsidP="0099495F">
            <w:pPr>
              <w:pStyle w:val="TableEntry"/>
            </w:pPr>
            <w:r w:rsidRPr="002B5FFE">
              <w:t>B.7.1.1</w:t>
            </w:r>
          </w:p>
        </w:tc>
      </w:tr>
      <w:tr w:rsidR="00AF74B2" w:rsidRPr="002B5FFE" w14:paraId="1D015D76"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EA9750F" w14:textId="77777777" w:rsidR="00AF74B2" w:rsidRPr="002B5FFE" w:rsidRDefault="00AF74B2" w:rsidP="0099495F">
            <w:pPr>
              <w:pStyle w:val="TableEntry"/>
            </w:pPr>
            <w:r w:rsidRPr="002B5FFE">
              <w:t>AC</w:t>
            </w:r>
          </w:p>
        </w:tc>
        <w:tc>
          <w:tcPr>
            <w:tcW w:w="0" w:type="auto"/>
            <w:tcBorders>
              <w:top w:val="single" w:sz="4" w:space="0" w:color="auto"/>
              <w:left w:val="single" w:sz="4" w:space="0" w:color="auto"/>
              <w:bottom w:val="single" w:sz="4" w:space="0" w:color="auto"/>
              <w:right w:val="single" w:sz="4" w:space="0" w:color="auto"/>
            </w:tcBorders>
          </w:tcPr>
          <w:p w14:paraId="35FC9738" w14:textId="77777777" w:rsidR="00AF74B2" w:rsidRPr="002B5FFE" w:rsidRDefault="00AF74B2" w:rsidP="0099495F">
            <w:pPr>
              <w:pStyle w:val="TableEntry"/>
            </w:pPr>
            <w:r w:rsidRPr="002B5FFE">
              <w:t>Can receive WCM evidentiary data in PCD-06 and present graphics</w:t>
            </w:r>
          </w:p>
        </w:tc>
        <w:tc>
          <w:tcPr>
            <w:tcW w:w="0" w:type="auto"/>
            <w:tcBorders>
              <w:top w:val="single" w:sz="4" w:space="0" w:color="auto"/>
              <w:left w:val="single" w:sz="4" w:space="0" w:color="auto"/>
              <w:bottom w:val="single" w:sz="4" w:space="0" w:color="auto"/>
              <w:right w:val="single" w:sz="4" w:space="0" w:color="auto"/>
            </w:tcBorders>
          </w:tcPr>
          <w:p w14:paraId="3641FFDC" w14:textId="77777777" w:rsidR="00AF74B2" w:rsidRPr="002B5FFE" w:rsidRDefault="00AF74B2" w:rsidP="0099495F">
            <w:pPr>
              <w:pStyle w:val="TableEntry"/>
            </w:pPr>
            <w:r w:rsidRPr="002B5FFE">
              <w:t>B.7.1.1</w:t>
            </w:r>
          </w:p>
        </w:tc>
      </w:tr>
      <w:tr w:rsidR="00AF74B2" w:rsidRPr="002B5FFE" w14:paraId="18F97324"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586B36BB" w14:textId="77777777" w:rsidR="00AF74B2" w:rsidRPr="002B5FFE" w:rsidRDefault="00AF74B2" w:rsidP="0099495F">
            <w:pPr>
              <w:pStyle w:val="TableEntry"/>
            </w:pPr>
            <w:r w:rsidRPr="002B5FFE">
              <w:t>AC</w:t>
            </w:r>
          </w:p>
        </w:tc>
        <w:tc>
          <w:tcPr>
            <w:tcW w:w="0" w:type="auto"/>
            <w:tcBorders>
              <w:top w:val="single" w:sz="4" w:space="0" w:color="auto"/>
              <w:left w:val="single" w:sz="4" w:space="0" w:color="auto"/>
              <w:bottom w:val="single" w:sz="4" w:space="0" w:color="auto"/>
              <w:right w:val="single" w:sz="4" w:space="0" w:color="auto"/>
            </w:tcBorders>
          </w:tcPr>
          <w:p w14:paraId="241F8CFC" w14:textId="77777777" w:rsidR="00AF74B2" w:rsidRPr="002B5FFE" w:rsidRDefault="00AF74B2" w:rsidP="0099495F">
            <w:pPr>
              <w:pStyle w:val="TableEntry"/>
            </w:pPr>
            <w:r w:rsidRPr="002B5FFE">
              <w:t>Can receive WCM graphics snippet in PCD-06 and present it</w:t>
            </w:r>
          </w:p>
        </w:tc>
        <w:tc>
          <w:tcPr>
            <w:tcW w:w="0" w:type="auto"/>
            <w:tcBorders>
              <w:top w:val="single" w:sz="4" w:space="0" w:color="auto"/>
              <w:left w:val="single" w:sz="4" w:space="0" w:color="auto"/>
              <w:bottom w:val="single" w:sz="4" w:space="0" w:color="auto"/>
              <w:right w:val="single" w:sz="4" w:space="0" w:color="auto"/>
            </w:tcBorders>
          </w:tcPr>
          <w:p w14:paraId="69706C59" w14:textId="77777777" w:rsidR="00AF74B2" w:rsidRPr="002B5FFE" w:rsidRDefault="00AF74B2" w:rsidP="0099495F">
            <w:pPr>
              <w:pStyle w:val="TableEntry"/>
            </w:pPr>
            <w:r w:rsidRPr="002B5FFE">
              <w:t>B.7.1.1</w:t>
            </w:r>
          </w:p>
        </w:tc>
      </w:tr>
      <w:tr w:rsidR="00E427B2" w:rsidRPr="002B5FFE" w14:paraId="02698FF1" w14:textId="77777777" w:rsidTr="00E427B2">
        <w:trPr>
          <w:trHeight w:val="332"/>
          <w:jc w:val="center"/>
        </w:trPr>
        <w:tc>
          <w:tcPr>
            <w:tcW w:w="0" w:type="auto"/>
            <w:tcBorders>
              <w:top w:val="single" w:sz="4" w:space="0" w:color="auto"/>
              <w:left w:val="single" w:sz="4" w:space="0" w:color="auto"/>
              <w:bottom w:val="single" w:sz="4" w:space="0" w:color="auto"/>
              <w:right w:val="single" w:sz="4" w:space="0" w:color="auto"/>
            </w:tcBorders>
          </w:tcPr>
          <w:p w14:paraId="34C2F9A1" w14:textId="77777777" w:rsidR="00E427B2" w:rsidRPr="002B5FFE" w:rsidRDefault="00E427B2" w:rsidP="0099495F">
            <w:pPr>
              <w:pStyle w:val="TableEntry"/>
            </w:pPr>
            <w:r w:rsidRPr="002B5FFE">
              <w:t>AM</w:t>
            </w:r>
          </w:p>
        </w:tc>
        <w:tc>
          <w:tcPr>
            <w:tcW w:w="0" w:type="auto"/>
            <w:tcBorders>
              <w:top w:val="single" w:sz="4" w:space="0" w:color="auto"/>
              <w:left w:val="single" w:sz="4" w:space="0" w:color="auto"/>
              <w:bottom w:val="single" w:sz="4" w:space="0" w:color="auto"/>
              <w:right w:val="single" w:sz="4" w:space="0" w:color="auto"/>
            </w:tcBorders>
          </w:tcPr>
          <w:p w14:paraId="36EF6F41" w14:textId="30844D27" w:rsidR="00E427B2" w:rsidRPr="002B5FFE" w:rsidRDefault="00E427B2" w:rsidP="0099495F">
            <w:pPr>
              <w:pStyle w:val="TableEntry"/>
            </w:pPr>
            <w:r w:rsidRPr="002B5FFE">
              <w:t>Disseminate and Report Alert Status (in support of ITI mA</w:t>
            </w:r>
            <w:r w:rsidR="00957BE3" w:rsidRPr="002B5FFE">
              <w:t>C</w:t>
            </w:r>
            <w:r w:rsidRPr="002B5FFE">
              <w:t>M)</w:t>
            </w:r>
          </w:p>
        </w:tc>
        <w:tc>
          <w:tcPr>
            <w:tcW w:w="0" w:type="auto"/>
            <w:tcBorders>
              <w:top w:val="single" w:sz="4" w:space="0" w:color="auto"/>
              <w:left w:val="single" w:sz="4" w:space="0" w:color="auto"/>
              <w:bottom w:val="single" w:sz="4" w:space="0" w:color="auto"/>
              <w:right w:val="single" w:sz="4" w:space="0" w:color="auto"/>
            </w:tcBorders>
          </w:tcPr>
          <w:p w14:paraId="1A8BDB52" w14:textId="77777777" w:rsidR="00E427B2" w:rsidRPr="002B5FFE" w:rsidRDefault="00E427B2" w:rsidP="0099495F">
            <w:pPr>
              <w:pStyle w:val="TableEntry"/>
            </w:pPr>
            <w:r w:rsidRPr="002B5FFE">
              <w:t>B.7.1.1</w:t>
            </w:r>
          </w:p>
        </w:tc>
      </w:tr>
      <w:tr w:rsidR="00E427B2" w:rsidRPr="002B5FFE" w14:paraId="62AADF97" w14:textId="77777777" w:rsidTr="005404F3">
        <w:trPr>
          <w:jc w:val="center"/>
        </w:trPr>
        <w:tc>
          <w:tcPr>
            <w:tcW w:w="0" w:type="auto"/>
            <w:tcBorders>
              <w:top w:val="single" w:sz="4" w:space="0" w:color="auto"/>
              <w:left w:val="single" w:sz="4" w:space="0" w:color="auto"/>
              <w:bottom w:val="single" w:sz="4" w:space="0" w:color="auto"/>
              <w:right w:val="single" w:sz="4" w:space="0" w:color="auto"/>
            </w:tcBorders>
          </w:tcPr>
          <w:p w14:paraId="26C3B80A" w14:textId="77777777" w:rsidR="00E427B2" w:rsidRPr="002B5FFE" w:rsidRDefault="00E427B2" w:rsidP="00E427B2">
            <w:pPr>
              <w:pStyle w:val="TableEntry"/>
            </w:pPr>
            <w:r w:rsidRPr="002B5FFE">
              <w:t>ACON</w:t>
            </w:r>
          </w:p>
        </w:tc>
        <w:tc>
          <w:tcPr>
            <w:tcW w:w="0" w:type="auto"/>
            <w:tcBorders>
              <w:top w:val="single" w:sz="4" w:space="0" w:color="auto"/>
              <w:left w:val="single" w:sz="4" w:space="0" w:color="auto"/>
              <w:bottom w:val="single" w:sz="4" w:space="0" w:color="auto"/>
              <w:right w:val="single" w:sz="4" w:space="0" w:color="auto"/>
            </w:tcBorders>
          </w:tcPr>
          <w:p w14:paraId="3D7826E9" w14:textId="6BDE2159" w:rsidR="00E427B2" w:rsidRPr="002B5FFE" w:rsidRDefault="00E427B2" w:rsidP="00E427B2">
            <w:pPr>
              <w:pStyle w:val="TableEntry"/>
            </w:pPr>
            <w:r w:rsidRPr="002B5FFE">
              <w:t>Disseminate and Report Alert Status (in support of ITI mA</w:t>
            </w:r>
            <w:r w:rsidR="00957BE3" w:rsidRPr="002B5FFE">
              <w:t>C</w:t>
            </w:r>
            <w:r w:rsidRPr="002B5FFE">
              <w:t>M)</w:t>
            </w:r>
          </w:p>
        </w:tc>
        <w:tc>
          <w:tcPr>
            <w:tcW w:w="0" w:type="auto"/>
            <w:tcBorders>
              <w:top w:val="single" w:sz="4" w:space="0" w:color="auto"/>
              <w:left w:val="single" w:sz="4" w:space="0" w:color="auto"/>
              <w:bottom w:val="single" w:sz="4" w:space="0" w:color="auto"/>
              <w:right w:val="single" w:sz="4" w:space="0" w:color="auto"/>
            </w:tcBorders>
          </w:tcPr>
          <w:p w14:paraId="457989DE" w14:textId="77777777" w:rsidR="00E427B2" w:rsidRPr="002B5FFE" w:rsidRDefault="00E427B2" w:rsidP="00E427B2">
            <w:pPr>
              <w:pStyle w:val="TableEntry"/>
            </w:pPr>
            <w:r w:rsidRPr="002B5FFE">
              <w:t>B.7.1.1</w:t>
            </w:r>
          </w:p>
        </w:tc>
      </w:tr>
    </w:tbl>
    <w:p w14:paraId="50508ACE" w14:textId="77777777" w:rsidR="0055082A" w:rsidRPr="002B5FFE" w:rsidRDefault="0055082A" w:rsidP="006A307B">
      <w:pPr>
        <w:pStyle w:val="BodyText"/>
      </w:pPr>
    </w:p>
    <w:p w14:paraId="7D2D4E8B" w14:textId="2C880625" w:rsidR="00957BE3" w:rsidRPr="002B5FFE" w:rsidRDefault="00AF74B2" w:rsidP="006A307B">
      <w:pPr>
        <w:pStyle w:val="BodyText"/>
      </w:pPr>
      <w:r w:rsidRPr="002B5FFE">
        <w:t xml:space="preserve">If protocol specific proper default processing is performed in </w:t>
      </w:r>
      <w:r w:rsidR="00FC59AA" w:rsidRPr="002B5FFE">
        <w:t>Alert Manager</w:t>
      </w:r>
      <w:r w:rsidRPr="002B5FFE">
        <w:t xml:space="preserve"> for </w:t>
      </w:r>
      <w:r w:rsidR="00D71285" w:rsidRPr="002B5FFE">
        <w:t>HL7 and</w:t>
      </w:r>
      <w:r w:rsidRPr="002B5FFE">
        <w:t xml:space="preserve"> in </w:t>
      </w:r>
      <w:r w:rsidR="00FC59AA" w:rsidRPr="002B5FFE">
        <w:t>Alert Communicator</w:t>
      </w:r>
      <w:r w:rsidRPr="002B5FFE">
        <w:t xml:space="preserve"> for WCTP implementations there should be no need for the above transaction specific options</w:t>
      </w:r>
      <w:r w:rsidR="00552C0F" w:rsidRPr="002B5FFE">
        <w:t xml:space="preserve">. </w:t>
      </w:r>
      <w:r w:rsidRPr="002B5FFE">
        <w:t>The options are for Connectathon vendor actor matching to identify WCM specific capability testing partners.</w:t>
      </w:r>
    </w:p>
    <w:p w14:paraId="75C40A7F" w14:textId="77777777" w:rsidR="0029011E" w:rsidRPr="002B5FFE" w:rsidRDefault="0029011E" w:rsidP="001C5B41">
      <w:pPr>
        <w:pStyle w:val="Heading2"/>
        <w:rPr>
          <w:noProof w:val="0"/>
        </w:rPr>
      </w:pPr>
      <w:bookmarkStart w:id="703" w:name="_Toc23947564"/>
      <w:r w:rsidRPr="002B5FFE">
        <w:rPr>
          <w:noProof w:val="0"/>
        </w:rPr>
        <w:lastRenderedPageBreak/>
        <w:t>Actor Descriptions</w:t>
      </w:r>
      <w:bookmarkEnd w:id="703"/>
    </w:p>
    <w:p w14:paraId="7CD3938F" w14:textId="77777777" w:rsidR="00205968" w:rsidRPr="002B5FFE" w:rsidRDefault="00205968" w:rsidP="001C5B41">
      <w:pPr>
        <w:pStyle w:val="Heading3"/>
        <w:rPr>
          <w:noProof w:val="0"/>
        </w:rPr>
      </w:pPr>
      <w:bookmarkStart w:id="704" w:name="_Toc402813689"/>
      <w:bookmarkStart w:id="705" w:name="_Toc402814326"/>
      <w:bookmarkStart w:id="706" w:name="_Toc402813690"/>
      <w:bookmarkStart w:id="707" w:name="_Toc402814327"/>
      <w:bookmarkStart w:id="708" w:name="_Toc402813407"/>
      <w:bookmarkStart w:id="709" w:name="_Toc402813691"/>
      <w:bookmarkStart w:id="710" w:name="_Toc402814328"/>
      <w:bookmarkStart w:id="711" w:name="_Toc23947565"/>
      <w:bookmarkStart w:id="712" w:name="_Toc206294892"/>
      <w:bookmarkStart w:id="713" w:name="_Toc361925425"/>
      <w:bookmarkStart w:id="714" w:name="_Toc369246366"/>
      <w:bookmarkEnd w:id="704"/>
      <w:bookmarkEnd w:id="705"/>
      <w:bookmarkEnd w:id="706"/>
      <w:bookmarkEnd w:id="707"/>
      <w:bookmarkEnd w:id="708"/>
      <w:bookmarkEnd w:id="709"/>
      <w:bookmarkEnd w:id="710"/>
      <w:r w:rsidRPr="002B5FFE">
        <w:rPr>
          <w:noProof w:val="0"/>
        </w:rPr>
        <w:t>Alert Reporter (AR) Actor</w:t>
      </w:r>
      <w:bookmarkEnd w:id="711"/>
    </w:p>
    <w:p w14:paraId="5BD0C4AA" w14:textId="77777777" w:rsidR="00205968" w:rsidRPr="002B5FFE" w:rsidRDefault="00205968" w:rsidP="00B5703C">
      <w:pPr>
        <w:pStyle w:val="BodyText"/>
        <w:rPr>
          <w:iCs/>
          <w:szCs w:val="24"/>
        </w:rPr>
      </w:pPr>
      <w:r w:rsidRPr="002B5FFE">
        <w:rPr>
          <w:iCs/>
          <w:szCs w:val="24"/>
        </w:rPr>
        <w:t xml:space="preserve">This actor originates the alert (an alarm, either physiological or technical, or an advisory). </w:t>
      </w:r>
    </w:p>
    <w:p w14:paraId="7315A75D" w14:textId="77777777" w:rsidR="00205968" w:rsidRPr="002B5FFE" w:rsidRDefault="00205968" w:rsidP="0029011E">
      <w:pPr>
        <w:pStyle w:val="BodyText"/>
        <w:rPr>
          <w:iCs/>
          <w:szCs w:val="24"/>
        </w:rPr>
      </w:pPr>
      <w:r w:rsidRPr="002B5FFE">
        <w:rPr>
          <w:iCs/>
          <w:szCs w:val="24"/>
        </w:rPr>
        <w:t>The semantics and data types used to represent alert type, alert priority, alert inactivation state and escalation and de-escalation of priority in the messages of this actor are based on IEC 60601-1-8 definitions.</w:t>
      </w:r>
    </w:p>
    <w:p w14:paraId="20C2936C" w14:textId="400395A3" w:rsidR="00175CDB" w:rsidRPr="002B5FFE" w:rsidRDefault="00175CDB" w:rsidP="00175CDB">
      <w:pPr>
        <w:pStyle w:val="BodyText"/>
      </w:pPr>
      <w:r w:rsidRPr="002B5FFE">
        <w:t>The Alert Reporter (A</w:t>
      </w:r>
      <w:r w:rsidR="00FC59AA" w:rsidRPr="002B5FFE">
        <w:t>R</w:t>
      </w:r>
      <w:r w:rsidRPr="002B5FFE">
        <w:t>) is responsible for receiving optional PCD-05 Report Alert Status transactions sent by the Alert Manager (AM). The PCD-05 transaction serves to inform the Alert Reporter (AR) as to alert notification recipients (who and/or communication device), delivery confirmation status, read receipt, and endpoint communication device operator responses.</w:t>
      </w:r>
    </w:p>
    <w:p w14:paraId="639E5ACB" w14:textId="64906D26" w:rsidR="00175CDB" w:rsidRPr="002B5FFE" w:rsidRDefault="00175CDB" w:rsidP="0029011E">
      <w:pPr>
        <w:pStyle w:val="BodyText"/>
      </w:pPr>
      <w:r w:rsidRPr="002B5FFE">
        <w:t>Receipt of PCD-05 Report Alert Status transactions shall at a minimum be logged</w:t>
      </w:r>
      <w:r w:rsidR="00552C0F" w:rsidRPr="002B5FFE">
        <w:t xml:space="preserve">. </w:t>
      </w:r>
      <w:r w:rsidRPr="002B5FFE">
        <w:t xml:space="preserve">How the Alert Reporter (AR) responds to PCD-05 Report Alert Status transactions besides logging is beyond the scope of the ACM </w:t>
      </w:r>
      <w:r w:rsidR="00552C0F" w:rsidRPr="002B5FFE">
        <w:t>Profile</w:t>
      </w:r>
      <w:r w:rsidRPr="002B5FFE">
        <w:t>.</w:t>
      </w:r>
    </w:p>
    <w:p w14:paraId="4D0DFF4D" w14:textId="1B2EB66F" w:rsidR="00AF74B2" w:rsidRPr="002B5FFE" w:rsidRDefault="00AF74B2" w:rsidP="0029011E">
      <w:pPr>
        <w:pStyle w:val="BodyText"/>
      </w:pPr>
      <w:r w:rsidRPr="002B5FFE">
        <w:t>The Alert Reporter can optionally include WCM evidentiary data in the Report Alert [PCD-04] message.</w:t>
      </w:r>
    </w:p>
    <w:p w14:paraId="2D0819D8" w14:textId="77777777" w:rsidR="00205968" w:rsidRPr="002B5FFE" w:rsidRDefault="00205968" w:rsidP="00B20ECE">
      <w:pPr>
        <w:pStyle w:val="BodyText"/>
        <w:rPr>
          <w:iCs/>
          <w:szCs w:val="24"/>
        </w:rPr>
      </w:pPr>
      <w:r w:rsidRPr="002B5FFE">
        <w:rPr>
          <w:iCs/>
          <w:szCs w:val="24"/>
        </w:rPr>
        <w:t>A single source can produce multiple, possibly concurrent, alerts.</w:t>
      </w:r>
    </w:p>
    <w:p w14:paraId="2AD44A63" w14:textId="77777777" w:rsidR="00205968" w:rsidRPr="002B5FFE" w:rsidRDefault="00205968" w:rsidP="008D4744">
      <w:pPr>
        <w:pStyle w:val="BodyText"/>
        <w:rPr>
          <w:iCs/>
          <w:szCs w:val="24"/>
        </w:rPr>
      </w:pPr>
      <w:r w:rsidRPr="002B5FFE">
        <w:rPr>
          <w:iCs/>
          <w:szCs w:val="24"/>
        </w:rPr>
        <w:t>A single Report Alert transaction can contain at most a single alert.</w:t>
      </w:r>
    </w:p>
    <w:p w14:paraId="2D36866B" w14:textId="77777777" w:rsidR="00205968" w:rsidRPr="002B5FFE" w:rsidRDefault="00205968" w:rsidP="00D70C6A">
      <w:pPr>
        <w:pStyle w:val="BodyText"/>
        <w:rPr>
          <w:iCs/>
          <w:szCs w:val="24"/>
        </w:rPr>
      </w:pPr>
      <w:r w:rsidRPr="002B5FFE">
        <w:rPr>
          <w:iCs/>
          <w:szCs w:val="24"/>
        </w:rPr>
        <w:t>This profile specifies the required data and data types produced by this actor.</w:t>
      </w:r>
    </w:p>
    <w:p w14:paraId="1FCF712B" w14:textId="77777777" w:rsidR="00205968" w:rsidRPr="002B5FFE" w:rsidRDefault="00205968" w:rsidP="00D70C6A">
      <w:pPr>
        <w:pStyle w:val="BodyText"/>
        <w:rPr>
          <w:iCs/>
          <w:szCs w:val="24"/>
        </w:rPr>
      </w:pPr>
      <w:r w:rsidRPr="002B5FFE">
        <w:rPr>
          <w:iCs/>
          <w:szCs w:val="24"/>
        </w:rPr>
        <w:t xml:space="preserve">This profile specifies communication of the data produced by this actor. </w:t>
      </w:r>
    </w:p>
    <w:p w14:paraId="74353E3B" w14:textId="77777777" w:rsidR="00205968" w:rsidRPr="002B5FFE" w:rsidRDefault="00205968" w:rsidP="00D70C6A">
      <w:pPr>
        <w:pStyle w:val="BodyText"/>
        <w:rPr>
          <w:iCs/>
          <w:szCs w:val="24"/>
        </w:rPr>
      </w:pPr>
      <w:r w:rsidRPr="002B5FFE">
        <w:rPr>
          <w:iCs/>
          <w:szCs w:val="24"/>
        </w:rPr>
        <w:t>This actor may optionally cancel an outstanding alert condition.</w:t>
      </w:r>
    </w:p>
    <w:p w14:paraId="39A165CE" w14:textId="77777777" w:rsidR="00205968" w:rsidRPr="002B5FFE" w:rsidRDefault="00205968" w:rsidP="004F70BA">
      <w:pPr>
        <w:pStyle w:val="BodyText"/>
        <w:rPr>
          <w:iCs/>
          <w:szCs w:val="24"/>
        </w:rPr>
      </w:pPr>
      <w:r w:rsidRPr="002B5FFE">
        <w:rPr>
          <w:iCs/>
          <w:szCs w:val="24"/>
        </w:rPr>
        <w:tab/>
        <w:t>This may optionally indicate cancellation of any related escalation.</w:t>
      </w:r>
    </w:p>
    <w:p w14:paraId="7FCB59C9" w14:textId="77777777" w:rsidR="00205968" w:rsidRPr="002B5FFE" w:rsidRDefault="00205968" w:rsidP="004F70BA">
      <w:pPr>
        <w:pStyle w:val="BodyText"/>
        <w:rPr>
          <w:iCs/>
          <w:szCs w:val="24"/>
        </w:rPr>
      </w:pPr>
      <w:r w:rsidRPr="002B5FFE">
        <w:rPr>
          <w:iCs/>
          <w:szCs w:val="24"/>
        </w:rPr>
        <w:t xml:space="preserve">An outstanding alert condition may be optionally escalated via follow-on alert. </w:t>
      </w:r>
    </w:p>
    <w:p w14:paraId="37407EF0" w14:textId="6F901937" w:rsidR="00205968" w:rsidRPr="002B5FFE" w:rsidRDefault="00205968" w:rsidP="004F70BA">
      <w:pPr>
        <w:pStyle w:val="BodyText"/>
        <w:rPr>
          <w:iCs/>
          <w:szCs w:val="24"/>
        </w:rPr>
      </w:pPr>
      <w:r w:rsidRPr="002B5FFE">
        <w:rPr>
          <w:iCs/>
          <w:szCs w:val="24"/>
        </w:rPr>
        <w:t xml:space="preserve">This actor may aggregate and adapt alerts from multiple sources as needed to make them interoperable with the </w:t>
      </w:r>
      <w:r w:rsidR="00FC59AA" w:rsidRPr="002B5FFE">
        <w:rPr>
          <w:iCs/>
          <w:szCs w:val="24"/>
        </w:rPr>
        <w:t>Alert Manager</w:t>
      </w:r>
      <w:r w:rsidRPr="002B5FFE">
        <w:rPr>
          <w:iCs/>
          <w:szCs w:val="24"/>
        </w:rPr>
        <w:t>. It does not need to be the original source of the alert data.</w:t>
      </w:r>
    </w:p>
    <w:p w14:paraId="40528E09" w14:textId="77777777" w:rsidR="00205968" w:rsidRPr="002B5FFE" w:rsidRDefault="00205968">
      <w:pPr>
        <w:pStyle w:val="BodyText"/>
        <w:rPr>
          <w:iCs/>
          <w:szCs w:val="24"/>
        </w:rPr>
      </w:pPr>
      <w:r w:rsidRPr="002B5FFE">
        <w:rPr>
          <w:iCs/>
          <w:szCs w:val="24"/>
        </w:rPr>
        <w:t>In large alert source populations, an aggregation system may be useful for concentration and possible alert coordination (smart alerting).</w:t>
      </w:r>
    </w:p>
    <w:p w14:paraId="3A1FC8BC" w14:textId="77777777" w:rsidR="00205968" w:rsidRPr="002B5FFE" w:rsidRDefault="00205968" w:rsidP="001C5B41">
      <w:pPr>
        <w:pStyle w:val="Heading3"/>
        <w:rPr>
          <w:noProof w:val="0"/>
        </w:rPr>
      </w:pPr>
      <w:bookmarkStart w:id="715" w:name="_Toc23947566"/>
      <w:r w:rsidRPr="002B5FFE">
        <w:rPr>
          <w:noProof w:val="0"/>
        </w:rPr>
        <w:t>Alert Manager (AM) Actor</w:t>
      </w:r>
      <w:bookmarkEnd w:id="715"/>
    </w:p>
    <w:p w14:paraId="7064A97D" w14:textId="5F14B711" w:rsidR="00205968" w:rsidRPr="002B5FFE" w:rsidRDefault="00205968" w:rsidP="00B5703C">
      <w:pPr>
        <w:pStyle w:val="BodyText"/>
        <w:rPr>
          <w:iCs/>
          <w:szCs w:val="24"/>
        </w:rPr>
      </w:pPr>
      <w:r w:rsidRPr="002B5FFE">
        <w:rPr>
          <w:iCs/>
          <w:szCs w:val="24"/>
        </w:rPr>
        <w:t xml:space="preserve">This actor receives alerts from the </w:t>
      </w:r>
      <w:r w:rsidR="00FC59AA" w:rsidRPr="002B5FFE">
        <w:rPr>
          <w:iCs/>
          <w:szCs w:val="24"/>
        </w:rPr>
        <w:t>Alert Reporter</w:t>
      </w:r>
      <w:r w:rsidRPr="002B5FFE">
        <w:rPr>
          <w:iCs/>
          <w:szCs w:val="24"/>
        </w:rPr>
        <w:t xml:space="preserve">, manages them, and dispatches them to the </w:t>
      </w:r>
      <w:r w:rsidR="00FC59AA" w:rsidRPr="002B5FFE">
        <w:rPr>
          <w:iCs/>
          <w:szCs w:val="24"/>
        </w:rPr>
        <w:t>Alert Communicator</w:t>
      </w:r>
      <w:r w:rsidRPr="002B5FFE">
        <w:rPr>
          <w:iCs/>
          <w:szCs w:val="24"/>
        </w:rPr>
        <w:t xml:space="preserve">. </w:t>
      </w:r>
    </w:p>
    <w:p w14:paraId="60C70E67" w14:textId="77777777" w:rsidR="00205968" w:rsidRPr="002B5FFE" w:rsidRDefault="00205968" w:rsidP="0029011E">
      <w:pPr>
        <w:pStyle w:val="BodyText"/>
        <w:rPr>
          <w:iCs/>
          <w:szCs w:val="24"/>
        </w:rPr>
      </w:pPr>
      <w:r w:rsidRPr="002B5FFE">
        <w:rPr>
          <w:iCs/>
          <w:szCs w:val="24"/>
        </w:rPr>
        <w:lastRenderedPageBreak/>
        <w:t>The semantics and data types used to represent alert type, alert priority, alert inactivation state and escalation and de-escalation of priority in the messages of this actor are based on IEC 60601-1-8 definitions.</w:t>
      </w:r>
    </w:p>
    <w:p w14:paraId="4F807822" w14:textId="40F7CCA5" w:rsidR="00175CDB" w:rsidRPr="002B5FFE" w:rsidRDefault="00175CDB" w:rsidP="0029011E">
      <w:pPr>
        <w:pStyle w:val="BodyText"/>
      </w:pPr>
      <w:r w:rsidRPr="002B5FFE">
        <w:t>The Alert Manager (AM) is responsible for sending optional PCD-05 Report Alert Status transactions to the Alert Reporter (AR) as a result of alert notification dissemination status updates received from the Alert Communicator (AC) in PCD-07 Report Dissemination Alert Status transactions</w:t>
      </w:r>
      <w:r w:rsidR="00552C0F" w:rsidRPr="002B5FFE">
        <w:t xml:space="preserve">. </w:t>
      </w:r>
      <w:r w:rsidRPr="002B5FFE">
        <w:t>The PCD-05 transaction serves to inform the Alert Reporter (AR) as to alert notification recipients (who and/or communication device), delivery confirmation status, read receipt, and endpoint communication device operator responses.</w:t>
      </w:r>
    </w:p>
    <w:p w14:paraId="0E8D8DB7" w14:textId="17DC1FDC" w:rsidR="00175CDB" w:rsidRPr="002B5FFE" w:rsidRDefault="00175CDB" w:rsidP="0029011E">
      <w:pPr>
        <w:pStyle w:val="BodyText"/>
      </w:pPr>
      <w:r w:rsidRPr="002B5FFE">
        <w:t>There is a one-to-many nature of the PCD-04 transaction into many PCD-05 transactions</w:t>
      </w:r>
      <w:r w:rsidR="00552C0F" w:rsidRPr="002B5FFE">
        <w:t xml:space="preserve">. </w:t>
      </w:r>
      <w:r w:rsidRPr="002B5FFE">
        <w:t xml:space="preserve">A single PCD-04 transaction from the </w:t>
      </w:r>
      <w:r w:rsidR="00FC59AA" w:rsidRPr="002B5FFE">
        <w:t>Alert Reporter</w:t>
      </w:r>
      <w:r w:rsidRPr="002B5FFE">
        <w:t xml:space="preserve"> to the </w:t>
      </w:r>
      <w:r w:rsidR="00FC59AA" w:rsidRPr="002B5FFE">
        <w:t>Alert Manager</w:t>
      </w:r>
      <w:r w:rsidRPr="002B5FFE">
        <w:t xml:space="preserve"> can be sent to multiple recipients</w:t>
      </w:r>
      <w:r w:rsidR="00552C0F" w:rsidRPr="002B5FFE">
        <w:t xml:space="preserve">. </w:t>
      </w:r>
      <w:r w:rsidRPr="002B5FFE">
        <w:t>Think of unit-wide code alert notifications (which could be tens of recipients) or a clinician and their buddies (typically two recipients)</w:t>
      </w:r>
      <w:r w:rsidR="00552C0F" w:rsidRPr="002B5FFE">
        <w:t xml:space="preserve">. </w:t>
      </w:r>
      <w:r w:rsidRPr="002B5FFE">
        <w:t xml:space="preserve">This results in multiple PCD-06 transactions from the </w:t>
      </w:r>
      <w:r w:rsidR="00FC59AA" w:rsidRPr="002B5FFE">
        <w:t>Alert Manager</w:t>
      </w:r>
      <w:r w:rsidRPr="002B5FFE">
        <w:t xml:space="preserve"> to the </w:t>
      </w:r>
      <w:r w:rsidR="00FC59AA" w:rsidRPr="002B5FFE">
        <w:t>Alert Communicator</w:t>
      </w:r>
      <w:r w:rsidR="00552C0F" w:rsidRPr="002B5FFE">
        <w:t xml:space="preserve">. </w:t>
      </w:r>
      <w:r w:rsidRPr="002B5FFE">
        <w:t xml:space="preserve">Each PCD-06 transaction from the </w:t>
      </w:r>
      <w:r w:rsidR="00FC59AA" w:rsidRPr="002B5FFE">
        <w:t>Alert Manager</w:t>
      </w:r>
      <w:r w:rsidRPr="002B5FFE">
        <w:t xml:space="preserve"> to the </w:t>
      </w:r>
      <w:r w:rsidR="00FC59AA" w:rsidRPr="002B5FFE">
        <w:t>Alert Communicator</w:t>
      </w:r>
      <w:r w:rsidRPr="002B5FFE">
        <w:t xml:space="preserve"> can result in multiple PCD-07 dissemination and reply status updates from the </w:t>
      </w:r>
      <w:r w:rsidR="00FC59AA" w:rsidRPr="002B5FFE">
        <w:t>Alert Communicator</w:t>
      </w:r>
      <w:r w:rsidRPr="002B5FFE">
        <w:t xml:space="preserve"> back to the </w:t>
      </w:r>
      <w:r w:rsidR="00FC59AA" w:rsidRPr="002B5FFE">
        <w:t>Alert Manager</w:t>
      </w:r>
      <w:r w:rsidR="00552C0F" w:rsidRPr="002B5FFE">
        <w:t xml:space="preserve">. </w:t>
      </w:r>
    </w:p>
    <w:p w14:paraId="67826564" w14:textId="45B43B97" w:rsidR="00AF74B2" w:rsidRPr="002B5FFE" w:rsidRDefault="00AF74B2" w:rsidP="0029011E">
      <w:pPr>
        <w:pStyle w:val="BodyText"/>
      </w:pPr>
      <w:r w:rsidRPr="002B5FFE">
        <w:t xml:space="preserve">The Alert Manager may take WCM evidentiary data from the Report Alert [PCD-04] message and optionally send that to the Alert Communicator (AC) as WCTP message attachments in the Disseminate Alert [PCD-06] message as either or both of the original PCD-04 message in its entirety or as a graphical snippet synthesized by the </w:t>
      </w:r>
      <w:r w:rsidR="00FC59AA" w:rsidRPr="002B5FFE">
        <w:t>Alert Manager</w:t>
      </w:r>
      <w:r w:rsidRPr="002B5FFE">
        <w:t xml:space="preserve"> into a graphical snippet.</w:t>
      </w:r>
    </w:p>
    <w:p w14:paraId="1078AB36" w14:textId="0C7CC937" w:rsidR="00205968" w:rsidRPr="002B5FFE" w:rsidRDefault="00205968" w:rsidP="00B20ECE">
      <w:pPr>
        <w:pStyle w:val="BodyText"/>
        <w:rPr>
          <w:iCs/>
          <w:szCs w:val="24"/>
        </w:rPr>
      </w:pPr>
      <w:r w:rsidRPr="002B5FFE">
        <w:rPr>
          <w:iCs/>
          <w:szCs w:val="24"/>
        </w:rPr>
        <w:t xml:space="preserve">This profile specifies the required data and data types produced by this actor in communication with the </w:t>
      </w:r>
      <w:r w:rsidR="00FC59AA" w:rsidRPr="002B5FFE">
        <w:rPr>
          <w:iCs/>
          <w:szCs w:val="24"/>
        </w:rPr>
        <w:t>Alert Communicator</w:t>
      </w:r>
      <w:r w:rsidRPr="002B5FFE">
        <w:rPr>
          <w:iCs/>
          <w:szCs w:val="24"/>
        </w:rPr>
        <w:t xml:space="preserve"> and </w:t>
      </w:r>
      <w:r w:rsidR="00FC59AA" w:rsidRPr="002B5FFE">
        <w:rPr>
          <w:iCs/>
          <w:szCs w:val="24"/>
        </w:rPr>
        <w:t>Alert Reporter</w:t>
      </w:r>
      <w:r w:rsidRPr="002B5FFE">
        <w:rPr>
          <w:iCs/>
          <w:szCs w:val="24"/>
        </w:rPr>
        <w:t xml:space="preserve"> </w:t>
      </w:r>
      <w:r w:rsidR="00552C0F" w:rsidRPr="002B5FFE">
        <w:rPr>
          <w:iCs/>
          <w:szCs w:val="24"/>
        </w:rPr>
        <w:t>Actor</w:t>
      </w:r>
      <w:r w:rsidRPr="002B5FFE">
        <w:rPr>
          <w:iCs/>
          <w:szCs w:val="24"/>
        </w:rPr>
        <w:t>s.</w:t>
      </w:r>
    </w:p>
    <w:p w14:paraId="004CF017" w14:textId="2A40018C" w:rsidR="00205968" w:rsidRPr="002B5FFE" w:rsidRDefault="00205968" w:rsidP="008D4744">
      <w:pPr>
        <w:pStyle w:val="BodyText"/>
        <w:rPr>
          <w:iCs/>
          <w:szCs w:val="24"/>
        </w:rPr>
      </w:pPr>
      <w:r w:rsidRPr="002B5FFE">
        <w:rPr>
          <w:iCs/>
          <w:szCs w:val="24"/>
        </w:rPr>
        <w:t xml:space="preserve">If the following is performed, it is likely performed within the </w:t>
      </w:r>
      <w:r w:rsidR="00FC59AA" w:rsidRPr="002B5FFE">
        <w:rPr>
          <w:iCs/>
          <w:szCs w:val="24"/>
        </w:rPr>
        <w:t>Alert Manager</w:t>
      </w:r>
      <w:r w:rsidRPr="002B5FFE">
        <w:rPr>
          <w:iCs/>
          <w:szCs w:val="24"/>
        </w:rPr>
        <w:t xml:space="preserve">. </w:t>
      </w:r>
    </w:p>
    <w:p w14:paraId="22A3620C" w14:textId="77777777" w:rsidR="00205968" w:rsidRPr="002B5FFE" w:rsidRDefault="00205968" w:rsidP="00D70C6A">
      <w:pPr>
        <w:pStyle w:val="ListBullet2"/>
      </w:pPr>
      <w:r w:rsidRPr="002B5FFE">
        <w:t>Alert formatting for dissemination</w:t>
      </w:r>
    </w:p>
    <w:p w14:paraId="70F528F8" w14:textId="74882508" w:rsidR="00205968" w:rsidRPr="002B5FFE" w:rsidRDefault="00205968" w:rsidP="00D70C6A">
      <w:pPr>
        <w:pStyle w:val="ListBullet2"/>
      </w:pPr>
      <w:r w:rsidRPr="002B5FFE">
        <w:t xml:space="preserve">Alert harmonization across multiple similar and dissimilar </w:t>
      </w:r>
      <w:r w:rsidR="00FC59AA" w:rsidRPr="002B5FFE">
        <w:t>Alert Reporter</w:t>
      </w:r>
    </w:p>
    <w:p w14:paraId="0831ACAE" w14:textId="2601A78F" w:rsidR="00205968" w:rsidRPr="002B5FFE" w:rsidRDefault="00205968" w:rsidP="00D70C6A">
      <w:pPr>
        <w:pStyle w:val="ListBullet2"/>
      </w:pPr>
      <w:r w:rsidRPr="002B5FFE">
        <w:t xml:space="preserve">Any additional alert priority actions following any performed by the </w:t>
      </w:r>
      <w:r w:rsidR="00FC59AA" w:rsidRPr="002B5FFE">
        <w:t>Alert Reporter</w:t>
      </w:r>
    </w:p>
    <w:p w14:paraId="74BA48FA" w14:textId="30D4F9B3" w:rsidR="00205968" w:rsidRPr="002B5FFE" w:rsidRDefault="00205968" w:rsidP="004F70BA">
      <w:pPr>
        <w:pStyle w:val="ListBullet2"/>
      </w:pPr>
      <w:r w:rsidRPr="002B5FFE">
        <w:t xml:space="preserve">Alert mapping </w:t>
      </w:r>
      <w:r w:rsidR="00CF7A9F" w:rsidRPr="002B5FFE">
        <w:t xml:space="preserve">of recipients </w:t>
      </w:r>
      <w:r w:rsidRPr="002B5FFE">
        <w:t xml:space="preserve">to </w:t>
      </w:r>
      <w:r w:rsidR="00FC59AA" w:rsidRPr="002B5FFE">
        <w:t>Alert Communicator</w:t>
      </w:r>
      <w:r w:rsidRPr="002B5FFE">
        <w:t xml:space="preserve"> endpoints,</w:t>
      </w:r>
    </w:p>
    <w:p w14:paraId="298EA0BF" w14:textId="77777777" w:rsidR="00205968" w:rsidRPr="002B5FFE" w:rsidRDefault="00205968" w:rsidP="004F70BA">
      <w:pPr>
        <w:pStyle w:val="ListBullet2"/>
      </w:pPr>
      <w:r w:rsidRPr="002B5FFE">
        <w:t>Additional recipients are optionally indicated in the Report Alert [PCD-04] transaction</w:t>
      </w:r>
    </w:p>
    <w:p w14:paraId="5FB99806" w14:textId="77777777" w:rsidR="00205968" w:rsidRPr="002B5FFE" w:rsidRDefault="00205968">
      <w:pPr>
        <w:pStyle w:val="ListBullet2"/>
      </w:pPr>
      <w:r w:rsidRPr="002B5FFE">
        <w:t>Alert dissemination escalation</w:t>
      </w:r>
    </w:p>
    <w:p w14:paraId="6E0A19CF" w14:textId="366590BC" w:rsidR="00205968" w:rsidRPr="002B5FFE" w:rsidRDefault="00205968">
      <w:pPr>
        <w:pStyle w:val="ListBullet2"/>
      </w:pPr>
      <w:r w:rsidRPr="002B5FFE">
        <w:t xml:space="preserve">Alert dissemination sequencing to </w:t>
      </w:r>
      <w:r w:rsidR="00FC59AA" w:rsidRPr="002B5FFE">
        <w:t>Alert Communicator</w:t>
      </w:r>
      <w:r w:rsidRPr="002B5FFE">
        <w:t xml:space="preserve"> endpoints</w:t>
      </w:r>
    </w:p>
    <w:p w14:paraId="148D0F2A" w14:textId="300558BC" w:rsidR="00205968" w:rsidRPr="002B5FFE" w:rsidRDefault="00205968">
      <w:pPr>
        <w:pStyle w:val="ListBullet2"/>
      </w:pPr>
      <w:r w:rsidRPr="002B5FFE">
        <w:t xml:space="preserve">Alert dissemination escalation to </w:t>
      </w:r>
      <w:r w:rsidR="00FC59AA" w:rsidRPr="002B5FFE">
        <w:t>Alert Communicator</w:t>
      </w:r>
      <w:r w:rsidRPr="002B5FFE">
        <w:t xml:space="preserve"> endpoints</w:t>
      </w:r>
    </w:p>
    <w:p w14:paraId="028B8691" w14:textId="77777777" w:rsidR="00205968" w:rsidRPr="002B5FFE" w:rsidRDefault="00205968">
      <w:pPr>
        <w:pStyle w:val="ListBullet2"/>
      </w:pPr>
      <w:r w:rsidRPr="002B5FFE">
        <w:t>Location to staff assignments</w:t>
      </w:r>
    </w:p>
    <w:p w14:paraId="3DB62704" w14:textId="77777777" w:rsidR="00205968" w:rsidRPr="002B5FFE" w:rsidRDefault="00205968">
      <w:pPr>
        <w:pStyle w:val="ListBullet2"/>
      </w:pPr>
      <w:r w:rsidRPr="002B5FFE">
        <w:t>Patient identification to staff assignments</w:t>
      </w:r>
    </w:p>
    <w:p w14:paraId="1003A318" w14:textId="77777777" w:rsidR="00205968" w:rsidRPr="002B5FFE" w:rsidRDefault="00205968">
      <w:pPr>
        <w:pStyle w:val="ListBullet2"/>
      </w:pPr>
      <w:r w:rsidRPr="002B5FFE">
        <w:t>Equipment to patient to staff assignments</w:t>
      </w:r>
    </w:p>
    <w:p w14:paraId="769483A4" w14:textId="5BA5F1CD" w:rsidR="00205968" w:rsidRPr="002B5FFE" w:rsidRDefault="00205968">
      <w:pPr>
        <w:pStyle w:val="ListBullet2"/>
      </w:pPr>
      <w:r w:rsidRPr="002B5FFE">
        <w:t xml:space="preserve">Staff to </w:t>
      </w:r>
      <w:r w:rsidR="00FC59AA" w:rsidRPr="002B5FFE">
        <w:t>Alert Communicator</w:t>
      </w:r>
      <w:r w:rsidRPr="002B5FFE">
        <w:t xml:space="preserve"> endpoint assignments</w:t>
      </w:r>
    </w:p>
    <w:p w14:paraId="3A8B2610" w14:textId="77777777" w:rsidR="00205968" w:rsidRPr="002B5FFE" w:rsidRDefault="00205968">
      <w:pPr>
        <w:pStyle w:val="ListBullet2"/>
      </w:pPr>
      <w:r w:rsidRPr="002B5FFE">
        <w:t>Alert reporting</w:t>
      </w:r>
    </w:p>
    <w:p w14:paraId="073FF47B" w14:textId="77777777" w:rsidR="00205968" w:rsidRPr="002B5FFE" w:rsidRDefault="00205968">
      <w:pPr>
        <w:pStyle w:val="ListBullet2"/>
      </w:pPr>
      <w:r w:rsidRPr="002B5FFE">
        <w:lastRenderedPageBreak/>
        <w:t>Alert caching</w:t>
      </w:r>
    </w:p>
    <w:p w14:paraId="3B92BCCB" w14:textId="3D311F4C" w:rsidR="00205968" w:rsidRPr="002B5FFE" w:rsidRDefault="00205968">
      <w:pPr>
        <w:pStyle w:val="BodyText"/>
        <w:rPr>
          <w:iCs/>
          <w:szCs w:val="24"/>
        </w:rPr>
      </w:pPr>
      <w:r w:rsidRPr="002B5FFE">
        <w:rPr>
          <w:iCs/>
          <w:szCs w:val="24"/>
        </w:rPr>
        <w:t xml:space="preserve">To accomplish assignments the </w:t>
      </w:r>
      <w:r w:rsidR="00FC59AA" w:rsidRPr="002B5FFE">
        <w:rPr>
          <w:iCs/>
          <w:szCs w:val="24"/>
        </w:rPr>
        <w:t>Alert Manager</w:t>
      </w:r>
      <w:r w:rsidRPr="002B5FFE">
        <w:rPr>
          <w:iCs/>
          <w:szCs w:val="24"/>
        </w:rPr>
        <w:t xml:space="preserve"> may receive </w:t>
      </w:r>
      <w:r w:rsidR="00CF116E" w:rsidRPr="002B5FFE">
        <w:rPr>
          <w:iCs/>
          <w:szCs w:val="24"/>
        </w:rPr>
        <w:t>HL7</w:t>
      </w:r>
      <w:r w:rsidRPr="002B5FFE">
        <w:rPr>
          <w:iCs/>
          <w:szCs w:val="24"/>
        </w:rPr>
        <w:t xml:space="preserve"> ADT or SCH message feeds from one or more sourcing systems for the following purposes:</w:t>
      </w:r>
    </w:p>
    <w:p w14:paraId="076194BC" w14:textId="77777777" w:rsidR="00205968" w:rsidRPr="002B5FFE" w:rsidRDefault="00205968">
      <w:pPr>
        <w:pStyle w:val="ListBullet2"/>
      </w:pPr>
      <w:r w:rsidRPr="002B5FFE">
        <w:t>Identify patients</w:t>
      </w:r>
    </w:p>
    <w:p w14:paraId="4593B3BB" w14:textId="77777777" w:rsidR="00205968" w:rsidRPr="002B5FFE" w:rsidRDefault="00205968">
      <w:pPr>
        <w:pStyle w:val="ListBullet2"/>
      </w:pPr>
      <w:r w:rsidRPr="002B5FFE">
        <w:t>Assign resources to patients (staff, equipment, rooms)</w:t>
      </w:r>
    </w:p>
    <w:p w14:paraId="4E62F90E" w14:textId="77777777" w:rsidR="00205968" w:rsidRPr="002B5FFE" w:rsidRDefault="00205968">
      <w:pPr>
        <w:pStyle w:val="BodyText"/>
        <w:rPr>
          <w:iCs/>
          <w:szCs w:val="24"/>
        </w:rPr>
      </w:pPr>
      <w:r w:rsidRPr="002B5FFE">
        <w:rPr>
          <w:iCs/>
          <w:szCs w:val="24"/>
        </w:rPr>
        <w:t>This profile specifies the required data and data types produced by this actor.</w:t>
      </w:r>
    </w:p>
    <w:p w14:paraId="45F96C0C" w14:textId="7CF8873D" w:rsidR="00205968" w:rsidRPr="002B5FFE" w:rsidRDefault="00205968">
      <w:pPr>
        <w:pStyle w:val="BodyText"/>
        <w:rPr>
          <w:iCs/>
          <w:szCs w:val="24"/>
        </w:rPr>
      </w:pPr>
      <w:r w:rsidRPr="002B5FFE">
        <w:rPr>
          <w:iCs/>
          <w:szCs w:val="24"/>
        </w:rPr>
        <w:t xml:space="preserve">The protocol used in the communication of the data to/from the Alert Manager (AM) and the Alert Communicator (AC) is the Wireless Communication Transfer Protocol (WCTP). </w:t>
      </w:r>
    </w:p>
    <w:p w14:paraId="0CB2D9A9" w14:textId="77777777" w:rsidR="00205968" w:rsidRPr="002B5FFE" w:rsidRDefault="00205968" w:rsidP="001C5B41">
      <w:pPr>
        <w:pStyle w:val="Heading3"/>
        <w:rPr>
          <w:noProof w:val="0"/>
        </w:rPr>
      </w:pPr>
      <w:bookmarkStart w:id="716" w:name="_Toc23947567"/>
      <w:r w:rsidRPr="002B5FFE">
        <w:rPr>
          <w:noProof w:val="0"/>
        </w:rPr>
        <w:t>Alert Consumer (ACON) Actor</w:t>
      </w:r>
      <w:bookmarkEnd w:id="716"/>
    </w:p>
    <w:p w14:paraId="4454DEF1" w14:textId="656928EB" w:rsidR="00205968" w:rsidRPr="002B5FFE" w:rsidRDefault="00205968" w:rsidP="00B5703C">
      <w:pPr>
        <w:pStyle w:val="BodyText"/>
      </w:pPr>
      <w:r w:rsidRPr="002B5FFE">
        <w:t xml:space="preserve">Alert Consumer – The Alert Consumer (ACON) receives the alert from the Alert Reporter (AR) and uses the alert information strictly as a consumer of the alert being raised. </w:t>
      </w:r>
    </w:p>
    <w:p w14:paraId="06F9A663" w14:textId="3920B32B" w:rsidR="00AF74B2" w:rsidRPr="002B5FFE" w:rsidRDefault="00AF74B2" w:rsidP="00B5703C">
      <w:pPr>
        <w:pStyle w:val="BodyText"/>
      </w:pPr>
      <w:r w:rsidRPr="002B5FFE">
        <w:t xml:space="preserve">The Alert Consumer may </w:t>
      </w:r>
      <w:r w:rsidR="00E8391C" w:rsidRPr="002B5FFE">
        <w:t>receive</w:t>
      </w:r>
      <w:r w:rsidRPr="002B5FFE">
        <w:t xml:space="preserve"> WCM evidentiary data from the Report Alert [PCD-04] message</w:t>
      </w:r>
      <w:r w:rsidR="00E8391C" w:rsidRPr="002B5FFE">
        <w:t>.</w:t>
      </w:r>
    </w:p>
    <w:p w14:paraId="3270C77B" w14:textId="368648DF" w:rsidR="00E8391C" w:rsidRPr="002B5FFE" w:rsidRDefault="00E8391C" w:rsidP="00B5703C">
      <w:pPr>
        <w:pStyle w:val="BodyText"/>
      </w:pPr>
      <w:r w:rsidRPr="002B5FFE">
        <w:t xml:space="preserve">There is no implementation requirement for how the </w:t>
      </w:r>
      <w:r w:rsidR="00FC59AA" w:rsidRPr="002B5FFE">
        <w:t>Alert Consumer</w:t>
      </w:r>
      <w:r w:rsidRPr="002B5FFE">
        <w:t xml:space="preserve"> ultimately uses the alert information.</w:t>
      </w:r>
    </w:p>
    <w:p w14:paraId="2BA19745" w14:textId="77777777" w:rsidR="00205968" w:rsidRPr="002B5FFE" w:rsidRDefault="00205968" w:rsidP="001C5B41">
      <w:pPr>
        <w:pStyle w:val="Heading3"/>
        <w:rPr>
          <w:noProof w:val="0"/>
        </w:rPr>
      </w:pPr>
      <w:bookmarkStart w:id="717" w:name="_Toc23947568"/>
      <w:r w:rsidRPr="002B5FFE">
        <w:rPr>
          <w:noProof w:val="0"/>
        </w:rPr>
        <w:t>Alert Communicator (AC) Actor</w:t>
      </w:r>
      <w:bookmarkEnd w:id="717"/>
    </w:p>
    <w:p w14:paraId="713506E2" w14:textId="01017786" w:rsidR="00205968" w:rsidRPr="002B5FFE" w:rsidRDefault="00205968" w:rsidP="00B5703C">
      <w:pPr>
        <w:pStyle w:val="BodyText"/>
        <w:rPr>
          <w:iCs/>
          <w:szCs w:val="24"/>
        </w:rPr>
      </w:pPr>
      <w:r w:rsidRPr="002B5FFE">
        <w:t>The Alert Communicator (AC) is not responsible for taking action in the event that the endpoint operator has received but not responded to the notification. Actions for non-response by the Alert Communicator (AC) endpoint operator (clinical user) are within the scope of the Alert Manager (AM). These actions are commonly referred to as escalation whether it is repeatedly sending the same message to the same recipient or to alternate recipients. The definition of such actions has been identified as out-of-scope for the ACM Profile.</w:t>
      </w:r>
    </w:p>
    <w:p w14:paraId="1A55FD9F" w14:textId="4B578BB9" w:rsidR="00205968" w:rsidRPr="002B5FFE" w:rsidRDefault="00205968" w:rsidP="0029011E">
      <w:pPr>
        <w:pStyle w:val="BodyText"/>
        <w:rPr>
          <w:iCs/>
          <w:szCs w:val="24"/>
        </w:rPr>
      </w:pPr>
      <w:r w:rsidRPr="002B5FFE">
        <w:rPr>
          <w:iCs/>
          <w:szCs w:val="24"/>
        </w:rPr>
        <w:t>The Alert Communicator (AC) receives alerts from the Alert Manager (AM). Endpoint devices are connected either directly or indirectly to the Alert Communicator (AC). The Alert Communicator (AC) may utilize a locally controlled or public infrastructure.</w:t>
      </w:r>
    </w:p>
    <w:p w14:paraId="6FEF776E" w14:textId="77777777" w:rsidR="00205968" w:rsidRPr="002B5FFE" w:rsidRDefault="00205968" w:rsidP="00B20ECE">
      <w:pPr>
        <w:pStyle w:val="BodyText"/>
        <w:rPr>
          <w:iCs/>
          <w:szCs w:val="24"/>
        </w:rPr>
      </w:pPr>
      <w:r w:rsidRPr="002B5FFE">
        <w:rPr>
          <w:iCs/>
          <w:szCs w:val="24"/>
        </w:rPr>
        <w:t>The protocol for communication between the Alert Manager (AM) and the Alert Communicator (AC) is WCTP.</w:t>
      </w:r>
    </w:p>
    <w:p w14:paraId="50C5996B" w14:textId="7ECAD314" w:rsidR="00AF74B2" w:rsidRPr="002B5FFE" w:rsidRDefault="00AF74B2" w:rsidP="00AF74B2">
      <w:pPr>
        <w:pStyle w:val="BodyText"/>
      </w:pPr>
      <w:r w:rsidRPr="002B5FFE">
        <w:t xml:space="preserve">The Alert Communicator may optionally take WCM related WCTP attachments from the Disseminate Alert [PCD-06] message and display an attached graphical snippet with appropriate and display data safe scaling to fit the display of the endpoint communication device or may take content from an evidentiary data attachment and synthesize an endpoint communication device </w:t>
      </w:r>
      <w:r w:rsidR="0055082A" w:rsidRPr="002B5FFE">
        <w:t>display</w:t>
      </w:r>
      <w:r w:rsidRPr="002B5FFE">
        <w:t xml:space="preserve"> appropriate waveform graphical snippet and display it on the device.</w:t>
      </w:r>
    </w:p>
    <w:p w14:paraId="479B6B6C" w14:textId="66968547" w:rsidR="00AF74B2" w:rsidRPr="002B5FFE" w:rsidRDefault="00AF74B2" w:rsidP="00AF74B2">
      <w:pPr>
        <w:pStyle w:val="BodyText"/>
        <w:rPr>
          <w:iCs/>
          <w:szCs w:val="24"/>
        </w:rPr>
      </w:pPr>
      <w:r w:rsidRPr="002B5FFE">
        <w:lastRenderedPageBreak/>
        <w:t xml:space="preserve">The capability for the </w:t>
      </w:r>
      <w:r w:rsidR="00FC59AA" w:rsidRPr="002B5FFE">
        <w:t>Alert Manager</w:t>
      </w:r>
      <w:r w:rsidRPr="002B5FFE">
        <w:t xml:space="preserve"> to optionally synthesize a static graphical snippet and provide that to the </w:t>
      </w:r>
      <w:r w:rsidR="00FC59AA" w:rsidRPr="002B5FFE">
        <w:t>Alert Communicator</w:t>
      </w:r>
      <w:r w:rsidRPr="002B5FFE">
        <w:t xml:space="preserve"> is provided so that the </w:t>
      </w:r>
      <w:r w:rsidR="00FC59AA" w:rsidRPr="002B5FFE">
        <w:t>Alert Communicator</w:t>
      </w:r>
      <w:r w:rsidRPr="002B5FFE">
        <w:t xml:space="preserve"> doesn’t have to implement the algorithms needed to synthesize the graphical snippet from the HL7 evidentiary data.</w:t>
      </w:r>
    </w:p>
    <w:p w14:paraId="3074E800" w14:textId="77777777" w:rsidR="00205968" w:rsidRPr="002B5FFE" w:rsidRDefault="00205968" w:rsidP="008D4744">
      <w:pPr>
        <w:pStyle w:val="BodyText"/>
        <w:rPr>
          <w:iCs/>
          <w:szCs w:val="24"/>
        </w:rPr>
      </w:pPr>
      <w:r w:rsidRPr="002B5FFE">
        <w:rPr>
          <w:iCs/>
          <w:szCs w:val="24"/>
        </w:rPr>
        <w:t xml:space="preserve">This profile does not specify the protocol used in the communication of the data to the final destination as it is potentially not controllable by the Alert Communicator (AC). </w:t>
      </w:r>
    </w:p>
    <w:p w14:paraId="0FF512B5" w14:textId="77777777" w:rsidR="00205968" w:rsidRPr="002B5FFE" w:rsidRDefault="00205968" w:rsidP="00D70C6A">
      <w:pPr>
        <w:pStyle w:val="BodyText"/>
        <w:rPr>
          <w:iCs/>
          <w:szCs w:val="24"/>
        </w:rPr>
      </w:pPr>
      <w:r w:rsidRPr="002B5FFE">
        <w:rPr>
          <w:iCs/>
          <w:szCs w:val="24"/>
        </w:rPr>
        <w:t>This profile does not specify the presentation of the data at the endpoint as that is beyond its control.</w:t>
      </w:r>
    </w:p>
    <w:p w14:paraId="47DB60E7" w14:textId="77777777" w:rsidR="00205968" w:rsidRPr="002B5FFE" w:rsidRDefault="00205968" w:rsidP="00D70C6A">
      <w:pPr>
        <w:pStyle w:val="BodyText"/>
        <w:rPr>
          <w:iCs/>
          <w:szCs w:val="24"/>
        </w:rPr>
      </w:pPr>
      <w:r w:rsidRPr="002B5FFE">
        <w:rPr>
          <w:iCs/>
          <w:szCs w:val="24"/>
        </w:rPr>
        <w:t>This profile does not specify the human interface at the endpoint as that is beyond its control.</w:t>
      </w:r>
    </w:p>
    <w:p w14:paraId="46214BC5" w14:textId="77777777" w:rsidR="00205968" w:rsidRPr="002B5FFE" w:rsidRDefault="00205968" w:rsidP="00D70C6A">
      <w:pPr>
        <w:pStyle w:val="BodyText"/>
        <w:rPr>
          <w:iCs/>
          <w:szCs w:val="24"/>
        </w:rPr>
      </w:pPr>
      <w:r w:rsidRPr="002B5FFE">
        <w:rPr>
          <w:iCs/>
          <w:szCs w:val="24"/>
        </w:rPr>
        <w:t>This profile does make recommendations as to the significant data items to be included in alert notifications with consideration for ePHI (electronic Patient Healthcare Information). The correlation of what data items are to be sent for specific alerts is defined in IHE PCD Device Profiles in conjunction with alert inclusion in the IHE PCD Rosetta Terminology Mapping (RTM) activities.</w:t>
      </w:r>
    </w:p>
    <w:p w14:paraId="066493D8" w14:textId="77777777" w:rsidR="00205968" w:rsidRPr="002B5FFE" w:rsidRDefault="00205968" w:rsidP="004F70BA">
      <w:pPr>
        <w:pStyle w:val="BodyText"/>
        <w:rPr>
          <w:iCs/>
          <w:szCs w:val="24"/>
        </w:rPr>
      </w:pPr>
      <w:r w:rsidRPr="002B5FFE">
        <w:rPr>
          <w:iCs/>
          <w:szCs w:val="24"/>
        </w:rPr>
        <w:t>It is recognized that in healthcare communication there are certain data items which should not be transported over unsecured and unencrypted communication connections. A number of controls come into play including HIPAA requirements and ePHI guidelines. It is the responsibility of the deploying parties to insure that capabilities are put into place and monitored to assure that information protection requirements are met.</w:t>
      </w:r>
    </w:p>
    <w:p w14:paraId="5B887FB0" w14:textId="7B05E089" w:rsidR="00205968" w:rsidRPr="002B5FFE" w:rsidRDefault="00205968" w:rsidP="004F70BA">
      <w:pPr>
        <w:pStyle w:val="BodyText"/>
        <w:rPr>
          <w:iCs/>
          <w:szCs w:val="24"/>
        </w:rPr>
      </w:pPr>
      <w:r w:rsidRPr="002B5FFE">
        <w:rPr>
          <w:iCs/>
          <w:szCs w:val="24"/>
        </w:rPr>
        <w:t xml:space="preserve">WCTP was originally defined by the Personal Communications Industry Association (PCIA) consortium. The PCIA is not an SDO and is not at this time actively sustaining or enhancing WCTP. WCTP is in popular and stable use by a number of wide area communication service providers. The protocol provides the capabilities required by </w:t>
      </w:r>
      <w:r w:rsidR="00FC59AA" w:rsidRPr="002B5FFE">
        <w:rPr>
          <w:iCs/>
          <w:szCs w:val="24"/>
        </w:rPr>
        <w:t>Alert Manager</w:t>
      </w:r>
      <w:r w:rsidRPr="002B5FFE">
        <w:rPr>
          <w:iCs/>
          <w:szCs w:val="24"/>
        </w:rPr>
        <w:t xml:space="preserve"> to </w:t>
      </w:r>
      <w:r w:rsidR="00FC59AA" w:rsidRPr="002B5FFE">
        <w:rPr>
          <w:iCs/>
          <w:szCs w:val="24"/>
        </w:rPr>
        <w:t>Alert Communicator</w:t>
      </w:r>
      <w:r w:rsidRPr="002B5FFE">
        <w:rPr>
          <w:iCs/>
          <w:szCs w:val="24"/>
        </w:rPr>
        <w:t xml:space="preserve"> communication, specifically Internet common practice recognized HTTP or HTTPS securable application to application communication, reliable TCP/IP transport, extensible XML data envelope, transactions for application to individual person communication, and communication status responses for closed loop confirmations for delivery to Alert Communicator (AC), delivery to endpoint device, read by device operator, and operator responses. With permission from the PCIA, this IHE PCD ACM Profile includes and adopts version 1.3 update 1 of the WCTP protocol as defined by PCIA at </w:t>
      </w:r>
      <w:hyperlink r:id="rId45" w:history="1">
        <w:r w:rsidRPr="002B5FFE">
          <w:rPr>
            <w:rStyle w:val="Hyperlink"/>
            <w:iCs/>
            <w:szCs w:val="24"/>
          </w:rPr>
          <w:t>www.wctp.org</w:t>
        </w:r>
      </w:hyperlink>
      <w:r w:rsidRPr="002B5FFE">
        <w:rPr>
          <w:iCs/>
          <w:szCs w:val="24"/>
        </w:rPr>
        <w:t xml:space="preserve"> for use in Alert Manager (AC) to Alert Communicator (AC) communication. Corrections and extensions to this capture of the protocol are the responsibility of the Alert Communication Management (ACM) Working Group (WG) within the Patient Care Devices (PCD) domain of IHE. As the protocol has been in live operation with major communication carriers for some </w:t>
      </w:r>
      <w:r w:rsidR="00BD5AD7" w:rsidRPr="002B5FFE">
        <w:rPr>
          <w:iCs/>
          <w:szCs w:val="24"/>
        </w:rPr>
        <w:t>time,</w:t>
      </w:r>
      <w:r w:rsidRPr="002B5FFE">
        <w:rPr>
          <w:iCs/>
          <w:szCs w:val="24"/>
        </w:rPr>
        <w:t xml:space="preserve"> the risk of changes required for corrective actions is perceived as low. The protocol includes defined areas for </w:t>
      </w:r>
      <w:r w:rsidRPr="002B5FFE">
        <w:rPr>
          <w:iCs/>
          <w:szCs w:val="24"/>
        </w:rPr>
        <w:lastRenderedPageBreak/>
        <w:t xml:space="preserve">client-server agreed two-party extensions. The ACM Profile will make use of that capability as needs arise. </w:t>
      </w:r>
    </w:p>
    <w:p w14:paraId="1E9761F3" w14:textId="77777777" w:rsidR="00205968" w:rsidRPr="002B5FFE" w:rsidRDefault="00205968" w:rsidP="004F70BA">
      <w:pPr>
        <w:pStyle w:val="BodyText"/>
      </w:pPr>
      <w:r w:rsidRPr="002B5FFE">
        <w:rPr>
          <w:iCs/>
          <w:szCs w:val="24"/>
        </w:rPr>
        <w:t>Not all of the WCTP protocol possible request/response transactions are required for Alert Manager (AM) to Alert Communicator (AC) communication. Later sections of this document identify the specifics.</w:t>
      </w:r>
    </w:p>
    <w:p w14:paraId="3095670B" w14:textId="77777777" w:rsidR="006A307B" w:rsidRPr="002B5FFE" w:rsidRDefault="006A307B" w:rsidP="00B5724A">
      <w:pPr>
        <w:pStyle w:val="Heading2"/>
        <w:rPr>
          <w:noProof w:val="0"/>
        </w:rPr>
      </w:pPr>
      <w:bookmarkStart w:id="718" w:name="_Toc23947569"/>
      <w:r w:rsidRPr="002B5FFE">
        <w:rPr>
          <w:noProof w:val="0"/>
        </w:rPr>
        <w:t>ACM</w:t>
      </w:r>
      <w:r w:rsidR="00325F82" w:rsidRPr="002B5FFE">
        <w:rPr>
          <w:noProof w:val="0"/>
        </w:rPr>
        <w:t xml:space="preserve"> </w:t>
      </w:r>
      <w:bookmarkEnd w:id="701"/>
      <w:bookmarkEnd w:id="702"/>
      <w:r w:rsidRPr="002B5FFE">
        <w:rPr>
          <w:noProof w:val="0"/>
        </w:rPr>
        <w:t>Use Cases</w:t>
      </w:r>
      <w:bookmarkEnd w:id="712"/>
      <w:bookmarkEnd w:id="713"/>
      <w:bookmarkEnd w:id="714"/>
      <w:bookmarkEnd w:id="718"/>
    </w:p>
    <w:p w14:paraId="6E9EDA93" w14:textId="77777777" w:rsidR="006A307B" w:rsidRPr="002B5FFE" w:rsidRDefault="006A307B" w:rsidP="006A307B">
      <w:pPr>
        <w:pStyle w:val="BodyText"/>
      </w:pPr>
      <w:r w:rsidRPr="002B5FFE">
        <w:t>Alert Communication Management is meant to improve clinical efficiency by using technology to deliver the right alerts, with the right priority, to the right individuals via devices with the right content, and through configuration escalating communication of alerts to devices associated with other individuals.</w:t>
      </w:r>
    </w:p>
    <w:p w14:paraId="5F34217A" w14:textId="22C9B3F9" w:rsidR="006A307B" w:rsidRPr="002B5FFE" w:rsidRDefault="008245D0" w:rsidP="006A307B">
      <w:pPr>
        <w:pStyle w:val="BodyText"/>
      </w:pPr>
      <w:r w:rsidRPr="002B5FFE">
        <w:rPr>
          <w:noProof/>
        </w:rPr>
        <mc:AlternateContent>
          <mc:Choice Requires="wpc">
            <w:drawing>
              <wp:anchor distT="91440" distB="0" distL="114300" distR="114300" simplePos="0" relativeHeight="251657216" behindDoc="0" locked="0" layoutInCell="1" allowOverlap="0" wp14:anchorId="119AE2C3" wp14:editId="31A54FA4">
                <wp:simplePos x="0" y="0"/>
                <wp:positionH relativeFrom="column">
                  <wp:posOffset>-19050</wp:posOffset>
                </wp:positionH>
                <wp:positionV relativeFrom="paragraph">
                  <wp:posOffset>1266190</wp:posOffset>
                </wp:positionV>
                <wp:extent cx="6189980" cy="3651886"/>
                <wp:effectExtent l="0" t="0" r="0" b="5715"/>
                <wp:wrapTopAndBottom/>
                <wp:docPr id="107"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9" name="Straight Connector 196"/>
                        <wps:cNvCnPr>
                          <a:cxnSpLocks noChangeShapeType="1"/>
                          <a:stCxn id="85" idx="2"/>
                        </wps:cNvCnPr>
                        <wps:spPr bwMode="auto">
                          <a:xfrm flipH="1">
                            <a:off x="291358" y="385568"/>
                            <a:ext cx="3600" cy="3122964"/>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Straight Connector 197"/>
                        <wps:cNvCnPr>
                          <a:cxnSpLocks noChangeShapeType="1"/>
                          <a:stCxn id="86" idx="2"/>
                        </wps:cNvCnPr>
                        <wps:spPr bwMode="auto">
                          <a:xfrm flipH="1">
                            <a:off x="2549642" y="376357"/>
                            <a:ext cx="133" cy="3132056"/>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Straight Connector 198"/>
                        <wps:cNvCnPr>
                          <a:cxnSpLocks noChangeShapeType="1"/>
                          <a:stCxn id="87" idx="2"/>
                        </wps:cNvCnPr>
                        <wps:spPr bwMode="auto">
                          <a:xfrm>
                            <a:off x="3376295" y="374649"/>
                            <a:ext cx="50800" cy="31343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Straight Connector 199"/>
                        <wps:cNvCnPr>
                          <a:cxnSpLocks noChangeShapeType="1"/>
                          <a:stCxn id="88" idx="2"/>
                        </wps:cNvCnPr>
                        <wps:spPr bwMode="auto">
                          <a:xfrm flipH="1">
                            <a:off x="5663584" y="383199"/>
                            <a:ext cx="299" cy="3026750"/>
                          </a:xfrm>
                          <a:prstGeom prst="line">
                            <a:avLst/>
                          </a:prstGeom>
                          <a:noFill/>
                          <a:ln w="12700" algn="ctr">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Text Box 9"/>
                        <wps:cNvSpPr txBox="1">
                          <a:spLocks noChangeArrowheads="1"/>
                        </wps:cNvSpPr>
                        <wps:spPr bwMode="auto">
                          <a:xfrm>
                            <a:off x="3576320" y="1494785"/>
                            <a:ext cx="195389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79C3" w14:textId="4584D62C" w:rsidR="00F172D0" w:rsidRDefault="00F172D0"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84" name="Rectangle 5"/>
                        <wps:cNvSpPr>
                          <a:spLocks noChangeArrowheads="1"/>
                        </wps:cNvSpPr>
                        <wps:spPr bwMode="auto">
                          <a:xfrm>
                            <a:off x="5958525" y="3366135"/>
                            <a:ext cx="292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D8179" w14:textId="77777777" w:rsidR="00F172D0" w:rsidRDefault="00F172D0" w:rsidP="00055D99">
                              <w:r>
                                <w:rPr>
                                  <w:color w:val="000000"/>
                                  <w:sz w:val="20"/>
                                </w:rPr>
                                <w:t xml:space="preserve"> </w:t>
                              </w:r>
                            </w:p>
                          </w:txbxContent>
                        </wps:txbx>
                        <wps:bodyPr rot="0" vert="horz" wrap="none" lIns="0" tIns="0" rIns="0" bIns="0" anchor="t" anchorCtr="0" upright="1">
                          <a:spAutoFit/>
                        </wps:bodyPr>
                      </wps:wsp>
                      <wps:wsp>
                        <wps:cNvPr id="85" name="Text Box 202"/>
                        <wps:cNvSpPr txBox="1">
                          <a:spLocks noChangeArrowheads="1"/>
                        </wps:cNvSpPr>
                        <wps:spPr bwMode="auto">
                          <a:xfrm>
                            <a:off x="0" y="10919"/>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D5B66C" w14:textId="77777777" w:rsidR="00F172D0" w:rsidRPr="009D0F96" w:rsidRDefault="00F172D0" w:rsidP="00055D99">
                              <w:pPr>
                                <w:jc w:val="center"/>
                                <w:rPr>
                                  <w:szCs w:val="24"/>
                                </w:rPr>
                              </w:pPr>
                              <w:r w:rsidRPr="009D0F96">
                                <w:rPr>
                                  <w:szCs w:val="24"/>
                                </w:rPr>
                                <w:t>AR</w:t>
                              </w:r>
                            </w:p>
                          </w:txbxContent>
                        </wps:txbx>
                        <wps:bodyPr rot="0" vert="horz" wrap="square" lIns="91440" tIns="45720" rIns="91440" bIns="45720" anchor="ctr" anchorCtr="0" upright="1">
                          <a:noAutofit/>
                        </wps:bodyPr>
                      </wps:wsp>
                      <wps:wsp>
                        <wps:cNvPr id="86" name="Text Box 9"/>
                        <wps:cNvSpPr txBox="1">
                          <a:spLocks noChangeArrowheads="1"/>
                        </wps:cNvSpPr>
                        <wps:spPr bwMode="auto">
                          <a:xfrm>
                            <a:off x="2205626" y="1708"/>
                            <a:ext cx="688298"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C84DD2" w14:textId="77777777" w:rsidR="00F172D0" w:rsidRDefault="00F172D0" w:rsidP="00055D99">
                              <w:pPr>
                                <w:pStyle w:val="NormalWeb"/>
                                <w:spacing w:line="276" w:lineRule="auto"/>
                                <w:jc w:val="center"/>
                              </w:pPr>
                              <w:r>
                                <w:rPr>
                                  <w:rFonts w:eastAsia="Calibri"/>
                                </w:rPr>
                                <w:t>ACON</w:t>
                              </w:r>
                            </w:p>
                          </w:txbxContent>
                        </wps:txbx>
                        <wps:bodyPr rot="0" vert="horz" wrap="square" lIns="91440" tIns="45720" rIns="91440" bIns="45720" anchor="ctr" anchorCtr="0" upright="1">
                          <a:noAutofit/>
                        </wps:bodyPr>
                      </wps:wsp>
                      <wps:wsp>
                        <wps:cNvPr id="87" name="Text Box 9"/>
                        <wps:cNvSpPr txBox="1">
                          <a:spLocks noChangeArrowheads="1"/>
                        </wps:cNvSpPr>
                        <wps:spPr bwMode="auto">
                          <a:xfrm>
                            <a:off x="3080954" y="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14A324" w14:textId="77777777" w:rsidR="00F172D0" w:rsidRDefault="00F172D0" w:rsidP="00055D99">
                              <w:pPr>
                                <w:pStyle w:val="NormalWeb"/>
                                <w:spacing w:line="276" w:lineRule="auto"/>
                                <w:jc w:val="center"/>
                              </w:pPr>
                              <w:r>
                                <w:rPr>
                                  <w:rFonts w:eastAsia="Calibri"/>
                                </w:rPr>
                                <w:t>AM</w:t>
                              </w:r>
                            </w:p>
                          </w:txbxContent>
                        </wps:txbx>
                        <wps:bodyPr rot="0" vert="horz" wrap="square" lIns="91440" tIns="45720" rIns="91440" bIns="45720" anchor="ctr" anchorCtr="0" upright="1">
                          <a:noAutofit/>
                        </wps:bodyPr>
                      </wps:wsp>
                      <wps:wsp>
                        <wps:cNvPr id="88" name="Text Box 9"/>
                        <wps:cNvSpPr txBox="1">
                          <a:spLocks noChangeArrowheads="1"/>
                        </wps:cNvSpPr>
                        <wps:spPr bwMode="auto">
                          <a:xfrm>
                            <a:off x="5368925" y="8550"/>
                            <a:ext cx="589915" cy="3746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87C3FB" w14:textId="77777777" w:rsidR="00F172D0" w:rsidRDefault="00F172D0" w:rsidP="00055D99">
                              <w:pPr>
                                <w:pStyle w:val="NormalWeb"/>
                                <w:spacing w:line="276" w:lineRule="auto"/>
                                <w:jc w:val="center"/>
                              </w:pPr>
                              <w:r>
                                <w:rPr>
                                  <w:rFonts w:eastAsia="Calibri"/>
                                </w:rPr>
                                <w:t>AC</w:t>
                              </w:r>
                            </w:p>
                          </w:txbxContent>
                        </wps:txbx>
                        <wps:bodyPr rot="0" vert="horz" wrap="square" lIns="91440" tIns="45720" rIns="91440" bIns="45720" anchor="ctr" anchorCtr="0" upright="1">
                          <a:noAutofit/>
                        </wps:bodyPr>
                      </wps:wsp>
                      <wps:wsp>
                        <wps:cNvPr id="89" name="Text Box 9"/>
                        <wps:cNvSpPr txBox="1">
                          <a:spLocks noChangeArrowheads="1"/>
                        </wps:cNvSpPr>
                        <wps:spPr bwMode="auto">
                          <a:xfrm>
                            <a:off x="736600" y="645793"/>
                            <a:ext cx="1526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C65A" w14:textId="141932D3" w:rsidR="00F172D0" w:rsidRDefault="00F172D0"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0" name="Text Box 9"/>
                        <wps:cNvSpPr txBox="1">
                          <a:spLocks noChangeArrowheads="1"/>
                        </wps:cNvSpPr>
                        <wps:spPr bwMode="auto">
                          <a:xfrm>
                            <a:off x="589915" y="2601585"/>
                            <a:ext cx="1526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9D7A" w14:textId="25BF7E27" w:rsidR="00F172D0" w:rsidRDefault="00F172D0" w:rsidP="00055D99">
                              <w:pPr>
                                <w:pStyle w:val="NormalWeb"/>
                                <w:jc w:val="center"/>
                              </w:pPr>
                              <w:r>
                                <w:rPr>
                                  <w:rFonts w:eastAsia="Calibri"/>
                                </w:rPr>
                                <w:t>Report Alert [PCD-04]</w:t>
                              </w:r>
                            </w:p>
                          </w:txbxContent>
                        </wps:txbx>
                        <wps:bodyPr rot="0" vert="horz" wrap="none" lIns="91440" tIns="45720" rIns="91440" bIns="45720" anchor="ctr" anchorCtr="0" upright="1">
                          <a:spAutoFit/>
                        </wps:bodyPr>
                      </wps:wsp>
                      <wps:wsp>
                        <wps:cNvPr id="91" name="Text Box 9"/>
                        <wps:cNvSpPr txBox="1">
                          <a:spLocks noChangeArrowheads="1"/>
                        </wps:cNvSpPr>
                        <wps:spPr bwMode="auto">
                          <a:xfrm>
                            <a:off x="3576320" y="821053"/>
                            <a:ext cx="18643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DCC98" w14:textId="3E576C2B" w:rsidR="00F172D0" w:rsidRDefault="00F172D0" w:rsidP="00055D99">
                              <w:pPr>
                                <w:pStyle w:val="NormalWeb"/>
                                <w:jc w:val="center"/>
                              </w:pPr>
                              <w:r>
                                <w:rPr>
                                  <w:rFonts w:eastAsia="Calibri"/>
                                </w:rPr>
                                <w:t>Disseminate Alert [PCD-06]</w:t>
                              </w:r>
                            </w:p>
                          </w:txbxContent>
                        </wps:txbx>
                        <wps:bodyPr rot="0" vert="horz" wrap="none" lIns="91440" tIns="45720" rIns="91440" bIns="45720" anchor="ctr" anchorCtr="0" upright="1">
                          <a:spAutoFit/>
                        </wps:bodyPr>
                      </wps:wsp>
                      <wps:wsp>
                        <wps:cNvPr id="92" name="Text Box 9"/>
                        <wps:cNvSpPr txBox="1">
                          <a:spLocks noChangeArrowheads="1"/>
                        </wps:cNvSpPr>
                        <wps:spPr bwMode="auto">
                          <a:xfrm>
                            <a:off x="498474" y="1459861"/>
                            <a:ext cx="205105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AE4B5" w14:textId="3ADD8AD5" w:rsidR="00F172D0" w:rsidRDefault="00F172D0"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93" name="Rectangle 210"/>
                        <wps:cNvSpPr>
                          <a:spLocks noChangeArrowheads="1"/>
                        </wps:cNvSpPr>
                        <wps:spPr bwMode="auto">
                          <a:xfrm>
                            <a:off x="2368551" y="2601787"/>
                            <a:ext cx="363774"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4" name="Rectangle 211"/>
                        <wps:cNvSpPr>
                          <a:spLocks noChangeArrowheads="1"/>
                        </wps:cNvSpPr>
                        <wps:spPr bwMode="auto">
                          <a:xfrm>
                            <a:off x="107951" y="2603323"/>
                            <a:ext cx="363220" cy="673733"/>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5" name="Rectangle 212"/>
                        <wps:cNvSpPr>
                          <a:spLocks noChangeArrowheads="1"/>
                        </wps:cNvSpPr>
                        <wps:spPr bwMode="auto">
                          <a:xfrm>
                            <a:off x="102701" y="605195"/>
                            <a:ext cx="363220" cy="18568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6" name="Rectangle 213"/>
                        <wps:cNvSpPr>
                          <a:spLocks noChangeArrowheads="1"/>
                        </wps:cNvSpPr>
                        <wps:spPr bwMode="auto">
                          <a:xfrm>
                            <a:off x="3213148" y="608303"/>
                            <a:ext cx="363220" cy="1993484"/>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7" name="Rectangle 214"/>
                        <wps:cNvSpPr>
                          <a:spLocks noChangeArrowheads="1"/>
                        </wps:cNvSpPr>
                        <wps:spPr bwMode="auto">
                          <a:xfrm>
                            <a:off x="5466627" y="618809"/>
                            <a:ext cx="363220" cy="1942786"/>
                          </a:xfrm>
                          <a:prstGeom prst="rect">
                            <a:avLst/>
                          </a:prstGeom>
                          <a:solidFill>
                            <a:srgbClr val="DCE6F2"/>
                          </a:solidFill>
                          <a:ln w="9525" algn="ctr">
                            <a:solidFill>
                              <a:srgbClr val="000000"/>
                            </a:solidFill>
                            <a:miter lim="800000"/>
                            <a:headEnd/>
                            <a:tailEnd/>
                          </a:ln>
                        </wps:spPr>
                        <wps:bodyPr rot="0" vert="horz" wrap="square" lIns="91440" tIns="45720" rIns="91440" bIns="45720" anchor="ctr" anchorCtr="0" upright="1">
                          <a:noAutofit/>
                        </wps:bodyPr>
                      </wps:wsp>
                      <wps:wsp>
                        <wps:cNvPr id="98" name="Straight Arrow Connector 215"/>
                        <wps:cNvCnPr>
                          <a:cxnSpLocks noChangeShapeType="1"/>
                        </wps:cNvCnPr>
                        <wps:spPr bwMode="auto">
                          <a:xfrm>
                            <a:off x="471170" y="942062"/>
                            <a:ext cx="27419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99" name="Straight Arrow Connector 216"/>
                        <wps:cNvCnPr>
                          <a:cxnSpLocks noChangeShapeType="1"/>
                          <a:stCxn id="94" idx="3"/>
                          <a:endCxn id="93" idx="1"/>
                        </wps:cNvCnPr>
                        <wps:spPr bwMode="auto">
                          <a:xfrm flipV="1">
                            <a:off x="471170" y="2938780"/>
                            <a:ext cx="1897380" cy="1905"/>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0" name="Straight Arrow Connector 217"/>
                        <wps:cNvCnPr>
                          <a:cxnSpLocks noChangeShapeType="1"/>
                        </wps:cNvCnPr>
                        <wps:spPr bwMode="auto">
                          <a:xfrm>
                            <a:off x="3576356" y="1145752"/>
                            <a:ext cx="1890254"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1" name="Straight Arrow Connector 218"/>
                        <wps:cNvCnPr>
                          <a:cxnSpLocks noChangeShapeType="1"/>
                        </wps:cNvCnPr>
                        <wps:spPr bwMode="auto">
                          <a:xfrm flipH="1">
                            <a:off x="3576345" y="1494517"/>
                            <a:ext cx="1890233"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2" name="Straight Arrow Connector 219"/>
                        <wps:cNvCnPr>
                          <a:cxnSpLocks noChangeShapeType="1"/>
                        </wps:cNvCnPr>
                        <wps:spPr bwMode="auto">
                          <a:xfrm flipH="1">
                            <a:off x="465917" y="1738602"/>
                            <a:ext cx="2747231" cy="1"/>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3" name="Text Box 9"/>
                        <wps:cNvSpPr txBox="1">
                          <a:spLocks noChangeArrowheads="1"/>
                        </wps:cNvSpPr>
                        <wps:spPr bwMode="auto">
                          <a:xfrm>
                            <a:off x="3576320" y="2080887"/>
                            <a:ext cx="1953895"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08CA" w14:textId="6023E5B8" w:rsidR="00F172D0" w:rsidRDefault="00F172D0" w:rsidP="00055D99">
                              <w:pPr>
                                <w:pStyle w:val="NormalWeb"/>
                                <w:jc w:val="center"/>
                              </w:pPr>
                              <w:r>
                                <w:rPr>
                                  <w:rFonts w:eastAsia="Calibri"/>
                                </w:rPr>
                                <w:t>Report Dissemination Alert Status [PCD-07]</w:t>
                              </w:r>
                            </w:p>
                          </w:txbxContent>
                        </wps:txbx>
                        <wps:bodyPr rot="0" vert="horz" wrap="square" lIns="91440" tIns="45720" rIns="91440" bIns="45720" anchor="ctr" anchorCtr="0" upright="1">
                          <a:spAutoFit/>
                        </wps:bodyPr>
                      </wps:wsp>
                      <wps:wsp>
                        <wps:cNvPr id="104" name="Straight Arrow Connector 221"/>
                        <wps:cNvCnPr>
                          <a:cxnSpLocks noChangeShapeType="1"/>
                        </wps:cNvCnPr>
                        <wps:spPr bwMode="auto">
                          <a:xfrm flipH="1">
                            <a:off x="3576512" y="2080603"/>
                            <a:ext cx="188976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5" name="Text Box 9"/>
                        <wps:cNvSpPr txBox="1">
                          <a:spLocks noChangeArrowheads="1"/>
                        </wps:cNvSpPr>
                        <wps:spPr bwMode="auto">
                          <a:xfrm>
                            <a:off x="498475" y="1998972"/>
                            <a:ext cx="205105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0C409" w14:textId="5C30A39A" w:rsidR="00F172D0" w:rsidRDefault="00F172D0" w:rsidP="00055D99">
                              <w:pPr>
                                <w:pStyle w:val="NormalWeb"/>
                                <w:jc w:val="center"/>
                              </w:pPr>
                              <w:r>
                                <w:rPr>
                                  <w:rFonts w:eastAsia="Calibri"/>
                                </w:rPr>
                                <w:t>Report Alert Status [PCD-05]</w:t>
                              </w:r>
                            </w:p>
                          </w:txbxContent>
                        </wps:txbx>
                        <wps:bodyPr rot="0" vert="horz" wrap="square" lIns="91440" tIns="45720" rIns="91440" bIns="45720" anchor="ctr" anchorCtr="0" upright="1">
                          <a:spAutoFit/>
                        </wps:bodyPr>
                      </wps:wsp>
                      <wps:wsp>
                        <wps:cNvPr id="106" name="Straight Arrow Connector 223"/>
                        <wps:cNvCnPr>
                          <a:cxnSpLocks noChangeShapeType="1"/>
                        </wps:cNvCnPr>
                        <wps:spPr bwMode="auto">
                          <a:xfrm flipH="1">
                            <a:off x="466055" y="2277752"/>
                            <a:ext cx="2747010" cy="0"/>
                          </a:xfrm>
                          <a:prstGeom prst="straightConnector1">
                            <a:avLst/>
                          </a:prstGeom>
                          <a:noFill/>
                          <a:ln w="15875" algn="ctr">
                            <a:solidFill>
                              <a:srgbClr val="000000"/>
                            </a:solidFill>
                            <a:round/>
                            <a:headEnd/>
                            <a:tailEnd type="triangle" w="lg" len="lg"/>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19AE2C3" id="Canvas 224" o:spid="_x0000_s1117" editas="canvas" style="position:absolute;margin-left:-1.5pt;margin-top:99.7pt;width:487.4pt;height:287.55pt;z-index:251657216;mso-wrap-distance-top:7.2pt;mso-position-horizontal-relative:text;mso-position-vertical-relative:text;mso-width-relative:margin;mso-height-relative:margin" coordsize="61899,365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" o:allowoverlap="f">
                <v:shape id="_x0000_s1118" type="#_x0000_t75" style="position:absolute;width:61899;height:36518;visibility:visible;mso-wrap-style:square">
                  <v:fill o:detectmouseclick="t"/>
                  <v:path o:connecttype="none"/>
                </v:shape>
                <v:line id="Straight Connector 196" o:spid="_x0000_s1119" style="position:absolute;flip:x;visibility:visible;mso-wrap-style:square" from="2913,3855" to="2949,350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" strokeweight="1pt">
                  <v:stroke dashstyle="dash"/>
                </v:line>
                <v:line id="Straight Connector 197" o:spid="_x0000_s1120" style="position:absolute;flip:x;visibility:visible;mso-wrap-style:square" from="25496,3763" to="25497,350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" strokeweight="1pt">
                  <v:stroke dashstyle="dash"/>
                </v:line>
                <v:line id="Straight Connector 198" o:spid="_x0000_s1121" style="position:absolute;visibility:visible;mso-wrap-style:square" from="33762,3746" to="34270,35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" strokeweight="1pt">
                  <v:stroke dashstyle="dash"/>
                </v:line>
                <v:line id="Straight Connector 199" o:spid="_x0000_s1122" style="position:absolute;flip:x;visibility:visible;mso-wrap-style:square" from="56635,3831" to="56638,34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" strokeweight="1pt">
                  <v:stroke dashstyle="dash"/>
                </v:line>
                <v:shape id="Text Box 9" o:spid="_x0000_s1123" type="#_x0000_t202" style="position:absolute;left:35763;top:14947;width:19539;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" filled="f" stroked="f">
                  <v:textbox style="mso-fit-shape-to-text:t">
                    <w:txbxContent>
                      <w:p w14:paraId="22BD79C3" w14:textId="4584D62C" w:rsidR="00F172D0" w:rsidRDefault="00F172D0" w:rsidP="00055D99">
                        <w:pPr>
                          <w:pStyle w:val="NormalWeb"/>
                          <w:jc w:val="center"/>
                        </w:pPr>
                        <w:r>
                          <w:rPr>
                            <w:rFonts w:eastAsia="Calibri"/>
                          </w:rPr>
                          <w:t>Report Dissemination Alert Status [PCD-07]</w:t>
                        </w:r>
                      </w:p>
                    </w:txbxContent>
                  </v:textbox>
                </v:shape>
                <v:rect id="Rectangle 5" o:spid="_x0000_s1124" style="position:absolute;left:59585;top:33661;width:292;height:18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" filled="f" stroked="f">
                  <v:textbox style="mso-fit-shape-to-text:t" inset="0,0,0,0">
                    <w:txbxContent>
                      <w:p w14:paraId="26AD8179" w14:textId="77777777" w:rsidR="00F172D0" w:rsidRDefault="00F172D0" w:rsidP="00055D99">
                        <w:r>
                          <w:rPr>
                            <w:color w:val="000000"/>
                            <w:sz w:val="20"/>
                          </w:rPr>
                          <w:t xml:space="preserve"> </w:t>
                        </w:r>
                      </w:p>
                    </w:txbxContent>
                  </v:textbox>
                </v:rect>
                <v:shape id="Text Box 202" o:spid="_x0000_s1125" type="#_x0000_t202" style="position:absolute;top:109;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" filled="f">
                  <v:textbox>
                    <w:txbxContent>
                      <w:p w14:paraId="41D5B66C" w14:textId="77777777" w:rsidR="00F172D0" w:rsidRPr="009D0F96" w:rsidRDefault="00F172D0" w:rsidP="00055D99">
                        <w:pPr>
                          <w:jc w:val="center"/>
                          <w:rPr>
                            <w:szCs w:val="24"/>
                          </w:rPr>
                        </w:pPr>
                        <w:r w:rsidRPr="009D0F96">
                          <w:rPr>
                            <w:szCs w:val="24"/>
                          </w:rPr>
                          <w:t>AR</w:t>
                        </w:r>
                      </w:p>
                    </w:txbxContent>
                  </v:textbox>
                </v:shape>
                <v:shape id="Text Box 9" o:spid="_x0000_s1126" type="#_x0000_t202" style="position:absolute;left:22056;top:17;width:6883;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" filled="f">
                  <v:textbox>
                    <w:txbxContent>
                      <w:p w14:paraId="06C84DD2" w14:textId="77777777" w:rsidR="00F172D0" w:rsidRDefault="00F172D0" w:rsidP="00055D99">
                        <w:pPr>
                          <w:pStyle w:val="NormalWeb"/>
                          <w:spacing w:line="276" w:lineRule="auto"/>
                          <w:jc w:val="center"/>
                        </w:pPr>
                        <w:r>
                          <w:rPr>
                            <w:rFonts w:eastAsia="Calibri"/>
                          </w:rPr>
                          <w:t>ACON</w:t>
                        </w:r>
                      </w:p>
                    </w:txbxContent>
                  </v:textbox>
                </v:shape>
                <v:shape id="Text Box 9" o:spid="_x0000_s1127" type="#_x0000_t202" style="position:absolute;left:30809;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" filled="f">
                  <v:textbox>
                    <w:txbxContent>
                      <w:p w14:paraId="2D14A324" w14:textId="77777777" w:rsidR="00F172D0" w:rsidRDefault="00F172D0" w:rsidP="00055D99">
                        <w:pPr>
                          <w:pStyle w:val="NormalWeb"/>
                          <w:spacing w:line="276" w:lineRule="auto"/>
                          <w:jc w:val="center"/>
                        </w:pPr>
                        <w:r>
                          <w:rPr>
                            <w:rFonts w:eastAsia="Calibri"/>
                          </w:rPr>
                          <w:t>AM</w:t>
                        </w:r>
                      </w:p>
                    </w:txbxContent>
                  </v:textbox>
                </v:shape>
                <v:shape id="Text Box 9" o:spid="_x0000_s1128" type="#_x0000_t202" style="position:absolute;left:53689;top:85;width:5899;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" filled="f">
                  <v:textbox>
                    <w:txbxContent>
                      <w:p w14:paraId="5F87C3FB" w14:textId="77777777" w:rsidR="00F172D0" w:rsidRDefault="00F172D0" w:rsidP="00055D99">
                        <w:pPr>
                          <w:pStyle w:val="NormalWeb"/>
                          <w:spacing w:line="276" w:lineRule="auto"/>
                          <w:jc w:val="center"/>
                        </w:pPr>
                        <w:r>
                          <w:rPr>
                            <w:rFonts w:eastAsia="Calibri"/>
                          </w:rPr>
                          <w:t>AC</w:t>
                        </w:r>
                      </w:p>
                    </w:txbxContent>
                  </v:textbox>
                </v:shape>
                <v:shape id="Text Box 9" o:spid="_x0000_s1129" type="#_x0000_t202" style="position:absolute;left:7366;top:6457;width:15265;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" filled="f" stroked="f">
                  <v:textbox style="mso-fit-shape-to-text:t">
                    <w:txbxContent>
                      <w:p w14:paraId="3442C65A" w14:textId="141932D3" w:rsidR="00F172D0" w:rsidRDefault="00F172D0" w:rsidP="00055D99">
                        <w:pPr>
                          <w:pStyle w:val="NormalWeb"/>
                          <w:jc w:val="center"/>
                        </w:pPr>
                        <w:r>
                          <w:rPr>
                            <w:rFonts w:eastAsia="Calibri"/>
                          </w:rPr>
                          <w:t>Report Alert [PCD-04]</w:t>
                        </w:r>
                      </w:p>
                    </w:txbxContent>
                  </v:textbox>
                </v:shape>
                <v:shape id="Text Box 9" o:spid="_x0000_s1130" type="#_x0000_t202" style="position:absolute;left:5899;top:26015;width:15265;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" filled="f" stroked="f">
                  <v:textbox style="mso-fit-shape-to-text:t">
                    <w:txbxContent>
                      <w:p w14:paraId="69AD9D7A" w14:textId="25BF7E27" w:rsidR="00F172D0" w:rsidRDefault="00F172D0" w:rsidP="00055D99">
                        <w:pPr>
                          <w:pStyle w:val="NormalWeb"/>
                          <w:jc w:val="center"/>
                        </w:pPr>
                        <w:r>
                          <w:rPr>
                            <w:rFonts w:eastAsia="Calibri"/>
                          </w:rPr>
                          <w:t>Report Alert [PCD-04]</w:t>
                        </w:r>
                      </w:p>
                    </w:txbxContent>
                  </v:textbox>
                </v:shape>
                <v:shape id="Text Box 9" o:spid="_x0000_s1131" type="#_x0000_t202" style="position:absolute;left:35763;top:8210;width:18643;height:27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" filled="f" stroked="f">
                  <v:textbox style="mso-fit-shape-to-text:t">
                    <w:txbxContent>
                      <w:p w14:paraId="5F6DCC98" w14:textId="3E576C2B" w:rsidR="00F172D0" w:rsidRDefault="00F172D0" w:rsidP="00055D99">
                        <w:pPr>
                          <w:pStyle w:val="NormalWeb"/>
                          <w:jc w:val="center"/>
                        </w:pPr>
                        <w:r>
                          <w:rPr>
                            <w:rFonts w:eastAsia="Calibri"/>
                          </w:rPr>
                          <w:t>Disseminate Alert [PCD-06]</w:t>
                        </w:r>
                      </w:p>
                    </w:txbxContent>
                  </v:textbox>
                </v:shape>
                <v:shape id="Text Box 9" o:spid="_x0000_s1132" type="#_x0000_t202" style="position:absolute;left:4984;top:14598;width:20511;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" filled="f" stroked="f">
                  <v:textbox style="mso-fit-shape-to-text:t">
                    <w:txbxContent>
                      <w:p w14:paraId="765AE4B5" w14:textId="3ADD8AD5" w:rsidR="00F172D0" w:rsidRDefault="00F172D0" w:rsidP="00055D99">
                        <w:pPr>
                          <w:pStyle w:val="NormalWeb"/>
                          <w:jc w:val="center"/>
                        </w:pPr>
                        <w:r>
                          <w:rPr>
                            <w:rFonts w:eastAsia="Calibri"/>
                          </w:rPr>
                          <w:t>Report Alert Status [PCD-05]</w:t>
                        </w:r>
                      </w:p>
                    </w:txbxContent>
                  </v:textbox>
                </v:shape>
                <v:rect id="Rectangle 210" o:spid="_x0000_s1133" style="position:absolute;left:23685;top:26017;width:3638;height:67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OVTxgAAAOAAAAAPAAAAZHJzL2Rvd25yZXYueG1sRI9Ba8JA&#13;&#10;FITvBf/D8gRvdWME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BDjlU8YAAADgAAAA&#13;&#10;DwAAAAAAAAAAAAAAAAAHAgAAZHJzL2Rvd25yZXYueG1sUEsFBgAAAAADAAMAtwAAAPoCAAAAAA==&#13;&#10;" fillcolor="#dce6f2"/>
                <v:rect id="Rectangle 211" o:spid="_x0000_s1134" style="position:absolute;left:1079;top:26033;width:3632;height:6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X0nxgAAAOAAAAAPAAAAZHJzL2Rvd25yZXYueG1sRI9Ba8JA&#13;&#10;FITvBf/D8gRvdWMQ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i9F9J8YAAADgAAAA&#13;&#10;DwAAAAAAAAAAAAAAAAAHAgAAZHJzL2Rvd25yZXYueG1sUEsFBgAAAAADAAMAtwAAAPoCAAAAAA==&#13;&#10;" fillcolor="#dce6f2"/>
                <v:rect id="Rectangle 212" o:spid="_x0000_s1135" style="position:absolute;left:1027;top:6051;width:3632;height:185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" fillcolor="#dce6f2"/>
                <v:rect id="Rectangle 213" o:spid="_x0000_s1136" style="position:absolute;left:32131;top:6083;width:3632;height:19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" fillcolor="#dce6f2"/>
                <v:rect id="Rectangle 214" o:spid="_x0000_s1137" style="position:absolute;left:54666;top:6188;width:3632;height:194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" fillcolor="#dce6f2"/>
                <v:shape id="Straight Arrow Connector 215" o:spid="_x0000_s1138" type="#_x0000_t32" style="position:absolute;left:4711;top:9420;width:274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" strokeweight="1.25pt">
                  <v:stroke endarrow="block" endarrowwidth="wide" endarrowlength="long"/>
                </v:shape>
                <v:shape id="Straight Arrow Connector 216" o:spid="_x0000_s1139" type="#_x0000_t32" style="position:absolute;left:4711;top:29387;width:18974;height:1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" strokeweight="1.25pt">
                  <v:stroke endarrow="block" endarrowwidth="wide" endarrowlength="long"/>
                </v:shape>
                <v:shape id="Straight Arrow Connector 217" o:spid="_x0000_s1140" type="#_x0000_t32" style="position:absolute;left:35763;top:11457;width:189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" strokeweight="1.25pt">
                  <v:stroke endarrow="block" endarrowwidth="wide" endarrowlength="long"/>
                </v:shape>
                <v:shape id="Straight Arrow Connector 218" o:spid="_x0000_s1141" type="#_x0000_t32" style="position:absolute;left:35763;top:14945;width:1890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" strokeweight="1.25pt">
                  <v:stroke endarrow="block" endarrowwidth="wide" endarrowlength="long"/>
                </v:shape>
                <v:shape id="Straight Arrow Connector 219" o:spid="_x0000_s1142" type="#_x0000_t32" style="position:absolute;left:4659;top:17386;width:274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" strokeweight="1.25pt">
                  <v:stroke endarrow="block" endarrowwidth="wide" endarrowlength="long"/>
                </v:shape>
                <v:shape id="Text Box 9" o:spid="_x0000_s1143" type="#_x0000_t202" style="position:absolute;left:35763;top:20808;width:19539;height:46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" filled="f" stroked="f">
                  <v:textbox style="mso-fit-shape-to-text:t">
                    <w:txbxContent>
                      <w:p w14:paraId="0EE508CA" w14:textId="6023E5B8" w:rsidR="00F172D0" w:rsidRDefault="00F172D0" w:rsidP="00055D99">
                        <w:pPr>
                          <w:pStyle w:val="NormalWeb"/>
                          <w:jc w:val="center"/>
                        </w:pPr>
                        <w:r>
                          <w:rPr>
                            <w:rFonts w:eastAsia="Calibri"/>
                          </w:rPr>
                          <w:t>Report Dissemination Alert Status [PCD-07]</w:t>
                        </w:r>
                      </w:p>
                    </w:txbxContent>
                  </v:textbox>
                </v:shape>
                <v:shape id="Straight Arrow Connector 221" o:spid="_x0000_s1144" type="#_x0000_t32" style="position:absolute;left:35765;top:20806;width:1889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" strokeweight="1.25pt">
                  <v:stroke endarrow="block" endarrowwidth="wide" endarrowlength="long"/>
                </v:shape>
                <v:shape id="Text Box 9" o:spid="_x0000_s1145" type="#_x0000_t202" style="position:absolute;left:4984;top:19989;width:20511;height:27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" filled="f" stroked="f">
                  <v:textbox style="mso-fit-shape-to-text:t">
                    <w:txbxContent>
                      <w:p w14:paraId="1BD0C409" w14:textId="5C30A39A" w:rsidR="00F172D0" w:rsidRDefault="00F172D0" w:rsidP="00055D99">
                        <w:pPr>
                          <w:pStyle w:val="NormalWeb"/>
                          <w:jc w:val="center"/>
                        </w:pPr>
                        <w:r>
                          <w:rPr>
                            <w:rFonts w:eastAsia="Calibri"/>
                          </w:rPr>
                          <w:t>Report Alert Status [PCD-05]</w:t>
                        </w:r>
                      </w:p>
                    </w:txbxContent>
                  </v:textbox>
                </v:shape>
                <v:shape id="Straight Arrow Connector 223" o:spid="_x0000_s1146" type="#_x0000_t32" style="position:absolute;left:4660;top:22777;width:274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" strokeweight="1.25pt">
                  <v:stroke endarrow="block" endarrowwidth="wide" endarrowlength="long"/>
                </v:shape>
                <w10:wrap type="topAndBottom"/>
              </v:group>
            </w:pict>
          </mc:Fallback>
        </mc:AlternateContent>
      </w:r>
      <w:r w:rsidR="006A307B" w:rsidRPr="002B5FFE">
        <w:t>The following are the use cases. The use cases are noticeably generic and not so much focused on the alert clinical purpose as they are focused on the system interactions. The use cases may be directly applicable to other IHE domains, and may be supplemented with additional use cases to serve specific needs in other domains.</w:t>
      </w:r>
    </w:p>
    <w:p w14:paraId="6DF52AB2" w14:textId="77777777" w:rsidR="006A307B" w:rsidRPr="002B5FFE" w:rsidRDefault="006A307B" w:rsidP="00B5724A">
      <w:pPr>
        <w:pStyle w:val="Heading3"/>
        <w:rPr>
          <w:noProof w:val="0"/>
        </w:rPr>
      </w:pPr>
      <w:bookmarkStart w:id="719" w:name="_Toc369246367"/>
      <w:bookmarkStart w:id="720" w:name="_Toc23947570"/>
      <w:bookmarkStart w:id="721" w:name="OLE_LINK6"/>
      <w:r w:rsidRPr="002B5FFE">
        <w:rPr>
          <w:noProof w:val="0"/>
        </w:rPr>
        <w:t>ACM Process Flow</w:t>
      </w:r>
      <w:bookmarkEnd w:id="719"/>
      <w:bookmarkEnd w:id="720"/>
    </w:p>
    <w:bookmarkEnd w:id="721"/>
    <w:p w14:paraId="7173E5A6" w14:textId="77777777" w:rsidR="006A307B" w:rsidRPr="002B5FFE" w:rsidRDefault="0029011E" w:rsidP="0099495F">
      <w:pPr>
        <w:pStyle w:val="FigureTitle"/>
      </w:pPr>
      <w:r w:rsidRPr="002B5FFE">
        <w:t>Figure 6.4.1-1</w:t>
      </w:r>
      <w:r w:rsidR="006A307B" w:rsidRPr="002B5FFE">
        <w:t>: Basic Process Flow in ACM Profile</w:t>
      </w:r>
    </w:p>
    <w:p w14:paraId="13021EB4" w14:textId="576387C6" w:rsidR="006A307B" w:rsidRPr="002B5FFE" w:rsidRDefault="006A307B" w:rsidP="006A307B">
      <w:pPr>
        <w:pStyle w:val="BodyText"/>
      </w:pPr>
      <w:r w:rsidRPr="002B5FFE">
        <w:lastRenderedPageBreak/>
        <w:t xml:space="preserve">Each actor is identified below. Actor identity is implicitly identified in the alert (for example, through MSH-21 Message Profile, identifying the message as PCD-04 by OID, which is sent by an ACM </w:t>
      </w:r>
      <w:r w:rsidR="00FC59AA" w:rsidRPr="002B5FFE">
        <w:t>Alert Reporter</w:t>
      </w:r>
      <w:r w:rsidRPr="002B5FFE">
        <w:t>, which is identified in MSH-3 Sending Application).</w:t>
      </w:r>
    </w:p>
    <w:p w14:paraId="5360ACDE" w14:textId="77777777" w:rsidR="006A307B" w:rsidRPr="002B5FFE" w:rsidRDefault="006A307B" w:rsidP="006A307B">
      <w:pPr>
        <w:pStyle w:val="BodyText"/>
      </w:pPr>
      <w:r w:rsidRPr="002B5FFE">
        <w:t>The functional units comprising an actor may be provided by one or more vendors in one or more systems. Reducing the total number of systems is preferred, but is not required.</w:t>
      </w:r>
    </w:p>
    <w:p w14:paraId="3ED49372" w14:textId="77777777" w:rsidR="006A307B" w:rsidRPr="002B5FFE" w:rsidRDefault="006A307B" w:rsidP="006A307B">
      <w:pPr>
        <w:pStyle w:val="BodyText"/>
      </w:pPr>
      <w:r w:rsidRPr="002B5FFE">
        <w:t>Data flow of individual use model messaging communication indicates the command response sequences and directions.</w:t>
      </w:r>
    </w:p>
    <w:p w14:paraId="7C294B3C" w14:textId="77777777" w:rsidR="006A307B" w:rsidRPr="002B5FFE" w:rsidRDefault="006A307B" w:rsidP="006A307B">
      <w:pPr>
        <w:pStyle w:val="Heading3"/>
        <w:rPr>
          <w:noProof w:val="0"/>
        </w:rPr>
      </w:pPr>
      <w:bookmarkStart w:id="722" w:name="_Toc369246371"/>
      <w:bookmarkStart w:id="723" w:name="_Toc23947571"/>
      <w:r w:rsidRPr="002B5FFE">
        <w:rPr>
          <w:noProof w:val="0"/>
        </w:rPr>
        <w:t>ACM Use Cases</w:t>
      </w:r>
      <w:bookmarkEnd w:id="722"/>
      <w:bookmarkEnd w:id="723"/>
    </w:p>
    <w:p w14:paraId="5738404C" w14:textId="77777777" w:rsidR="006A307B" w:rsidRPr="002B5FFE" w:rsidRDefault="006A307B" w:rsidP="00B5724A">
      <w:pPr>
        <w:pStyle w:val="Heading4"/>
        <w:tabs>
          <w:tab w:val="num" w:pos="864"/>
          <w:tab w:val="left" w:pos="900"/>
        </w:tabs>
        <w:rPr>
          <w:noProof w:val="0"/>
        </w:rPr>
      </w:pPr>
      <w:bookmarkStart w:id="724" w:name="_Toc206294893"/>
      <w:bookmarkStart w:id="725" w:name="_Toc361925426"/>
      <w:bookmarkStart w:id="726" w:name="_Toc369246372"/>
      <w:bookmarkStart w:id="727" w:name="_Toc23947572"/>
      <w:r w:rsidRPr="002B5FFE">
        <w:rPr>
          <w:noProof w:val="0"/>
        </w:rPr>
        <w:t>Case A1: Location Sourced</w:t>
      </w:r>
      <w:bookmarkEnd w:id="724"/>
      <w:bookmarkEnd w:id="725"/>
      <w:bookmarkEnd w:id="726"/>
      <w:bookmarkEnd w:id="727"/>
      <w:r w:rsidRPr="002B5FFE">
        <w:rPr>
          <w:noProof w:val="0"/>
        </w:rPr>
        <w:t xml:space="preserve">  </w:t>
      </w:r>
    </w:p>
    <w:p w14:paraId="2407750F" w14:textId="72F1F9DB" w:rsidR="006A307B" w:rsidRPr="002B5FFE" w:rsidRDefault="006A307B" w:rsidP="006A307B">
      <w:pPr>
        <w:pStyle w:val="BodyText"/>
        <w:rPr>
          <w:iCs/>
        </w:rPr>
      </w:pPr>
      <w:r w:rsidRPr="002B5FFE">
        <w:rPr>
          <w:iCs/>
        </w:rPr>
        <w:t>Use Case – Patient wants a pillow. Patient pulls nurse call. Nurse call system lights the room’s dome light and light at central station. Nurse call system, operating as an Alert Reporter (AR)</w:t>
      </w:r>
      <w:r w:rsidR="00FC59AA" w:rsidRPr="002B5FFE">
        <w:rPr>
          <w:iCs/>
        </w:rPr>
        <w:t xml:space="preserve"> </w:t>
      </w:r>
      <w:r w:rsidRPr="002B5FFE">
        <w:rPr>
          <w:iCs/>
        </w:rPr>
        <w:t xml:space="preserve">sends Report Alert [PCD-04] to Alert Manager (AM) indicating nurse call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2B5FFE">
        <w:t>The Alert Manager (AM) sends a Report Alert Status [PCD-05] to the Alert Reporter (AR) to inform the Alert Reporter (AR) of the status of the communication of the alert to the Alert Communication (AC) which may indicate successfully sent or not.</w:t>
      </w:r>
      <w:r w:rsidR="00F14550" w:rsidRPr="002B5FFE">
        <w:rPr>
          <w:iCs/>
        </w:rPr>
        <w:t xml:space="preserve"> </w:t>
      </w:r>
      <w:r w:rsidRPr="002B5FFE">
        <w:rPr>
          <w:iCs/>
        </w:rPr>
        <w:t xml:space="preserve">The nurse receives the alert on their assigned device. The information minimally includes the patient location (room number). </w:t>
      </w:r>
      <w:r w:rsidR="00F14550" w:rsidRPr="002B5FFE">
        <w:t xml:space="preserve">The Alert Manager (AM) sends a Report Alert Status [PCD-05] to the Alert Reporter (AR) to inform the Alert Reporter (AR) of the delivery confirmation status which may indicate delivered or not delivered. </w:t>
      </w:r>
      <w:r w:rsidRPr="002B5FFE">
        <w:rPr>
          <w:iCs/>
        </w:rPr>
        <w:t xml:space="preserve">The nurse replies to the alert on the communication device, the Alert Communicator (AC) sends a Report Dissemination Alert Status [PCD-07] to the Alert Manager (AM). </w:t>
      </w:r>
      <w:r w:rsidR="00F14550" w:rsidRPr="002B5FFE">
        <w:t>The Alert Manager (AM) sends a Report Alert Status [PCD-05] to the Alert Reporter (AR) to inform the Alert Reporter (AR) of the nurse response to the alert notification.</w:t>
      </w:r>
      <w:r w:rsidR="00F14550" w:rsidRPr="002B5FFE">
        <w:rPr>
          <w:iCs/>
        </w:rPr>
        <w:t xml:space="preserve"> </w:t>
      </w:r>
      <w:r w:rsidRPr="002B5FFE">
        <w:rPr>
          <w:iCs/>
        </w:rPr>
        <w:t xml:space="preserve">The nurse goes to the room, determines the needs of the patient, and provides the patient with a pillow. The nurse then resets the nurse call pull. The nurse call system turns off the room’s dome light and the light at the central station. The nurse call system, operating as an Alert Reporter (AR) sends Report Alert [PCD-04] to Alert Manager (AM) indicating reset of the nurse call alert. The Alert Manager (AM) receives the alert turns off any configured alert </w:t>
      </w:r>
      <w:bookmarkStart w:id="728" w:name="OLE_LINK10"/>
      <w:bookmarkStart w:id="729" w:name="OLE_LINK11"/>
      <w:r w:rsidRPr="002B5FFE">
        <w:rPr>
          <w:iCs/>
        </w:rPr>
        <w:t xml:space="preserve">escalation and logs the alert. </w:t>
      </w:r>
    </w:p>
    <w:p w14:paraId="2D7E37D5" w14:textId="77777777" w:rsidR="00CE43B7" w:rsidRPr="002B5FFE" w:rsidRDefault="00CE43B7" w:rsidP="002A1318">
      <w:pPr>
        <w:pStyle w:val="Heading4"/>
        <w:rPr>
          <w:noProof w:val="0"/>
        </w:rPr>
      </w:pPr>
      <w:bookmarkStart w:id="730" w:name="_Toc23947573"/>
      <w:r w:rsidRPr="002B5FFE">
        <w:rPr>
          <w:noProof w:val="0"/>
        </w:rPr>
        <w:lastRenderedPageBreak/>
        <w:t>Case A2: Identified Patient Source</w:t>
      </w:r>
      <w:bookmarkEnd w:id="730"/>
    </w:p>
    <w:p w14:paraId="4D2284EF" w14:textId="744593EF" w:rsidR="00DB6D01" w:rsidRPr="002B5FFE" w:rsidRDefault="008245D0" w:rsidP="006A307B">
      <w:pPr>
        <w:pStyle w:val="BodyText"/>
        <w:rPr>
          <w:iCs/>
        </w:rPr>
      </w:pPr>
      <w:r w:rsidRPr="002B5FFE">
        <w:rPr>
          <w:noProof/>
        </w:rPr>
        <mc:AlternateContent>
          <mc:Choice Requires="wpg">
            <w:drawing>
              <wp:anchor distT="91440" distB="91440" distL="114300" distR="114300" simplePos="0" relativeHeight="251658240" behindDoc="0" locked="0" layoutInCell="1" allowOverlap="0" wp14:anchorId="7DFA1FCA" wp14:editId="1096624B">
                <wp:simplePos x="0" y="0"/>
                <wp:positionH relativeFrom="column">
                  <wp:posOffset>328930</wp:posOffset>
                </wp:positionH>
                <wp:positionV relativeFrom="paragraph">
                  <wp:posOffset>-41275</wp:posOffset>
                </wp:positionV>
                <wp:extent cx="5120640" cy="4516755"/>
                <wp:effectExtent l="0" t="0" r="10160" b="4445"/>
                <wp:wrapTopAndBottom/>
                <wp:docPr id="4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0640" cy="4516755"/>
                          <a:chOff x="0" y="0"/>
                          <a:chExt cx="5124464" cy="4517046"/>
                        </a:xfrm>
                      </wpg:grpSpPr>
                      <wps:wsp>
                        <wps:cNvPr id="41" name="Text Box 224"/>
                        <wps:cNvSpPr txBox="1">
                          <a:spLocks noChangeArrowheads="1"/>
                        </wps:cNvSpPr>
                        <wps:spPr bwMode="auto">
                          <a:xfrm>
                            <a:off x="1577591" y="1165609"/>
                            <a:ext cx="84745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C8F89E" w14:textId="77777777" w:rsidR="00F172D0" w:rsidRPr="0022103F" w:rsidRDefault="00F172D0" w:rsidP="001C406B">
                              <w:pPr>
                                <w:jc w:val="center"/>
                                <w:rPr>
                                  <w:sz w:val="20"/>
                                </w:rPr>
                              </w:pPr>
                              <w:r w:rsidRPr="0022103F">
                                <w:rPr>
                                  <w:sz w:val="20"/>
                                </w:rPr>
                                <w:t>Nurse call system reports alert</w:t>
                              </w:r>
                            </w:p>
                          </w:txbxContent>
                        </wps:txbx>
                        <wps:bodyPr rot="0" vert="horz" wrap="square" lIns="0" tIns="0" rIns="0" bIns="0" anchor="ctr" anchorCtr="0" upright="1">
                          <a:noAutofit/>
                        </wps:bodyPr>
                      </wps:wsp>
                      <wps:wsp>
                        <wps:cNvPr id="42"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78EDA7" w14:textId="77777777" w:rsidR="00F172D0" w:rsidRPr="0022103F" w:rsidRDefault="00F172D0" w:rsidP="001C406B">
                              <w:pPr>
                                <w:jc w:val="center"/>
                                <w:rPr>
                                  <w:sz w:val="20"/>
                                </w:rPr>
                              </w:pPr>
                              <w:r>
                                <w:rPr>
                                  <w:sz w:val="20"/>
                                </w:rPr>
                                <w:t>Report read</w:t>
                              </w:r>
                            </w:p>
                          </w:txbxContent>
                        </wps:txbx>
                        <wps:bodyPr rot="0" vert="horz" wrap="square" lIns="0" tIns="0" rIns="0" bIns="0" anchor="ctr" anchorCtr="0" upright="1">
                          <a:noAutofit/>
                        </wps:bodyPr>
                      </wps:wsp>
                      <wps:wsp>
                        <wps:cNvPr id="43"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E8F26" w14:textId="77777777" w:rsidR="00F172D0" w:rsidRPr="0022103F" w:rsidRDefault="00F172D0" w:rsidP="001C406B">
                              <w:pPr>
                                <w:jc w:val="center"/>
                                <w:rPr>
                                  <w:sz w:val="20"/>
                                </w:rPr>
                              </w:pPr>
                              <w:r>
                                <w:rPr>
                                  <w:sz w:val="20"/>
                                </w:rPr>
                                <w:t>Report accept</w:t>
                              </w:r>
                            </w:p>
                          </w:txbxContent>
                        </wps:txbx>
                        <wps:bodyPr rot="0" vert="horz" wrap="square" lIns="0" tIns="0" rIns="0" bIns="0" anchor="ctr" anchorCtr="0" upright="1">
                          <a:noAutofit/>
                        </wps:bodyPr>
                      </wps:wsp>
                      <wps:wsp>
                        <wps:cNvPr id="44"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C4188C" w14:textId="77777777" w:rsidR="00F172D0" w:rsidRPr="0022103F" w:rsidRDefault="00F172D0" w:rsidP="001C406B">
                              <w:pPr>
                                <w:jc w:val="center"/>
                                <w:rPr>
                                  <w:sz w:val="20"/>
                                </w:rPr>
                              </w:pPr>
                              <w:r>
                                <w:rPr>
                                  <w:sz w:val="20"/>
                                </w:rPr>
                                <w:t>Send to nurse</w:t>
                              </w:r>
                            </w:p>
                          </w:txbxContent>
                        </wps:txbx>
                        <wps:bodyPr rot="0" vert="horz" wrap="square" lIns="0" tIns="0" rIns="0" bIns="0" anchor="ctr" anchorCtr="0" upright="1">
                          <a:noAutofit/>
                        </wps:bodyPr>
                      </wps:wsp>
                      <wps:wsp>
                        <wps:cNvPr id="45"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65C816" w14:textId="77777777" w:rsidR="00F172D0" w:rsidRPr="0022103F" w:rsidRDefault="00F172D0" w:rsidP="001C406B">
                              <w:pPr>
                                <w:jc w:val="center"/>
                                <w:rPr>
                                  <w:sz w:val="20"/>
                                </w:rPr>
                              </w:pPr>
                              <w:r w:rsidRPr="0022103F">
                                <w:rPr>
                                  <w:sz w:val="20"/>
                                </w:rPr>
                                <w:t>Report response</w:t>
                              </w:r>
                            </w:p>
                          </w:txbxContent>
                        </wps:txbx>
                        <wps:bodyPr rot="0" vert="horz" wrap="square" lIns="0" tIns="0" rIns="0" bIns="0" anchor="ctr" anchorCtr="0" upright="1">
                          <a:noAutofit/>
                        </wps:bodyPr>
                      </wps:wsp>
                      <wps:wsp>
                        <wps:cNvPr id="46"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BDE32B" w14:textId="77777777" w:rsidR="00F172D0" w:rsidRPr="0022103F" w:rsidRDefault="00F172D0" w:rsidP="001C406B">
                              <w:pPr>
                                <w:jc w:val="center"/>
                                <w:rPr>
                                  <w:sz w:val="20"/>
                                </w:rPr>
                              </w:pPr>
                              <w:r w:rsidRPr="0022103F">
                                <w:rPr>
                                  <w:sz w:val="20"/>
                                </w:rPr>
                                <w:t>Nurse call system clears alert</w:t>
                              </w:r>
                            </w:p>
                          </w:txbxContent>
                        </wps:txbx>
                        <wps:bodyPr rot="0" vert="horz" wrap="square" lIns="0" tIns="0" rIns="0" bIns="0" anchor="ctr" anchorCtr="0" upright="1">
                          <a:noAutofit/>
                        </wps:bodyPr>
                      </wps:wsp>
                      <wps:wsp>
                        <wps:cNvPr id="47"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B16671" w14:textId="77777777" w:rsidR="00F172D0" w:rsidRPr="0022103F" w:rsidRDefault="00F172D0" w:rsidP="001C406B">
                              <w:pPr>
                                <w:jc w:val="center"/>
                                <w:rPr>
                                  <w:sz w:val="20"/>
                                </w:rPr>
                              </w:pPr>
                              <w:r>
                                <w:rPr>
                                  <w:sz w:val="20"/>
                                </w:rPr>
                                <w:t>Send success</w:t>
                              </w:r>
                            </w:p>
                          </w:txbxContent>
                        </wps:txbx>
                        <wps:bodyPr rot="0" vert="horz" wrap="square" lIns="0" tIns="0" rIns="0" bIns="0" anchor="ctr" anchorCtr="0" upright="1">
                          <a:noAutofit/>
                        </wps:bodyPr>
                      </wps:wsp>
                      <wps:wsp>
                        <wps:cNvPr id="48"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6816D" w14:textId="77777777" w:rsidR="00F172D0" w:rsidRPr="0022103F" w:rsidRDefault="00F172D0" w:rsidP="001C406B">
                              <w:pPr>
                                <w:jc w:val="center"/>
                                <w:rPr>
                                  <w:sz w:val="20"/>
                                </w:rPr>
                              </w:pPr>
                              <w:r>
                                <w:rPr>
                                  <w:sz w:val="20"/>
                                </w:rPr>
                                <w:t>Report sent</w:t>
                              </w:r>
                            </w:p>
                          </w:txbxContent>
                        </wps:txbx>
                        <wps:bodyPr rot="0" vert="horz" wrap="square" lIns="0" tIns="0" rIns="0" bIns="0" anchor="ctr" anchorCtr="0" upright="1">
                          <a:noAutofit/>
                        </wps:bodyPr>
                      </wps:wsp>
                      <wps:wsp>
                        <wps:cNvPr id="49"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C720F8" w14:textId="77777777" w:rsidR="00F172D0" w:rsidRPr="0022103F" w:rsidRDefault="00F172D0" w:rsidP="001C406B">
                              <w:pPr>
                                <w:jc w:val="center"/>
                                <w:rPr>
                                  <w:sz w:val="20"/>
                                </w:rPr>
                              </w:pPr>
                              <w:r>
                                <w:rPr>
                                  <w:sz w:val="20"/>
                                </w:rPr>
                                <w:t>Delivery success</w:t>
                              </w:r>
                            </w:p>
                          </w:txbxContent>
                        </wps:txbx>
                        <wps:bodyPr rot="0" vert="horz" wrap="square" lIns="0" tIns="0" rIns="0" bIns="0" anchor="ctr" anchorCtr="0" upright="1">
                          <a:noAutofit/>
                        </wps:bodyPr>
                      </wps:wsp>
                      <wps:wsp>
                        <wps:cNvPr id="50"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F76556" w14:textId="77777777" w:rsidR="00F172D0" w:rsidRPr="0022103F" w:rsidRDefault="00F172D0" w:rsidP="001C406B">
                              <w:pPr>
                                <w:jc w:val="center"/>
                                <w:rPr>
                                  <w:sz w:val="20"/>
                                </w:rPr>
                              </w:pPr>
                              <w:r>
                                <w:rPr>
                                  <w:sz w:val="20"/>
                                </w:rPr>
                                <w:t>Read receipt</w:t>
                              </w:r>
                            </w:p>
                          </w:txbxContent>
                        </wps:txbx>
                        <wps:bodyPr rot="0" vert="horz" wrap="square" lIns="0" tIns="0" rIns="0" bIns="0" anchor="ctr" anchorCtr="0" upright="1">
                          <a:noAutofit/>
                        </wps:bodyPr>
                      </wps:wsp>
                      <wps:wsp>
                        <wps:cNvPr id="51"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577E7C" w14:textId="77777777" w:rsidR="00F172D0" w:rsidRPr="0022103F" w:rsidRDefault="00F172D0" w:rsidP="001C406B">
                              <w:pPr>
                                <w:jc w:val="center"/>
                                <w:rPr>
                                  <w:sz w:val="20"/>
                                </w:rPr>
                              </w:pPr>
                              <w:r>
                                <w:rPr>
                                  <w:sz w:val="20"/>
                                </w:rPr>
                                <w:t>Report delivery</w:t>
                              </w:r>
                            </w:p>
                          </w:txbxContent>
                        </wps:txbx>
                        <wps:bodyPr rot="0" vert="horz" wrap="square" lIns="0" tIns="0" rIns="0" bIns="0" anchor="ctr" anchorCtr="0" upright="1">
                          <a:noAutofit/>
                        </wps:bodyPr>
                      </wps:wsp>
                      <wps:wsp>
                        <wps:cNvPr id="52"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3"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5"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6"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7"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9"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336A" w14:textId="77777777" w:rsidR="00F172D0" w:rsidRDefault="00F172D0" w:rsidP="001C406B">
                              <w:pPr>
                                <w:jc w:val="center"/>
                                <w:rPr>
                                  <w:sz w:val="20"/>
                                </w:rPr>
                              </w:pPr>
                              <w:r>
                                <w:rPr>
                                  <w:sz w:val="20"/>
                                </w:rPr>
                                <w:t>Alert</w:t>
                              </w:r>
                            </w:p>
                            <w:p w14:paraId="00302C6D" w14:textId="77777777" w:rsidR="00F172D0" w:rsidRDefault="00F172D0" w:rsidP="001C406B">
                              <w:pPr>
                                <w:jc w:val="center"/>
                                <w:rPr>
                                  <w:sz w:val="20"/>
                                </w:rPr>
                              </w:pPr>
                              <w:r>
                                <w:rPr>
                                  <w:sz w:val="20"/>
                                </w:rPr>
                                <w:t>Reporter</w:t>
                              </w:r>
                            </w:p>
                            <w:p w14:paraId="5324FD94" w14:textId="77777777" w:rsidR="00F172D0" w:rsidRPr="0022103F" w:rsidRDefault="00F172D0" w:rsidP="001C406B">
                              <w:pPr>
                                <w:jc w:val="center"/>
                                <w:rPr>
                                  <w:sz w:val="20"/>
                                </w:rPr>
                              </w:pPr>
                              <w:r w:rsidRPr="0022103F">
                                <w:rPr>
                                  <w:sz w:val="20"/>
                                </w:rPr>
                                <w:t xml:space="preserve"> (AR)</w:t>
                              </w:r>
                            </w:p>
                          </w:txbxContent>
                        </wps:txbx>
                        <wps:bodyPr rot="0" vert="horz" wrap="square" lIns="0" tIns="0" rIns="0" bIns="0" anchor="ctr" anchorCtr="0" upright="1">
                          <a:noAutofit/>
                        </wps:bodyPr>
                      </wps:wsp>
                      <wps:wsp>
                        <wps:cNvPr id="65"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50411E" w14:textId="77777777" w:rsidR="00F172D0" w:rsidRPr="0022103F" w:rsidRDefault="00F172D0" w:rsidP="001C406B">
                              <w:pPr>
                                <w:jc w:val="center"/>
                                <w:rPr>
                                  <w:sz w:val="20"/>
                                </w:rPr>
                              </w:pPr>
                              <w:r w:rsidRPr="0022103F">
                                <w:rPr>
                                  <w:sz w:val="20"/>
                                </w:rPr>
                                <w:t>Alert Manager (AM)</w:t>
                              </w:r>
                            </w:p>
                          </w:txbxContent>
                        </wps:txbx>
                        <wps:bodyPr rot="0" vert="horz" wrap="square" lIns="0" tIns="0" rIns="0" bIns="0" anchor="ctr" anchorCtr="0" upright="1">
                          <a:noAutofit/>
                        </wps:bodyPr>
                      </wps:wsp>
                      <wps:wsp>
                        <wps:cNvPr id="66"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736250" w14:textId="77777777" w:rsidR="00F172D0" w:rsidRPr="0022103F" w:rsidRDefault="00F172D0" w:rsidP="001C406B">
                              <w:pPr>
                                <w:jc w:val="center"/>
                                <w:rPr>
                                  <w:sz w:val="20"/>
                                </w:rPr>
                              </w:pPr>
                              <w:r w:rsidRPr="0022103F">
                                <w:rPr>
                                  <w:sz w:val="20"/>
                                </w:rPr>
                                <w:t>Alert Communicator (AC)</w:t>
                              </w:r>
                            </w:p>
                          </w:txbxContent>
                        </wps:txbx>
                        <wps:bodyPr rot="0" vert="horz" wrap="square" lIns="0" tIns="0" rIns="0" bIns="0" anchor="ctr" anchorCtr="0" upright="1">
                          <a:noAutofit/>
                        </wps:bodyPr>
                      </wps:wsp>
                      <wps:wsp>
                        <wps:cNvPr id="67" name="Text Box 223"/>
                        <wps:cNvSpPr txBox="1">
                          <a:spLocks noChangeArrowheads="1"/>
                        </wps:cNvSpPr>
                        <wps:spPr bwMode="auto">
                          <a:xfrm>
                            <a:off x="261257" y="1115367"/>
                            <a:ext cx="937324" cy="46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56EA8" w14:textId="77777777" w:rsidR="00F172D0" w:rsidRPr="0022103F" w:rsidRDefault="00F172D0"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wps:txbx>
                        <wps:bodyPr rot="0" vert="horz" wrap="square" lIns="0" tIns="0" rIns="0" bIns="0" anchor="ctr" anchorCtr="0" upright="1">
                          <a:spAutoFit/>
                        </wps:bodyPr>
                      </wps:wsp>
                      <wps:wsp>
                        <wps:cNvPr id="68"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0C0AE6" w14:textId="77777777" w:rsidR="00F172D0" w:rsidRPr="0022103F" w:rsidRDefault="00F172D0" w:rsidP="001C406B">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69" name="Text Box 228"/>
                        <wps:cNvSpPr txBox="1">
                          <a:spLocks noChangeArrowheads="1"/>
                        </wps:cNvSpPr>
                        <wps:spPr bwMode="auto">
                          <a:xfrm>
                            <a:off x="0" y="2974312"/>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16FC24" w14:textId="77777777" w:rsidR="00F172D0" w:rsidRPr="0022103F" w:rsidRDefault="00F172D0" w:rsidP="001C406B">
                              <w:pPr>
                                <w:jc w:val="center"/>
                                <w:rPr>
                                  <w:sz w:val="20"/>
                                </w:rPr>
                              </w:pPr>
                              <w:r w:rsidRPr="0022103F">
                                <w:rPr>
                                  <w:sz w:val="20"/>
                                </w:rPr>
                                <w:t>Nurse goes to room, provides patient with pillow</w:t>
                              </w:r>
                            </w:p>
                          </w:txbxContent>
                        </wps:txbx>
                        <wps:bodyPr rot="0" vert="horz" wrap="square" lIns="0" tIns="0" rIns="0" bIns="0" anchor="ctr" anchorCtr="0" upright="1">
                          <a:noAutofit/>
                        </wps:bodyPr>
                      </wps:wsp>
                      <wps:wsp>
                        <wps:cNvPr id="70" name="Text Box 229"/>
                        <wps:cNvSpPr txBox="1">
                          <a:spLocks noChangeArrowheads="1"/>
                        </wps:cNvSpPr>
                        <wps:spPr bwMode="auto">
                          <a:xfrm>
                            <a:off x="0" y="3516923"/>
                            <a:ext cx="124841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00035A" w14:textId="77777777" w:rsidR="00F172D0" w:rsidRPr="0022103F" w:rsidRDefault="00F172D0" w:rsidP="001C406B">
                              <w:pPr>
                                <w:jc w:val="center"/>
                                <w:rPr>
                                  <w:sz w:val="20"/>
                                </w:rPr>
                              </w:pPr>
                              <w:r w:rsidRPr="0022103F">
                                <w:rPr>
                                  <w:sz w:val="20"/>
                                </w:rPr>
                                <w:t>Nurse resets nurse call cord</w:t>
                              </w:r>
                            </w:p>
                          </w:txbxContent>
                        </wps:txbx>
                        <wps:bodyPr rot="0" vert="horz" wrap="square" lIns="0" tIns="0" rIns="0" bIns="0" anchor="ctr" anchorCtr="0" upright="1">
                          <a:noAutofit/>
                        </wps:bodyPr>
                      </wps:wsp>
                      <wps:wsp>
                        <wps:cNvPr id="71" name="Text Box 231"/>
                        <wps:cNvSpPr txBox="1">
                          <a:spLocks noChangeArrowheads="1"/>
                        </wps:cNvSpPr>
                        <wps:spPr bwMode="auto">
                          <a:xfrm>
                            <a:off x="1366576" y="0"/>
                            <a:ext cx="254229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7DE424" w14:textId="77777777" w:rsidR="00F172D0" w:rsidRPr="003D0B24" w:rsidRDefault="00F172D0" w:rsidP="001C406B">
                              <w:pPr>
                                <w:jc w:val="center"/>
                                <w:rPr>
                                  <w:b/>
                                  <w:sz w:val="28"/>
                                </w:rPr>
                              </w:pPr>
                              <w:r w:rsidRPr="003D0B24">
                                <w:rPr>
                                  <w:b/>
                                  <w:sz w:val="28"/>
                                </w:rPr>
                                <w:t>Case A1</w:t>
                              </w:r>
                              <w:r>
                                <w:rPr>
                                  <w:b/>
                                  <w:sz w:val="28"/>
                                </w:rPr>
                                <w:t xml:space="preserve">: </w:t>
                              </w:r>
                              <w:r w:rsidRPr="003D0B24">
                                <w:rPr>
                                  <w:b/>
                                  <w:sz w:val="28"/>
                                </w:rPr>
                                <w:t>Location Sourced</w:t>
                              </w:r>
                            </w:p>
                          </w:txbxContent>
                        </wps:txbx>
                        <wps:bodyPr rot="0" vert="horz" wrap="square" lIns="91440" tIns="45720" rIns="91440" bIns="45720" anchor="t" anchorCtr="0" upright="1">
                          <a:noAutofit/>
                        </wps:bodyPr>
                      </wps:wsp>
                      <wps:wsp>
                        <wps:cNvPr id="72" name="Rectangle 257"/>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3" name="Rectangle 258"/>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4" name="Rectangle 259"/>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75"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5AAC0B" w14:textId="77777777" w:rsidR="00F172D0" w:rsidRPr="0022103F" w:rsidRDefault="00F172D0" w:rsidP="001C406B">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76"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8C3183" w14:textId="77777777" w:rsidR="00F172D0" w:rsidRPr="0022103F" w:rsidRDefault="00F172D0" w:rsidP="001C406B">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77"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8"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DFA1FCA" id="Group 225" o:spid="_x0000_s1147" style="position:absolute;margin-left:25.9pt;margin-top:-3.25pt;width:403.2pt;height:355.65pt;z-index:251658240;mso-wrap-distance-top:7.2pt;mso-wrap-distance-bottom:7.2pt;mso-position-horizontal-relative:text;mso-position-vertical-relative:text;mso-width-relative:margin;mso-height-relative:margin" coordsize="51244,45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" o:allowoverlap="f">
                <v:shape id="Text Box 224" o:spid="_x0000_s1148" type="#_x0000_t202" style="position:absolute;left:15775;top:11656;width:8475;height:5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UUTyAAAAOAAAAAPAAAAZHJzL2Rvd25yZXYueG1sRI/RasJA&#13;&#10;FETfBf9huULfdJNSik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BipUUTyAAAAOAA&#13;&#10;AAAPAAAAAAAAAAAAAAAAAAcCAABkcnMvZG93bnJldi54bWxQSwUGAAAAAAMAAwC3AAAA/AIAAAAA&#13;&#10;" filled="f" stroked="f" strokeweight=".5pt">
                  <v:textbox inset="0,0,0,0">
                    <w:txbxContent>
                      <w:p w14:paraId="3AC8F89E" w14:textId="77777777" w:rsidR="00F172D0" w:rsidRPr="0022103F" w:rsidRDefault="00F172D0" w:rsidP="001C406B">
                        <w:pPr>
                          <w:jc w:val="center"/>
                          <w:rPr>
                            <w:sz w:val="20"/>
                          </w:rPr>
                        </w:pPr>
                        <w:r w:rsidRPr="0022103F">
                          <w:rPr>
                            <w:sz w:val="20"/>
                          </w:rPr>
                          <w:t>Nurse call system reports alert</w:t>
                        </w:r>
                      </w:p>
                    </w:txbxContent>
                  </v:textbox>
                </v:shape>
                <v:shape id="Text Box 225" o:spid="_x0000_s1149" type="#_x0000_t202" style="position:absolute;left:14871;top:29039;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" filled="f" stroked="f" strokeweight=".5pt">
                  <v:textbox inset="0,0,0,0">
                    <w:txbxContent>
                      <w:p w14:paraId="7078EDA7" w14:textId="77777777" w:rsidR="00F172D0" w:rsidRPr="0022103F" w:rsidRDefault="00F172D0" w:rsidP="001C406B">
                        <w:pPr>
                          <w:jc w:val="center"/>
                          <w:rPr>
                            <w:sz w:val="20"/>
                          </w:rPr>
                        </w:pPr>
                        <w:r>
                          <w:rPr>
                            <w:sz w:val="20"/>
                          </w:rPr>
                          <w:t>Report read</w:t>
                        </w:r>
                      </w:p>
                    </w:txbxContent>
                  </v:textbox>
                </v:shape>
                <v:shape id="Text Box 225" o:spid="_x0000_s1150" type="#_x0000_t202" style="position:absolute;left:14972;top:32958;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" filled="f" stroked="f" strokeweight=".5pt">
                  <v:textbox inset="0,0,0,0">
                    <w:txbxContent>
                      <w:p w14:paraId="01AE8F26" w14:textId="77777777" w:rsidR="00F172D0" w:rsidRPr="0022103F" w:rsidRDefault="00F172D0" w:rsidP="001C406B">
                        <w:pPr>
                          <w:jc w:val="center"/>
                          <w:rPr>
                            <w:sz w:val="20"/>
                          </w:rPr>
                        </w:pPr>
                        <w:r>
                          <w:rPr>
                            <w:sz w:val="20"/>
                          </w:rPr>
                          <w:t>Report accept</w:t>
                        </w:r>
                      </w:p>
                    </w:txbxContent>
                  </v:textbox>
                </v:shape>
                <v:shape id="Text Box 225" o:spid="_x0000_s1151" type="#_x0000_t202" style="position:absolute;left:27532;top:15775;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" filled="f" stroked="f" strokeweight=".5pt">
                  <v:textbox inset="0,0,0,0">
                    <w:txbxContent>
                      <w:p w14:paraId="10C4188C" w14:textId="77777777" w:rsidR="00F172D0" w:rsidRPr="0022103F" w:rsidRDefault="00F172D0" w:rsidP="001C406B">
                        <w:pPr>
                          <w:jc w:val="center"/>
                          <w:rPr>
                            <w:sz w:val="20"/>
                          </w:rPr>
                        </w:pPr>
                        <w:r>
                          <w:rPr>
                            <w:sz w:val="20"/>
                          </w:rPr>
                          <w:t>Send to nurse</w:t>
                        </w:r>
                      </w:p>
                    </w:txbxContent>
                  </v:textbox>
                </v:shape>
                <v:shape id="Text Box 227" o:spid="_x0000_s1152" type="#_x0000_t202" style="position:absolute;left:27532;top:30546;width:10331;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" filled="f" stroked="f" strokeweight=".5pt">
                  <v:textbox inset="0,0,0,0">
                    <w:txbxContent>
                      <w:p w14:paraId="4D65C816" w14:textId="77777777" w:rsidR="00F172D0" w:rsidRPr="0022103F" w:rsidRDefault="00F172D0" w:rsidP="001C406B">
                        <w:pPr>
                          <w:jc w:val="center"/>
                          <w:rPr>
                            <w:sz w:val="20"/>
                          </w:rPr>
                        </w:pPr>
                        <w:r w:rsidRPr="0022103F">
                          <w:rPr>
                            <w:sz w:val="20"/>
                          </w:rPr>
                          <w:t>Report response</w:t>
                        </w:r>
                      </w:p>
                    </w:txbxContent>
                  </v:textbox>
                </v:shape>
                <v:shape id="Text Box 230" o:spid="_x0000_s1153" type="#_x0000_t202" style="position:absolute;left:14670;top:36576;width:10332;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" filled="f" stroked="f" strokeweight=".5pt">
                  <v:textbox inset="0,0,0,0">
                    <w:txbxContent>
                      <w:p w14:paraId="78BDE32B" w14:textId="77777777" w:rsidR="00F172D0" w:rsidRPr="0022103F" w:rsidRDefault="00F172D0" w:rsidP="001C406B">
                        <w:pPr>
                          <w:jc w:val="center"/>
                          <w:rPr>
                            <w:sz w:val="20"/>
                          </w:rPr>
                        </w:pPr>
                        <w:r w:rsidRPr="0022103F">
                          <w:rPr>
                            <w:sz w:val="20"/>
                          </w:rPr>
                          <w:t>Nurse call system clears alert</w:t>
                        </w:r>
                      </w:p>
                    </w:txbxContent>
                  </v:textbox>
                </v:shape>
                <v:shape id="Text Box 225" o:spid="_x0000_s1154" type="#_x0000_t202" style="position:absolute;left:27331;top:18890;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" filled="f" stroked="f" strokeweight=".5pt">
                  <v:textbox inset="0,0,0,0">
                    <w:txbxContent>
                      <w:p w14:paraId="2AB16671" w14:textId="77777777" w:rsidR="00F172D0" w:rsidRPr="0022103F" w:rsidRDefault="00F172D0" w:rsidP="001C406B">
                        <w:pPr>
                          <w:jc w:val="center"/>
                          <w:rPr>
                            <w:sz w:val="20"/>
                          </w:rPr>
                        </w:pPr>
                        <w:r>
                          <w:rPr>
                            <w:sz w:val="20"/>
                          </w:rPr>
                          <w:t>Send success</w:t>
                        </w:r>
                      </w:p>
                    </w:txbxContent>
                  </v:textbox>
                </v:shape>
                <v:shape id="Text Box 225" o:spid="_x0000_s1155" type="#_x0000_t202" style="position:absolute;left:14771;top:20197;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" filled="f" stroked="f" strokeweight=".5pt">
                  <v:textbox inset="0,0,0,0">
                    <w:txbxContent>
                      <w:p w14:paraId="74E6816D" w14:textId="77777777" w:rsidR="00F172D0" w:rsidRPr="0022103F" w:rsidRDefault="00F172D0" w:rsidP="001C406B">
                        <w:pPr>
                          <w:jc w:val="center"/>
                          <w:rPr>
                            <w:sz w:val="20"/>
                          </w:rPr>
                        </w:pPr>
                        <w:r>
                          <w:rPr>
                            <w:sz w:val="20"/>
                          </w:rPr>
                          <w:t>Report sent</w:t>
                        </w:r>
                      </w:p>
                    </w:txbxContent>
                  </v:textbox>
                </v:shape>
                <v:shape id="Text Box 225" o:spid="_x0000_s1156" type="#_x0000_t202" style="position:absolute;left:27432;top:2270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" filled="f" stroked="f" strokeweight=".5pt">
                  <v:textbox inset="0,0,0,0">
                    <w:txbxContent>
                      <w:p w14:paraId="00C720F8" w14:textId="77777777" w:rsidR="00F172D0" w:rsidRPr="0022103F" w:rsidRDefault="00F172D0" w:rsidP="001C406B">
                        <w:pPr>
                          <w:jc w:val="center"/>
                          <w:rPr>
                            <w:sz w:val="20"/>
                          </w:rPr>
                        </w:pPr>
                        <w:r>
                          <w:rPr>
                            <w:sz w:val="20"/>
                          </w:rPr>
                          <w:t>Delivery success</w:t>
                        </w:r>
                      </w:p>
                    </w:txbxContent>
                  </v:textbox>
                </v:shape>
                <v:shape id="Text Box 225" o:spid="_x0000_s1157" type="#_x0000_t202" style="position:absolute;left:27632;top:26025;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" filled="f" stroked="f" strokeweight=".5pt">
                  <v:textbox inset="0,0,0,0">
                    <w:txbxContent>
                      <w:p w14:paraId="63F76556" w14:textId="77777777" w:rsidR="00F172D0" w:rsidRPr="0022103F" w:rsidRDefault="00F172D0" w:rsidP="001C406B">
                        <w:pPr>
                          <w:jc w:val="center"/>
                          <w:rPr>
                            <w:sz w:val="20"/>
                          </w:rPr>
                        </w:pPr>
                        <w:r>
                          <w:rPr>
                            <w:sz w:val="20"/>
                          </w:rPr>
                          <w:t>Read receipt</w:t>
                        </w:r>
                      </w:p>
                    </w:txbxContent>
                  </v:textbox>
                </v:shape>
                <v:shape id="Text Box 225" o:spid="_x0000_s1158" type="#_x0000_t202" style="position:absolute;left:15072;top:2491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NPOyAAAAOAAAAAPAAAAZHJzL2Rvd25yZXYueG1sRI/RasJA&#13;&#10;FETfBf9huULfdJNCi0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DnfNPOyAAAAOAA&#13;&#10;AAAPAAAAAAAAAAAAAAAAAAcCAABkcnMvZG93bnJldi54bWxQSwUGAAAAAAMAAwC3AAAA/AIAAAAA&#13;&#10;" filled="f" stroked="f" strokeweight=".5pt">
                  <v:textbox inset="0,0,0,0">
                    <w:txbxContent>
                      <w:p w14:paraId="47577E7C" w14:textId="77777777" w:rsidR="00F172D0" w:rsidRPr="0022103F" w:rsidRDefault="00F172D0" w:rsidP="001C406B">
                        <w:pPr>
                          <w:jc w:val="center"/>
                          <w:rPr>
                            <w:sz w:val="20"/>
                          </w:rPr>
                        </w:pPr>
                        <w:r>
                          <w:rPr>
                            <w:sz w:val="20"/>
                          </w:rPr>
                          <w:t>Report delivery</w:t>
                        </w:r>
                      </w:p>
                    </w:txbxContent>
                  </v:textbox>
                </v:shape>
                <v:shape id="Straight Arrow Connector 233" o:spid="_x0000_s1159" type="#_x0000_t32" style="position:absolute;left:14570;top:17182;width:1070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" strokeweight="1pt">
                  <v:stroke endarrow="open"/>
                </v:shape>
                <v:shape id="Straight Arrow Connector 234" o:spid="_x0000_s1160" type="#_x0000_t32" style="position:absolute;left:27231;top:19192;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" strokeweight="1pt">
                  <v:stroke endarrow="open"/>
                </v:shape>
                <v:shape id="Straight Arrow Connector 235" o:spid="_x0000_s1161" type="#_x0000_t32" style="position:absolute;left:27030;top:33963;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" strokeweight="1pt">
                  <v:stroke startarrow="open"/>
                </v:shape>
                <v:shape id="Straight Arrow Connector 236" o:spid="_x0000_s1162" type="#_x0000_t32" style="position:absolute;left:14670;top:41298;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" strokeweight="1pt">
                  <v:stroke endarrow="open"/>
                </v:shape>
                <v:shape id="Straight Arrow Connector 235" o:spid="_x0000_s1163" type="#_x0000_t32" style="position:absolute;left:27130;top:21905;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" strokeweight="1pt">
                  <v:stroke startarrow="open"/>
                </v:shape>
                <v:shape id="Straight Arrow Connector 233" o:spid="_x0000_s1164" type="#_x0000_t32" style="position:absolute;left:14469;top:23513;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" strokeweight="1pt">
                  <v:stroke endarrow="open"/>
                </v:shape>
                <v:shape id="Straight Arrow Connector 235" o:spid="_x0000_s1165" type="#_x0000_t32" style="position:absolute;left:27030;top:26025;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" strokeweight="1pt">
                  <v:stroke startarrow="open"/>
                </v:shape>
                <v:shape id="Straight Arrow Connector 235" o:spid="_x0000_s1166" type="#_x0000_t32" style="position:absolute;left:27130;top:29341;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" strokeweight="1pt">
                  <v:stroke startarrow="open"/>
                </v:shape>
                <v:shape id="Straight Arrow Connector 233" o:spid="_x0000_s1167" type="#_x0000_t32" style="position:absolute;left:14570;top:28135;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" strokeweight="1pt">
                  <v:stroke endarrow="open"/>
                </v:shape>
                <v:line id="Straight Connector 210" o:spid="_x0000_s1168" style="position:absolute;visibility:visible;mso-wrap-style:square" from="13464,10550" to="13464,45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">
                  <v:stroke dashstyle="dash"/>
                </v:line>
                <v:line id="Straight Connector 211" o:spid="_x0000_s1169" style="position:absolute;visibility:visible;mso-wrap-style:square" from="26226,11153" to="26226,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">
                  <v:stroke dashstyle="dash"/>
                </v:line>
                <v:line id="Straight Connector 212" o:spid="_x0000_s1170" style="position:absolute;visibility:visible;mso-wrap-style:square" from="38887,11153" to="38887,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">
                  <v:stroke dashstyle="dash"/>
                </v:line>
                <v:shape id="Text Box 220" o:spid="_x0000_s1171" type="#_x0000_t202" style="position:absolute;left:10349;top:4320;width:6271;height:6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" filled="f" stroked="f" strokeweight=".5pt">
                  <v:textbox inset="0,0,0,0">
                    <w:txbxContent>
                      <w:p w14:paraId="3E3B336A" w14:textId="77777777" w:rsidR="00F172D0" w:rsidRDefault="00F172D0" w:rsidP="001C406B">
                        <w:pPr>
                          <w:jc w:val="center"/>
                          <w:rPr>
                            <w:sz w:val="20"/>
                          </w:rPr>
                        </w:pPr>
                        <w:r>
                          <w:rPr>
                            <w:sz w:val="20"/>
                          </w:rPr>
                          <w:t>Alert</w:t>
                        </w:r>
                      </w:p>
                      <w:p w14:paraId="00302C6D" w14:textId="77777777" w:rsidR="00F172D0" w:rsidRDefault="00F172D0" w:rsidP="001C406B">
                        <w:pPr>
                          <w:jc w:val="center"/>
                          <w:rPr>
                            <w:sz w:val="20"/>
                          </w:rPr>
                        </w:pPr>
                        <w:r>
                          <w:rPr>
                            <w:sz w:val="20"/>
                          </w:rPr>
                          <w:t>Reporter</w:t>
                        </w:r>
                      </w:p>
                      <w:p w14:paraId="5324FD94" w14:textId="77777777" w:rsidR="00F172D0" w:rsidRPr="0022103F" w:rsidRDefault="00F172D0" w:rsidP="001C406B">
                        <w:pPr>
                          <w:jc w:val="center"/>
                          <w:rPr>
                            <w:sz w:val="20"/>
                          </w:rPr>
                        </w:pPr>
                        <w:r w:rsidRPr="0022103F">
                          <w:rPr>
                            <w:sz w:val="20"/>
                          </w:rPr>
                          <w:t xml:space="preserve"> (AR)</w:t>
                        </w:r>
                      </w:p>
                    </w:txbxContent>
                  </v:textbox>
                </v:shape>
                <v:shape id="Text Box 221" o:spid="_x0000_s1172" type="#_x0000_t202" style="position:absolute;left:23714;top:4421;width:5129;height:6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" filled="f" stroked="f" strokeweight=".5pt">
                  <v:textbox inset="0,0,0,0">
                    <w:txbxContent>
                      <w:p w14:paraId="0750411E" w14:textId="77777777" w:rsidR="00F172D0" w:rsidRPr="0022103F" w:rsidRDefault="00F172D0" w:rsidP="001C406B">
                        <w:pPr>
                          <w:jc w:val="center"/>
                          <w:rPr>
                            <w:sz w:val="20"/>
                          </w:rPr>
                        </w:pPr>
                        <w:r w:rsidRPr="0022103F">
                          <w:rPr>
                            <w:sz w:val="20"/>
                          </w:rPr>
                          <w:t>Alert Manager (AM)</w:t>
                        </w:r>
                      </w:p>
                    </w:txbxContent>
                  </v:textbox>
                </v:shape>
                <v:shape id="Text Box 222" o:spid="_x0000_s1173" type="#_x0000_t202" style="position:absolute;left:34968;top:4421;width:8467;height:6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" filled="f" stroked="f" strokeweight=".5pt">
                  <v:textbox inset="0,0,0,0">
                    <w:txbxContent>
                      <w:p w14:paraId="78736250" w14:textId="77777777" w:rsidR="00F172D0" w:rsidRPr="0022103F" w:rsidRDefault="00F172D0" w:rsidP="001C406B">
                        <w:pPr>
                          <w:jc w:val="center"/>
                          <w:rPr>
                            <w:sz w:val="20"/>
                          </w:rPr>
                        </w:pPr>
                        <w:r w:rsidRPr="0022103F">
                          <w:rPr>
                            <w:sz w:val="20"/>
                          </w:rPr>
                          <w:t>Alert Communicator (AC)</w:t>
                        </w:r>
                      </w:p>
                    </w:txbxContent>
                  </v:textbox>
                </v:shape>
                <v:shape id="Text Box 223" o:spid="_x0000_s1174" type="#_x0000_t202" style="position:absolute;left:2612;top:11153;width:9373;height:4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" filled="f" stroked="f" strokeweight=".5pt">
                  <v:textbox style="mso-fit-shape-to-text:t" inset="0,0,0,0">
                    <w:txbxContent>
                      <w:p w14:paraId="09F56EA8" w14:textId="77777777" w:rsidR="00F172D0" w:rsidRPr="0022103F" w:rsidRDefault="00F172D0" w:rsidP="001C406B">
                        <w:pPr>
                          <w:jc w:val="center"/>
                          <w:rPr>
                            <w:sz w:val="20"/>
                          </w:rPr>
                        </w:pPr>
                        <w:r w:rsidRPr="0022103F">
                          <w:rPr>
                            <w:sz w:val="20"/>
                          </w:rPr>
                          <w:t xml:space="preserve">Patient wants pillow, so pulls nurse </w:t>
                        </w:r>
                        <w:r>
                          <w:rPr>
                            <w:sz w:val="20"/>
                          </w:rPr>
                          <w:t xml:space="preserve">call </w:t>
                        </w:r>
                        <w:r w:rsidRPr="0022103F">
                          <w:rPr>
                            <w:sz w:val="20"/>
                          </w:rPr>
                          <w:t>cord</w:t>
                        </w:r>
                      </w:p>
                    </w:txbxContent>
                  </v:textbox>
                </v:shape>
                <v:shape id="Text Box 226" o:spid="_x0000_s1175" type="#_x0000_t202" style="position:absolute;left:39992;top:2120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" filled="f" stroked="f" strokeweight=".5pt">
                  <v:textbox inset="0,0,0,0">
                    <w:txbxContent>
                      <w:p w14:paraId="2D0C0AE6" w14:textId="77777777" w:rsidR="00F172D0" w:rsidRPr="0022103F" w:rsidRDefault="00F172D0" w:rsidP="001C406B">
                        <w:pPr>
                          <w:jc w:val="center"/>
                          <w:rPr>
                            <w:sz w:val="20"/>
                          </w:rPr>
                        </w:pPr>
                        <w:r>
                          <w:rPr>
                            <w:sz w:val="20"/>
                          </w:rPr>
                          <w:t>Device</w:t>
                        </w:r>
                        <w:r w:rsidRPr="0022103F">
                          <w:rPr>
                            <w:sz w:val="20"/>
                          </w:rPr>
                          <w:t xml:space="preserve"> receives alert</w:t>
                        </w:r>
                      </w:p>
                    </w:txbxContent>
                  </v:textbox>
                </v:shape>
                <v:shape id="Text Box 228" o:spid="_x0000_s1176" type="#_x0000_t202" style="position:absolute;top:29743;width:12928;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" filled="f" stroked="f" strokeweight=".5pt">
                  <v:textbox inset="0,0,0,0">
                    <w:txbxContent>
                      <w:p w14:paraId="3916FC24" w14:textId="77777777" w:rsidR="00F172D0" w:rsidRPr="0022103F" w:rsidRDefault="00F172D0" w:rsidP="001C406B">
                        <w:pPr>
                          <w:jc w:val="center"/>
                          <w:rPr>
                            <w:sz w:val="20"/>
                          </w:rPr>
                        </w:pPr>
                        <w:r w:rsidRPr="0022103F">
                          <w:rPr>
                            <w:sz w:val="20"/>
                          </w:rPr>
                          <w:t>Nurse goes to room, provides patient with pillow</w:t>
                        </w:r>
                      </w:p>
                    </w:txbxContent>
                  </v:textbox>
                </v:shape>
                <v:shape id="Text Box 229" o:spid="_x0000_s1177" type="#_x0000_t202" style="position:absolute;top:35169;width:12484;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" filled="f" stroked="f" strokeweight=".5pt">
                  <v:textbox inset="0,0,0,0">
                    <w:txbxContent>
                      <w:p w14:paraId="7300035A" w14:textId="77777777" w:rsidR="00F172D0" w:rsidRPr="0022103F" w:rsidRDefault="00F172D0" w:rsidP="001C406B">
                        <w:pPr>
                          <w:jc w:val="center"/>
                          <w:rPr>
                            <w:sz w:val="20"/>
                          </w:rPr>
                        </w:pPr>
                        <w:r w:rsidRPr="0022103F">
                          <w:rPr>
                            <w:sz w:val="20"/>
                          </w:rPr>
                          <w:t>Nurse resets nurse call cord</w:t>
                        </w:r>
                      </w:p>
                    </w:txbxContent>
                  </v:textbox>
                </v:shape>
                <v:shape id="Text Box 231" o:spid="_x0000_s1178" type="#_x0000_t202" style="position:absolute;left:13665;width:25423;height:3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6D7DE424" w14:textId="77777777" w:rsidR="00F172D0" w:rsidRPr="003D0B24" w:rsidRDefault="00F172D0" w:rsidP="001C406B">
                        <w:pPr>
                          <w:jc w:val="center"/>
                          <w:rPr>
                            <w:b/>
                            <w:sz w:val="28"/>
                          </w:rPr>
                        </w:pPr>
                        <w:r w:rsidRPr="003D0B24">
                          <w:rPr>
                            <w:b/>
                            <w:sz w:val="28"/>
                          </w:rPr>
                          <w:t>Case A1</w:t>
                        </w:r>
                        <w:r>
                          <w:rPr>
                            <w:b/>
                            <w:sz w:val="28"/>
                          </w:rPr>
                          <w:t xml:space="preserve">: </w:t>
                        </w:r>
                        <w:r w:rsidRPr="003D0B24">
                          <w:rPr>
                            <w:b/>
                            <w:sz w:val="28"/>
                          </w:rPr>
                          <w:t>Location Sourced</w:t>
                        </w:r>
                      </w:p>
                    </w:txbxContent>
                  </v:textbox>
                </v:shape>
                <v:rect id="Rectangle 257" o:spid="_x0000_s1179" style="position:absolute;left:12660;top:15474;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"/>
                <v:rect id="Rectangle 258" o:spid="_x0000_s1180" style="position:absolute;left:25321;top:15675;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"/>
                <v:rect id="Rectangle 259" o:spid="_x0000_s1181" style="position:absolute;left:37882;top:15474;width:1886;height:19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"/>
                <v:shape id="Text Box 226" o:spid="_x0000_s1182" type="#_x0000_t202" style="position:absolute;left:38887;top:2552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" filled="f" stroked="f" strokeweight=".5pt">
                  <v:textbox inset="0,0,0,0">
                    <w:txbxContent>
                      <w:p w14:paraId="315AAC0B" w14:textId="77777777" w:rsidR="00F172D0" w:rsidRPr="0022103F" w:rsidRDefault="00F172D0" w:rsidP="001C406B">
                        <w:pPr>
                          <w:jc w:val="center"/>
                          <w:rPr>
                            <w:sz w:val="20"/>
                          </w:rPr>
                        </w:pPr>
                        <w:r>
                          <w:rPr>
                            <w:sz w:val="20"/>
                          </w:rPr>
                          <w:t>Nurse reads</w:t>
                        </w:r>
                        <w:r w:rsidRPr="0022103F">
                          <w:rPr>
                            <w:sz w:val="20"/>
                          </w:rPr>
                          <w:t xml:space="preserve"> alert</w:t>
                        </w:r>
                      </w:p>
                    </w:txbxContent>
                  </v:textbox>
                </v:shape>
                <v:shape id="Text Box 226" o:spid="_x0000_s1183" type="#_x0000_t202" style="position:absolute;left:39490;top:29341;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" filled="f" stroked="f" strokeweight=".5pt">
                  <v:textbox inset="0,0,0,0">
                    <w:txbxContent>
                      <w:p w14:paraId="1B8C3183" w14:textId="77777777" w:rsidR="00F172D0" w:rsidRPr="0022103F" w:rsidRDefault="00F172D0" w:rsidP="001C406B">
                        <w:pPr>
                          <w:jc w:val="center"/>
                          <w:rPr>
                            <w:sz w:val="20"/>
                          </w:rPr>
                        </w:pPr>
                        <w:r>
                          <w:rPr>
                            <w:sz w:val="20"/>
                          </w:rPr>
                          <w:t>Nurse accepts</w:t>
                        </w:r>
                        <w:r w:rsidRPr="0022103F">
                          <w:rPr>
                            <w:sz w:val="20"/>
                          </w:rPr>
                          <w:t xml:space="preserve"> alert</w:t>
                        </w:r>
                      </w:p>
                    </w:txbxContent>
                  </v:textbox>
                </v:shape>
                <v:shape id="Straight Arrow Connector 233" o:spid="_x0000_s1184" type="#_x0000_t32" style="position:absolute;left:14670;top:32355;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" strokeweight="1pt">
                  <v:stroke endarrow="open"/>
                </v:shape>
                <v:shape id="Straight Arrow Connector 233" o:spid="_x0000_s1185" type="#_x0000_t32" style="position:absolute;left:14570;top:36174;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" strokeweight="1pt">
                  <v:stroke endarrow="open"/>
                </v:shape>
                <w10:wrap type="topAndBottom"/>
              </v:group>
            </w:pict>
          </mc:Fallback>
        </mc:AlternateContent>
      </w:r>
    </w:p>
    <w:p w14:paraId="3E26A72D" w14:textId="020BEA9F" w:rsidR="006A307B" w:rsidRPr="002B5FFE" w:rsidRDefault="008245D0" w:rsidP="006A307B">
      <w:pPr>
        <w:pStyle w:val="BodyText"/>
        <w:rPr>
          <w:iCs/>
        </w:rPr>
      </w:pPr>
      <w:bookmarkStart w:id="731" w:name="_Toc430955394"/>
      <w:bookmarkStart w:id="732" w:name="_Toc430955497"/>
      <w:bookmarkStart w:id="733" w:name="_Toc432510783"/>
      <w:bookmarkStart w:id="734" w:name="_Toc432511775"/>
      <w:bookmarkStart w:id="735" w:name="_Toc432511859"/>
      <w:bookmarkStart w:id="736" w:name="_Toc432512370"/>
      <w:bookmarkStart w:id="737" w:name="_Toc432512700"/>
      <w:bookmarkStart w:id="738" w:name="_Toc432577873"/>
      <w:bookmarkEnd w:id="728"/>
      <w:bookmarkEnd w:id="729"/>
      <w:bookmarkEnd w:id="731"/>
      <w:bookmarkEnd w:id="732"/>
      <w:bookmarkEnd w:id="733"/>
      <w:bookmarkEnd w:id="734"/>
      <w:bookmarkEnd w:id="735"/>
      <w:bookmarkEnd w:id="736"/>
      <w:bookmarkEnd w:id="737"/>
      <w:bookmarkEnd w:id="738"/>
      <w:r w:rsidRPr="002B5FFE">
        <w:rPr>
          <w:noProof/>
        </w:rPr>
        <w:lastRenderedPageBreak/>
        <mc:AlternateContent>
          <mc:Choice Requires="wpg">
            <w:drawing>
              <wp:anchor distT="0" distB="0" distL="114300" distR="114300" simplePos="0" relativeHeight="251659264" behindDoc="0" locked="0" layoutInCell="1" allowOverlap="0" wp14:anchorId="7FA27720" wp14:editId="182792DA">
                <wp:simplePos x="0" y="0"/>
                <wp:positionH relativeFrom="column">
                  <wp:posOffset>203835</wp:posOffset>
                </wp:positionH>
                <wp:positionV relativeFrom="paragraph">
                  <wp:posOffset>-62230</wp:posOffset>
                </wp:positionV>
                <wp:extent cx="5147945" cy="4517390"/>
                <wp:effectExtent l="0" t="0" r="8255" b="3810"/>
                <wp:wrapTopAndBottom/>
                <wp:docPr id="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7945" cy="4517390"/>
                          <a:chOff x="-26767" y="0"/>
                          <a:chExt cx="5151231" cy="4517046"/>
                        </a:xfrm>
                      </wpg:grpSpPr>
                      <wps:wsp>
                        <wps:cNvPr id="2" name="Text Box 224"/>
                        <wps:cNvSpPr txBox="1">
                          <a:spLocks noChangeArrowheads="1"/>
                        </wps:cNvSpPr>
                        <wps:spPr bwMode="auto">
                          <a:xfrm>
                            <a:off x="1480571" y="1290229"/>
                            <a:ext cx="1045007" cy="54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0A6811" w14:textId="77777777" w:rsidR="00F172D0" w:rsidRPr="0022103F" w:rsidRDefault="00F172D0" w:rsidP="009F2ECC">
                              <w:pPr>
                                <w:jc w:val="center"/>
                                <w:rPr>
                                  <w:sz w:val="20"/>
                                </w:rPr>
                              </w:pPr>
                              <w:r>
                                <w:rPr>
                                  <w:sz w:val="20"/>
                                </w:rPr>
                                <w:t xml:space="preserve">PCD </w:t>
                              </w:r>
                              <w:r w:rsidRPr="0022103F">
                                <w:rPr>
                                  <w:sz w:val="20"/>
                                </w:rPr>
                                <w:t>reports alert</w:t>
                              </w:r>
                            </w:p>
                          </w:txbxContent>
                        </wps:txbx>
                        <wps:bodyPr rot="0" vert="horz" wrap="square" lIns="0" tIns="0" rIns="0" bIns="0" anchor="ctr" anchorCtr="0" upright="1">
                          <a:noAutofit/>
                        </wps:bodyPr>
                      </wps:wsp>
                      <wps:wsp>
                        <wps:cNvPr id="4" name="Text Box 225"/>
                        <wps:cNvSpPr txBox="1">
                          <a:spLocks noChangeArrowheads="1"/>
                        </wps:cNvSpPr>
                        <wps:spPr bwMode="auto">
                          <a:xfrm>
                            <a:off x="1487156" y="290397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0D066BF" w14:textId="77777777" w:rsidR="00F172D0" w:rsidRPr="0022103F" w:rsidRDefault="00F172D0" w:rsidP="009F2ECC">
                              <w:pPr>
                                <w:jc w:val="center"/>
                                <w:rPr>
                                  <w:sz w:val="20"/>
                                </w:rPr>
                              </w:pPr>
                              <w:r>
                                <w:rPr>
                                  <w:sz w:val="20"/>
                                </w:rPr>
                                <w:t>Report read</w:t>
                              </w:r>
                            </w:p>
                          </w:txbxContent>
                        </wps:txbx>
                        <wps:bodyPr rot="0" vert="horz" wrap="square" lIns="0" tIns="0" rIns="0" bIns="0" anchor="ctr" anchorCtr="0" upright="1">
                          <a:noAutofit/>
                        </wps:bodyPr>
                      </wps:wsp>
                      <wps:wsp>
                        <wps:cNvPr id="5" name="Text Box 225"/>
                        <wps:cNvSpPr txBox="1">
                          <a:spLocks noChangeArrowheads="1"/>
                        </wps:cNvSpPr>
                        <wps:spPr bwMode="auto">
                          <a:xfrm>
                            <a:off x="1497204" y="329585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D44738" w14:textId="77777777" w:rsidR="00F172D0" w:rsidRPr="0022103F" w:rsidRDefault="00F172D0" w:rsidP="009F2ECC">
                              <w:pPr>
                                <w:jc w:val="center"/>
                                <w:rPr>
                                  <w:sz w:val="20"/>
                                </w:rPr>
                              </w:pPr>
                              <w:r>
                                <w:rPr>
                                  <w:sz w:val="20"/>
                                </w:rPr>
                                <w:t>Report accept</w:t>
                              </w:r>
                            </w:p>
                          </w:txbxContent>
                        </wps:txbx>
                        <wps:bodyPr rot="0" vert="horz" wrap="square" lIns="0" tIns="0" rIns="0" bIns="0" anchor="ctr" anchorCtr="0" upright="1">
                          <a:noAutofit/>
                        </wps:bodyPr>
                      </wps:wsp>
                      <wps:wsp>
                        <wps:cNvPr id="6" name="Text Box 225"/>
                        <wps:cNvSpPr txBox="1">
                          <a:spLocks noChangeArrowheads="1"/>
                        </wps:cNvSpPr>
                        <wps:spPr bwMode="auto">
                          <a:xfrm>
                            <a:off x="2753248" y="15775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F657A9" w14:textId="77777777" w:rsidR="00F172D0" w:rsidRPr="0022103F" w:rsidRDefault="00F172D0" w:rsidP="009F2ECC">
                              <w:pPr>
                                <w:jc w:val="center"/>
                                <w:rPr>
                                  <w:sz w:val="20"/>
                                </w:rPr>
                              </w:pPr>
                              <w:r>
                                <w:rPr>
                                  <w:sz w:val="20"/>
                                </w:rPr>
                                <w:t>Send to nurse</w:t>
                              </w:r>
                            </w:p>
                          </w:txbxContent>
                        </wps:txbx>
                        <wps:bodyPr rot="0" vert="horz" wrap="square" lIns="0" tIns="0" rIns="0" bIns="0" anchor="ctr" anchorCtr="0" upright="1">
                          <a:noAutofit/>
                        </wps:bodyPr>
                      </wps:wsp>
                      <wps:wsp>
                        <wps:cNvPr id="7" name="Text Box 227"/>
                        <wps:cNvSpPr txBox="1">
                          <a:spLocks noChangeArrowheads="1"/>
                        </wps:cNvSpPr>
                        <wps:spPr bwMode="auto">
                          <a:xfrm>
                            <a:off x="2753248" y="3054699"/>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89155" w14:textId="77777777" w:rsidR="00F172D0" w:rsidRPr="0022103F" w:rsidRDefault="00F172D0" w:rsidP="009F2ECC">
                              <w:pPr>
                                <w:jc w:val="center"/>
                                <w:rPr>
                                  <w:sz w:val="20"/>
                                </w:rPr>
                              </w:pPr>
                              <w:r w:rsidRPr="0022103F">
                                <w:rPr>
                                  <w:sz w:val="20"/>
                                </w:rPr>
                                <w:t>Report response</w:t>
                              </w:r>
                            </w:p>
                          </w:txbxContent>
                        </wps:txbx>
                        <wps:bodyPr rot="0" vert="horz" wrap="square" lIns="0" tIns="0" rIns="0" bIns="0" anchor="ctr" anchorCtr="0" upright="1">
                          <a:noAutofit/>
                        </wps:bodyPr>
                      </wps:wsp>
                      <wps:wsp>
                        <wps:cNvPr id="8" name="Text Box 230"/>
                        <wps:cNvSpPr txBox="1">
                          <a:spLocks noChangeArrowheads="1"/>
                        </wps:cNvSpPr>
                        <wps:spPr bwMode="auto">
                          <a:xfrm>
                            <a:off x="1467059" y="3657600"/>
                            <a:ext cx="103314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65C38" w14:textId="77777777" w:rsidR="00F172D0" w:rsidRPr="0022103F" w:rsidRDefault="00F172D0" w:rsidP="009F2ECC">
                              <w:pPr>
                                <w:jc w:val="center"/>
                                <w:rPr>
                                  <w:sz w:val="20"/>
                                </w:rPr>
                              </w:pPr>
                              <w:r>
                                <w:rPr>
                                  <w:sz w:val="20"/>
                                </w:rPr>
                                <w:t>PCD</w:t>
                              </w:r>
                              <w:r w:rsidRPr="0022103F">
                                <w:rPr>
                                  <w:sz w:val="20"/>
                                </w:rPr>
                                <w:t xml:space="preserve"> clears alert</w:t>
                              </w:r>
                            </w:p>
                          </w:txbxContent>
                        </wps:txbx>
                        <wps:bodyPr rot="0" vert="horz" wrap="square" lIns="0" tIns="0" rIns="0" bIns="0" anchor="ctr" anchorCtr="0" upright="1">
                          <a:noAutofit/>
                        </wps:bodyPr>
                      </wps:wsp>
                      <wps:wsp>
                        <wps:cNvPr id="9" name="Text Box 225"/>
                        <wps:cNvSpPr txBox="1">
                          <a:spLocks noChangeArrowheads="1"/>
                        </wps:cNvSpPr>
                        <wps:spPr bwMode="auto">
                          <a:xfrm>
                            <a:off x="2733152" y="1889090"/>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8E1F44" w14:textId="77777777" w:rsidR="00F172D0" w:rsidRPr="0022103F" w:rsidRDefault="00F172D0" w:rsidP="009F2ECC">
                              <w:pPr>
                                <w:jc w:val="center"/>
                                <w:rPr>
                                  <w:sz w:val="20"/>
                                </w:rPr>
                              </w:pPr>
                              <w:r>
                                <w:rPr>
                                  <w:sz w:val="20"/>
                                </w:rPr>
                                <w:t>Send success</w:t>
                              </w:r>
                            </w:p>
                          </w:txbxContent>
                        </wps:txbx>
                        <wps:bodyPr rot="0" vert="horz" wrap="square" lIns="0" tIns="0" rIns="0" bIns="0" anchor="ctr" anchorCtr="0" upright="1">
                          <a:noAutofit/>
                        </wps:bodyPr>
                      </wps:wsp>
                      <wps:wsp>
                        <wps:cNvPr id="10" name="Text Box 225"/>
                        <wps:cNvSpPr txBox="1">
                          <a:spLocks noChangeArrowheads="1"/>
                        </wps:cNvSpPr>
                        <wps:spPr bwMode="auto">
                          <a:xfrm>
                            <a:off x="1477108" y="2019718"/>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1D05B5" w14:textId="77777777" w:rsidR="00F172D0" w:rsidRPr="0022103F" w:rsidRDefault="00F172D0" w:rsidP="009F2ECC">
                              <w:pPr>
                                <w:jc w:val="center"/>
                                <w:rPr>
                                  <w:sz w:val="20"/>
                                </w:rPr>
                              </w:pPr>
                              <w:r>
                                <w:rPr>
                                  <w:sz w:val="20"/>
                                </w:rPr>
                                <w:t>Report sent</w:t>
                              </w:r>
                            </w:p>
                          </w:txbxContent>
                        </wps:txbx>
                        <wps:bodyPr rot="0" vert="horz" wrap="square" lIns="0" tIns="0" rIns="0" bIns="0" anchor="ctr" anchorCtr="0" upright="1">
                          <a:noAutofit/>
                        </wps:bodyPr>
                      </wps:wsp>
                      <wps:wsp>
                        <wps:cNvPr id="11" name="Text Box 225"/>
                        <wps:cNvSpPr txBox="1">
                          <a:spLocks noChangeArrowheads="1"/>
                        </wps:cNvSpPr>
                        <wps:spPr bwMode="auto">
                          <a:xfrm>
                            <a:off x="2743200" y="2270927"/>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18FAE3" w14:textId="77777777" w:rsidR="00F172D0" w:rsidRPr="0022103F" w:rsidRDefault="00F172D0" w:rsidP="009F2ECC">
                              <w:pPr>
                                <w:jc w:val="center"/>
                                <w:rPr>
                                  <w:sz w:val="20"/>
                                </w:rPr>
                              </w:pPr>
                              <w:r>
                                <w:rPr>
                                  <w:sz w:val="20"/>
                                </w:rPr>
                                <w:t>Delivery success</w:t>
                              </w:r>
                            </w:p>
                          </w:txbxContent>
                        </wps:txbx>
                        <wps:bodyPr rot="0" vert="horz" wrap="square" lIns="0" tIns="0" rIns="0" bIns="0" anchor="ctr" anchorCtr="0" upright="1">
                          <a:noAutofit/>
                        </wps:bodyPr>
                      </wps:wsp>
                      <wps:wsp>
                        <wps:cNvPr id="12" name="Text Box 225"/>
                        <wps:cNvSpPr txBox="1">
                          <a:spLocks noChangeArrowheads="1"/>
                        </wps:cNvSpPr>
                        <wps:spPr bwMode="auto">
                          <a:xfrm>
                            <a:off x="2763297" y="2602523"/>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EFF0A5" w14:textId="77777777" w:rsidR="00F172D0" w:rsidRPr="0022103F" w:rsidRDefault="00F172D0" w:rsidP="009F2ECC">
                              <w:pPr>
                                <w:jc w:val="center"/>
                                <w:rPr>
                                  <w:sz w:val="20"/>
                                </w:rPr>
                              </w:pPr>
                              <w:r>
                                <w:rPr>
                                  <w:sz w:val="20"/>
                                </w:rPr>
                                <w:t>Read receipt</w:t>
                              </w:r>
                            </w:p>
                          </w:txbxContent>
                        </wps:txbx>
                        <wps:bodyPr rot="0" vert="horz" wrap="square" lIns="0" tIns="0" rIns="0" bIns="0" anchor="ctr" anchorCtr="0" upright="1">
                          <a:noAutofit/>
                        </wps:bodyPr>
                      </wps:wsp>
                      <wps:wsp>
                        <wps:cNvPr id="13" name="Text Box 225"/>
                        <wps:cNvSpPr txBox="1">
                          <a:spLocks noChangeArrowheads="1"/>
                        </wps:cNvSpPr>
                        <wps:spPr bwMode="auto">
                          <a:xfrm>
                            <a:off x="1507253" y="2491991"/>
                            <a:ext cx="10331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258D9E" w14:textId="77777777" w:rsidR="00F172D0" w:rsidRPr="0022103F" w:rsidRDefault="00F172D0" w:rsidP="009F2ECC">
                              <w:pPr>
                                <w:jc w:val="center"/>
                                <w:rPr>
                                  <w:sz w:val="20"/>
                                </w:rPr>
                              </w:pPr>
                              <w:r>
                                <w:rPr>
                                  <w:sz w:val="20"/>
                                </w:rPr>
                                <w:t>Report delivery</w:t>
                              </w:r>
                            </w:p>
                          </w:txbxContent>
                        </wps:txbx>
                        <wps:bodyPr rot="0" vert="horz" wrap="square" lIns="0" tIns="0" rIns="0" bIns="0" anchor="ctr" anchorCtr="0" upright="1">
                          <a:noAutofit/>
                        </wps:bodyPr>
                      </wps:wsp>
                      <wps:wsp>
                        <wps:cNvPr id="14" name="Straight Arrow Connector 233"/>
                        <wps:cNvCnPr>
                          <a:cxnSpLocks noChangeShapeType="1"/>
                        </wps:cNvCnPr>
                        <wps:spPr bwMode="auto">
                          <a:xfrm flipV="1">
                            <a:off x="1457011" y="1718268"/>
                            <a:ext cx="1070423"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234"/>
                        <wps:cNvCnPr>
                          <a:cxnSpLocks noChangeShapeType="1"/>
                        </wps:cNvCnPr>
                        <wps:spPr bwMode="auto">
                          <a:xfrm flipV="1">
                            <a:off x="2723103" y="1919235"/>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Straight Arrow Connector 235"/>
                        <wps:cNvCnPr>
                          <a:cxnSpLocks noChangeShapeType="1"/>
                        </wps:cNvCnPr>
                        <wps:spPr bwMode="auto">
                          <a:xfrm flipV="1">
                            <a:off x="2703007" y="339634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 name="Straight Arrow Connector 236"/>
                        <wps:cNvCnPr>
                          <a:cxnSpLocks noChangeShapeType="1"/>
                        </wps:cNvCnPr>
                        <wps:spPr bwMode="auto">
                          <a:xfrm flipV="1">
                            <a:off x="1467059" y="4129872"/>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 name="Straight Arrow Connector 235"/>
                        <wps:cNvCnPr>
                          <a:cxnSpLocks noChangeShapeType="1"/>
                        </wps:cNvCnPr>
                        <wps:spPr bwMode="auto">
                          <a:xfrm flipV="1">
                            <a:off x="2713055" y="2190540"/>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9" name="Straight Arrow Connector 233"/>
                        <wps:cNvCnPr>
                          <a:cxnSpLocks noChangeShapeType="1"/>
                        </wps:cNvCnPr>
                        <wps:spPr bwMode="auto">
                          <a:xfrm flipH="1" flipV="1">
                            <a:off x="1446963" y="2351314"/>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35"/>
                        <wps:cNvCnPr>
                          <a:cxnSpLocks noChangeShapeType="1"/>
                        </wps:cNvCnPr>
                        <wps:spPr bwMode="auto">
                          <a:xfrm flipV="1">
                            <a:off x="2703007" y="2602523"/>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1" name="Straight Arrow Connector 235"/>
                        <wps:cNvCnPr>
                          <a:cxnSpLocks noChangeShapeType="1"/>
                        </wps:cNvCnPr>
                        <wps:spPr bwMode="auto">
                          <a:xfrm flipV="1">
                            <a:off x="2713055" y="2934118"/>
                            <a:ext cx="1069975" cy="0"/>
                          </a:xfrm>
                          <a:prstGeom prst="straightConnector1">
                            <a:avLst/>
                          </a:prstGeom>
                          <a:noFill/>
                          <a:ln w="12700">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 name="Straight Arrow Connector 233"/>
                        <wps:cNvCnPr>
                          <a:cxnSpLocks noChangeShapeType="1"/>
                        </wps:cNvCnPr>
                        <wps:spPr bwMode="auto">
                          <a:xfrm flipH="1" flipV="1">
                            <a:off x="1457011" y="2813538"/>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Straight Connector 210"/>
                        <wps:cNvCnPr>
                          <a:cxnSpLocks noChangeShapeType="1"/>
                        </wps:cNvCnPr>
                        <wps:spPr bwMode="auto">
                          <a:xfrm>
                            <a:off x="1346479" y="1055077"/>
                            <a:ext cx="0" cy="3461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Straight Connector 211"/>
                        <wps:cNvCnPr>
                          <a:cxnSpLocks noChangeShapeType="1"/>
                        </wps:cNvCnPr>
                        <wps:spPr bwMode="auto">
                          <a:xfrm>
                            <a:off x="2622620"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Straight Connector 212"/>
                        <wps:cNvCnPr>
                          <a:cxnSpLocks noChangeShapeType="1"/>
                        </wps:cNvCnPr>
                        <wps:spPr bwMode="auto">
                          <a:xfrm>
                            <a:off x="3888712" y="1115367"/>
                            <a:ext cx="0" cy="33439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220"/>
                        <wps:cNvSpPr txBox="1">
                          <a:spLocks noChangeArrowheads="1"/>
                        </wps:cNvSpPr>
                        <wps:spPr bwMode="auto">
                          <a:xfrm>
                            <a:off x="1034980" y="432079"/>
                            <a:ext cx="627067" cy="65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596B1D" w14:textId="77777777" w:rsidR="00F172D0" w:rsidRDefault="00F172D0" w:rsidP="009F2ECC">
                              <w:pPr>
                                <w:jc w:val="center"/>
                                <w:rPr>
                                  <w:sz w:val="20"/>
                                </w:rPr>
                              </w:pPr>
                              <w:r>
                                <w:rPr>
                                  <w:sz w:val="20"/>
                                </w:rPr>
                                <w:t>Alert</w:t>
                              </w:r>
                            </w:p>
                            <w:p w14:paraId="326F1AD1" w14:textId="77777777" w:rsidR="00F172D0" w:rsidRDefault="00F172D0" w:rsidP="009F2ECC">
                              <w:pPr>
                                <w:jc w:val="center"/>
                                <w:rPr>
                                  <w:sz w:val="20"/>
                                </w:rPr>
                              </w:pPr>
                              <w:r>
                                <w:rPr>
                                  <w:sz w:val="20"/>
                                </w:rPr>
                                <w:t>Reporter</w:t>
                              </w:r>
                            </w:p>
                            <w:p w14:paraId="6B649140" w14:textId="77777777" w:rsidR="00F172D0" w:rsidRPr="0022103F" w:rsidRDefault="00F172D0" w:rsidP="009F2ECC">
                              <w:pPr>
                                <w:jc w:val="center"/>
                                <w:rPr>
                                  <w:sz w:val="20"/>
                                </w:rPr>
                              </w:pPr>
                              <w:r w:rsidRPr="0022103F">
                                <w:rPr>
                                  <w:sz w:val="20"/>
                                </w:rPr>
                                <w:t xml:space="preserve"> (AR)</w:t>
                              </w:r>
                            </w:p>
                          </w:txbxContent>
                        </wps:txbx>
                        <wps:bodyPr rot="0" vert="horz" wrap="square" lIns="0" tIns="0" rIns="0" bIns="0" anchor="ctr" anchorCtr="0" upright="1">
                          <a:noAutofit/>
                        </wps:bodyPr>
                      </wps:wsp>
                      <wps:wsp>
                        <wps:cNvPr id="27" name="Text Box 221"/>
                        <wps:cNvSpPr txBox="1">
                          <a:spLocks noChangeArrowheads="1"/>
                        </wps:cNvSpPr>
                        <wps:spPr bwMode="auto">
                          <a:xfrm>
                            <a:off x="2371411" y="442127"/>
                            <a:ext cx="512891" cy="682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9B0C1A" w14:textId="77777777" w:rsidR="00F172D0" w:rsidRPr="0022103F" w:rsidRDefault="00F172D0" w:rsidP="009F2ECC">
                              <w:pPr>
                                <w:jc w:val="center"/>
                                <w:rPr>
                                  <w:sz w:val="20"/>
                                </w:rPr>
                              </w:pPr>
                              <w:r w:rsidRPr="0022103F">
                                <w:rPr>
                                  <w:sz w:val="20"/>
                                </w:rPr>
                                <w:t>Alert Manager (AM)</w:t>
                              </w:r>
                            </w:p>
                          </w:txbxContent>
                        </wps:txbx>
                        <wps:bodyPr rot="0" vert="horz" wrap="square" lIns="0" tIns="0" rIns="0" bIns="0" anchor="ctr" anchorCtr="0" upright="1">
                          <a:noAutofit/>
                        </wps:bodyPr>
                      </wps:wsp>
                      <wps:wsp>
                        <wps:cNvPr id="28" name="Text Box 222"/>
                        <wps:cNvSpPr txBox="1">
                          <a:spLocks noChangeArrowheads="1"/>
                        </wps:cNvSpPr>
                        <wps:spPr bwMode="auto">
                          <a:xfrm>
                            <a:off x="3496826" y="442127"/>
                            <a:ext cx="846755" cy="649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CE2FB" w14:textId="77777777" w:rsidR="00F172D0" w:rsidRPr="0022103F" w:rsidRDefault="00F172D0" w:rsidP="009F2ECC">
                              <w:pPr>
                                <w:jc w:val="center"/>
                                <w:rPr>
                                  <w:sz w:val="20"/>
                                </w:rPr>
                              </w:pPr>
                              <w:r w:rsidRPr="0022103F">
                                <w:rPr>
                                  <w:sz w:val="20"/>
                                </w:rPr>
                                <w:t>Alert Communicator (AC)</w:t>
                              </w:r>
                            </w:p>
                          </w:txbxContent>
                        </wps:txbx>
                        <wps:bodyPr rot="0" vert="horz" wrap="square" lIns="0" tIns="0" rIns="0" bIns="0" anchor="ctr" anchorCtr="0" upright="1">
                          <a:noAutofit/>
                        </wps:bodyPr>
                      </wps:wsp>
                      <wps:wsp>
                        <wps:cNvPr id="29" name="Text Box 223"/>
                        <wps:cNvSpPr txBox="1">
                          <a:spLocks noChangeArrowheads="1"/>
                        </wps:cNvSpPr>
                        <wps:spPr bwMode="auto">
                          <a:xfrm>
                            <a:off x="261254" y="1115151"/>
                            <a:ext cx="937223" cy="46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C12DF6" w14:textId="77777777" w:rsidR="00F172D0" w:rsidRPr="0022103F" w:rsidRDefault="00F172D0" w:rsidP="009F2ECC">
                              <w:pPr>
                                <w:jc w:val="center"/>
                                <w:rPr>
                                  <w:sz w:val="20"/>
                                </w:rPr>
                              </w:pPr>
                              <w:r w:rsidRPr="0022103F">
                                <w:rPr>
                                  <w:sz w:val="20"/>
                                </w:rPr>
                                <w:t xml:space="preserve">Patient </w:t>
                              </w:r>
                              <w:r>
                                <w:rPr>
                                  <w:sz w:val="20"/>
                                </w:rPr>
                                <w:t>care device detects alarm condition</w:t>
                              </w:r>
                            </w:p>
                          </w:txbxContent>
                        </wps:txbx>
                        <wps:bodyPr rot="0" vert="horz" wrap="square" lIns="0" tIns="0" rIns="0" bIns="0" anchor="ctr" anchorCtr="0" upright="1">
                          <a:spAutoFit/>
                        </wps:bodyPr>
                      </wps:wsp>
                      <wps:wsp>
                        <wps:cNvPr id="30" name="Text Box 226"/>
                        <wps:cNvSpPr txBox="1">
                          <a:spLocks noChangeArrowheads="1"/>
                        </wps:cNvSpPr>
                        <wps:spPr bwMode="auto">
                          <a:xfrm>
                            <a:off x="3999244" y="2120202"/>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11147B" w14:textId="77777777" w:rsidR="00F172D0" w:rsidRPr="0022103F" w:rsidRDefault="00F172D0" w:rsidP="009F2ECC">
                              <w:pPr>
                                <w:jc w:val="center"/>
                                <w:rPr>
                                  <w:sz w:val="20"/>
                                </w:rPr>
                              </w:pPr>
                              <w:r>
                                <w:rPr>
                                  <w:sz w:val="20"/>
                                </w:rPr>
                                <w:t>Device</w:t>
                              </w:r>
                              <w:r w:rsidRPr="0022103F">
                                <w:rPr>
                                  <w:sz w:val="20"/>
                                </w:rPr>
                                <w:t xml:space="preserve"> receives alert</w:t>
                              </w:r>
                            </w:p>
                          </w:txbxContent>
                        </wps:txbx>
                        <wps:bodyPr rot="0" vert="horz" wrap="square" lIns="0" tIns="0" rIns="0" bIns="0" anchor="ctr" anchorCtr="0" upright="1">
                          <a:noAutofit/>
                        </wps:bodyPr>
                      </wps:wsp>
                      <wps:wsp>
                        <wps:cNvPr id="31" name="Text Box 228"/>
                        <wps:cNvSpPr txBox="1">
                          <a:spLocks noChangeArrowheads="1"/>
                        </wps:cNvSpPr>
                        <wps:spPr bwMode="auto">
                          <a:xfrm>
                            <a:off x="-26767" y="3527694"/>
                            <a:ext cx="129286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333234" w14:textId="77777777" w:rsidR="00F172D0" w:rsidRPr="0022103F" w:rsidRDefault="00F172D0" w:rsidP="009F2ECC">
                              <w:pPr>
                                <w:jc w:val="center"/>
                                <w:rPr>
                                  <w:sz w:val="20"/>
                                </w:rPr>
                              </w:pPr>
                              <w:r w:rsidRPr="0022103F">
                                <w:rPr>
                                  <w:sz w:val="20"/>
                                </w:rPr>
                                <w:t xml:space="preserve">Nurse goes to room, </w:t>
                              </w:r>
                              <w:r>
                                <w:rPr>
                                  <w:sz w:val="20"/>
                                </w:rPr>
                                <w:t>takes action indicated by alarm, resets alarm</w:t>
                              </w:r>
                            </w:p>
                          </w:txbxContent>
                        </wps:txbx>
                        <wps:bodyPr rot="0" vert="horz" wrap="square" lIns="0" tIns="0" rIns="0" bIns="0" anchor="ctr" anchorCtr="0" upright="1">
                          <a:noAutofit/>
                        </wps:bodyPr>
                      </wps:wsp>
                      <wps:wsp>
                        <wps:cNvPr id="32" name="Text Box 231"/>
                        <wps:cNvSpPr txBox="1">
                          <a:spLocks noChangeArrowheads="1"/>
                        </wps:cNvSpPr>
                        <wps:spPr bwMode="auto">
                          <a:xfrm>
                            <a:off x="874196" y="0"/>
                            <a:ext cx="3386303" cy="3369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95BF31" w14:textId="77777777" w:rsidR="00F172D0" w:rsidRPr="003D0B24" w:rsidRDefault="00F172D0" w:rsidP="009F2ECC">
                              <w:pPr>
                                <w:jc w:val="center"/>
                                <w:rPr>
                                  <w:b/>
                                  <w:sz w:val="28"/>
                                </w:rPr>
                              </w:pPr>
                              <w:r w:rsidRPr="003D0B24">
                                <w:rPr>
                                  <w:b/>
                                  <w:sz w:val="28"/>
                                </w:rPr>
                                <w:t>Case A</w:t>
                              </w:r>
                              <w:r>
                                <w:rPr>
                                  <w:b/>
                                  <w:sz w:val="28"/>
                                </w:rPr>
                                <w:t>2: Identified Patient Source</w:t>
                              </w:r>
                              <w:r w:rsidRPr="003D0B24">
                                <w:rPr>
                                  <w:b/>
                                  <w:sz w:val="28"/>
                                </w:rPr>
                                <w:t xml:space="preserve"> Sourced</w:t>
                              </w:r>
                            </w:p>
                          </w:txbxContent>
                        </wps:txbx>
                        <wps:bodyPr rot="0" vert="horz" wrap="square" lIns="91440" tIns="45720" rIns="91440" bIns="45720" anchor="t" anchorCtr="0" upright="1">
                          <a:noAutofit/>
                        </wps:bodyPr>
                      </wps:wsp>
                      <wps:wsp>
                        <wps:cNvPr id="33" name="Rectangle 295"/>
                        <wps:cNvSpPr>
                          <a:spLocks noChangeArrowheads="1"/>
                        </wps:cNvSpPr>
                        <wps:spPr bwMode="auto">
                          <a:xfrm>
                            <a:off x="1266092" y="1547446"/>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4" name="Rectangle 296"/>
                        <wps:cNvSpPr>
                          <a:spLocks noChangeArrowheads="1"/>
                        </wps:cNvSpPr>
                        <wps:spPr bwMode="auto">
                          <a:xfrm>
                            <a:off x="2532185" y="1567543"/>
                            <a:ext cx="188595" cy="2722880"/>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5" name="Rectangle 297"/>
                        <wps:cNvSpPr>
                          <a:spLocks noChangeArrowheads="1"/>
                        </wps:cNvSpPr>
                        <wps:spPr bwMode="auto">
                          <a:xfrm>
                            <a:off x="3788229" y="1547446"/>
                            <a:ext cx="188595" cy="1948815"/>
                          </a:xfrm>
                          <a:prstGeom prst="rect">
                            <a:avLst/>
                          </a:prstGeom>
                          <a:solidFill>
                            <a:srgbClr val="FFFFFF"/>
                          </a:solidFill>
                          <a:ln w="9525" algn="ctr">
                            <a:solidFill>
                              <a:srgbClr val="000000"/>
                            </a:solidFill>
                            <a:miter lim="800000"/>
                            <a:headEnd/>
                            <a:tailEnd/>
                          </a:ln>
                        </wps:spPr>
                        <wps:bodyPr rot="0" vert="horz" wrap="square" lIns="91440" tIns="45720" rIns="91440" bIns="45720" anchor="ctr" anchorCtr="0" upright="1">
                          <a:noAutofit/>
                        </wps:bodyPr>
                      </wps:wsp>
                      <wps:wsp>
                        <wps:cNvPr id="36" name="Text Box 226"/>
                        <wps:cNvSpPr txBox="1">
                          <a:spLocks noChangeArrowheads="1"/>
                        </wps:cNvSpPr>
                        <wps:spPr bwMode="auto">
                          <a:xfrm>
                            <a:off x="3888712" y="2552281"/>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6C1AD" w14:textId="77777777" w:rsidR="00F172D0" w:rsidRPr="0022103F" w:rsidRDefault="00F172D0" w:rsidP="009F2ECC">
                              <w:pPr>
                                <w:jc w:val="center"/>
                                <w:rPr>
                                  <w:sz w:val="20"/>
                                </w:rPr>
                              </w:pPr>
                              <w:r>
                                <w:rPr>
                                  <w:sz w:val="20"/>
                                </w:rPr>
                                <w:t>Nurse reads</w:t>
                              </w:r>
                              <w:r w:rsidRPr="0022103F">
                                <w:rPr>
                                  <w:sz w:val="20"/>
                                </w:rPr>
                                <w:t xml:space="preserve"> alert</w:t>
                              </w:r>
                            </w:p>
                          </w:txbxContent>
                        </wps:txbx>
                        <wps:bodyPr rot="0" vert="horz" wrap="square" lIns="0" tIns="0" rIns="0" bIns="0" anchor="ctr" anchorCtr="0" upright="1">
                          <a:noAutofit/>
                        </wps:bodyPr>
                      </wps:wsp>
                      <wps:wsp>
                        <wps:cNvPr id="37" name="Text Box 226"/>
                        <wps:cNvSpPr txBox="1">
                          <a:spLocks noChangeArrowheads="1"/>
                        </wps:cNvSpPr>
                        <wps:spPr bwMode="auto">
                          <a:xfrm>
                            <a:off x="3949002" y="2934118"/>
                            <a:ext cx="112522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D820DB" w14:textId="77777777" w:rsidR="00F172D0" w:rsidRPr="0022103F" w:rsidRDefault="00F172D0" w:rsidP="009F2ECC">
                              <w:pPr>
                                <w:jc w:val="center"/>
                                <w:rPr>
                                  <w:sz w:val="20"/>
                                </w:rPr>
                              </w:pPr>
                              <w:r>
                                <w:rPr>
                                  <w:sz w:val="20"/>
                                </w:rPr>
                                <w:t>Nurse accepts</w:t>
                              </w:r>
                              <w:r w:rsidRPr="0022103F">
                                <w:rPr>
                                  <w:sz w:val="20"/>
                                </w:rPr>
                                <w:t xml:space="preserve"> alert</w:t>
                              </w:r>
                            </w:p>
                          </w:txbxContent>
                        </wps:txbx>
                        <wps:bodyPr rot="0" vert="horz" wrap="square" lIns="0" tIns="0" rIns="0" bIns="0" anchor="ctr" anchorCtr="0" upright="1">
                          <a:noAutofit/>
                        </wps:bodyPr>
                      </wps:wsp>
                      <wps:wsp>
                        <wps:cNvPr id="38" name="Straight Arrow Connector 233"/>
                        <wps:cNvCnPr>
                          <a:cxnSpLocks noChangeShapeType="1"/>
                        </wps:cNvCnPr>
                        <wps:spPr bwMode="auto">
                          <a:xfrm flipH="1" flipV="1">
                            <a:off x="1467059" y="3235569"/>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 name="Straight Arrow Connector 233"/>
                        <wps:cNvCnPr>
                          <a:cxnSpLocks noChangeShapeType="1"/>
                        </wps:cNvCnPr>
                        <wps:spPr bwMode="auto">
                          <a:xfrm flipH="1" flipV="1">
                            <a:off x="1457011" y="3617406"/>
                            <a:ext cx="1069975"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FA27720" id="Group 264" o:spid="_x0000_s1186" style="position:absolute;margin-left:16.05pt;margin-top:-4.9pt;width:405.35pt;height:355.7pt;z-index:251659264;mso-position-horizontal-relative:text;mso-position-vertical-relative:text;mso-width-relative:margin;mso-height-relative:margin" coordorigin="-267" coordsize="51512,451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" o:allowoverlap="f">
                <v:shape id="Text Box 224" o:spid="_x0000_s1187" type="#_x0000_t202" style="position:absolute;left:14805;top:12902;width:10450;height:54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" filled="f" stroked="f" strokeweight=".5pt">
                  <v:textbox inset="0,0,0,0">
                    <w:txbxContent>
                      <w:p w14:paraId="740A6811" w14:textId="77777777" w:rsidR="00F172D0" w:rsidRPr="0022103F" w:rsidRDefault="00F172D0" w:rsidP="009F2ECC">
                        <w:pPr>
                          <w:jc w:val="center"/>
                          <w:rPr>
                            <w:sz w:val="20"/>
                          </w:rPr>
                        </w:pPr>
                        <w:r>
                          <w:rPr>
                            <w:sz w:val="20"/>
                          </w:rPr>
                          <w:t xml:space="preserve">PCD </w:t>
                        </w:r>
                        <w:r w:rsidRPr="0022103F">
                          <w:rPr>
                            <w:sz w:val="20"/>
                          </w:rPr>
                          <w:t>reports alert</w:t>
                        </w:r>
                      </w:p>
                    </w:txbxContent>
                  </v:textbox>
                </v:shape>
                <v:shape id="Text Box 225" o:spid="_x0000_s1188" type="#_x0000_t202" style="position:absolute;left:14871;top:29039;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" filled="f" stroked="f" strokeweight=".5pt">
                  <v:textbox inset="0,0,0,0">
                    <w:txbxContent>
                      <w:p w14:paraId="20D066BF" w14:textId="77777777" w:rsidR="00F172D0" w:rsidRPr="0022103F" w:rsidRDefault="00F172D0" w:rsidP="009F2ECC">
                        <w:pPr>
                          <w:jc w:val="center"/>
                          <w:rPr>
                            <w:sz w:val="20"/>
                          </w:rPr>
                        </w:pPr>
                        <w:r>
                          <w:rPr>
                            <w:sz w:val="20"/>
                          </w:rPr>
                          <w:t>Report read</w:t>
                        </w:r>
                      </w:p>
                    </w:txbxContent>
                  </v:textbox>
                </v:shape>
                <v:shape id="Text Box 225" o:spid="_x0000_s1189" type="#_x0000_t202" style="position:absolute;left:14972;top:32958;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" filled="f" stroked="f" strokeweight=".5pt">
                  <v:textbox inset="0,0,0,0">
                    <w:txbxContent>
                      <w:p w14:paraId="57D44738" w14:textId="77777777" w:rsidR="00F172D0" w:rsidRPr="0022103F" w:rsidRDefault="00F172D0" w:rsidP="009F2ECC">
                        <w:pPr>
                          <w:jc w:val="center"/>
                          <w:rPr>
                            <w:sz w:val="20"/>
                          </w:rPr>
                        </w:pPr>
                        <w:r>
                          <w:rPr>
                            <w:sz w:val="20"/>
                          </w:rPr>
                          <w:t>Report accept</w:t>
                        </w:r>
                      </w:p>
                    </w:txbxContent>
                  </v:textbox>
                </v:shape>
                <v:shape id="Text Box 225" o:spid="_x0000_s1190" type="#_x0000_t202" style="position:absolute;left:27532;top:15775;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" filled="f" stroked="f" strokeweight=".5pt">
                  <v:textbox inset="0,0,0,0">
                    <w:txbxContent>
                      <w:p w14:paraId="40F657A9" w14:textId="77777777" w:rsidR="00F172D0" w:rsidRPr="0022103F" w:rsidRDefault="00F172D0" w:rsidP="009F2ECC">
                        <w:pPr>
                          <w:jc w:val="center"/>
                          <w:rPr>
                            <w:sz w:val="20"/>
                          </w:rPr>
                        </w:pPr>
                        <w:r>
                          <w:rPr>
                            <w:sz w:val="20"/>
                          </w:rPr>
                          <w:t>Send to nurse</w:t>
                        </w:r>
                      </w:p>
                    </w:txbxContent>
                  </v:textbox>
                </v:shape>
                <v:shape id="Text Box 227" o:spid="_x0000_s1191" type="#_x0000_t202" style="position:absolute;left:27532;top:30546;width:10331;height:42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" filled="f" stroked="f" strokeweight=".5pt">
                  <v:textbox inset="0,0,0,0">
                    <w:txbxContent>
                      <w:p w14:paraId="69089155" w14:textId="77777777" w:rsidR="00F172D0" w:rsidRPr="0022103F" w:rsidRDefault="00F172D0" w:rsidP="009F2ECC">
                        <w:pPr>
                          <w:jc w:val="center"/>
                          <w:rPr>
                            <w:sz w:val="20"/>
                          </w:rPr>
                        </w:pPr>
                        <w:r w:rsidRPr="0022103F">
                          <w:rPr>
                            <w:sz w:val="20"/>
                          </w:rPr>
                          <w:t>Report response</w:t>
                        </w:r>
                      </w:p>
                    </w:txbxContent>
                  </v:textbox>
                </v:shape>
                <v:shape id="Text Box 230" o:spid="_x0000_s1192" type="#_x0000_t202" style="position:absolute;left:14670;top:36576;width:10332;height:5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" filled="f" stroked="f" strokeweight=".5pt">
                  <v:textbox inset="0,0,0,0">
                    <w:txbxContent>
                      <w:p w14:paraId="3C365C38" w14:textId="77777777" w:rsidR="00F172D0" w:rsidRPr="0022103F" w:rsidRDefault="00F172D0" w:rsidP="009F2ECC">
                        <w:pPr>
                          <w:jc w:val="center"/>
                          <w:rPr>
                            <w:sz w:val="20"/>
                          </w:rPr>
                        </w:pPr>
                        <w:r>
                          <w:rPr>
                            <w:sz w:val="20"/>
                          </w:rPr>
                          <w:t>PCD</w:t>
                        </w:r>
                        <w:r w:rsidRPr="0022103F">
                          <w:rPr>
                            <w:sz w:val="20"/>
                          </w:rPr>
                          <w:t xml:space="preserve"> clears alert</w:t>
                        </w:r>
                      </w:p>
                    </w:txbxContent>
                  </v:textbox>
                </v:shape>
                <v:shape id="Text Box 225" o:spid="_x0000_s1193" type="#_x0000_t202" style="position:absolute;left:27331;top:18890;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" filled="f" stroked="f" strokeweight=".5pt">
                  <v:textbox inset="0,0,0,0">
                    <w:txbxContent>
                      <w:p w14:paraId="258E1F44" w14:textId="77777777" w:rsidR="00F172D0" w:rsidRPr="0022103F" w:rsidRDefault="00F172D0" w:rsidP="009F2ECC">
                        <w:pPr>
                          <w:jc w:val="center"/>
                          <w:rPr>
                            <w:sz w:val="20"/>
                          </w:rPr>
                        </w:pPr>
                        <w:r>
                          <w:rPr>
                            <w:sz w:val="20"/>
                          </w:rPr>
                          <w:t>Send success</w:t>
                        </w:r>
                      </w:p>
                    </w:txbxContent>
                  </v:textbox>
                </v:shape>
                <v:shape id="Text Box 225" o:spid="_x0000_s1194" type="#_x0000_t202" style="position:absolute;left:14771;top:20197;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" filled="f" stroked="f" strokeweight=".5pt">
                  <v:textbox inset="0,0,0,0">
                    <w:txbxContent>
                      <w:p w14:paraId="651D05B5" w14:textId="77777777" w:rsidR="00F172D0" w:rsidRPr="0022103F" w:rsidRDefault="00F172D0" w:rsidP="009F2ECC">
                        <w:pPr>
                          <w:jc w:val="center"/>
                          <w:rPr>
                            <w:sz w:val="20"/>
                          </w:rPr>
                        </w:pPr>
                        <w:r>
                          <w:rPr>
                            <w:sz w:val="20"/>
                          </w:rPr>
                          <w:t>Report sent</w:t>
                        </w:r>
                      </w:p>
                    </w:txbxContent>
                  </v:textbox>
                </v:shape>
                <v:shape id="Text Box 225" o:spid="_x0000_s1195" type="#_x0000_t202" style="position:absolute;left:27432;top:2270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" filled="f" stroked="f" strokeweight=".5pt">
                  <v:textbox inset="0,0,0,0">
                    <w:txbxContent>
                      <w:p w14:paraId="7318FAE3" w14:textId="77777777" w:rsidR="00F172D0" w:rsidRPr="0022103F" w:rsidRDefault="00F172D0" w:rsidP="009F2ECC">
                        <w:pPr>
                          <w:jc w:val="center"/>
                          <w:rPr>
                            <w:sz w:val="20"/>
                          </w:rPr>
                        </w:pPr>
                        <w:r>
                          <w:rPr>
                            <w:sz w:val="20"/>
                          </w:rPr>
                          <w:t>Delivery success</w:t>
                        </w:r>
                      </w:p>
                    </w:txbxContent>
                  </v:textbox>
                </v:shape>
                <v:shape id="Text Box 225" o:spid="_x0000_s1196" type="#_x0000_t202" style="position:absolute;left:27632;top:26025;width:1033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" filled="f" stroked="f" strokeweight=".5pt">
                  <v:textbox inset="0,0,0,0">
                    <w:txbxContent>
                      <w:p w14:paraId="4AEFF0A5" w14:textId="77777777" w:rsidR="00F172D0" w:rsidRPr="0022103F" w:rsidRDefault="00F172D0" w:rsidP="009F2ECC">
                        <w:pPr>
                          <w:jc w:val="center"/>
                          <w:rPr>
                            <w:sz w:val="20"/>
                          </w:rPr>
                        </w:pPr>
                        <w:r>
                          <w:rPr>
                            <w:sz w:val="20"/>
                          </w:rPr>
                          <w:t>Read receipt</w:t>
                        </w:r>
                      </w:p>
                    </w:txbxContent>
                  </v:textbox>
                </v:shape>
                <v:shape id="Text Box 225" o:spid="_x0000_s1197" type="#_x0000_t202" style="position:absolute;left:15072;top:24919;width:10331;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" filled="f" stroked="f" strokeweight=".5pt">
                  <v:textbox inset="0,0,0,0">
                    <w:txbxContent>
                      <w:p w14:paraId="15258D9E" w14:textId="77777777" w:rsidR="00F172D0" w:rsidRPr="0022103F" w:rsidRDefault="00F172D0" w:rsidP="009F2ECC">
                        <w:pPr>
                          <w:jc w:val="center"/>
                          <w:rPr>
                            <w:sz w:val="20"/>
                          </w:rPr>
                        </w:pPr>
                        <w:r>
                          <w:rPr>
                            <w:sz w:val="20"/>
                          </w:rPr>
                          <w:t>Report delivery</w:t>
                        </w:r>
                      </w:p>
                    </w:txbxContent>
                  </v:textbox>
                </v:shape>
                <v:shape id="Straight Arrow Connector 233" o:spid="_x0000_s1198" type="#_x0000_t32" style="position:absolute;left:14570;top:17182;width:1070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" strokeweight="1pt">
                  <v:stroke endarrow="open"/>
                </v:shape>
                <v:shape id="Straight Arrow Connector 234" o:spid="_x0000_s1199" type="#_x0000_t32" style="position:absolute;left:27231;top:19192;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" strokeweight="1pt">
                  <v:stroke endarrow="open"/>
                </v:shape>
                <v:shape id="Straight Arrow Connector 235" o:spid="_x0000_s1200" type="#_x0000_t32" style="position:absolute;left:27030;top:33963;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" strokeweight="1pt">
                  <v:stroke startarrow="open"/>
                </v:shape>
                <v:shape id="Straight Arrow Connector 236" o:spid="_x0000_s1201" type="#_x0000_t32" style="position:absolute;left:14670;top:41298;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" strokeweight="1pt">
                  <v:stroke endarrow="open"/>
                </v:shape>
                <v:shape id="Straight Arrow Connector 235" o:spid="_x0000_s1202" type="#_x0000_t32" style="position:absolute;left:27130;top:21905;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" strokeweight="1pt">
                  <v:stroke startarrow="open"/>
                </v:shape>
                <v:shape id="Straight Arrow Connector 233" o:spid="_x0000_s1203" type="#_x0000_t32" style="position:absolute;left:14469;top:23513;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" strokeweight="1pt">
                  <v:stroke endarrow="open"/>
                </v:shape>
                <v:shape id="Straight Arrow Connector 235" o:spid="_x0000_s1204" type="#_x0000_t32" style="position:absolute;left:27030;top:26025;width:10699;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" strokeweight="1pt">
                  <v:stroke startarrow="open"/>
                </v:shape>
                <v:shape id="Straight Arrow Connector 235" o:spid="_x0000_s1205" type="#_x0000_t32" style="position:absolute;left:27130;top:29341;width:107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" strokeweight="1pt">
                  <v:stroke startarrow="open"/>
                </v:shape>
                <v:shape id="Straight Arrow Connector 233" o:spid="_x0000_s1206" type="#_x0000_t32" style="position:absolute;left:14570;top:28135;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" strokeweight="1pt">
                  <v:stroke endarrow="open"/>
                </v:shape>
                <v:line id="Straight Connector 210" o:spid="_x0000_s1207" style="position:absolute;visibility:visible;mso-wrap-style:square" from="13464,10550" to="13464,451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Fw+yAAAAOAAAAAPAAAAZHJzL2Rvd25yZXYueG1sRI9Ba8JA&#13;&#10;FITvhf6H5RV6000t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DPhFw+yAAAAOAA&#13;&#10;AAAPAAAAAAAAAAAAAAAAAAcCAABkcnMvZG93bnJldi54bWxQSwUGAAAAAAMAAwC3AAAA/AIAAAAA&#13;&#10;">
                  <v:stroke dashstyle="dash"/>
                </v:line>
                <v:line id="Straight Connector 211" o:spid="_x0000_s1208" style="position:absolute;visibility:visible;mso-wrap-style:square" from="26226,11153" to="26226,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cRKyAAAAOAAAAAPAAAAZHJzL2Rvd25yZXYueG1sRI9Ba8JA&#13;&#10;FITvhf6H5RV6002l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BAbcRKyAAAAOAA&#13;&#10;AAAPAAAAAAAAAAAAAAAAAAcCAABkcnMvZG93bnJldi54bWxQSwUGAAAAAAMAAwC3AAAA/AIAAAAA&#13;&#10;">
                  <v:stroke dashstyle="dash"/>
                </v:line>
                <v:line id="Straight Connector 212" o:spid="_x0000_s1209" style="position:absolute;visibility:visible;mso-wrap-style:square" from="38887,11153" to="38887,445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WHRyAAAAOAAAAAPAAAAZHJzL2Rvd25yZXYueG1sRI9Ba8JA&#13;&#10;FITvhf6H5RV6002FSk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AvIWHRyAAAAOAA&#13;&#10;AAAPAAAAAAAAAAAAAAAAAAcCAABkcnMvZG93bnJldi54bWxQSwUGAAAAAAMAAwC3AAAA/AIAAAAA&#13;&#10;">
                  <v:stroke dashstyle="dash"/>
                </v:line>
                <v:shape id="Text Box 220" o:spid="_x0000_s1210" type="#_x0000_t202" style="position:absolute;left:10349;top:4320;width:6271;height:6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" filled="f" stroked="f" strokeweight=".5pt">
                  <v:textbox inset="0,0,0,0">
                    <w:txbxContent>
                      <w:p w14:paraId="65596B1D" w14:textId="77777777" w:rsidR="00F172D0" w:rsidRDefault="00F172D0" w:rsidP="009F2ECC">
                        <w:pPr>
                          <w:jc w:val="center"/>
                          <w:rPr>
                            <w:sz w:val="20"/>
                          </w:rPr>
                        </w:pPr>
                        <w:r>
                          <w:rPr>
                            <w:sz w:val="20"/>
                          </w:rPr>
                          <w:t>Alert</w:t>
                        </w:r>
                      </w:p>
                      <w:p w14:paraId="326F1AD1" w14:textId="77777777" w:rsidR="00F172D0" w:rsidRDefault="00F172D0" w:rsidP="009F2ECC">
                        <w:pPr>
                          <w:jc w:val="center"/>
                          <w:rPr>
                            <w:sz w:val="20"/>
                          </w:rPr>
                        </w:pPr>
                        <w:r>
                          <w:rPr>
                            <w:sz w:val="20"/>
                          </w:rPr>
                          <w:t>Reporter</w:t>
                        </w:r>
                      </w:p>
                      <w:p w14:paraId="6B649140" w14:textId="77777777" w:rsidR="00F172D0" w:rsidRPr="0022103F" w:rsidRDefault="00F172D0" w:rsidP="009F2ECC">
                        <w:pPr>
                          <w:jc w:val="center"/>
                          <w:rPr>
                            <w:sz w:val="20"/>
                          </w:rPr>
                        </w:pPr>
                        <w:r w:rsidRPr="0022103F">
                          <w:rPr>
                            <w:sz w:val="20"/>
                          </w:rPr>
                          <w:t xml:space="preserve"> (AR)</w:t>
                        </w:r>
                      </w:p>
                    </w:txbxContent>
                  </v:textbox>
                </v:shape>
                <v:shape id="Text Box 221" o:spid="_x0000_s1211" type="#_x0000_t202" style="position:absolute;left:23714;top:4421;width:5129;height:68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" filled="f" stroked="f" strokeweight=".5pt">
                  <v:textbox inset="0,0,0,0">
                    <w:txbxContent>
                      <w:p w14:paraId="099B0C1A" w14:textId="77777777" w:rsidR="00F172D0" w:rsidRPr="0022103F" w:rsidRDefault="00F172D0" w:rsidP="009F2ECC">
                        <w:pPr>
                          <w:jc w:val="center"/>
                          <w:rPr>
                            <w:sz w:val="20"/>
                          </w:rPr>
                        </w:pPr>
                        <w:r w:rsidRPr="0022103F">
                          <w:rPr>
                            <w:sz w:val="20"/>
                          </w:rPr>
                          <w:t>Alert Manager (AM)</w:t>
                        </w:r>
                      </w:p>
                    </w:txbxContent>
                  </v:textbox>
                </v:shape>
                <v:shape id="Text Box 222" o:spid="_x0000_s1212" type="#_x0000_t202" style="position:absolute;left:34968;top:4421;width:8467;height:6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" filled="f" stroked="f" strokeweight=".5pt">
                  <v:textbox inset="0,0,0,0">
                    <w:txbxContent>
                      <w:p w14:paraId="5ECCE2FB" w14:textId="77777777" w:rsidR="00F172D0" w:rsidRPr="0022103F" w:rsidRDefault="00F172D0" w:rsidP="009F2ECC">
                        <w:pPr>
                          <w:jc w:val="center"/>
                          <w:rPr>
                            <w:sz w:val="20"/>
                          </w:rPr>
                        </w:pPr>
                        <w:r w:rsidRPr="0022103F">
                          <w:rPr>
                            <w:sz w:val="20"/>
                          </w:rPr>
                          <w:t>Alert Communicator (AC)</w:t>
                        </w:r>
                      </w:p>
                    </w:txbxContent>
                  </v:textbox>
                </v:shape>
                <v:shape id="Text Box 223" o:spid="_x0000_s1213" type="#_x0000_t202" style="position:absolute;left:2612;top:11151;width:9372;height:46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" filled="f" stroked="f" strokeweight=".5pt">
                  <v:textbox style="mso-fit-shape-to-text:t" inset="0,0,0,0">
                    <w:txbxContent>
                      <w:p w14:paraId="4BC12DF6" w14:textId="77777777" w:rsidR="00F172D0" w:rsidRPr="0022103F" w:rsidRDefault="00F172D0" w:rsidP="009F2ECC">
                        <w:pPr>
                          <w:jc w:val="center"/>
                          <w:rPr>
                            <w:sz w:val="20"/>
                          </w:rPr>
                        </w:pPr>
                        <w:r w:rsidRPr="0022103F">
                          <w:rPr>
                            <w:sz w:val="20"/>
                          </w:rPr>
                          <w:t xml:space="preserve">Patient </w:t>
                        </w:r>
                        <w:r>
                          <w:rPr>
                            <w:sz w:val="20"/>
                          </w:rPr>
                          <w:t>care device detects alarm condition</w:t>
                        </w:r>
                      </w:p>
                    </w:txbxContent>
                  </v:textbox>
                </v:shape>
                <v:shape id="Text Box 226" o:spid="_x0000_s1214" type="#_x0000_t202" style="position:absolute;left:39992;top:2120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" filled="f" stroked="f" strokeweight=".5pt">
                  <v:textbox inset="0,0,0,0">
                    <w:txbxContent>
                      <w:p w14:paraId="0911147B" w14:textId="77777777" w:rsidR="00F172D0" w:rsidRPr="0022103F" w:rsidRDefault="00F172D0" w:rsidP="009F2ECC">
                        <w:pPr>
                          <w:jc w:val="center"/>
                          <w:rPr>
                            <w:sz w:val="20"/>
                          </w:rPr>
                        </w:pPr>
                        <w:r>
                          <w:rPr>
                            <w:sz w:val="20"/>
                          </w:rPr>
                          <w:t>Device</w:t>
                        </w:r>
                        <w:r w:rsidRPr="0022103F">
                          <w:rPr>
                            <w:sz w:val="20"/>
                          </w:rPr>
                          <w:t xml:space="preserve"> receives alert</w:t>
                        </w:r>
                      </w:p>
                    </w:txbxContent>
                  </v:textbox>
                </v:shape>
                <v:shape id="Text Box 228" o:spid="_x0000_s1215" type="#_x0000_t202" style="position:absolute;left:-267;top:35276;width:12927;height:59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" filled="f" stroked="f" strokeweight=".5pt">
                  <v:textbox inset="0,0,0,0">
                    <w:txbxContent>
                      <w:p w14:paraId="3C333234" w14:textId="77777777" w:rsidR="00F172D0" w:rsidRPr="0022103F" w:rsidRDefault="00F172D0" w:rsidP="009F2ECC">
                        <w:pPr>
                          <w:jc w:val="center"/>
                          <w:rPr>
                            <w:sz w:val="20"/>
                          </w:rPr>
                        </w:pPr>
                        <w:r w:rsidRPr="0022103F">
                          <w:rPr>
                            <w:sz w:val="20"/>
                          </w:rPr>
                          <w:t xml:space="preserve">Nurse goes to room, </w:t>
                        </w:r>
                        <w:r>
                          <w:rPr>
                            <w:sz w:val="20"/>
                          </w:rPr>
                          <w:t>takes action indicated by alarm, resets alarm</w:t>
                        </w:r>
                      </w:p>
                    </w:txbxContent>
                  </v:textbox>
                </v:shape>
                <v:shape id="Text Box 231" o:spid="_x0000_s1216" type="#_x0000_t202" style="position:absolute;left:8741;width:33863;height:3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5E95BF31" w14:textId="77777777" w:rsidR="00F172D0" w:rsidRPr="003D0B24" w:rsidRDefault="00F172D0" w:rsidP="009F2ECC">
                        <w:pPr>
                          <w:jc w:val="center"/>
                          <w:rPr>
                            <w:b/>
                            <w:sz w:val="28"/>
                          </w:rPr>
                        </w:pPr>
                        <w:r w:rsidRPr="003D0B24">
                          <w:rPr>
                            <w:b/>
                            <w:sz w:val="28"/>
                          </w:rPr>
                          <w:t>Case A</w:t>
                        </w:r>
                        <w:r>
                          <w:rPr>
                            <w:b/>
                            <w:sz w:val="28"/>
                          </w:rPr>
                          <w:t>2: Identified Patient Source</w:t>
                        </w:r>
                        <w:r w:rsidRPr="003D0B24">
                          <w:rPr>
                            <w:b/>
                            <w:sz w:val="28"/>
                          </w:rPr>
                          <w:t xml:space="preserve"> Sourced</w:t>
                        </w:r>
                      </w:p>
                    </w:txbxContent>
                  </v:textbox>
                </v:shape>
                <v:rect id="Rectangle 295" o:spid="_x0000_s1217" style="position:absolute;left:12660;top:15474;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"/>
                <v:rect id="Rectangle 296" o:spid="_x0000_s1218" style="position:absolute;left:25321;top:15675;width:1886;height:27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"/>
                <v:rect id="Rectangle 297" o:spid="_x0000_s1219" style="position:absolute;left:37882;top:15474;width:1886;height:19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"/>
                <v:shape id="Text Box 226" o:spid="_x0000_s1220" type="#_x0000_t202" style="position:absolute;left:38887;top:25522;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" filled="f" stroked="f" strokeweight=".5pt">
                  <v:textbox inset="0,0,0,0">
                    <w:txbxContent>
                      <w:p w14:paraId="46C6C1AD" w14:textId="77777777" w:rsidR="00F172D0" w:rsidRPr="0022103F" w:rsidRDefault="00F172D0" w:rsidP="009F2ECC">
                        <w:pPr>
                          <w:jc w:val="center"/>
                          <w:rPr>
                            <w:sz w:val="20"/>
                          </w:rPr>
                        </w:pPr>
                        <w:r>
                          <w:rPr>
                            <w:sz w:val="20"/>
                          </w:rPr>
                          <w:t>Nurse reads</w:t>
                        </w:r>
                        <w:r w:rsidRPr="0022103F">
                          <w:rPr>
                            <w:sz w:val="20"/>
                          </w:rPr>
                          <w:t xml:space="preserve"> alert</w:t>
                        </w:r>
                      </w:p>
                    </w:txbxContent>
                  </v:textbox>
                </v:shape>
                <v:shape id="Text Box 226" o:spid="_x0000_s1221" type="#_x0000_t202" style="position:absolute;left:39490;top:29341;width:11252;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" filled="f" stroked="f" strokeweight=".5pt">
                  <v:textbox inset="0,0,0,0">
                    <w:txbxContent>
                      <w:p w14:paraId="07D820DB" w14:textId="77777777" w:rsidR="00F172D0" w:rsidRPr="0022103F" w:rsidRDefault="00F172D0" w:rsidP="009F2ECC">
                        <w:pPr>
                          <w:jc w:val="center"/>
                          <w:rPr>
                            <w:sz w:val="20"/>
                          </w:rPr>
                        </w:pPr>
                        <w:r>
                          <w:rPr>
                            <w:sz w:val="20"/>
                          </w:rPr>
                          <w:t>Nurse accepts</w:t>
                        </w:r>
                        <w:r w:rsidRPr="0022103F">
                          <w:rPr>
                            <w:sz w:val="20"/>
                          </w:rPr>
                          <w:t xml:space="preserve"> alert</w:t>
                        </w:r>
                      </w:p>
                    </w:txbxContent>
                  </v:textbox>
                </v:shape>
                <v:shape id="Straight Arrow Connector 233" o:spid="_x0000_s1222" type="#_x0000_t32" style="position:absolute;left:14670;top:32355;width:1070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" strokeweight="1pt">
                  <v:stroke endarrow="open"/>
                </v:shape>
                <v:shape id="Straight Arrow Connector 233" o:spid="_x0000_s1223" type="#_x0000_t32" style="position:absolute;left:14570;top:36174;width:10699;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" strokeweight="1pt">
                  <v:stroke endarrow="open"/>
                </v:shape>
                <w10:wrap type="topAndBottom"/>
              </v:group>
            </w:pict>
          </mc:Fallback>
        </mc:AlternateContent>
      </w:r>
      <w:r w:rsidR="006A307B" w:rsidRPr="002B5FFE">
        <w:rPr>
          <w:iCs/>
        </w:rPr>
        <w:t xml:space="preserve">Use Case – Alert occurs on PCD assigned to patient. PCD or PCD gateway system, operating as an Alert Reporter (AR) sends Report Alert [PCD-04] to Alert Manager (AM) indicating PCD alert. The Alert Manager (AM) logs receipt of the alert. The Alert Manager (AM) identifies the appropriate nurse based upon configured nurse to patient assignments, identifies the appropriate Alert Communicator (AC) and destination communication device based upon nurse to device configuration in Alert Manager (AM), sends Disseminate Alert [PCD-06] to nurse’s communication device. The Alert Manager (AM) logs the dissemination to the Alert Communicator (AC). </w:t>
      </w:r>
      <w:r w:rsidR="00F14550" w:rsidRPr="002B5FFE">
        <w:t>The Alert Manager (AM) sends a Report Alert Status [PCD-05] to the Alert Reporter (AR) to inform the Alert Reporter (AR) of the status of the communication of the alert to the Alert Communication (AC) which may indicate successfully sent or not</w:t>
      </w:r>
      <w:r w:rsidR="00552C0F" w:rsidRPr="002B5FFE">
        <w:t xml:space="preserve">. </w:t>
      </w:r>
      <w:r w:rsidR="006A307B" w:rsidRPr="002B5FFE">
        <w:rPr>
          <w:iCs/>
        </w:rPr>
        <w:t xml:space="preserve">The nurse receives the alert on their assigned device. The information minimally includes the patient identification. </w:t>
      </w:r>
      <w:r w:rsidR="00F14550" w:rsidRPr="002B5FFE">
        <w:t>The Alert Manager (AM) sends a Report Alert Status [PCD-05] to the Alert Reporter (AR) to inform the Alert Reporter (AR) of the delivery confirmation status which may indicate delivered or not delivered.</w:t>
      </w:r>
      <w:r w:rsidR="00F14550" w:rsidRPr="002B5FFE">
        <w:rPr>
          <w:iCs/>
        </w:rPr>
        <w:t xml:space="preserve"> </w:t>
      </w:r>
      <w:r w:rsidR="006A307B" w:rsidRPr="002B5FFE">
        <w:rPr>
          <w:iCs/>
        </w:rPr>
        <w:t xml:space="preserve">The nurse replies to the alert on the communication device, the Alert Communicator (AC) sends a Report Dissemination Alert Status [PCD-07] to the Alert Manager (AM). </w:t>
      </w:r>
      <w:r w:rsidR="00F14550" w:rsidRPr="002B5FFE">
        <w:t xml:space="preserve">The Alert Manager (AM) sends a Report Alert Status [PCD-05] to the Alert </w:t>
      </w:r>
      <w:r w:rsidR="00F14550" w:rsidRPr="002B5FFE">
        <w:lastRenderedPageBreak/>
        <w:t>Reporter (AR) to inform the Alert Reporter (AR) of the nurse response to the alert notification.</w:t>
      </w:r>
      <w:r w:rsidR="00F14550" w:rsidRPr="002B5FFE">
        <w:rPr>
          <w:iCs/>
        </w:rPr>
        <w:t xml:space="preserve"> </w:t>
      </w:r>
      <w:r w:rsidR="006A307B" w:rsidRPr="002B5FFE">
        <w:rPr>
          <w:iCs/>
        </w:rPr>
        <w:t>The nurse goes to the room, determines the needs of the patient, and responds to the PCD alert. The nurse then clears the PCD alert. The PCD or PCD gateway system, operating as an Alert Reporter (AR) sends Report Alert [PCD-04] to Alert</w:t>
      </w:r>
      <w:r w:rsidR="008F2E3C" w:rsidRPr="002B5FFE">
        <w:rPr>
          <w:iCs/>
        </w:rPr>
        <w:t xml:space="preserve"> </w:t>
      </w:r>
      <w:r w:rsidR="006A307B" w:rsidRPr="002B5FFE">
        <w:rPr>
          <w:iCs/>
        </w:rPr>
        <w:t>Manager (AM) indicating reset of the PCD alert. The Alert Manager (AM) receives the alert turns off any configured alert escalation and logs the alert.</w:t>
      </w:r>
    </w:p>
    <w:p w14:paraId="6BE84D74" w14:textId="77777777" w:rsidR="006A307B" w:rsidRPr="002B5FFE" w:rsidRDefault="006A307B" w:rsidP="00B5724A">
      <w:pPr>
        <w:pStyle w:val="Heading4"/>
        <w:tabs>
          <w:tab w:val="num" w:pos="864"/>
          <w:tab w:val="left" w:pos="900"/>
        </w:tabs>
        <w:rPr>
          <w:noProof w:val="0"/>
        </w:rPr>
      </w:pPr>
      <w:bookmarkStart w:id="739" w:name="_Toc206294895"/>
      <w:bookmarkStart w:id="740" w:name="_Toc361925428"/>
      <w:r w:rsidRPr="002B5FFE">
        <w:rPr>
          <w:noProof w:val="0"/>
        </w:rPr>
        <w:t xml:space="preserve"> </w:t>
      </w:r>
      <w:bookmarkStart w:id="741" w:name="_Toc369246374"/>
      <w:bookmarkStart w:id="742" w:name="_Toc23947574"/>
      <w:r w:rsidRPr="002B5FFE">
        <w:rPr>
          <w:noProof w:val="0"/>
        </w:rPr>
        <w:t>Case A3: Same as A1/A2 with Escalation with Cancel at Alert Source</w:t>
      </w:r>
      <w:bookmarkEnd w:id="739"/>
      <w:bookmarkEnd w:id="740"/>
      <w:bookmarkEnd w:id="741"/>
      <w:bookmarkEnd w:id="742"/>
    </w:p>
    <w:p w14:paraId="49F03F65" w14:textId="77777777" w:rsidR="006A307B" w:rsidRPr="002B5FFE" w:rsidRDefault="006A307B" w:rsidP="006A307B">
      <w:pPr>
        <w:pStyle w:val="BodyText"/>
        <w:rPr>
          <w:iCs/>
        </w:rPr>
      </w:pPr>
      <w:r w:rsidRPr="002B5FFE">
        <w:rPr>
          <w:iCs/>
        </w:rPr>
        <w:t>Use Case 3: (same as use case 1 or 2 with escalation with cancel at source) if the communication destination is inaccessible or the target individual is indicated as unavailable, then the alert is rerouted to one or more alternatives with escalation to higher levels of responsibility until the alert is canceled at its source and the alert system notified of the cancel.</w:t>
      </w:r>
    </w:p>
    <w:p w14:paraId="20BCE108" w14:textId="77777777" w:rsidR="006A307B" w:rsidRPr="002B5FFE" w:rsidRDefault="006A307B" w:rsidP="00B5724A">
      <w:pPr>
        <w:pStyle w:val="Heading4"/>
        <w:tabs>
          <w:tab w:val="num" w:pos="864"/>
          <w:tab w:val="left" w:pos="900"/>
        </w:tabs>
        <w:rPr>
          <w:noProof w:val="0"/>
        </w:rPr>
      </w:pPr>
      <w:bookmarkStart w:id="743" w:name="_Toc206294896"/>
      <w:bookmarkStart w:id="744" w:name="_Toc361925429"/>
      <w:r w:rsidRPr="002B5FFE">
        <w:rPr>
          <w:noProof w:val="0"/>
        </w:rPr>
        <w:t xml:space="preserve"> </w:t>
      </w:r>
      <w:bookmarkStart w:id="745" w:name="_Toc369246375"/>
      <w:bookmarkStart w:id="746" w:name="_Toc23947575"/>
      <w:r w:rsidRPr="002B5FFE">
        <w:rPr>
          <w:noProof w:val="0"/>
        </w:rPr>
        <w:t>Case A4: Same as A1/A2 with Escalation with Cancel at Communication Endpoint</w:t>
      </w:r>
      <w:bookmarkEnd w:id="743"/>
      <w:bookmarkEnd w:id="744"/>
      <w:bookmarkEnd w:id="745"/>
      <w:bookmarkEnd w:id="746"/>
      <w:r w:rsidRPr="002B5FFE">
        <w:rPr>
          <w:noProof w:val="0"/>
        </w:rPr>
        <w:t xml:space="preserve"> </w:t>
      </w:r>
    </w:p>
    <w:p w14:paraId="0911B37F" w14:textId="77777777" w:rsidR="006A307B" w:rsidRPr="002B5FFE" w:rsidRDefault="006A307B" w:rsidP="006A307B">
      <w:pPr>
        <w:pStyle w:val="BodyText"/>
        <w:rPr>
          <w:iCs/>
        </w:rPr>
      </w:pPr>
      <w:r w:rsidRPr="002B5FFE">
        <w:rPr>
          <w:iCs/>
        </w:rPr>
        <w:t>Use Case 4: (same as use case 1 or 2 with escalation with cancel of any active Alert Manager (AM) escalation actions at communication endpoint) if the communication destination is inaccessible or the target individual is indicated as unavailable then the alert is rerouted to one or more alternatives with escalation to higher levels of responsibility until the alert is canceled by a recipient at a communication endpoint.</w:t>
      </w:r>
    </w:p>
    <w:p w14:paraId="071FBC79" w14:textId="1E347DA0" w:rsidR="006A307B" w:rsidRPr="002B5FFE" w:rsidRDefault="006A307B" w:rsidP="00B5724A">
      <w:pPr>
        <w:pStyle w:val="Heading4"/>
        <w:tabs>
          <w:tab w:val="num" w:pos="864"/>
          <w:tab w:val="left" w:pos="900"/>
        </w:tabs>
        <w:rPr>
          <w:noProof w:val="0"/>
        </w:rPr>
      </w:pPr>
      <w:bookmarkStart w:id="747" w:name="_Toc206294897"/>
      <w:bookmarkStart w:id="748" w:name="_Toc361925430"/>
      <w:r w:rsidRPr="002B5FFE">
        <w:rPr>
          <w:noProof w:val="0"/>
        </w:rPr>
        <w:t xml:space="preserve"> </w:t>
      </w:r>
      <w:bookmarkStart w:id="749" w:name="_Toc369246376"/>
      <w:bookmarkStart w:id="750" w:name="_Toc23947576"/>
      <w:r w:rsidRPr="002B5FFE">
        <w:rPr>
          <w:noProof w:val="0"/>
        </w:rPr>
        <w:t xml:space="preserve">Case A5: Same as A1/A2 with Escalation with Cancel at </w:t>
      </w:r>
      <w:bookmarkEnd w:id="747"/>
      <w:bookmarkEnd w:id="748"/>
      <w:bookmarkEnd w:id="749"/>
      <w:r w:rsidR="00FC59AA" w:rsidRPr="002B5FFE">
        <w:rPr>
          <w:noProof w:val="0"/>
        </w:rPr>
        <w:t>Alert Manager</w:t>
      </w:r>
      <w:bookmarkEnd w:id="750"/>
    </w:p>
    <w:p w14:paraId="678E1D4F" w14:textId="77777777" w:rsidR="006A307B" w:rsidRPr="002B5FFE" w:rsidRDefault="006A307B" w:rsidP="006A307B">
      <w:pPr>
        <w:pStyle w:val="BodyText"/>
      </w:pPr>
      <w:r w:rsidRPr="002B5FFE">
        <w:t xml:space="preserve">Use Case 5: (same as use case 1 or 2 with escalation with cancel </w:t>
      </w:r>
      <w:r w:rsidRPr="002B5FFE">
        <w:rPr>
          <w:iCs/>
        </w:rPr>
        <w:t>of any active Alert Manager (AM) escalation actions</w:t>
      </w:r>
      <w:r w:rsidRPr="002B5FFE">
        <w:t xml:space="preserve"> at alert management system) if the communication destination is inaccessible or the target individual is indicated as unavailable then the alert is rerouted to one or more alternatives with escalation to higher levels of responsibility until the alert is canceled by a user on the Alert Manager (AM), however not automatically via algorithms in the Alert Manager (AM).</w:t>
      </w:r>
    </w:p>
    <w:p w14:paraId="5207581C" w14:textId="205CA1AC" w:rsidR="006A307B" w:rsidRPr="002B5FFE" w:rsidRDefault="006A307B" w:rsidP="00B5724A">
      <w:pPr>
        <w:pStyle w:val="Heading4"/>
        <w:tabs>
          <w:tab w:val="num" w:pos="864"/>
          <w:tab w:val="left" w:pos="900"/>
        </w:tabs>
        <w:rPr>
          <w:noProof w:val="0"/>
        </w:rPr>
      </w:pPr>
      <w:bookmarkStart w:id="751" w:name="_Toc206294898"/>
      <w:bookmarkStart w:id="752" w:name="_Toc361925431"/>
      <w:r w:rsidRPr="002B5FFE">
        <w:rPr>
          <w:noProof w:val="0"/>
        </w:rPr>
        <w:t xml:space="preserve"> </w:t>
      </w:r>
      <w:bookmarkStart w:id="753" w:name="_Toc369246377"/>
      <w:bookmarkStart w:id="754" w:name="_Toc23947577"/>
      <w:r w:rsidRPr="002B5FFE">
        <w:rPr>
          <w:noProof w:val="0"/>
        </w:rPr>
        <w:t xml:space="preserve">Case A6: Information with no destination other than logging by the Alert Manager (AM) </w:t>
      </w:r>
      <w:bookmarkEnd w:id="751"/>
      <w:bookmarkEnd w:id="752"/>
      <w:bookmarkEnd w:id="753"/>
      <w:r w:rsidR="00DE6F27" w:rsidRPr="002B5FFE">
        <w:rPr>
          <w:noProof w:val="0"/>
        </w:rPr>
        <w:t xml:space="preserve">or Alert Consumer </w:t>
      </w:r>
      <w:r w:rsidR="00685B43" w:rsidRPr="002B5FFE">
        <w:rPr>
          <w:noProof w:val="0"/>
        </w:rPr>
        <w:t>Actor</w:t>
      </w:r>
      <w:bookmarkEnd w:id="754"/>
    </w:p>
    <w:p w14:paraId="7ECC0009" w14:textId="77777777" w:rsidR="006A307B" w:rsidRPr="002B5FFE" w:rsidRDefault="006A307B" w:rsidP="006A307B">
      <w:pPr>
        <w:pStyle w:val="BodyText"/>
      </w:pPr>
      <w:r w:rsidRPr="002B5FFE">
        <w:t>Use Case 6: The use case for this is to log information from the Alert Reporter (AR) with the Alert Manager (AM) and not to disseminate the information to the Alert Communicator (AC). The information can be information meant to be used in concert with alerts received from the Alert Reporter (AR), or for logs or information not meant for dissemination to users, but used in reporting alert environment after the fact.</w:t>
      </w:r>
    </w:p>
    <w:p w14:paraId="7A14BD02" w14:textId="25D24819" w:rsidR="00DE6F27" w:rsidRPr="002B5FFE" w:rsidRDefault="00DE6F27" w:rsidP="006A307B">
      <w:pPr>
        <w:pStyle w:val="BodyText"/>
      </w:pPr>
      <w:r w:rsidRPr="002B5FFE">
        <w:t xml:space="preserve">This is also applicable to the Alert Consumer (ACon) actor where there is no presumption of any Disseminate Alert </w:t>
      </w:r>
      <w:r w:rsidR="007C5927">
        <w:t>[</w:t>
      </w:r>
      <w:r w:rsidRPr="002B5FFE">
        <w:t>PCD-06</w:t>
      </w:r>
      <w:r w:rsidR="00817BD8">
        <w:t>]</w:t>
      </w:r>
      <w:r w:rsidRPr="002B5FFE">
        <w:t xml:space="preserve"> message generation.</w:t>
      </w:r>
    </w:p>
    <w:p w14:paraId="24051591" w14:textId="0AE56AA4" w:rsidR="00DE6F27" w:rsidRPr="002B5FFE" w:rsidRDefault="00DE6F27" w:rsidP="006A307B">
      <w:pPr>
        <w:pStyle w:val="BodyText"/>
      </w:pPr>
      <w:r w:rsidRPr="002B5FFE">
        <w:lastRenderedPageBreak/>
        <w:t xml:space="preserve">This is also applicable to the Alert Consumer (ACon) actor where there is no presumption of any Disseminate Alert </w:t>
      </w:r>
      <w:r w:rsidR="00817BD8">
        <w:t>[</w:t>
      </w:r>
      <w:r w:rsidRPr="002B5FFE">
        <w:t>PCD-06</w:t>
      </w:r>
      <w:r w:rsidR="00817BD8">
        <w:t>]</w:t>
      </w:r>
      <w:r w:rsidRPr="002B5FFE">
        <w:t xml:space="preserve"> message generation.</w:t>
      </w:r>
    </w:p>
    <w:p w14:paraId="732A5F9D" w14:textId="77777777" w:rsidR="006A307B" w:rsidRPr="002B5FFE" w:rsidRDefault="006A307B" w:rsidP="00B5724A">
      <w:pPr>
        <w:pStyle w:val="Heading4"/>
        <w:tabs>
          <w:tab w:val="num" w:pos="864"/>
          <w:tab w:val="left" w:pos="900"/>
        </w:tabs>
        <w:rPr>
          <w:noProof w:val="0"/>
        </w:rPr>
      </w:pPr>
      <w:bookmarkStart w:id="755" w:name="_Toc361925432"/>
      <w:r w:rsidRPr="002B5FFE">
        <w:rPr>
          <w:noProof w:val="0"/>
        </w:rPr>
        <w:t xml:space="preserve"> </w:t>
      </w:r>
      <w:bookmarkStart w:id="756" w:name="_Toc369246378"/>
      <w:bookmarkStart w:id="757" w:name="_Toc23947578"/>
      <w:r w:rsidRPr="002B5FFE">
        <w:rPr>
          <w:noProof w:val="0"/>
        </w:rPr>
        <w:t>Case A7: Equipment Sourced Alert</w:t>
      </w:r>
      <w:bookmarkEnd w:id="755"/>
      <w:bookmarkEnd w:id="756"/>
      <w:bookmarkEnd w:id="757"/>
    </w:p>
    <w:p w14:paraId="3BA2FE1A" w14:textId="77777777" w:rsidR="006A307B" w:rsidRPr="002B5FFE" w:rsidRDefault="006A307B" w:rsidP="006A307B">
      <w:pPr>
        <w:pStyle w:val="BodyText"/>
      </w:pPr>
      <w:r w:rsidRPr="002B5FFE">
        <w:t xml:space="preserve">Use Case 7: The use case for this alert is to communicate medical equipment </w:t>
      </w:r>
      <w:r w:rsidR="00870743" w:rsidRPr="002B5FFE">
        <w:t>management events</w:t>
      </w:r>
      <w:r w:rsidRPr="002B5FFE">
        <w:t xml:space="preserve"> from devices when those events are not patient focused, such as battery low or failure to charge or malfunctioning of alerts. Such indications are device specific, patient independent, and potentially location independent.</w:t>
      </w:r>
    </w:p>
    <w:p w14:paraId="76FAECDB" w14:textId="77777777" w:rsidR="006A307B" w:rsidRPr="002B5FFE" w:rsidRDefault="006A307B" w:rsidP="00B5724A">
      <w:pPr>
        <w:pStyle w:val="Heading2"/>
        <w:rPr>
          <w:noProof w:val="0"/>
        </w:rPr>
      </w:pPr>
      <w:bookmarkStart w:id="758" w:name="_Toc206294899"/>
      <w:bookmarkStart w:id="759" w:name="_Toc361925433"/>
      <w:bookmarkStart w:id="760" w:name="_Toc369246379"/>
      <w:bookmarkStart w:id="761" w:name="_Toc23947579"/>
      <w:r w:rsidRPr="002B5FFE">
        <w:rPr>
          <w:noProof w:val="0"/>
        </w:rPr>
        <w:t>ACM Security Considerations</w:t>
      </w:r>
      <w:bookmarkEnd w:id="758"/>
      <w:bookmarkEnd w:id="759"/>
      <w:bookmarkEnd w:id="760"/>
      <w:bookmarkEnd w:id="761"/>
    </w:p>
    <w:p w14:paraId="135D7D5B" w14:textId="77777777" w:rsidR="006A307B" w:rsidRPr="002B5FFE" w:rsidRDefault="006A307B" w:rsidP="006A307B">
      <w:pPr>
        <w:pStyle w:val="BodyText"/>
      </w:pPr>
      <w:r w:rsidRPr="002B5FFE">
        <w:t>This profile itself does not impose specific requirements for authentication, encryption, or auditing, leaving these matters to site-specific policy or agreement. The IHE PCD Technical Framework identifies security requirements across all PCD profiles.</w:t>
      </w:r>
    </w:p>
    <w:p w14:paraId="049EBFD7" w14:textId="77777777" w:rsidR="006A307B" w:rsidRPr="002B5FFE" w:rsidRDefault="006A307B" w:rsidP="006A307B">
      <w:pPr>
        <w:pStyle w:val="BodyText"/>
      </w:pPr>
    </w:p>
    <w:p w14:paraId="23E17F03" w14:textId="77777777" w:rsidR="003A5E6E" w:rsidRDefault="003A5E6E" w:rsidP="003A5E6E">
      <w:bookmarkStart w:id="762" w:name="_Toc388005535"/>
      <w:bookmarkStart w:id="763" w:name="_Toc270019763"/>
      <w:bookmarkStart w:id="764" w:name="_Toc270019839"/>
      <w:bookmarkStart w:id="765" w:name="_Toc369246380"/>
    </w:p>
    <w:p w14:paraId="08CC28B8" w14:textId="77777777" w:rsidR="003A5E6E" w:rsidRDefault="003A5E6E" w:rsidP="003A5E6E"/>
    <w:p w14:paraId="4475CFDD" w14:textId="77777777" w:rsidR="003A5E6E" w:rsidRDefault="003A5E6E" w:rsidP="003A5E6E"/>
    <w:p w14:paraId="2EC58E51" w14:textId="38198550" w:rsidR="003A5E6E" w:rsidRPr="001A710C" w:rsidRDefault="003A5E6E" w:rsidP="003A5E6E">
      <w:pPr>
        <w:pStyle w:val="Heading1"/>
      </w:pPr>
      <w:bookmarkStart w:id="766" w:name="_Toc371555161"/>
      <w:bookmarkStart w:id="767" w:name="_Toc436215453"/>
      <w:bookmarkStart w:id="768" w:name="_Toc23947580"/>
      <w:r w:rsidRPr="001A710C">
        <w:lastRenderedPageBreak/>
        <w:t>Infusion Pump Event Communication (IPEC) Integration Profile</w:t>
      </w:r>
      <w:bookmarkEnd w:id="766"/>
      <w:bookmarkEnd w:id="767"/>
      <w:bookmarkEnd w:id="768"/>
    </w:p>
    <w:p w14:paraId="6BF1821B" w14:textId="221F6E28" w:rsidR="003A5E6E" w:rsidRPr="001A710C" w:rsidRDefault="003A5E6E" w:rsidP="003A5E6E">
      <w:pPr>
        <w:pStyle w:val="BodyText"/>
      </w:pPr>
      <w:del w:id="769" w:author="Jeff Rinda" w:date="2019-11-11T07:12:00Z">
        <w:r w:rsidRPr="001A710C" w:rsidDel="00F172D0">
          <w:delText xml:space="preserve">This document introduces a new profile - Infusion Pump Event Communication. This </w:delText>
        </w:r>
      </w:del>
      <w:ins w:id="770" w:author="Jeff Rinda" w:date="2019-11-11T07:12:00Z">
        <w:r w:rsidR="00F172D0">
          <w:t xml:space="preserve">The Infusion Pump Event Communication (IPEC) </w:t>
        </w:r>
      </w:ins>
      <w:r w:rsidRPr="001A710C">
        <w:t xml:space="preserve">profile is based on the general observation reporting in the Device Enterprise Communication (DEC) Profile. Infusion Pump Event Communication uses the same general form of interactions among Device Observation Reporter and Device Observation Consumer Actors. </w:t>
      </w:r>
    </w:p>
    <w:p w14:paraId="2B1926FE" w14:textId="77777777" w:rsidR="003A5E6E" w:rsidRPr="001A710C" w:rsidRDefault="003A5E6E" w:rsidP="003A5E6E">
      <w:pPr>
        <w:pStyle w:val="BodyText"/>
      </w:pPr>
      <w:r w:rsidRPr="001A710C">
        <w:t>The principal intended uses of IHE Device Enterprise Communication in acute care are to communicate device data to enterprise information systems for:</w:t>
      </w:r>
    </w:p>
    <w:p w14:paraId="7EF9A860" w14:textId="77777777" w:rsidR="003A5E6E" w:rsidRPr="001A710C" w:rsidRDefault="003A5E6E" w:rsidP="003A5E6E">
      <w:pPr>
        <w:pStyle w:val="ListBullet2"/>
      </w:pPr>
      <w:r w:rsidRPr="001A710C">
        <w:t>Reporting, charting and trending physiological data to assist clinicians in tracking the patients physiological state for situational awareness and care planning</w:t>
      </w:r>
    </w:p>
    <w:p w14:paraId="4ABD5D5D" w14:textId="77777777" w:rsidR="003A5E6E" w:rsidRPr="001A710C" w:rsidRDefault="003A5E6E" w:rsidP="003A5E6E">
      <w:pPr>
        <w:pStyle w:val="ListBullet2"/>
      </w:pPr>
      <w:r w:rsidRPr="001A710C">
        <w:t>Near-real-time response to clinically or technically actionable events and situations</w:t>
      </w:r>
    </w:p>
    <w:p w14:paraId="5DB3A79A" w14:textId="77777777" w:rsidR="003A5E6E" w:rsidRPr="001A710C" w:rsidRDefault="003A5E6E" w:rsidP="003A5E6E">
      <w:pPr>
        <w:pStyle w:val="ListBullet2"/>
      </w:pPr>
      <w:r w:rsidRPr="001A710C">
        <w:t>Provision of information for an archival record of device observations, possibly including events, that are clinical, technical, or both</w:t>
      </w:r>
    </w:p>
    <w:p w14:paraId="5031B196" w14:textId="77777777" w:rsidR="003A5E6E" w:rsidRPr="001A710C" w:rsidRDefault="003A5E6E" w:rsidP="003A5E6E">
      <w:pPr>
        <w:pStyle w:val="BodyText"/>
      </w:pPr>
      <w:r w:rsidRPr="001A710C">
        <w:t>Device Enterprise Communications (DEC) is chiefly designed for the first goal listed based on periodic observation reporting, but has always provided for episodic and event reporting as a subtype of general event reporting.</w:t>
      </w:r>
    </w:p>
    <w:p w14:paraId="1D769DE3" w14:textId="77777777" w:rsidR="003A5E6E" w:rsidRPr="001A710C" w:rsidRDefault="003A5E6E" w:rsidP="003A5E6E">
      <w:pPr>
        <w:pStyle w:val="BodyText"/>
      </w:pPr>
      <w:r w:rsidRPr="001A710C">
        <w:t>The Infusion Pump Event Communication Integration Profile is designed to address the third goal of reporting events, specifically infusion pump events. It defines a means for communicating significant events related to medication administration by infusion pumps.</w:t>
      </w:r>
    </w:p>
    <w:p w14:paraId="6A93D17F" w14:textId="77777777" w:rsidR="003A5E6E" w:rsidRPr="001A710C" w:rsidRDefault="003A5E6E" w:rsidP="003A5E6E">
      <w:pPr>
        <w:pStyle w:val="BodyText"/>
      </w:pPr>
    </w:p>
    <w:p w14:paraId="43D8F2A4" w14:textId="77777777" w:rsidR="003A5E6E" w:rsidRPr="001A710C" w:rsidRDefault="003A5E6E" w:rsidP="003A5E6E">
      <w:pPr>
        <w:pStyle w:val="BodyText"/>
        <w:rPr>
          <w:b/>
        </w:rPr>
      </w:pPr>
      <w:r w:rsidRPr="001A710C">
        <w:rPr>
          <w:b/>
        </w:rPr>
        <w:t>Events in Medical Device Communications</w:t>
      </w:r>
    </w:p>
    <w:p w14:paraId="74E160EE" w14:textId="77777777" w:rsidR="003A5E6E" w:rsidRPr="001A710C" w:rsidRDefault="003A5E6E" w:rsidP="003A5E6E">
      <w:pPr>
        <w:pStyle w:val="BodyText"/>
      </w:pPr>
      <w:r w:rsidRPr="001A710C">
        <w:t>An event, in the context of medical device communications, is an occurrence about which it is desired to communicate information between devices and information systems. Events are communicated as soon after their occurrence as is technically feasible, in contrast to other observation reporting from devices to information systems which capture the trend of continuously-varying physiological characteristics indicating the patient’s clinical status by communicating observations at regular time intervals. These characteristics are usually then displayed to clinical users in a spreadsheet-like grid or on a trend graph.</w:t>
      </w:r>
    </w:p>
    <w:p w14:paraId="0550851F" w14:textId="77777777" w:rsidR="003A5E6E" w:rsidRPr="001A710C" w:rsidRDefault="003A5E6E" w:rsidP="003A5E6E">
      <w:pPr>
        <w:pStyle w:val="BodyText"/>
      </w:pPr>
      <w:r w:rsidRPr="001A710C">
        <w:t>One special sort of event is an episodic measurement, that is, one that is not automatically initiated on a regular, timed basis, such as a spot blood pressure cuff reading, or a non-continuous cardiac output measurement. These are initiated manually and the receiving information system has no foreknowledge of when they will occur.</w:t>
      </w:r>
    </w:p>
    <w:p w14:paraId="7D0FB712" w14:textId="77777777" w:rsidR="003A5E6E" w:rsidRPr="001A710C" w:rsidRDefault="003A5E6E" w:rsidP="003A5E6E">
      <w:pPr>
        <w:pStyle w:val="BodyText"/>
      </w:pPr>
      <w:r w:rsidRPr="001A710C">
        <w:t xml:space="preserve">Another special case is an alarm or advisory, where the key outcome of the alert is meant to be some action by a person. The IHE PCD Alert Communication Management (ACM) Profile is focused on the human notification aspect of this. </w:t>
      </w:r>
    </w:p>
    <w:p w14:paraId="5EEF324F" w14:textId="77777777" w:rsidR="003A5E6E" w:rsidRPr="001A710C" w:rsidRDefault="003A5E6E" w:rsidP="003A5E6E">
      <w:pPr>
        <w:pStyle w:val="BodyText"/>
      </w:pPr>
    </w:p>
    <w:p w14:paraId="1969FBCF" w14:textId="77777777" w:rsidR="003A5E6E" w:rsidRPr="001A710C" w:rsidRDefault="003A5E6E" w:rsidP="00E50C95">
      <w:pPr>
        <w:pStyle w:val="BodyText"/>
        <w:keepNext/>
        <w:keepLines/>
        <w:rPr>
          <w:b/>
        </w:rPr>
      </w:pPr>
      <w:r w:rsidRPr="001A710C">
        <w:rPr>
          <w:b/>
        </w:rPr>
        <w:lastRenderedPageBreak/>
        <w:t>Relation of Infusion Pump Event Communication to Alert Communication Management (ACM) Profile</w:t>
      </w:r>
    </w:p>
    <w:p w14:paraId="11EDF863" w14:textId="77777777" w:rsidR="003A5E6E" w:rsidRPr="001A710C" w:rsidRDefault="003A5E6E" w:rsidP="00E50C95">
      <w:pPr>
        <w:pStyle w:val="BodyText"/>
        <w:keepNext/>
        <w:keepLines/>
        <w:rPr>
          <w:i/>
        </w:rPr>
      </w:pPr>
      <w:commentRangeStart w:id="771"/>
      <w:r w:rsidRPr="001A710C">
        <w:rPr>
          <w:i/>
        </w:rPr>
        <w:t>See the Glossary in Volume 1 of the PCD Technical Framework (PCD TF-1</w:t>
      </w:r>
      <w:r w:rsidRPr="001A710C">
        <w:t>)</w:t>
      </w:r>
      <w:r w:rsidRPr="001A710C">
        <w:rPr>
          <w:i/>
        </w:rPr>
        <w:t xml:space="preserve"> for definitions of the terms Advisory, Alarm, and Alert.</w:t>
      </w:r>
      <w:commentRangeEnd w:id="771"/>
      <w:r w:rsidR="00F172D0">
        <w:rPr>
          <w:rStyle w:val="CommentReference"/>
        </w:rPr>
        <w:commentReference w:id="771"/>
      </w:r>
    </w:p>
    <w:p w14:paraId="715EACAD" w14:textId="77777777" w:rsidR="003A5E6E" w:rsidRPr="001A710C" w:rsidRDefault="003A5E6E" w:rsidP="00E50C95">
      <w:pPr>
        <w:pStyle w:val="BodyText"/>
        <w:keepNext/>
        <w:keepLines/>
      </w:pPr>
      <w:r w:rsidRPr="001A710C">
        <w:t xml:space="preserve">Alert Communication Management has provided expanded formats with additional attributes for alarms and advisories, with emphasis on transmitting the information to specific individuals who need to be notified at the point of care via portable devices. For purposes of this discussion, a distinction is made between events and alerts. </w:t>
      </w:r>
    </w:p>
    <w:p w14:paraId="58136A53" w14:textId="77777777" w:rsidR="003A5E6E" w:rsidRPr="001A710C" w:rsidRDefault="003A5E6E" w:rsidP="003A5E6E">
      <w:pPr>
        <w:pStyle w:val="ListBullet2"/>
      </w:pPr>
      <w:r w:rsidRPr="001A710C">
        <w:t xml:space="preserve">Events are operational milestones and key parameter changes. For example, during normal execution of an infusion therapy, non-alarm conditions such as start of delivery, change of rate, switchover from piggyback to primary drug, completion of delivery, transition to KVO, etc. are important to full recording or state awareness for the therapeutic process. </w:t>
      </w:r>
    </w:p>
    <w:p w14:paraId="7BE2C731" w14:textId="77777777" w:rsidR="003A5E6E" w:rsidRPr="001A710C" w:rsidRDefault="003A5E6E" w:rsidP="003A5E6E">
      <w:pPr>
        <w:pStyle w:val="ListBullet2"/>
      </w:pPr>
      <w:r w:rsidRPr="001A710C">
        <w:t xml:space="preserve">Alerts, which are distinct from events and are intended to engage a response from the clinician, are supported by the Alert Communication Management Profile. </w:t>
      </w:r>
    </w:p>
    <w:p w14:paraId="4600A939" w14:textId="77777777" w:rsidR="003A5E6E" w:rsidRPr="001A710C" w:rsidRDefault="003A5E6E" w:rsidP="003A5E6E">
      <w:pPr>
        <w:pStyle w:val="BodyText"/>
      </w:pPr>
      <w:r w:rsidRPr="001A710C">
        <w:t>Clinical information systems must communicate, for real-time high-reliability review and action, and record for documentation purposes:</w:t>
      </w:r>
    </w:p>
    <w:p w14:paraId="2268C474" w14:textId="77777777" w:rsidR="003A5E6E" w:rsidRPr="001A710C" w:rsidRDefault="003A5E6E" w:rsidP="003A5E6E">
      <w:pPr>
        <w:pStyle w:val="ListBullet2"/>
      </w:pPr>
      <w:r w:rsidRPr="001A710C">
        <w:t>Exception Events – physiological or technical, which may indicate conditions either in the patient or in the equipment in use by those caring for the patient, which need attention at stated levels of urgency. These include alarms, appropriately processed for human notification using the Alert Communication Management Profile, but may in addition need to be communicated to information systems for other purposes than immediate notification of persons, such as documentation.</w:t>
      </w:r>
    </w:p>
    <w:p w14:paraId="28455A54" w14:textId="77777777" w:rsidR="003A5E6E" w:rsidRPr="001A710C" w:rsidRDefault="003A5E6E" w:rsidP="003A5E6E">
      <w:pPr>
        <w:pStyle w:val="ListBullet2"/>
      </w:pPr>
      <w:r w:rsidRPr="001A710C">
        <w:t xml:space="preserve">State transitions – operationally significant changes between discrete states of physiological or technical conditions (for example, “modes” and “settings” for a device, “warning or alarm limit” or “action limit” for a measured physiological parameter). </w:t>
      </w:r>
    </w:p>
    <w:p w14:paraId="07A7073C" w14:textId="77777777" w:rsidR="003A5E6E" w:rsidRPr="001A710C" w:rsidRDefault="003A5E6E" w:rsidP="003A5E6E">
      <w:pPr>
        <w:pStyle w:val="ListBullet2"/>
      </w:pPr>
      <w:r w:rsidRPr="001A710C">
        <w:t>Priority may be evaluated by the original sending device or by business rules and clinical protocols in downstream systems. Sources for raw and derived data and interpretations of priority must be documented for audit/forensic purposes, potentially by additions to content of message.</w:t>
      </w:r>
    </w:p>
    <w:p w14:paraId="2DCD3D8C" w14:textId="18B13E05" w:rsidR="003A5E6E" w:rsidRPr="001A710C" w:rsidRDefault="003A5E6E" w:rsidP="003A5E6E">
      <w:pPr>
        <w:pStyle w:val="Heading2"/>
      </w:pPr>
      <w:bookmarkStart w:id="772" w:name="_Toc371555162"/>
      <w:bookmarkStart w:id="773" w:name="_Toc436215454"/>
      <w:bookmarkStart w:id="774" w:name="_Toc23947581"/>
      <w:r w:rsidRPr="001A710C">
        <w:t>Actors/Transactions</w:t>
      </w:r>
      <w:bookmarkEnd w:id="772"/>
      <w:bookmarkEnd w:id="773"/>
      <w:bookmarkEnd w:id="774"/>
    </w:p>
    <w:p w14:paraId="35BEF8E7" w14:textId="77777777" w:rsidR="003A5E6E" w:rsidRPr="001A710C" w:rsidRDefault="003A5E6E" w:rsidP="003A5E6E">
      <w:pPr>
        <w:pStyle w:val="BodyText"/>
      </w:pPr>
      <w:commentRangeStart w:id="775"/>
      <w:r w:rsidRPr="001A710C">
        <w:t xml:space="preserve">Figure X.1-1 </w:t>
      </w:r>
      <w:commentRangeEnd w:id="775"/>
      <w:r w:rsidR="00F172D0">
        <w:rPr>
          <w:rStyle w:val="CommentReference"/>
        </w:rPr>
        <w:commentReference w:id="775"/>
      </w:r>
      <w:r w:rsidRPr="001A710C">
        <w:t>shows the actors directly involved in the Infusion Pump Event Communication Integration Profile and the relevant transactions between them. Other actors that may be indirectly involved due to their participation in Device Enterprise Communications (DEC) or Point-of-care Infusion Verification (PIV), etc., are not necessarily shown.</w:t>
      </w:r>
    </w:p>
    <w:p w14:paraId="7A5F95F9" w14:textId="76C0C824" w:rsidR="003A5E6E" w:rsidRPr="001A710C" w:rsidRDefault="003A5E6E" w:rsidP="003A5E6E">
      <w:pPr>
        <w:pStyle w:val="BodyText"/>
        <w:jc w:val="center"/>
      </w:pPr>
      <w:r w:rsidRPr="001A710C">
        <w:rPr>
          <w:noProof/>
        </w:rPr>
        <w:lastRenderedPageBreak/>
        <mc:AlternateContent>
          <mc:Choice Requires="wpc">
            <w:drawing>
              <wp:anchor distT="0" distB="0" distL="114300" distR="114300" simplePos="0" relativeHeight="251663360" behindDoc="0" locked="0" layoutInCell="1" allowOverlap="1" wp14:anchorId="4F91E243" wp14:editId="5FAFCFB9">
                <wp:simplePos x="0" y="0"/>
                <wp:positionH relativeFrom="character">
                  <wp:posOffset>0</wp:posOffset>
                </wp:positionH>
                <wp:positionV relativeFrom="line">
                  <wp:posOffset>0</wp:posOffset>
                </wp:positionV>
                <wp:extent cx="5943600" cy="3566160"/>
                <wp:effectExtent l="0" t="0" r="0" b="0"/>
                <wp:wrapNone/>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9"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279525" y="268288"/>
                            <a:ext cx="3491865" cy="3297873"/>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610139C5" id="Canvas 220" o:spid="_x0000_s1026" editas="canvas" style="position:absolute;margin-left:0;margin-top:0;width:468pt;height:280.8pt;z-index:251663360;mso-position-horizontal-relative:char;mso-position-vertical-relative:line" coordsize="59436,3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">
                <v:shape id="_x0000_s1027" type="#_x0000_t75" style="position:absolute;width:59436;height:35661;visibility:visible;mso-wrap-style:square">
                  <v:fill o:detectmouseclick="t"/>
                  <v:path o:connecttype="none"/>
                </v:shape>
                <v:shape id="Picture 8" o:spid="_x0000_s1028" type="#_x0000_t75" style="position:absolute;left:12795;top:2682;width:34918;height:3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">
                  <v:imagedata r:id="rId47" o:title=""/>
                </v:shape>
                <w10:wrap anchory="line"/>
              </v:group>
            </w:pict>
          </mc:Fallback>
        </mc:AlternateContent>
      </w:r>
      <w:r w:rsidRPr="001A710C">
        <w:rPr>
          <w:noProof/>
        </w:rPr>
        <mc:AlternateContent>
          <mc:Choice Requires="wps">
            <w:drawing>
              <wp:inline distT="0" distB="0" distL="0" distR="0" wp14:anchorId="26F0F63C" wp14:editId="43473E58">
                <wp:extent cx="5943600" cy="3562350"/>
                <wp:effectExtent l="0" t="0" r="0" b="0"/>
                <wp:docPr id="216"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AE631" id="Rectangle 216" o:spid="_x0000_s1026" style="width:468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" filled="f" stroked="f">
                <o:lock v:ext="edit" aspectratio="t"/>
                <w10:anchorlock/>
              </v:rect>
            </w:pict>
          </mc:Fallback>
        </mc:AlternateContent>
      </w:r>
    </w:p>
    <w:p w14:paraId="40096C6A" w14:textId="77777777" w:rsidR="003A5E6E" w:rsidRPr="001A710C" w:rsidRDefault="003A5E6E" w:rsidP="003A5E6E">
      <w:pPr>
        <w:pStyle w:val="BodyText"/>
      </w:pPr>
    </w:p>
    <w:p w14:paraId="4490FB32" w14:textId="77777777" w:rsidR="003A5E6E" w:rsidRPr="001A710C" w:rsidRDefault="003A5E6E" w:rsidP="003A5E6E">
      <w:pPr>
        <w:pStyle w:val="FigureTitle"/>
      </w:pPr>
      <w:commentRangeStart w:id="776"/>
      <w:r w:rsidRPr="001A710C">
        <w:t>Figure X.1-1</w:t>
      </w:r>
      <w:commentRangeEnd w:id="776"/>
      <w:r w:rsidR="00F172D0">
        <w:rPr>
          <w:rStyle w:val="CommentReference"/>
          <w:rFonts w:asciiTheme="minorHAnsi" w:hAnsiTheme="minorHAnsi"/>
          <w:b w:val="0"/>
        </w:rPr>
        <w:commentReference w:id="776"/>
      </w:r>
      <w:r w:rsidRPr="001A710C">
        <w:t>: Infusion Pump Event Communication Actor Diagram</w:t>
      </w:r>
    </w:p>
    <w:p w14:paraId="09017B18" w14:textId="77777777" w:rsidR="003A5E6E" w:rsidRPr="001A710C" w:rsidRDefault="003A5E6E" w:rsidP="003A5E6E">
      <w:pPr>
        <w:pStyle w:val="BodyText"/>
      </w:pPr>
    </w:p>
    <w:p w14:paraId="18DBF79A" w14:textId="77777777" w:rsidR="003A5E6E" w:rsidRPr="001A710C" w:rsidRDefault="003A5E6E" w:rsidP="003A5E6E">
      <w:pPr>
        <w:pStyle w:val="BodyText"/>
      </w:pPr>
      <w:commentRangeStart w:id="777"/>
      <w:r w:rsidRPr="001A710C">
        <w:t>Table X.1-1</w:t>
      </w:r>
      <w:commentRangeEnd w:id="777"/>
      <w:r w:rsidR="00F172D0">
        <w:rPr>
          <w:rStyle w:val="CommentReference"/>
        </w:rPr>
        <w:commentReference w:id="777"/>
      </w:r>
      <w:r w:rsidRPr="001A710C">
        <w:t xml:space="preserve"> lists the transactions for each actor directly involved in the Infusion Pump Event Communication Profile. In order to claim support of this Integration Profile, an implementation must perform the required transactions (labeled “R”). Transactions labeled “O” are optional. </w:t>
      </w:r>
    </w:p>
    <w:p w14:paraId="49B6850B" w14:textId="77777777" w:rsidR="003A5E6E" w:rsidRPr="001A710C" w:rsidRDefault="003A5E6E" w:rsidP="003A5E6E">
      <w:pPr>
        <w:pStyle w:val="BodyText"/>
      </w:pPr>
    </w:p>
    <w:p w14:paraId="7A1AD660" w14:textId="77777777" w:rsidR="003A5E6E" w:rsidRPr="001A710C" w:rsidRDefault="003A5E6E" w:rsidP="003A5E6E">
      <w:pPr>
        <w:pStyle w:val="TableTitle"/>
      </w:pPr>
      <w:commentRangeStart w:id="778"/>
      <w:r w:rsidRPr="001A710C">
        <w:t>Table X.1-1</w:t>
      </w:r>
      <w:commentRangeEnd w:id="778"/>
      <w:r w:rsidR="00F172D0">
        <w:rPr>
          <w:rStyle w:val="CommentReference"/>
          <w:rFonts w:asciiTheme="minorHAnsi" w:hAnsiTheme="minorHAnsi"/>
          <w:b w:val="0"/>
        </w:rPr>
        <w:commentReference w:id="778"/>
      </w:r>
      <w:r w:rsidRPr="001A710C">
        <w:t>: Infusion Pump Event Communication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880"/>
        <w:gridCol w:w="1440"/>
        <w:gridCol w:w="1939"/>
      </w:tblGrid>
      <w:tr w:rsidR="003A5E6E" w:rsidRPr="001A710C" w14:paraId="3CD63417" w14:textId="77777777" w:rsidTr="003A5E6E">
        <w:trPr>
          <w:tblHeader/>
          <w:jc w:val="center"/>
        </w:trPr>
        <w:tc>
          <w:tcPr>
            <w:tcW w:w="2660" w:type="dxa"/>
            <w:shd w:val="pct15" w:color="auto" w:fill="FFFFFF"/>
          </w:tcPr>
          <w:p w14:paraId="729F29D7" w14:textId="77777777" w:rsidR="003A5E6E" w:rsidRPr="001A710C" w:rsidRDefault="003A5E6E" w:rsidP="003A5E6E">
            <w:pPr>
              <w:pStyle w:val="TableEntryHeader"/>
            </w:pPr>
            <w:r w:rsidRPr="001A710C">
              <w:t>Actors</w:t>
            </w:r>
          </w:p>
        </w:tc>
        <w:tc>
          <w:tcPr>
            <w:tcW w:w="2880" w:type="dxa"/>
            <w:shd w:val="pct15" w:color="auto" w:fill="FFFFFF"/>
          </w:tcPr>
          <w:p w14:paraId="5F151ECE" w14:textId="77777777" w:rsidR="003A5E6E" w:rsidRPr="001A710C" w:rsidRDefault="003A5E6E" w:rsidP="003A5E6E">
            <w:pPr>
              <w:pStyle w:val="TableEntryHeader"/>
            </w:pPr>
            <w:r w:rsidRPr="001A710C">
              <w:t xml:space="preserve">Transactions </w:t>
            </w:r>
          </w:p>
        </w:tc>
        <w:tc>
          <w:tcPr>
            <w:tcW w:w="1440" w:type="dxa"/>
            <w:shd w:val="pct15" w:color="auto" w:fill="FFFFFF"/>
          </w:tcPr>
          <w:p w14:paraId="484BAEDC" w14:textId="77777777" w:rsidR="003A5E6E" w:rsidRPr="001A710C" w:rsidRDefault="003A5E6E" w:rsidP="003A5E6E">
            <w:pPr>
              <w:pStyle w:val="TableEntryHeader"/>
            </w:pPr>
            <w:r w:rsidRPr="001A710C">
              <w:t>Optionality</w:t>
            </w:r>
          </w:p>
        </w:tc>
        <w:tc>
          <w:tcPr>
            <w:tcW w:w="1939" w:type="dxa"/>
            <w:shd w:val="pct15" w:color="auto" w:fill="FFFFFF"/>
          </w:tcPr>
          <w:p w14:paraId="1A800896" w14:textId="77777777" w:rsidR="003A5E6E" w:rsidRPr="001A710C" w:rsidRDefault="003A5E6E" w:rsidP="003A5E6E">
            <w:pPr>
              <w:pStyle w:val="TableEntryHeader"/>
            </w:pPr>
            <w:r w:rsidRPr="001A710C">
              <w:t>Section in Vol. 2</w:t>
            </w:r>
          </w:p>
        </w:tc>
      </w:tr>
      <w:tr w:rsidR="003A5E6E" w:rsidRPr="001A710C" w14:paraId="008EB824" w14:textId="77777777" w:rsidTr="003A5E6E">
        <w:trPr>
          <w:jc w:val="center"/>
        </w:trPr>
        <w:tc>
          <w:tcPr>
            <w:tcW w:w="2660" w:type="dxa"/>
          </w:tcPr>
          <w:p w14:paraId="009928C8" w14:textId="77777777" w:rsidR="003A5E6E" w:rsidRPr="001A710C" w:rsidRDefault="003A5E6E" w:rsidP="003A5E6E">
            <w:pPr>
              <w:pStyle w:val="TableEntry"/>
            </w:pPr>
            <w:r w:rsidRPr="001A710C">
              <w:t>Device Observation Reporter</w:t>
            </w:r>
          </w:p>
        </w:tc>
        <w:tc>
          <w:tcPr>
            <w:tcW w:w="2880" w:type="dxa"/>
          </w:tcPr>
          <w:p w14:paraId="0EBE2CA4" w14:textId="77777777" w:rsidR="003A5E6E" w:rsidRPr="001A710C" w:rsidRDefault="003A5E6E" w:rsidP="003A5E6E">
            <w:pPr>
              <w:pStyle w:val="TableEntry"/>
            </w:pPr>
            <w:r w:rsidRPr="001A710C">
              <w:t>Communicate Infusion Event Data</w:t>
            </w:r>
          </w:p>
        </w:tc>
        <w:tc>
          <w:tcPr>
            <w:tcW w:w="1440" w:type="dxa"/>
          </w:tcPr>
          <w:p w14:paraId="30C35AF5" w14:textId="77777777" w:rsidR="003A5E6E" w:rsidRPr="001A710C" w:rsidRDefault="003A5E6E" w:rsidP="003A5E6E">
            <w:pPr>
              <w:pStyle w:val="TableEntry"/>
              <w:rPr>
                <w:vertAlign w:val="superscript"/>
              </w:rPr>
            </w:pPr>
            <w:r w:rsidRPr="001A710C">
              <w:t>R</w:t>
            </w:r>
          </w:p>
        </w:tc>
        <w:tc>
          <w:tcPr>
            <w:tcW w:w="1939" w:type="dxa"/>
          </w:tcPr>
          <w:p w14:paraId="51854401" w14:textId="77777777" w:rsidR="003A5E6E" w:rsidRPr="001A710C" w:rsidRDefault="003A5E6E" w:rsidP="003A5E6E">
            <w:pPr>
              <w:pStyle w:val="TableEntry"/>
            </w:pPr>
            <w:r w:rsidRPr="00406282">
              <w:rPr>
                <w:highlight w:val="yellow"/>
                <w:rPrChange w:id="779" w:author="Jeff Rinda" w:date="2019-11-11T07:25:00Z">
                  <w:rPr/>
                </w:rPrChange>
              </w:rPr>
              <w:t>Z.1</w:t>
            </w:r>
          </w:p>
        </w:tc>
      </w:tr>
      <w:tr w:rsidR="003A5E6E" w:rsidRPr="001A710C" w14:paraId="7771631A" w14:textId="77777777" w:rsidTr="003A5E6E">
        <w:trPr>
          <w:jc w:val="center"/>
        </w:trPr>
        <w:tc>
          <w:tcPr>
            <w:tcW w:w="2660" w:type="dxa"/>
          </w:tcPr>
          <w:p w14:paraId="7E3AE9BB" w14:textId="77777777" w:rsidR="003A5E6E" w:rsidRPr="001A710C" w:rsidRDefault="003A5E6E" w:rsidP="003A5E6E">
            <w:pPr>
              <w:pStyle w:val="TableEntry"/>
            </w:pPr>
            <w:r w:rsidRPr="001A710C">
              <w:t>Device Observation Consumer</w:t>
            </w:r>
          </w:p>
        </w:tc>
        <w:tc>
          <w:tcPr>
            <w:tcW w:w="2880" w:type="dxa"/>
          </w:tcPr>
          <w:p w14:paraId="3525B507" w14:textId="77777777" w:rsidR="003A5E6E" w:rsidRPr="001A710C" w:rsidRDefault="003A5E6E" w:rsidP="003A5E6E">
            <w:pPr>
              <w:pStyle w:val="TableEntry"/>
            </w:pPr>
            <w:r w:rsidRPr="001A710C">
              <w:t xml:space="preserve">Communicate Infusion Event Data </w:t>
            </w:r>
          </w:p>
        </w:tc>
        <w:tc>
          <w:tcPr>
            <w:tcW w:w="1440" w:type="dxa"/>
          </w:tcPr>
          <w:p w14:paraId="029EA9EF" w14:textId="77777777" w:rsidR="003A5E6E" w:rsidRPr="001A710C" w:rsidRDefault="003A5E6E" w:rsidP="003A5E6E">
            <w:pPr>
              <w:pStyle w:val="TableEntry"/>
              <w:rPr>
                <w:vertAlign w:val="superscript"/>
              </w:rPr>
            </w:pPr>
            <w:r w:rsidRPr="001A710C">
              <w:t>R</w:t>
            </w:r>
          </w:p>
        </w:tc>
        <w:tc>
          <w:tcPr>
            <w:tcW w:w="1939" w:type="dxa"/>
          </w:tcPr>
          <w:p w14:paraId="1BE9E7E1" w14:textId="77777777" w:rsidR="003A5E6E" w:rsidRPr="001A710C" w:rsidRDefault="003A5E6E" w:rsidP="003A5E6E">
            <w:pPr>
              <w:pStyle w:val="TableEntry"/>
            </w:pPr>
            <w:commentRangeStart w:id="780"/>
            <w:r w:rsidRPr="00406282">
              <w:rPr>
                <w:highlight w:val="yellow"/>
                <w:rPrChange w:id="781" w:author="Jeff Rinda" w:date="2019-11-11T07:25:00Z">
                  <w:rPr/>
                </w:rPrChange>
              </w:rPr>
              <w:t>Z.1</w:t>
            </w:r>
            <w:commentRangeEnd w:id="780"/>
            <w:r w:rsidR="00903A13">
              <w:rPr>
                <w:rStyle w:val="CommentReference"/>
              </w:rPr>
              <w:commentReference w:id="780"/>
            </w:r>
          </w:p>
        </w:tc>
      </w:tr>
    </w:tbl>
    <w:p w14:paraId="53F3CE69" w14:textId="77777777" w:rsidR="003A5E6E" w:rsidRPr="001A710C" w:rsidRDefault="003A5E6E" w:rsidP="003A5E6E">
      <w:pPr>
        <w:pStyle w:val="BodyText"/>
      </w:pPr>
      <w:bookmarkStart w:id="782" w:name="_Toc371555163"/>
    </w:p>
    <w:p w14:paraId="4B42769F" w14:textId="5E217B79" w:rsidR="003A5E6E" w:rsidRPr="001A710C" w:rsidRDefault="003A5E6E" w:rsidP="003A5E6E">
      <w:pPr>
        <w:pStyle w:val="Heading2"/>
      </w:pPr>
      <w:bookmarkStart w:id="783" w:name="_Toc436215455"/>
      <w:bookmarkStart w:id="784" w:name="_Toc23947582"/>
      <w:r w:rsidRPr="001A710C">
        <w:t>IPEC Options</w:t>
      </w:r>
      <w:bookmarkEnd w:id="782"/>
      <w:bookmarkEnd w:id="783"/>
      <w:bookmarkEnd w:id="784"/>
    </w:p>
    <w:p w14:paraId="4FCDA1DB" w14:textId="77777777" w:rsidR="003A5E6E" w:rsidRPr="001A710C" w:rsidRDefault="003A5E6E" w:rsidP="003A5E6E">
      <w:pPr>
        <w:pStyle w:val="BodyText"/>
      </w:pPr>
      <w:r w:rsidRPr="001A710C">
        <w:t>The IHE PCD Infusion Pump Event Communication Profile does not define any options.</w:t>
      </w:r>
    </w:p>
    <w:p w14:paraId="1EC71E36" w14:textId="208A852F" w:rsidR="003A5E6E" w:rsidRPr="001A710C" w:rsidRDefault="003A5E6E" w:rsidP="003A5E6E">
      <w:pPr>
        <w:pStyle w:val="Heading2"/>
      </w:pPr>
      <w:bookmarkStart w:id="785" w:name="_Toc371555164"/>
      <w:bookmarkStart w:id="786" w:name="_Toc436215456"/>
      <w:bookmarkStart w:id="787" w:name="_Toc23947583"/>
      <w:r w:rsidRPr="001A710C">
        <w:lastRenderedPageBreak/>
        <w:t>IPEC Actor Groupings and Profile Interactions</w:t>
      </w:r>
      <w:bookmarkEnd w:id="785"/>
      <w:bookmarkEnd w:id="786"/>
      <w:bookmarkEnd w:id="787"/>
    </w:p>
    <w:p w14:paraId="57DEB450" w14:textId="77777777" w:rsidR="003A5E6E" w:rsidRPr="001A710C" w:rsidRDefault="003A5E6E" w:rsidP="003A5E6E">
      <w:pPr>
        <w:pStyle w:val="BodyText"/>
      </w:pPr>
      <w:r w:rsidRPr="001A710C">
        <w:t>None</w:t>
      </w:r>
    </w:p>
    <w:p w14:paraId="15B851D5" w14:textId="730DBC83" w:rsidR="003A5E6E" w:rsidRPr="001A710C" w:rsidRDefault="003A5E6E" w:rsidP="003A5E6E">
      <w:pPr>
        <w:pStyle w:val="Heading2"/>
      </w:pPr>
      <w:bookmarkStart w:id="788" w:name="_Toc371555165"/>
      <w:bookmarkStart w:id="789" w:name="_Toc436215457"/>
      <w:bookmarkStart w:id="790" w:name="_Toc23947584"/>
      <w:del w:id="791" w:author="Jeff Rinda" w:date="2019-11-11T07:16:00Z">
        <w:r w:rsidRPr="001A710C" w:rsidDel="00F172D0">
          <w:delText>Infusion Pump Event Communication</w:delText>
        </w:r>
      </w:del>
      <w:ins w:id="792" w:author="Jeff Rinda" w:date="2019-11-11T07:16:00Z">
        <w:r w:rsidR="00F172D0">
          <w:t>IPEC</w:t>
        </w:r>
      </w:ins>
      <w:r w:rsidRPr="001A710C">
        <w:t xml:space="preserve"> Process Flow</w:t>
      </w:r>
      <w:bookmarkEnd w:id="788"/>
      <w:bookmarkEnd w:id="789"/>
      <w:bookmarkEnd w:id="790"/>
    </w:p>
    <w:p w14:paraId="5B281A04" w14:textId="119FA360" w:rsidR="003A5E6E" w:rsidRPr="001A710C" w:rsidRDefault="003A5E6E" w:rsidP="003A5E6E">
      <w:pPr>
        <w:pStyle w:val="Heading3"/>
      </w:pPr>
      <w:bookmarkStart w:id="793" w:name="_Toc291603620"/>
      <w:bookmarkStart w:id="794" w:name="_Toc371555166"/>
      <w:bookmarkStart w:id="795" w:name="_Toc436215458"/>
      <w:bookmarkStart w:id="796" w:name="_Toc23947585"/>
      <w:r w:rsidRPr="001A710C">
        <w:t>Standard Use Cases</w:t>
      </w:r>
      <w:bookmarkEnd w:id="793"/>
      <w:bookmarkEnd w:id="794"/>
      <w:bookmarkEnd w:id="795"/>
      <w:bookmarkEnd w:id="796"/>
    </w:p>
    <w:p w14:paraId="2C7AE9CA" w14:textId="16267129" w:rsidR="003A5E6E" w:rsidRPr="001A710C" w:rsidRDefault="003A5E6E" w:rsidP="003A5E6E">
      <w:pPr>
        <w:pStyle w:val="Heading4"/>
      </w:pPr>
      <w:bookmarkStart w:id="797" w:name="_Toc291603621"/>
      <w:bookmarkStart w:id="798" w:name="_Toc371555167"/>
      <w:bookmarkStart w:id="799" w:name="_Toc436215459"/>
      <w:bookmarkStart w:id="800" w:name="_Toc23947586"/>
      <w:r w:rsidRPr="001A710C">
        <w:t>Case IPEC-1: Communicate event data to EMR/EHR</w:t>
      </w:r>
      <w:bookmarkEnd w:id="797"/>
      <w:bookmarkEnd w:id="798"/>
      <w:bookmarkEnd w:id="799"/>
      <w:bookmarkEnd w:id="800"/>
    </w:p>
    <w:p w14:paraId="0267B82A" w14:textId="77777777" w:rsidR="003A5E6E" w:rsidRPr="001A710C" w:rsidRDefault="003A5E6E" w:rsidP="003A5E6E">
      <w:pPr>
        <w:pStyle w:val="BodyText"/>
      </w:pPr>
      <w:r w:rsidRPr="001A710C">
        <w:t>Data from all of the patient care devices associated with a particular patient is communicated by a Gateway, Device or Clinical Information System (CIS) implementing the DOR Actor to an EMR/EHR, implementing the DOC Actor. This document only covers event data received from infusion pumps. Discrete parameters representing the device’s state at or near the time of the event are included. The data is time stamped with a consistent time across the data from the respective patient care devices.</w:t>
      </w:r>
    </w:p>
    <w:p w14:paraId="6010C533" w14:textId="77777777" w:rsidR="003A5E6E" w:rsidRPr="001A710C" w:rsidRDefault="003A5E6E" w:rsidP="003A5E6E">
      <w:pPr>
        <w:pStyle w:val="BodyText"/>
      </w:pPr>
      <w:r w:rsidRPr="001A710C">
        <w:t>The primary intent is communication of structured data; however</w:t>
      </w:r>
      <w:r>
        <w:t>,</w:t>
      </w:r>
      <w:r w:rsidRPr="001A710C">
        <w:t xml:space="preserve"> provisions are made for inclusion of unstructured data. The application provides facilities to bind an authoritative enterprise patient identifier required for inclusion of the PCD data in the patient record. The workflow for associating the authoritative enterprise patient identifier to the PCD data is outside the scope of the current PCD TF. </w:t>
      </w:r>
    </w:p>
    <w:p w14:paraId="7E6A1A3B" w14:textId="77777777" w:rsidR="003A5E6E" w:rsidRPr="001A710C" w:rsidRDefault="003A5E6E" w:rsidP="003A5E6E">
      <w:pPr>
        <w:pStyle w:val="BodyText"/>
      </w:pPr>
    </w:p>
    <w:p w14:paraId="477D3F12" w14:textId="6454796C" w:rsidR="003A5E6E" w:rsidRPr="001A710C" w:rsidRDefault="003A5E6E" w:rsidP="003A5E6E">
      <w:pPr>
        <w:pStyle w:val="FigureTitle"/>
      </w:pPr>
      <w:r w:rsidRPr="001A710C">
        <w:rPr>
          <w:noProof/>
        </w:rPr>
        <mc:AlternateContent>
          <mc:Choice Requires="wpc">
            <w:drawing>
              <wp:anchor distT="0" distB="0" distL="114300" distR="114300" simplePos="0" relativeHeight="251664384" behindDoc="0" locked="0" layoutInCell="1" allowOverlap="1" wp14:anchorId="2AA21449" wp14:editId="7A27CF9B">
                <wp:simplePos x="0" y="0"/>
                <wp:positionH relativeFrom="character">
                  <wp:posOffset>0</wp:posOffset>
                </wp:positionH>
                <wp:positionV relativeFrom="line">
                  <wp:posOffset>0</wp:posOffset>
                </wp:positionV>
                <wp:extent cx="4151630" cy="3344545"/>
                <wp:effectExtent l="0" t="0" r="1270" b="0"/>
                <wp:wrapNone/>
                <wp:docPr id="218" name="Canvas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17"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354156" y="0"/>
                            <a:ext cx="3261700" cy="334454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w14:anchorId="000DC7D2" id="Canvas 218" o:spid="_x0000_s1026" editas="canvas" style="position:absolute;margin-left:0;margin-top:0;width:326.9pt;height:263.35pt;z-index:251664384;mso-position-horizontal-relative:char;mso-position-vertical-relative:line" coordsize="41516,33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">
                <v:shape id="_x0000_s1027" type="#_x0000_t75" style="position:absolute;width:41516;height:33445;visibility:visible;mso-wrap-style:square">
                  <v:fill o:detectmouseclick="t"/>
                  <v:path o:connecttype="none"/>
                </v:shape>
                <v:shape id="Picture 11" o:spid="_x0000_s1028" type="#_x0000_t75" style="position:absolute;left:3541;width:32617;height:33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">
                  <v:imagedata r:id="rId49" o:title=""/>
                </v:shape>
                <w10:wrap anchory="line"/>
              </v:group>
            </w:pict>
          </mc:Fallback>
        </mc:AlternateContent>
      </w:r>
      <w:r w:rsidRPr="001A710C">
        <w:rPr>
          <w:noProof/>
        </w:rPr>
        <mc:AlternateContent>
          <mc:Choice Requires="wps">
            <w:drawing>
              <wp:inline distT="0" distB="0" distL="0" distR="0" wp14:anchorId="05231ABE" wp14:editId="19B67CE9">
                <wp:extent cx="4152900" cy="3343275"/>
                <wp:effectExtent l="0" t="0" r="0" b="0"/>
                <wp:docPr id="215"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52900"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A7F6" id="Rectangle 215" o:spid="_x0000_s1026" style="width:327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" filled="f" stroked="f">
                <o:lock v:ext="edit" aspectratio="t"/>
                <w10:anchorlock/>
              </v:rect>
            </w:pict>
          </mc:Fallback>
        </mc:AlternateContent>
      </w:r>
    </w:p>
    <w:p w14:paraId="2AE97646" w14:textId="77777777" w:rsidR="003A5E6E" w:rsidRPr="001A710C" w:rsidRDefault="003A5E6E" w:rsidP="003A5E6E">
      <w:pPr>
        <w:pStyle w:val="FigureTitle"/>
      </w:pPr>
      <w:commentRangeStart w:id="801"/>
      <w:r w:rsidRPr="001A710C">
        <w:t>Figure X.4.1.1-1</w:t>
      </w:r>
      <w:commentRangeEnd w:id="801"/>
      <w:r w:rsidR="00F172D0">
        <w:rPr>
          <w:rStyle w:val="CommentReference"/>
          <w:rFonts w:asciiTheme="minorHAnsi" w:hAnsiTheme="minorHAnsi"/>
          <w:b w:val="0"/>
        </w:rPr>
        <w:commentReference w:id="801"/>
      </w:r>
      <w:r w:rsidRPr="001A710C">
        <w:t>: Basic Process Flow in Infusion Pump Event Communication Profile</w:t>
      </w:r>
    </w:p>
    <w:p w14:paraId="596B2203" w14:textId="6A8BD094" w:rsidR="003A5E6E" w:rsidRPr="001A710C" w:rsidRDefault="003A5E6E" w:rsidP="003A5E6E">
      <w:pPr>
        <w:pStyle w:val="Heading2"/>
      </w:pPr>
      <w:bookmarkStart w:id="802" w:name="_Toc371555168"/>
      <w:bookmarkStart w:id="803" w:name="_Toc436215460"/>
      <w:bookmarkStart w:id="804" w:name="_Toc23947587"/>
      <w:r w:rsidRPr="001A710C">
        <w:lastRenderedPageBreak/>
        <w:t>IPEC Security Considerations</w:t>
      </w:r>
      <w:bookmarkEnd w:id="802"/>
      <w:bookmarkEnd w:id="803"/>
      <w:bookmarkEnd w:id="804"/>
    </w:p>
    <w:p w14:paraId="7E04AAF9" w14:textId="77777777" w:rsidR="003A5E6E" w:rsidRPr="001A710C" w:rsidRDefault="003A5E6E" w:rsidP="003A5E6E">
      <w:pPr>
        <w:pStyle w:val="BodyText"/>
      </w:pPr>
      <w:r w:rsidRPr="001A710C">
        <w:t>The IPEC Profile does not address issues of privacy, security, and confidentiality associated with cross-enterprise communication of PCD data. The assumption is made that the IPEC Profile is implemented in a single enterprise on a secure network.</w:t>
      </w:r>
    </w:p>
    <w:p w14:paraId="14200327" w14:textId="369EB26C" w:rsidR="003A5E6E" w:rsidRPr="001A710C" w:rsidRDefault="003A5E6E" w:rsidP="00B33633">
      <w:pPr>
        <w:pStyle w:val="AppendixHeading1"/>
      </w:pPr>
      <w:bookmarkStart w:id="805" w:name="_Toc371555169"/>
      <w:bookmarkStart w:id="806" w:name="_Toc436215461"/>
      <w:bookmarkStart w:id="807" w:name="_Toc23947588"/>
      <w:commentRangeStart w:id="808"/>
      <w:r w:rsidRPr="001A710C">
        <w:t>Actor Summary Definitions</w:t>
      </w:r>
      <w:bookmarkEnd w:id="805"/>
      <w:bookmarkEnd w:id="806"/>
      <w:bookmarkEnd w:id="807"/>
    </w:p>
    <w:p w14:paraId="2B25A9D7" w14:textId="77777777" w:rsidR="003A5E6E" w:rsidRPr="001A710C" w:rsidRDefault="003A5E6E" w:rsidP="003A5E6E">
      <w:pPr>
        <w:pStyle w:val="BodyText"/>
      </w:pPr>
      <w:r w:rsidRPr="001A710C">
        <w:t>This integration profile will not add any new actors.</w:t>
      </w:r>
    </w:p>
    <w:p w14:paraId="5EF15932" w14:textId="70D62398" w:rsidR="003A5E6E" w:rsidRPr="001A710C" w:rsidRDefault="003A5E6E" w:rsidP="003A5E6E">
      <w:pPr>
        <w:pStyle w:val="AppendixHeading1"/>
        <w:rPr>
          <w:noProof w:val="0"/>
        </w:rPr>
      </w:pPr>
      <w:bookmarkStart w:id="809" w:name="_Toc371555170"/>
      <w:bookmarkStart w:id="810" w:name="_Toc436215462"/>
      <w:bookmarkStart w:id="811" w:name="_Toc23947589"/>
      <w:r w:rsidRPr="001A710C">
        <w:rPr>
          <w:noProof w:val="0"/>
        </w:rPr>
        <w:t>Transaction Summary Definitions</w:t>
      </w:r>
      <w:bookmarkEnd w:id="809"/>
      <w:bookmarkEnd w:id="810"/>
      <w:bookmarkEnd w:id="811"/>
    </w:p>
    <w:p w14:paraId="6BF7C6ED" w14:textId="77777777" w:rsidR="003A5E6E" w:rsidRPr="001A710C" w:rsidRDefault="003A5E6E" w:rsidP="003A5E6E">
      <w:pPr>
        <w:pStyle w:val="BodyText"/>
        <w:rPr>
          <w:iCs/>
        </w:rPr>
      </w:pPr>
      <w:r w:rsidRPr="001A710C">
        <w:rPr>
          <w:b/>
          <w:iCs/>
        </w:rPr>
        <w:t xml:space="preserve">Infusion Pump Event – </w:t>
      </w:r>
      <w:r w:rsidRPr="001A710C">
        <w:t xml:space="preserve">An event, in the context of infusion pump device communications, is an occurrence about which it is desired to communicate information between Infusion Pump devices and Clinical Information Systems. For example, during normal execution of an infusion therapy, non-alarm conditions such as start of delivery, change of rate, switchover from piggyback to primary drug, completion of delivery, transition to KVO, etc., are important to full documentation of the IV administration. </w:t>
      </w:r>
    </w:p>
    <w:commentRangeEnd w:id="808"/>
    <w:p w14:paraId="1B97644A" w14:textId="77777777" w:rsidR="003A5E6E" w:rsidRPr="001A710C" w:rsidRDefault="00F172D0" w:rsidP="003A5E6E">
      <w:pPr>
        <w:pStyle w:val="BodyText"/>
        <w:rPr>
          <w:iCs/>
        </w:rPr>
      </w:pPr>
      <w:r>
        <w:rPr>
          <w:rStyle w:val="CommentReference"/>
        </w:rPr>
        <w:commentReference w:id="808"/>
      </w:r>
    </w:p>
    <w:p w14:paraId="59323BEC" w14:textId="6310B797" w:rsidR="00870743" w:rsidRPr="002B5FFE" w:rsidRDefault="00870743" w:rsidP="00B33633">
      <w:pPr>
        <w:pStyle w:val="AppendixHeading1"/>
      </w:pPr>
      <w:bookmarkStart w:id="812" w:name="_Toc23947590"/>
      <w:bookmarkEnd w:id="762"/>
      <w:commentRangeStart w:id="813"/>
      <w:r w:rsidRPr="002B5FFE">
        <w:t>Rosetta Terminology Mapping (RTM)</w:t>
      </w:r>
      <w:bookmarkEnd w:id="812"/>
    </w:p>
    <w:p w14:paraId="7731BC00" w14:textId="37A72352" w:rsidR="00A14A98" w:rsidRPr="002B5FFE" w:rsidRDefault="00A14A98" w:rsidP="00B33633">
      <w:pPr>
        <w:pStyle w:val="AppendixHeading2"/>
      </w:pPr>
      <w:bookmarkStart w:id="814" w:name="_Toc401664111"/>
      <w:bookmarkStart w:id="815" w:name="_Toc401665199"/>
      <w:bookmarkStart w:id="816" w:name="_Toc388005536"/>
      <w:bookmarkStart w:id="817" w:name="_Toc23947591"/>
      <w:bookmarkStart w:id="818" w:name="_Toc270019764"/>
      <w:bookmarkStart w:id="819" w:name="_Toc270019840"/>
      <w:bookmarkStart w:id="820" w:name="_Toc369246381"/>
      <w:bookmarkEnd w:id="763"/>
      <w:bookmarkEnd w:id="764"/>
      <w:bookmarkEnd w:id="765"/>
      <w:bookmarkEnd w:id="814"/>
      <w:bookmarkEnd w:id="815"/>
      <w:r w:rsidRPr="002B5FFE">
        <w:t>Problem Statement</w:t>
      </w:r>
      <w:bookmarkEnd w:id="816"/>
      <w:bookmarkEnd w:id="817"/>
      <w:commentRangeEnd w:id="813"/>
      <w:r w:rsidR="00470087">
        <w:rPr>
          <w:rStyle w:val="CommentReference"/>
          <w:rFonts w:asciiTheme="minorHAnsi" w:eastAsiaTheme="minorHAnsi" w:hAnsiTheme="minorHAnsi" w:cstheme="minorBidi"/>
          <w:b w:val="0"/>
          <w:noProof w:val="0"/>
        </w:rPr>
        <w:commentReference w:id="813"/>
      </w:r>
    </w:p>
    <w:bookmarkEnd w:id="818"/>
    <w:bookmarkEnd w:id="819"/>
    <w:bookmarkEnd w:id="820"/>
    <w:p w14:paraId="4A064216" w14:textId="77777777" w:rsidR="006A307B" w:rsidRPr="002B5FFE" w:rsidRDefault="006A307B" w:rsidP="006A307B">
      <w:pPr>
        <w:pStyle w:val="BodyText"/>
      </w:pPr>
      <w:r w:rsidRPr="002B5FFE">
        <w:t>The majority of PCD devices use vendor-specific or proprietary nomenclatures and terminologies. As a result, even though information may be exchanged using standards-based transactions such as Device Enterprise Communication (DEC), semantic interoperability requires that the content be mapped to a standard nomenclature as well. This mapping is often inconsistent and subject to loss of semantic precision when mapping from a specific term to a more generic term.</w:t>
      </w:r>
    </w:p>
    <w:p w14:paraId="6D222A05" w14:textId="77777777" w:rsidR="006A307B" w:rsidRPr="002B5FFE" w:rsidRDefault="006A307B" w:rsidP="006A307B">
      <w:pPr>
        <w:pStyle w:val="BodyText"/>
      </w:pPr>
      <w:r w:rsidRPr="002B5FFE">
        <w:t>The RTM value set identifies the core set of semantics appropriate for medical devices typically used in acute care settings (e.g., physiological monitors, ventilators, infusion pumps, etc.) and mapping them to a standard terminology. The RTM mapping effort initially focused on numeric parameters and their associated units of measurement and enumerated values. The RTM mapping effort currently is focused on numeric parameters and associated units of measure and enumerated values, and will likely be expanded to include aspects of the observation hierarchy expressed in OBR-4 and event content models in the future.</w:t>
      </w:r>
    </w:p>
    <w:p w14:paraId="52B2EE76" w14:textId="5EC42EE1" w:rsidR="006A307B" w:rsidRPr="002B5FFE" w:rsidRDefault="006A307B" w:rsidP="006A307B">
      <w:pPr>
        <w:pStyle w:val="BodyText"/>
      </w:pPr>
      <w:r w:rsidRPr="002B5FFE">
        <w:t xml:space="preserve">The RTM information is represented in a uniform manner e.g., in a </w:t>
      </w:r>
      <w:r w:rsidR="00BD5AD7" w:rsidRPr="002B5FFE">
        <w:t>machine-readable</w:t>
      </w:r>
      <w:r w:rsidRPr="002B5FFE">
        <w:t xml:space="preserve"> form that is easily adaptable by industry, as a set of Excel worksheets and a set of XML files for publication and distribution. This will facilitate use by production systems, but more </w:t>
      </w:r>
      <w:r w:rsidRPr="002B5FFE">
        <w:lastRenderedPageBreak/>
        <w:t xml:space="preserve">importantly, facilitate comparison between vendors that have (or will) implement the nomenclature standards in their systems, with the following goals: </w:t>
      </w:r>
    </w:p>
    <w:p w14:paraId="35730D65" w14:textId="77777777" w:rsidR="006A307B" w:rsidRPr="002B5FFE" w:rsidRDefault="006A307B" w:rsidP="006A307B">
      <w:pPr>
        <w:pStyle w:val="ListBullet2"/>
      </w:pPr>
      <w:r w:rsidRPr="002B5FFE">
        <w:t xml:space="preserve">identify terms that are missing from the standard nomenclature </w:t>
      </w:r>
    </w:p>
    <w:p w14:paraId="19D59E15" w14:textId="77777777" w:rsidR="006A307B" w:rsidRPr="002B5FFE" w:rsidRDefault="006A307B" w:rsidP="006A307B">
      <w:pPr>
        <w:pStyle w:val="ListBullet2"/>
      </w:pPr>
      <w:r w:rsidRPr="002B5FFE">
        <w:t xml:space="preserve">ensure correct and consistent use if multiple representations are possible </w:t>
      </w:r>
    </w:p>
    <w:p w14:paraId="331E3C8F" w14:textId="77777777" w:rsidR="006A307B" w:rsidRPr="002B5FFE" w:rsidRDefault="006A307B" w:rsidP="006A307B">
      <w:pPr>
        <w:pStyle w:val="ListBullet2"/>
      </w:pPr>
      <w:r w:rsidRPr="002B5FFE">
        <w:t xml:space="preserve">ensure correct and consistent use of units-of-measure </w:t>
      </w:r>
    </w:p>
    <w:p w14:paraId="2A0604E1" w14:textId="77777777" w:rsidR="006A307B" w:rsidRPr="002B5FFE" w:rsidRDefault="006A307B" w:rsidP="006A307B">
      <w:pPr>
        <w:pStyle w:val="ListBullet2"/>
      </w:pPr>
      <w:bookmarkStart w:id="821" w:name="OLE_LINK4"/>
      <w:r w:rsidRPr="002B5FFE">
        <w:t xml:space="preserve">ensure correct and consistent use of </w:t>
      </w:r>
      <w:bookmarkEnd w:id="821"/>
      <w:r w:rsidRPr="002B5FFE">
        <w:t>enumerated values</w:t>
      </w:r>
    </w:p>
    <w:p w14:paraId="43F5F7CA" w14:textId="77777777" w:rsidR="006A307B" w:rsidRPr="002B5FFE" w:rsidRDefault="006A307B" w:rsidP="006A307B">
      <w:pPr>
        <w:pStyle w:val="ListBullet2"/>
      </w:pPr>
      <w:r w:rsidRPr="002B5FFE">
        <w:t>ensure correct and consistent identification of ‘containment hierarchy’</w:t>
      </w:r>
    </w:p>
    <w:p w14:paraId="4E2FE83C" w14:textId="77777777" w:rsidR="006A307B" w:rsidRPr="002B5FFE" w:rsidRDefault="006A307B" w:rsidP="006A307B">
      <w:pPr>
        <w:pStyle w:val="BodyText"/>
      </w:pPr>
      <w:r w:rsidRPr="002B5FFE">
        <w:t xml:space="preserve">During the development of the RTM and later, gaps in the standardized medical device terminology will be identified. In these cases, proposals will be made for adding the semantics to the appropriate terminologies. Although the immediate focus of the RTM will be to standardize the content in transaction profiles such as DEC, which are typically between a device data gateway and enterprise level applications, the standardized terms should also support direct device communication, enabling semantic interoperability literally from the sensor to the EHR. </w:t>
      </w:r>
    </w:p>
    <w:p w14:paraId="1EED1633" w14:textId="77777777" w:rsidR="006A307B" w:rsidRPr="002B5FFE" w:rsidRDefault="006A307B" w:rsidP="006A307B">
      <w:pPr>
        <w:pStyle w:val="BodyText"/>
      </w:pPr>
      <w:r w:rsidRPr="002B5FFE">
        <w:t xml:space="preserve">The availability of the RTM information will also facilitate development of tools that can more rigorously validate messages, such as enforcing the use of the correct units-of-measure and correct enumerated values associated with specific numeric values. For example, ST segment deviation will be expressed in "uV" or "mV", rather than the traditional "mm". This will promote greater interoperability, clarity and correctness which will in turn benefit patient safety. </w:t>
      </w:r>
    </w:p>
    <w:p w14:paraId="0879522F" w14:textId="77777777" w:rsidR="006A307B" w:rsidRPr="002B5FFE" w:rsidRDefault="006A307B" w:rsidP="006A307B">
      <w:pPr>
        <w:pStyle w:val="BodyText"/>
      </w:pPr>
      <w:r w:rsidRPr="002B5FFE">
        <w:t xml:space="preserve">The consistent and correct use of standard nomenclatures such as ISO/IEEE 11073-10101 and UCUM for medical device and system data exchange will facilitate further development of real-time clinical decision support, smart alarms, safety interlocks, clinical algorithms, and data mining and other clinical research. This work can also be expanded at a future date to support events and alarms, waveforms, device settings and other critical monitoring information. </w:t>
      </w:r>
    </w:p>
    <w:p w14:paraId="31529CA2" w14:textId="77777777" w:rsidR="006A307B" w:rsidRPr="002B5FFE" w:rsidRDefault="00A14A98" w:rsidP="000D5F40">
      <w:pPr>
        <w:pStyle w:val="Heading2"/>
        <w:numPr>
          <w:ilvl w:val="0"/>
          <w:numId w:val="0"/>
        </w:numPr>
      </w:pPr>
      <w:bookmarkStart w:id="822" w:name="_Toc270019768"/>
      <w:bookmarkStart w:id="823" w:name="_Toc270019844"/>
      <w:bookmarkStart w:id="824" w:name="_Toc369246385"/>
      <w:bookmarkStart w:id="825" w:name="_Toc23947592"/>
      <w:r w:rsidRPr="002B5FFE">
        <w:t>A.</w:t>
      </w:r>
      <w:r w:rsidR="0029011E" w:rsidRPr="002B5FFE">
        <w:t>2</w:t>
      </w:r>
      <w:r w:rsidRPr="002B5FFE">
        <w:t xml:space="preserve"> </w:t>
      </w:r>
      <w:r w:rsidR="006A307B" w:rsidRPr="002B5FFE">
        <w:t>Key Use Case</w:t>
      </w:r>
      <w:bookmarkEnd w:id="822"/>
      <w:bookmarkEnd w:id="823"/>
      <w:bookmarkEnd w:id="824"/>
      <w:bookmarkEnd w:id="825"/>
    </w:p>
    <w:p w14:paraId="494FB83C" w14:textId="77777777" w:rsidR="006A307B" w:rsidRPr="002B5FFE" w:rsidRDefault="006A307B" w:rsidP="006A307B">
      <w:pPr>
        <w:pStyle w:val="BodyText"/>
      </w:pPr>
      <w:r w:rsidRPr="002B5FFE">
        <w:t xml:space="preserve">A patient is monitored at home. A potentially life-threatening cardiac event is detected and reported to a remote monitoring service that confirms and forwards the event to his caregiver. The patient is subsequently admitted to the ER complaining about chest pain. A diagnostic 12-lead is taken followed by continuous vital signs monitoring or telemetry for further observation. Following a series of premonitory episodes of ST segment deviation, the patient exhibits short runs of ventricular ectopy that rapidly devolve into ventricular tachycardia and then fibrillation, all along triggering alarms from the monitor. The patient is cardioverted in the ER and scheduled for CABG surgery. During surgery, the patient is connected to well over a dozen medical devices (e.g., multiparameter patient monitor, anesthesia machine, multiple infusion pumps, bypass machine, etc.) and the data from these devices and systems is displayed in a unified and comprehensible manner and automatically charted. After successful surgery, the </w:t>
      </w:r>
      <w:r w:rsidRPr="002B5FFE">
        <w:lastRenderedPageBreak/>
        <w:t>patient is monitored in the ICU. The patient is discharged a week later to continue his recovery at home, where, among other things, he uses a spirometer with a low-cost wireless interface to facilitate recovery. He also exercises while walking around in</w:t>
      </w:r>
      <w:r w:rsidR="008F2E3C" w:rsidRPr="002B5FFE">
        <w:t>side</w:t>
      </w:r>
      <w:r w:rsidRPr="002B5FFE">
        <w:t xml:space="preserve"> and outside the house attached to a wireless sensor that records and transmits his ECG via his cell phone to a remote monitoring service. The patient also has follow-up visits to cardiac rehab, where his ECG and glucose measurements are taken before and after exercise, with all the data also electronically recorded. This information is ultimately stored in the patient's personal health record and made available for a follow-up clinical research study regarding the cardiac medications he was taking. </w:t>
      </w:r>
    </w:p>
    <w:p w14:paraId="125BB748" w14:textId="77777777" w:rsidR="00804964" w:rsidRPr="002B5FFE" w:rsidRDefault="006A307B" w:rsidP="00804964">
      <w:pPr>
        <w:pStyle w:val="BodyText"/>
      </w:pPr>
      <w:r w:rsidRPr="002B5FFE">
        <w:t>The key point of this comprehensive but realistic use case is that the patient's data is "touched" by well over three dozen medical devices and systems designed and manufactured by nearly an equal number of different vendors. An essential first step towards achieving interoperability across all these devices and systems is that they use a shared and common semantic foundation.</w:t>
      </w:r>
      <w:bookmarkStart w:id="826" w:name="_Toc214425718"/>
      <w:bookmarkEnd w:id="95"/>
      <w:bookmarkEnd w:id="487"/>
    </w:p>
    <w:p w14:paraId="639304B2" w14:textId="77777777" w:rsidR="00C2733D" w:rsidRPr="002B5FFE" w:rsidRDefault="00C2733D" w:rsidP="00AA14AA">
      <w:pPr>
        <w:pStyle w:val="Glossary"/>
        <w:rPr>
          <w:noProof w:val="0"/>
        </w:rPr>
      </w:pPr>
      <w:bookmarkStart w:id="827" w:name="_Toc23947593"/>
      <w:r w:rsidRPr="002B5FFE">
        <w:rPr>
          <w:noProof w:val="0"/>
        </w:rPr>
        <w:lastRenderedPageBreak/>
        <w:t>G</w:t>
      </w:r>
      <w:bookmarkEnd w:id="826"/>
      <w:r w:rsidR="00D77DFD" w:rsidRPr="002B5FFE">
        <w:rPr>
          <w:noProof w:val="0"/>
        </w:rPr>
        <w:t>lossary</w:t>
      </w:r>
      <w:bookmarkEnd w:id="827"/>
    </w:p>
    <w:p w14:paraId="1A27FBB4" w14:textId="1A3A25EF" w:rsidR="00C2733D" w:rsidRDefault="00495030" w:rsidP="00495030">
      <w:pPr>
        <w:pStyle w:val="BodyText"/>
      </w:pPr>
      <w:bookmarkStart w:id="828" w:name="OLE_LINK5"/>
      <w:r w:rsidRPr="00723827">
        <w:t xml:space="preserve">The IHE Glossary, an appendix to the </w:t>
      </w:r>
      <w:r w:rsidRPr="00723827">
        <w:rPr>
          <w:i/>
        </w:rPr>
        <w:t>IHE Technical Frameworks General Introduction</w:t>
      </w:r>
      <w:r w:rsidRPr="00E16E85">
        <w:t xml:space="preserve">, can be found </w:t>
      </w:r>
      <w:hyperlink r:id="rId50" w:anchor="GenIntro" w:history="1">
        <w:r w:rsidRPr="00723827">
          <w:rPr>
            <w:rStyle w:val="Hyperlink"/>
          </w:rPr>
          <w:t>here</w:t>
        </w:r>
      </w:hyperlink>
      <w:r w:rsidRPr="00E16E85">
        <w:t>.</w:t>
      </w:r>
      <w:bookmarkEnd w:id="828"/>
    </w:p>
    <w:p w14:paraId="43CDF2E7" w14:textId="71C4279D" w:rsidR="00160CD8" w:rsidRDefault="00160CD8" w:rsidP="00495030">
      <w:pPr>
        <w:pStyle w:val="BodyText"/>
      </w:pPr>
    </w:p>
    <w:p w14:paraId="0D30A1C2" w14:textId="1DBA3C5C" w:rsidR="00160CD8" w:rsidRDefault="00160CD8" w:rsidP="00495030">
      <w:pPr>
        <w:pStyle w:val="BodyText"/>
      </w:pPr>
    </w:p>
    <w:p w14:paraId="0CAA67B2" w14:textId="0058DC14" w:rsidR="00160CD8" w:rsidRDefault="00160CD8" w:rsidP="00495030">
      <w:pPr>
        <w:pStyle w:val="BodyText"/>
      </w:pPr>
    </w:p>
    <w:p w14:paraId="6BFF9885" w14:textId="77777777" w:rsidR="00160CD8" w:rsidRPr="002B5FFE" w:rsidRDefault="00160CD8" w:rsidP="00495030">
      <w:pPr>
        <w:pStyle w:val="BodyText"/>
      </w:pPr>
    </w:p>
    <w:sectPr w:rsidR="00160CD8" w:rsidRPr="002B5FFE" w:rsidSect="00545844">
      <w:headerReference w:type="default" r:id="rId51"/>
      <w:footerReference w:type="default" r:id="rId52"/>
      <w:footerReference w:type="first" r:id="rId53"/>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0" w:author="John Rhoads" w:date="2019-11-18T17:46:00Z" w:initials="JR">
    <w:p w14:paraId="67235C01" w14:textId="0B3910B2" w:rsidR="00AB391C" w:rsidRDefault="00AB391C">
      <w:pPr>
        <w:pStyle w:val="CommentText"/>
      </w:pPr>
      <w:r>
        <w:rPr>
          <w:rStyle w:val="CommentReference"/>
        </w:rPr>
        <w:annotationRef/>
      </w:r>
      <w:r>
        <w:t>Mary – I made the bottom box of the figure a little wider because it wrapped oddly on my version of Word (2016), but that may be a quirk of my installation. Is it OK on your system?</w:t>
      </w:r>
      <w:bookmarkStart w:id="691" w:name="_GoBack"/>
      <w:bookmarkEnd w:id="691"/>
    </w:p>
  </w:comment>
  <w:comment w:id="771" w:author="Jeff Rinda" w:date="2019-11-11T07:13:00Z" w:initials="JR">
    <w:p w14:paraId="0FC474E7" w14:textId="35125FAD" w:rsidR="00F172D0" w:rsidRDefault="00F172D0">
      <w:pPr>
        <w:pStyle w:val="CommentText"/>
      </w:pPr>
      <w:r>
        <w:rPr>
          <w:rStyle w:val="CommentReference"/>
        </w:rPr>
        <w:annotationRef/>
      </w:r>
      <w:r>
        <w:t>Should refer to correct location of Glossary</w:t>
      </w:r>
      <w:r w:rsidR="00406282">
        <w:t xml:space="preserve"> – there is a link on the last page of this document</w:t>
      </w:r>
    </w:p>
  </w:comment>
  <w:comment w:id="775" w:author="Jeff Rinda" w:date="2019-11-11T07:13:00Z" w:initials="JR">
    <w:p w14:paraId="02689AD6" w14:textId="6862D9F6" w:rsidR="00F172D0" w:rsidRDefault="00F172D0">
      <w:pPr>
        <w:pStyle w:val="CommentText"/>
      </w:pPr>
      <w:r>
        <w:rPr>
          <w:rStyle w:val="CommentReference"/>
        </w:rPr>
        <w:annotationRef/>
      </w:r>
      <w:r>
        <w:t>Needs a correct number (7.1-1)?</w:t>
      </w:r>
    </w:p>
  </w:comment>
  <w:comment w:id="776" w:author="Jeff Rinda" w:date="2019-11-11T07:15:00Z" w:initials="JR">
    <w:p w14:paraId="6FA8E788" w14:textId="104E1458" w:rsidR="00F172D0" w:rsidRDefault="00F172D0">
      <w:pPr>
        <w:pStyle w:val="CommentText"/>
      </w:pPr>
      <w:r>
        <w:rPr>
          <w:rStyle w:val="CommentReference"/>
        </w:rPr>
        <w:annotationRef/>
      </w:r>
      <w:r>
        <w:t>Figure numbering</w:t>
      </w:r>
    </w:p>
  </w:comment>
  <w:comment w:id="777" w:author="Jeff Rinda" w:date="2019-11-11T07:15:00Z" w:initials="JR">
    <w:p w14:paraId="2DDF135F" w14:textId="6627B69F" w:rsidR="00F172D0" w:rsidRDefault="00F172D0">
      <w:pPr>
        <w:pStyle w:val="CommentText"/>
      </w:pPr>
      <w:r>
        <w:rPr>
          <w:rStyle w:val="CommentReference"/>
        </w:rPr>
        <w:annotationRef/>
      </w:r>
      <w:r>
        <w:t>Table numbering</w:t>
      </w:r>
    </w:p>
  </w:comment>
  <w:comment w:id="778" w:author="Jeff Rinda" w:date="2019-11-11T07:15:00Z" w:initials="JR">
    <w:p w14:paraId="489D9164" w14:textId="60F4FA0F" w:rsidR="00F172D0" w:rsidRDefault="00F172D0">
      <w:pPr>
        <w:pStyle w:val="CommentText"/>
      </w:pPr>
      <w:r>
        <w:rPr>
          <w:rStyle w:val="CommentReference"/>
        </w:rPr>
        <w:annotationRef/>
      </w:r>
      <w:r>
        <w:t>Table numbering</w:t>
      </w:r>
    </w:p>
  </w:comment>
  <w:comment w:id="780" w:author="Jeff Rinda" w:date="2019-11-11T07:33:00Z" w:initials="JR">
    <w:p w14:paraId="03FCEA60" w14:textId="7A100379" w:rsidR="00903A13" w:rsidRDefault="00903A13">
      <w:pPr>
        <w:pStyle w:val="CommentText"/>
      </w:pPr>
      <w:r>
        <w:rPr>
          <w:rStyle w:val="CommentReference"/>
        </w:rPr>
        <w:annotationRef/>
      </w:r>
      <w:r>
        <w:t>Change Z.1 to 3.10</w:t>
      </w:r>
      <w:r w:rsidR="00E07C22">
        <w:t xml:space="preserve"> in both rows</w:t>
      </w:r>
    </w:p>
  </w:comment>
  <w:comment w:id="801" w:author="Jeff Rinda" w:date="2019-11-11T07:16:00Z" w:initials="JR">
    <w:p w14:paraId="64511CB9" w14:textId="7F8EC59E" w:rsidR="00F172D0" w:rsidRDefault="00F172D0">
      <w:pPr>
        <w:pStyle w:val="CommentText"/>
      </w:pPr>
      <w:r>
        <w:rPr>
          <w:rStyle w:val="CommentReference"/>
        </w:rPr>
        <w:annotationRef/>
      </w:r>
      <w:r>
        <w:t>Figure numbering</w:t>
      </w:r>
    </w:p>
  </w:comment>
  <w:comment w:id="808" w:author="Jeff Rinda" w:date="2019-11-11T07:17:00Z" w:initials="JR">
    <w:p w14:paraId="5F456DD3" w14:textId="136F7441" w:rsidR="00F172D0" w:rsidRDefault="00F172D0">
      <w:pPr>
        <w:pStyle w:val="CommentText"/>
      </w:pPr>
      <w:r>
        <w:rPr>
          <w:rStyle w:val="CommentReference"/>
        </w:rPr>
        <w:annotationRef/>
      </w:r>
      <w:r>
        <w:t>Looks like the Appendices are published separately (see web link on the last page of this document).</w:t>
      </w:r>
    </w:p>
    <w:p w14:paraId="0AD69303" w14:textId="61517696" w:rsidR="00F172D0" w:rsidRDefault="00F172D0">
      <w:pPr>
        <w:pStyle w:val="CommentText"/>
      </w:pPr>
      <w:r>
        <w:t>I</w:t>
      </w:r>
      <w:r w:rsidR="00406282">
        <w:t xml:space="preserve"> don’t think we need to add anything to Appendix A </w:t>
      </w:r>
      <w:r>
        <w:t xml:space="preserve">but the definition of Infusion Pump Event should </w:t>
      </w:r>
      <w:r w:rsidR="00406282">
        <w:t>be added to the Glossary (which is now Appendix D).</w:t>
      </w:r>
    </w:p>
  </w:comment>
  <w:comment w:id="813" w:author="Jeff Rinda" w:date="2019-11-11T07:29:00Z" w:initials="JR">
    <w:p w14:paraId="21030AF5" w14:textId="325EAF5C" w:rsidR="00470087" w:rsidRDefault="00470087">
      <w:pPr>
        <w:pStyle w:val="CommentText"/>
      </w:pPr>
      <w:r>
        <w:rPr>
          <w:rStyle w:val="CommentReference"/>
        </w:rPr>
        <w:annotationRef/>
      </w:r>
      <w:r>
        <w:t>This appendix and the internal section numbering should revert to “Appendix A” as in last year’s TF.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35C01" w15:done="0"/>
  <w15:commentEx w15:paraId="0FC474E7" w15:done="0"/>
  <w15:commentEx w15:paraId="02689AD6" w15:done="0"/>
  <w15:commentEx w15:paraId="6FA8E788" w15:done="0"/>
  <w15:commentEx w15:paraId="2DDF135F" w15:done="0"/>
  <w15:commentEx w15:paraId="489D9164" w15:done="0"/>
  <w15:commentEx w15:paraId="03FCEA60" w15:done="0"/>
  <w15:commentEx w15:paraId="64511CB9" w15:done="0"/>
  <w15:commentEx w15:paraId="0AD69303" w15:done="0"/>
  <w15:commentEx w15:paraId="21030A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35C01" w16cid:durableId="217D5777"/>
  <w16cid:commentId w16cid:paraId="0FC474E7" w16cid:durableId="2173888B"/>
  <w16cid:commentId w16cid:paraId="02689AD6" w16cid:durableId="217388AF"/>
  <w16cid:commentId w16cid:paraId="6FA8E788" w16cid:durableId="217388F6"/>
  <w16cid:commentId w16cid:paraId="2DDF135F" w16cid:durableId="21738909"/>
  <w16cid:commentId w16cid:paraId="489D9164" w16cid:durableId="21738919"/>
  <w16cid:commentId w16cid:paraId="03FCEA60" w16cid:durableId="21738D59"/>
  <w16cid:commentId w16cid:paraId="64511CB9" w16cid:durableId="2173894E"/>
  <w16cid:commentId w16cid:paraId="0AD69303" w16cid:durableId="21738973"/>
  <w16cid:commentId w16cid:paraId="21030AF5" w16cid:durableId="21738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0A555" w14:textId="77777777" w:rsidR="00F07B51" w:rsidRDefault="00F07B51">
      <w:r>
        <w:separator/>
      </w:r>
    </w:p>
    <w:p w14:paraId="71939B6C" w14:textId="77777777" w:rsidR="00F07B51" w:rsidRDefault="00F07B51"/>
  </w:endnote>
  <w:endnote w:type="continuationSeparator" w:id="0">
    <w:p w14:paraId="127BBDAA" w14:textId="77777777" w:rsidR="00F07B51" w:rsidRDefault="00F07B51">
      <w:r>
        <w:continuationSeparator/>
      </w:r>
    </w:p>
    <w:p w14:paraId="3027E765" w14:textId="77777777" w:rsidR="00F07B51" w:rsidRDefault="00F07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638B" w14:textId="77777777" w:rsidR="00F172D0" w:rsidRDefault="00F172D0" w:rsidP="00F128A5">
    <w:pPr>
      <w:pStyle w:val="Header"/>
    </w:pPr>
    <w:r>
      <w:t>______________________________________________________________________________</w:t>
    </w:r>
  </w:p>
  <w:p w14:paraId="07E8C017" w14:textId="482456A2" w:rsidR="00F172D0" w:rsidRDefault="00F172D0" w:rsidP="00F128A5">
    <w:pPr>
      <w:pStyle w:val="Footer"/>
      <w:rPr>
        <w:sz w:val="20"/>
      </w:rPr>
    </w:pPr>
    <w:r>
      <w:rPr>
        <w:sz w:val="20"/>
      </w:rPr>
      <w:t xml:space="preserve">Rev. 9.0 – Final Text 2010-1-05                                  </w:t>
    </w:r>
    <w:r w:rsidRPr="00545844">
      <w:rPr>
        <w:rStyle w:val="PageNumber"/>
        <w:sz w:val="20"/>
      </w:rPr>
      <w:fldChar w:fldCharType="begin"/>
    </w:r>
    <w:r w:rsidRPr="00545844">
      <w:rPr>
        <w:rStyle w:val="PageNumber"/>
        <w:sz w:val="20"/>
      </w:rPr>
      <w:instrText xml:space="preserve"> PAGE </w:instrText>
    </w:r>
    <w:r w:rsidRPr="00545844">
      <w:rPr>
        <w:rStyle w:val="PageNumber"/>
        <w:sz w:val="20"/>
      </w:rPr>
      <w:fldChar w:fldCharType="separate"/>
    </w:r>
    <w:r>
      <w:rPr>
        <w:rStyle w:val="PageNumber"/>
        <w:noProof/>
        <w:sz w:val="20"/>
      </w:rPr>
      <w:t>2</w:t>
    </w:r>
    <w:r w:rsidRPr="00545844">
      <w:rPr>
        <w:rStyle w:val="PageNumber"/>
        <w:sz w:val="20"/>
      </w:rPr>
      <w:fldChar w:fldCharType="end"/>
    </w:r>
    <w:r w:rsidRPr="00545844">
      <w:rPr>
        <w:sz w:val="20"/>
      </w:rPr>
      <w:t xml:space="preserve"> </w:t>
    </w:r>
    <w:r>
      <w:rPr>
        <w:sz w:val="20"/>
      </w:rPr>
      <w:t xml:space="preserve">                          Copyright © 2018: IHE International, Inc.</w:t>
    </w:r>
  </w:p>
  <w:p w14:paraId="071DD7C0" w14:textId="77777777" w:rsidR="00F172D0" w:rsidRPr="00F128A5" w:rsidRDefault="00F172D0" w:rsidP="00F128A5">
    <w:pPr>
      <w:pStyle w:val="Footer"/>
    </w:pPr>
    <w:r>
      <w:rPr>
        <w:sz w:val="20"/>
      </w:rPr>
      <w:t>Template Rev. 1.0 – 2014-07-01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EAB" w14:textId="0653A7D8" w:rsidR="00F172D0" w:rsidRDefault="00F172D0" w:rsidP="008665D7">
    <w:pPr>
      <w:pStyle w:val="Footer"/>
      <w:tabs>
        <w:tab w:val="clear" w:pos="4320"/>
        <w:tab w:val="clear" w:pos="8640"/>
        <w:tab w:val="center" w:pos="4680"/>
        <w:tab w:val="right" w:pos="9360"/>
      </w:tabs>
      <w:jc w:val="center"/>
    </w:pPr>
    <w:r w:rsidRPr="00C15C12">
      <w:t>Copyright © 20</w:t>
    </w:r>
    <w:r>
      <w:t>18</w:t>
    </w:r>
    <w:r w:rsidRPr="00C15C12">
      <w:t>: IHE International</w:t>
    </w:r>
    <w: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AA713" w14:textId="77777777" w:rsidR="00F07B51" w:rsidRDefault="00F07B51">
      <w:r>
        <w:separator/>
      </w:r>
    </w:p>
    <w:p w14:paraId="17C83C7A" w14:textId="77777777" w:rsidR="00F07B51" w:rsidRDefault="00F07B51"/>
  </w:footnote>
  <w:footnote w:type="continuationSeparator" w:id="0">
    <w:p w14:paraId="53FDC599" w14:textId="77777777" w:rsidR="00F07B51" w:rsidRDefault="00F07B51">
      <w:r>
        <w:continuationSeparator/>
      </w:r>
    </w:p>
    <w:p w14:paraId="4992665C" w14:textId="77777777" w:rsidR="00F07B51" w:rsidRDefault="00F07B51"/>
  </w:footnote>
  <w:footnote w:id="1">
    <w:p w14:paraId="097F04CA" w14:textId="77777777" w:rsidR="00F172D0" w:rsidRDefault="00F172D0">
      <w:pPr>
        <w:pStyle w:val="FootnoteText"/>
      </w:pPr>
      <w:r>
        <w:rPr>
          <w:rStyle w:val="FootnoteReference"/>
        </w:rPr>
        <w:footnoteRef/>
      </w:r>
      <w:r>
        <w:t xml:space="preserve"> HL7 </w:t>
      </w:r>
      <w:r w:rsidRPr="00CF116E">
        <w:t>is the registered trademark of Health Level Seven International.</w:t>
      </w:r>
    </w:p>
  </w:footnote>
  <w:footnote w:id="2">
    <w:p w14:paraId="68E76D02" w14:textId="77777777" w:rsidR="00F172D0" w:rsidRDefault="00F172D0">
      <w:pPr>
        <w:pStyle w:val="FootnoteText"/>
      </w:pPr>
      <w:r>
        <w:rPr>
          <w:rStyle w:val="FootnoteReference"/>
        </w:rPr>
        <w:footnoteRef/>
      </w:r>
      <w:r>
        <w:t xml:space="preserve"> FHIR </w:t>
      </w:r>
      <w:r w:rsidRPr="00CF116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181F9" w14:textId="77777777" w:rsidR="00F172D0" w:rsidRDefault="00F172D0" w:rsidP="000923C6">
    <w:pPr>
      <w:pStyle w:val="Header"/>
    </w:pPr>
    <w:r>
      <w:t>IHE Patient Care Device Technical Framework, Vol. 1 (PCD TF-1): Profiles</w:t>
    </w:r>
    <w:r>
      <w:br/>
      <w:t>______________________________________________________________________________</w:t>
    </w:r>
  </w:p>
  <w:p w14:paraId="1814074C" w14:textId="77777777" w:rsidR="00F172D0" w:rsidRPr="000923C6" w:rsidRDefault="00F172D0" w:rsidP="00092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8483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
    <w:lvl w:ilvl="0">
      <w:start w:val="1"/>
      <w:numFmt w:val="decimal"/>
      <w:lvlText w:val="%1."/>
      <w:lvlJc w:val="left"/>
      <w:pPr>
        <w:tabs>
          <w:tab w:val="num" w:pos="1440"/>
        </w:tabs>
        <w:ind w:left="1440" w:hanging="360"/>
      </w:pPr>
    </w:lvl>
  </w:abstractNum>
  <w:abstractNum w:abstractNumId="11"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5"/>
    <w:multiLevelType w:val="singleLevel"/>
    <w:tmpl w:val="00000005"/>
    <w:name w:val="WW8Num6"/>
    <w:lvl w:ilvl="0">
      <w:start w:val="1"/>
      <w:numFmt w:val="decimal"/>
      <w:lvlText w:val="%1."/>
      <w:lvlJc w:val="left"/>
      <w:pPr>
        <w:tabs>
          <w:tab w:val="num" w:pos="900"/>
        </w:tabs>
        <w:ind w:left="900" w:hanging="540"/>
      </w:pPr>
    </w:lvl>
  </w:abstractNum>
  <w:abstractNum w:abstractNumId="14"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7"/>
    <w:multiLevelType w:val="singleLevel"/>
    <w:tmpl w:val="00000007"/>
    <w:name w:val="WW8Num8"/>
    <w:lvl w:ilvl="0">
      <w:start w:val="1"/>
      <w:numFmt w:val="decimal"/>
      <w:lvlText w:val="%1."/>
      <w:lvlJc w:val="left"/>
      <w:pPr>
        <w:tabs>
          <w:tab w:val="num" w:pos="720"/>
        </w:tabs>
        <w:ind w:left="720" w:hanging="360"/>
      </w:pPr>
    </w:lvl>
  </w:abstractNum>
  <w:abstractNum w:abstractNumId="16" w15:restartNumberingAfterBreak="0">
    <w:nsid w:val="00000008"/>
    <w:multiLevelType w:val="singleLevel"/>
    <w:tmpl w:val="00000008"/>
    <w:name w:val="WW8Num9"/>
    <w:lvl w:ilvl="0">
      <w:start w:val="1"/>
      <w:numFmt w:val="lowerLetter"/>
      <w:lvlText w:val="%1."/>
      <w:lvlJc w:val="left"/>
      <w:pPr>
        <w:tabs>
          <w:tab w:val="num" w:pos="1440"/>
        </w:tabs>
        <w:ind w:left="1440" w:hanging="360"/>
      </w:pPr>
    </w:lvl>
  </w:abstractNum>
  <w:abstractNum w:abstractNumId="17" w15:restartNumberingAfterBreak="0">
    <w:nsid w:val="00000009"/>
    <w:multiLevelType w:val="singleLevel"/>
    <w:tmpl w:val="00000009"/>
    <w:name w:val="WW8Num10"/>
    <w:lvl w:ilvl="0">
      <w:start w:val="1"/>
      <w:numFmt w:val="decimal"/>
      <w:lvlText w:val="%1."/>
      <w:lvlJc w:val="left"/>
      <w:pPr>
        <w:tabs>
          <w:tab w:val="num" w:pos="720"/>
        </w:tabs>
        <w:ind w:left="720" w:hanging="360"/>
      </w:pPr>
    </w:lvl>
  </w:abstractNum>
  <w:abstractNum w:abstractNumId="18" w15:restartNumberingAfterBreak="0">
    <w:nsid w:val="0000000A"/>
    <w:multiLevelType w:val="multilevel"/>
    <w:tmpl w:val="0000000A"/>
    <w:name w:val="WW8Num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0B"/>
    <w:multiLevelType w:val="singleLevel"/>
    <w:tmpl w:val="0000000B"/>
    <w:name w:val="WW8Num12"/>
    <w:lvl w:ilvl="0">
      <w:start w:val="1"/>
      <w:numFmt w:val="lowerLetter"/>
      <w:lvlText w:val="%1."/>
      <w:lvlJc w:val="left"/>
      <w:pPr>
        <w:tabs>
          <w:tab w:val="num" w:pos="1440"/>
        </w:tabs>
        <w:ind w:left="1440" w:hanging="360"/>
      </w:pPr>
    </w:lvl>
  </w:abstractNum>
  <w:abstractNum w:abstractNumId="20" w15:restartNumberingAfterBreak="0">
    <w:nsid w:val="0000000C"/>
    <w:multiLevelType w:val="singleLevel"/>
    <w:tmpl w:val="0000000C"/>
    <w:name w:val="WW8Num13"/>
    <w:lvl w:ilvl="0">
      <w:start w:val="1"/>
      <w:numFmt w:val="decimal"/>
      <w:lvlText w:val="%1."/>
      <w:lvlJc w:val="left"/>
      <w:pPr>
        <w:tabs>
          <w:tab w:val="num" w:pos="720"/>
        </w:tabs>
        <w:ind w:left="720" w:hanging="360"/>
      </w:pPr>
    </w:lvl>
  </w:abstractNum>
  <w:abstractNum w:abstractNumId="21" w15:restartNumberingAfterBreak="0">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22" w15:restartNumberingAfterBreak="0">
    <w:nsid w:val="0000000E"/>
    <w:multiLevelType w:val="singleLevel"/>
    <w:tmpl w:val="0000000E"/>
    <w:name w:val="WW8Num15"/>
    <w:lvl w:ilvl="0">
      <w:start w:val="1"/>
      <w:numFmt w:val="decimal"/>
      <w:lvlText w:val="%1."/>
      <w:lvlJc w:val="left"/>
      <w:pPr>
        <w:tabs>
          <w:tab w:val="num" w:pos="720"/>
        </w:tabs>
        <w:ind w:left="720" w:hanging="360"/>
      </w:pPr>
    </w:lvl>
  </w:abstractNum>
  <w:abstractNum w:abstractNumId="23" w15:restartNumberingAfterBreak="0">
    <w:nsid w:val="0000000F"/>
    <w:multiLevelType w:val="singleLevel"/>
    <w:tmpl w:val="0000000F"/>
    <w:name w:val="WW8Num16"/>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0"/>
    <w:multiLevelType w:val="singleLevel"/>
    <w:tmpl w:val="00000010"/>
    <w:name w:val="WW8Num17"/>
    <w:lvl w:ilvl="0">
      <w:start w:val="1"/>
      <w:numFmt w:val="decimal"/>
      <w:lvlText w:val="%1."/>
      <w:lvlJc w:val="left"/>
      <w:pPr>
        <w:tabs>
          <w:tab w:val="num" w:pos="720"/>
        </w:tabs>
        <w:ind w:left="720" w:hanging="360"/>
      </w:pPr>
    </w:lvl>
  </w:abstractNum>
  <w:abstractNum w:abstractNumId="25" w15:restartNumberingAfterBreak="0">
    <w:nsid w:val="00000011"/>
    <w:multiLevelType w:val="multilevel"/>
    <w:tmpl w:val="00000011"/>
    <w:name w:val="WW8Num18"/>
    <w:lvl w:ilvl="0">
      <w:start w:val="1"/>
      <w:numFmt w:val="upperLetter"/>
      <w:lvlText w:val="Appendix %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00000012"/>
    <w:multiLevelType w:val="singleLevel"/>
    <w:tmpl w:val="00000012"/>
    <w:name w:val="WW8Num19"/>
    <w:lvl w:ilvl="0">
      <w:start w:val="1"/>
      <w:numFmt w:val="decimal"/>
      <w:lvlText w:val="%1."/>
      <w:lvlJc w:val="left"/>
      <w:pPr>
        <w:tabs>
          <w:tab w:val="num" w:pos="720"/>
        </w:tabs>
        <w:ind w:left="720" w:hanging="360"/>
      </w:pPr>
    </w:lvl>
  </w:abstractNum>
  <w:abstractNum w:abstractNumId="27" w15:restartNumberingAfterBreak="0">
    <w:nsid w:val="00000013"/>
    <w:multiLevelType w:val="singleLevel"/>
    <w:tmpl w:val="00000013"/>
    <w:name w:val="WW8Num21"/>
    <w:lvl w:ilvl="0">
      <w:start w:val="1"/>
      <w:numFmt w:val="decimal"/>
      <w:lvlText w:val="%1."/>
      <w:lvlJc w:val="left"/>
      <w:pPr>
        <w:tabs>
          <w:tab w:val="num" w:pos="720"/>
        </w:tabs>
        <w:ind w:left="720" w:hanging="360"/>
      </w:pPr>
    </w:lvl>
  </w:abstractNum>
  <w:abstractNum w:abstractNumId="28"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9" w15:restartNumberingAfterBreak="0">
    <w:nsid w:val="160F6B12"/>
    <w:multiLevelType w:val="hybridMultilevel"/>
    <w:tmpl w:val="D2EC46BC"/>
    <w:lvl w:ilvl="0" w:tplc="04090001">
      <w:start w:val="1"/>
      <w:numFmt w:val="bullet"/>
      <w:pStyle w:val="ListBulletContin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6070E6"/>
    <w:multiLevelType w:val="hybridMultilevel"/>
    <w:tmpl w:val="E8D82370"/>
    <w:lvl w:ilvl="0" w:tplc="00000009">
      <w:start w:val="1"/>
      <w:numFmt w:val="bullet"/>
      <w:lvlText w:val="•"/>
      <w:lvlJc w:val="left"/>
      <w:pPr>
        <w:ind w:left="720" w:hanging="360"/>
      </w:pPr>
      <w:rPr>
        <w:rFonts w:ascii="Arial" w:hAnsi="Arial" w:cs="Arial"/>
        <w:b w:val="0"/>
        <w:i w:val="0"/>
        <w:strike w:val="0"/>
        <w:dstrike w:val="0"/>
        <w:color w:val="000000"/>
        <w:position w:val="0"/>
        <w:sz w:val="24"/>
        <w:szCs w:val="24"/>
        <w:u w:val="none" w:color="000000"/>
        <w:shd w:val="clear" w:color="auto" w:fill="auto"/>
        <w:vertAlign w:val="baseline"/>
      </w:rPr>
    </w:lvl>
    <w:lvl w:ilvl="1" w:tplc="00000009">
      <w:start w:val="1"/>
      <w:numFmt w:val="bullet"/>
      <w:lvlText w:val="•"/>
      <w:lvlJc w:val="left"/>
      <w:pPr>
        <w:ind w:left="1440" w:hanging="360"/>
      </w:pPr>
      <w:rPr>
        <w:rFonts w:ascii="Arial" w:hAnsi="Arial" w:cs="Arial" w:hint="default"/>
        <w:b w:val="0"/>
        <w:i w:val="0"/>
        <w:strike w:val="0"/>
        <w:dstrike w:val="0"/>
        <w:color w:val="000000"/>
        <w:position w:val="0"/>
        <w:sz w:val="24"/>
        <w:szCs w:val="24"/>
        <w:u w:val="none" w:color="000000"/>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2D6FD1"/>
    <w:multiLevelType w:val="multilevel"/>
    <w:tmpl w:val="203E4ABC"/>
    <w:numStyleLink w:val="HeadingListNumbering"/>
  </w:abstractNum>
  <w:abstractNum w:abstractNumId="32" w15:restartNumberingAfterBreak="0">
    <w:nsid w:val="565828D3"/>
    <w:multiLevelType w:val="multilevel"/>
    <w:tmpl w:val="3B0A71E6"/>
    <w:name w:val="AppendixHeadingsList"/>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980"/>
        </w:tabs>
        <w:ind w:left="0" w:firstLine="0"/>
      </w:pPr>
      <w:rPr>
        <w:rFonts w:hint="default"/>
      </w:rPr>
    </w:lvl>
    <w:lvl w:ilvl="5">
      <w:start w:val="1"/>
      <w:numFmt w:val="decimal"/>
      <w:lvlText w:val="%1.%2.%3.%4.%5.%6"/>
      <w:lvlJc w:val="left"/>
      <w:pPr>
        <w:tabs>
          <w:tab w:val="num" w:pos="1980"/>
        </w:tabs>
        <w:ind w:left="0" w:firstLine="0"/>
      </w:pPr>
      <w:rPr>
        <w:rFonts w:hint="default"/>
      </w:rPr>
    </w:lvl>
    <w:lvl w:ilvl="6">
      <w:start w:val="1"/>
      <w:numFmt w:val="decimal"/>
      <w:lvlText w:val="%1.%2.%3.%4.%5.%6.%7"/>
      <w:lvlJc w:val="left"/>
      <w:pPr>
        <w:tabs>
          <w:tab w:val="num" w:pos="1980"/>
        </w:tabs>
        <w:ind w:left="0" w:firstLine="0"/>
      </w:pPr>
      <w:rPr>
        <w:rFonts w:hint="default"/>
      </w:rPr>
    </w:lvl>
    <w:lvl w:ilvl="7">
      <w:start w:val="1"/>
      <w:numFmt w:val="decimal"/>
      <w:lvlText w:val="%1.%2.%3.%4.%5.%6.%7.%8"/>
      <w:lvlJc w:val="left"/>
      <w:pPr>
        <w:tabs>
          <w:tab w:val="num" w:pos="1980"/>
        </w:tabs>
        <w:ind w:left="0" w:firstLine="0"/>
      </w:pPr>
      <w:rPr>
        <w:rFonts w:hint="default"/>
      </w:rPr>
    </w:lvl>
    <w:lvl w:ilvl="8">
      <w:start w:val="1"/>
      <w:numFmt w:val="decimal"/>
      <w:lvlText w:val="%1.%2.%3.%4.%5.%6.%7.%8.%9"/>
      <w:lvlJc w:val="left"/>
      <w:pPr>
        <w:tabs>
          <w:tab w:val="num" w:pos="1980"/>
        </w:tabs>
        <w:ind w:left="0" w:firstLine="0"/>
      </w:pPr>
      <w:rPr>
        <w:rFonts w:hint="default"/>
      </w:rPr>
    </w:lvl>
  </w:abstractNum>
  <w:abstractNum w:abstractNumId="33" w15:restartNumberingAfterBreak="0">
    <w:nsid w:val="5A5942BE"/>
    <w:multiLevelType w:val="multilevel"/>
    <w:tmpl w:val="203E4ABC"/>
    <w:styleLink w:val="HeadingListNumbering"/>
    <w:lvl w:ilvl="0">
      <w:start w:val="1"/>
      <w:numFmt w:val="decimal"/>
      <w:pStyle w:val="Heading1"/>
      <w:suff w:val="space"/>
      <w:lvlText w:val="%1"/>
      <w:lvlJc w:val="left"/>
      <w:pPr>
        <w:ind w:left="1080" w:hanging="1080"/>
      </w:pPr>
      <w:rPr>
        <w:rFonts w:hint="default"/>
      </w:rPr>
    </w:lvl>
    <w:lvl w:ilvl="1">
      <w:start w:val="1"/>
      <w:numFmt w:val="decimal"/>
      <w:pStyle w:val="Heading2"/>
      <w:suff w:val="space"/>
      <w:lvlText w:val="%1.%2"/>
      <w:lvlJc w:val="left"/>
      <w:pPr>
        <w:ind w:left="1512" w:hanging="1512"/>
      </w:pPr>
      <w:rPr>
        <w:rFonts w:hint="default"/>
      </w:rPr>
    </w:lvl>
    <w:lvl w:ilvl="2">
      <w:start w:val="1"/>
      <w:numFmt w:val="decimal"/>
      <w:pStyle w:val="Heading3"/>
      <w:suff w:val="space"/>
      <w:lvlText w:val="%1.%2.%3"/>
      <w:lvlJc w:val="left"/>
      <w:pPr>
        <w:ind w:left="1944" w:hanging="1944"/>
      </w:pPr>
      <w:rPr>
        <w:rFonts w:hint="default"/>
      </w:rPr>
    </w:lvl>
    <w:lvl w:ilvl="3">
      <w:start w:val="1"/>
      <w:numFmt w:val="decimal"/>
      <w:pStyle w:val="Heading4"/>
      <w:suff w:val="space"/>
      <w:lvlText w:val="%1.%2.%3.%4"/>
      <w:lvlJc w:val="left"/>
      <w:pPr>
        <w:ind w:left="2448" w:hanging="2448"/>
      </w:pPr>
      <w:rPr>
        <w:rFonts w:hint="default"/>
      </w:rPr>
    </w:lvl>
    <w:lvl w:ilvl="4">
      <w:start w:val="1"/>
      <w:numFmt w:val="decimal"/>
      <w:pStyle w:val="Heading5"/>
      <w:suff w:val="space"/>
      <w:lvlText w:val="%1.%2.%5"/>
      <w:lvlJc w:val="left"/>
      <w:pPr>
        <w:ind w:left="2952" w:hanging="295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616A62BE"/>
    <w:multiLevelType w:val="multilevel"/>
    <w:tmpl w:val="F424B95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02B7661"/>
    <w:multiLevelType w:val="hybridMultilevel"/>
    <w:tmpl w:val="4B8CAEC6"/>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34"/>
  </w:num>
  <w:num w:numId="12">
    <w:abstractNumId w:val="32"/>
  </w:num>
  <w:num w:numId="13">
    <w:abstractNumId w:val="29"/>
  </w:num>
  <w:num w:numId="14">
    <w:abstractNumId w:val="33"/>
  </w:num>
  <w:num w:numId="15">
    <w:abstractNumId w:val="31"/>
  </w:num>
  <w:num w:numId="16">
    <w:abstractNumId w:val="35"/>
  </w:num>
  <w:num w:numId="17">
    <w:abstractNumId w:val="16"/>
  </w:num>
  <w:num w:numId="18">
    <w:abstractNumId w:val="20"/>
  </w:num>
  <w:num w:numId="19">
    <w:abstractNumId w:val="3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Rhoads">
    <w15:presenceInfo w15:providerId="None" w15:userId="John Rhoads"/>
  </w15:person>
  <w15:person w15:author="Jeff Rinda">
    <w15:presenceInfo w15:providerId="None" w15:userId="Jeff Ri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DDA"/>
    <w:rsid w:val="00000999"/>
    <w:rsid w:val="00002507"/>
    <w:rsid w:val="00002C99"/>
    <w:rsid w:val="00003C06"/>
    <w:rsid w:val="00004CF4"/>
    <w:rsid w:val="0000514D"/>
    <w:rsid w:val="0000729C"/>
    <w:rsid w:val="000206BB"/>
    <w:rsid w:val="00023E4D"/>
    <w:rsid w:val="00024C05"/>
    <w:rsid w:val="00025DB9"/>
    <w:rsid w:val="00026346"/>
    <w:rsid w:val="0003332A"/>
    <w:rsid w:val="000369F1"/>
    <w:rsid w:val="00046886"/>
    <w:rsid w:val="00047CFB"/>
    <w:rsid w:val="00050E88"/>
    <w:rsid w:val="00055D99"/>
    <w:rsid w:val="00056304"/>
    <w:rsid w:val="00056561"/>
    <w:rsid w:val="00061182"/>
    <w:rsid w:val="000622B6"/>
    <w:rsid w:val="00062A53"/>
    <w:rsid w:val="00067A0F"/>
    <w:rsid w:val="000703A4"/>
    <w:rsid w:val="00070626"/>
    <w:rsid w:val="000721C4"/>
    <w:rsid w:val="00073B68"/>
    <w:rsid w:val="00075C57"/>
    <w:rsid w:val="00076306"/>
    <w:rsid w:val="00076F1B"/>
    <w:rsid w:val="00080418"/>
    <w:rsid w:val="00080D33"/>
    <w:rsid w:val="0008218C"/>
    <w:rsid w:val="00084481"/>
    <w:rsid w:val="000923C6"/>
    <w:rsid w:val="0009471A"/>
    <w:rsid w:val="000978B7"/>
    <w:rsid w:val="000A18AC"/>
    <w:rsid w:val="000A4685"/>
    <w:rsid w:val="000A56D6"/>
    <w:rsid w:val="000A608A"/>
    <w:rsid w:val="000A6944"/>
    <w:rsid w:val="000A6CE2"/>
    <w:rsid w:val="000A7A31"/>
    <w:rsid w:val="000B4FFC"/>
    <w:rsid w:val="000B5ABD"/>
    <w:rsid w:val="000B7B32"/>
    <w:rsid w:val="000C3218"/>
    <w:rsid w:val="000C4BE1"/>
    <w:rsid w:val="000C4C3A"/>
    <w:rsid w:val="000C5481"/>
    <w:rsid w:val="000C5D15"/>
    <w:rsid w:val="000C60CF"/>
    <w:rsid w:val="000C74F3"/>
    <w:rsid w:val="000D00CA"/>
    <w:rsid w:val="000D0BB4"/>
    <w:rsid w:val="000D5F40"/>
    <w:rsid w:val="000E393D"/>
    <w:rsid w:val="000E4E0D"/>
    <w:rsid w:val="000F0D7C"/>
    <w:rsid w:val="000F133C"/>
    <w:rsid w:val="000F1C00"/>
    <w:rsid w:val="000F6EE4"/>
    <w:rsid w:val="000F7779"/>
    <w:rsid w:val="001008F8"/>
    <w:rsid w:val="00102C76"/>
    <w:rsid w:val="001032C6"/>
    <w:rsid w:val="001040DB"/>
    <w:rsid w:val="00104B89"/>
    <w:rsid w:val="001050E7"/>
    <w:rsid w:val="00106760"/>
    <w:rsid w:val="00107B00"/>
    <w:rsid w:val="00113D85"/>
    <w:rsid w:val="001143A2"/>
    <w:rsid w:val="001164A3"/>
    <w:rsid w:val="0011670E"/>
    <w:rsid w:val="00123581"/>
    <w:rsid w:val="0013117C"/>
    <w:rsid w:val="00131F30"/>
    <w:rsid w:val="001335A0"/>
    <w:rsid w:val="00133800"/>
    <w:rsid w:val="0013543D"/>
    <w:rsid w:val="0013666D"/>
    <w:rsid w:val="001432F9"/>
    <w:rsid w:val="00143A3F"/>
    <w:rsid w:val="0014521C"/>
    <w:rsid w:val="00145A95"/>
    <w:rsid w:val="0015163E"/>
    <w:rsid w:val="001563B8"/>
    <w:rsid w:val="00160CD8"/>
    <w:rsid w:val="00161395"/>
    <w:rsid w:val="001665F5"/>
    <w:rsid w:val="0016773A"/>
    <w:rsid w:val="00171DBC"/>
    <w:rsid w:val="00175593"/>
    <w:rsid w:val="00175CDB"/>
    <w:rsid w:val="00176204"/>
    <w:rsid w:val="00180E66"/>
    <w:rsid w:val="00181C21"/>
    <w:rsid w:val="00186370"/>
    <w:rsid w:val="00186628"/>
    <w:rsid w:val="00187F31"/>
    <w:rsid w:val="001920B1"/>
    <w:rsid w:val="00193724"/>
    <w:rsid w:val="00195E16"/>
    <w:rsid w:val="001A5239"/>
    <w:rsid w:val="001A7AFD"/>
    <w:rsid w:val="001A7F27"/>
    <w:rsid w:val="001B1900"/>
    <w:rsid w:val="001B1B82"/>
    <w:rsid w:val="001B560D"/>
    <w:rsid w:val="001C0828"/>
    <w:rsid w:val="001C406B"/>
    <w:rsid w:val="001C4B83"/>
    <w:rsid w:val="001C5B41"/>
    <w:rsid w:val="001D05CF"/>
    <w:rsid w:val="001D0D47"/>
    <w:rsid w:val="001D20FC"/>
    <w:rsid w:val="001D629E"/>
    <w:rsid w:val="001E1BAB"/>
    <w:rsid w:val="001E3E82"/>
    <w:rsid w:val="001E4BA1"/>
    <w:rsid w:val="001E4E32"/>
    <w:rsid w:val="001F0249"/>
    <w:rsid w:val="001F26F9"/>
    <w:rsid w:val="001F3A9F"/>
    <w:rsid w:val="001F3D1E"/>
    <w:rsid w:val="001F4CBB"/>
    <w:rsid w:val="00201002"/>
    <w:rsid w:val="0020172A"/>
    <w:rsid w:val="002025CA"/>
    <w:rsid w:val="002030CE"/>
    <w:rsid w:val="002045D4"/>
    <w:rsid w:val="00204E24"/>
    <w:rsid w:val="00205968"/>
    <w:rsid w:val="00205BD9"/>
    <w:rsid w:val="002060F8"/>
    <w:rsid w:val="00206F3D"/>
    <w:rsid w:val="002070EE"/>
    <w:rsid w:val="0021206E"/>
    <w:rsid w:val="00212BB6"/>
    <w:rsid w:val="00214661"/>
    <w:rsid w:val="0021498B"/>
    <w:rsid w:val="0021542C"/>
    <w:rsid w:val="0021632C"/>
    <w:rsid w:val="002207A3"/>
    <w:rsid w:val="0022205A"/>
    <w:rsid w:val="002234B1"/>
    <w:rsid w:val="00234C6B"/>
    <w:rsid w:val="0023660F"/>
    <w:rsid w:val="00236CD9"/>
    <w:rsid w:val="00236E53"/>
    <w:rsid w:val="002374E8"/>
    <w:rsid w:val="00237BEC"/>
    <w:rsid w:val="00241EBD"/>
    <w:rsid w:val="00243A00"/>
    <w:rsid w:val="00247565"/>
    <w:rsid w:val="002505A2"/>
    <w:rsid w:val="00251164"/>
    <w:rsid w:val="00252816"/>
    <w:rsid w:val="00255DDB"/>
    <w:rsid w:val="0025751B"/>
    <w:rsid w:val="0026161C"/>
    <w:rsid w:val="00261E75"/>
    <w:rsid w:val="00262466"/>
    <w:rsid w:val="00265520"/>
    <w:rsid w:val="002660EF"/>
    <w:rsid w:val="00266245"/>
    <w:rsid w:val="00266674"/>
    <w:rsid w:val="00271012"/>
    <w:rsid w:val="002758C2"/>
    <w:rsid w:val="00280987"/>
    <w:rsid w:val="002814A0"/>
    <w:rsid w:val="002819DF"/>
    <w:rsid w:val="00282AFB"/>
    <w:rsid w:val="0028380E"/>
    <w:rsid w:val="00284BFF"/>
    <w:rsid w:val="002875AA"/>
    <w:rsid w:val="00287CE9"/>
    <w:rsid w:val="00287DB6"/>
    <w:rsid w:val="0029011E"/>
    <w:rsid w:val="00295EFE"/>
    <w:rsid w:val="002A0062"/>
    <w:rsid w:val="002A0086"/>
    <w:rsid w:val="002A0782"/>
    <w:rsid w:val="002A1318"/>
    <w:rsid w:val="002A19F2"/>
    <w:rsid w:val="002A1F9C"/>
    <w:rsid w:val="002A207A"/>
    <w:rsid w:val="002A67CC"/>
    <w:rsid w:val="002A7DB4"/>
    <w:rsid w:val="002B0807"/>
    <w:rsid w:val="002B2B2B"/>
    <w:rsid w:val="002B5FFE"/>
    <w:rsid w:val="002B6999"/>
    <w:rsid w:val="002C0829"/>
    <w:rsid w:val="002C0B66"/>
    <w:rsid w:val="002C2C52"/>
    <w:rsid w:val="002C56D4"/>
    <w:rsid w:val="002C6163"/>
    <w:rsid w:val="002D3266"/>
    <w:rsid w:val="002D6983"/>
    <w:rsid w:val="002D6C7B"/>
    <w:rsid w:val="002E06C7"/>
    <w:rsid w:val="002E0D21"/>
    <w:rsid w:val="002E15E8"/>
    <w:rsid w:val="002E1AB3"/>
    <w:rsid w:val="002E2BCF"/>
    <w:rsid w:val="002E4143"/>
    <w:rsid w:val="002E682B"/>
    <w:rsid w:val="002F2472"/>
    <w:rsid w:val="002F5175"/>
    <w:rsid w:val="002F611F"/>
    <w:rsid w:val="00300293"/>
    <w:rsid w:val="003032F3"/>
    <w:rsid w:val="00305EEC"/>
    <w:rsid w:val="003062A6"/>
    <w:rsid w:val="0030664D"/>
    <w:rsid w:val="00312F00"/>
    <w:rsid w:val="00314C3E"/>
    <w:rsid w:val="0031562F"/>
    <w:rsid w:val="0032394E"/>
    <w:rsid w:val="00325F82"/>
    <w:rsid w:val="00326EC0"/>
    <w:rsid w:val="003274C1"/>
    <w:rsid w:val="00330BA3"/>
    <w:rsid w:val="00330BC0"/>
    <w:rsid w:val="0033295C"/>
    <w:rsid w:val="00333F1B"/>
    <w:rsid w:val="003369A4"/>
    <w:rsid w:val="00337902"/>
    <w:rsid w:val="00342D92"/>
    <w:rsid w:val="00345E81"/>
    <w:rsid w:val="00350FF8"/>
    <w:rsid w:val="00356322"/>
    <w:rsid w:val="00363454"/>
    <w:rsid w:val="003646D8"/>
    <w:rsid w:val="0036589F"/>
    <w:rsid w:val="00366DEB"/>
    <w:rsid w:val="00375D31"/>
    <w:rsid w:val="00375DBF"/>
    <w:rsid w:val="0037665C"/>
    <w:rsid w:val="003774BE"/>
    <w:rsid w:val="003801C1"/>
    <w:rsid w:val="00382AE7"/>
    <w:rsid w:val="00384D31"/>
    <w:rsid w:val="00395FAF"/>
    <w:rsid w:val="00396566"/>
    <w:rsid w:val="00397711"/>
    <w:rsid w:val="003A4F84"/>
    <w:rsid w:val="003A5846"/>
    <w:rsid w:val="003A5E6E"/>
    <w:rsid w:val="003A6027"/>
    <w:rsid w:val="003A7274"/>
    <w:rsid w:val="003B045F"/>
    <w:rsid w:val="003B178F"/>
    <w:rsid w:val="003B183B"/>
    <w:rsid w:val="003B1E19"/>
    <w:rsid w:val="003B35D8"/>
    <w:rsid w:val="003B3C69"/>
    <w:rsid w:val="003C27FA"/>
    <w:rsid w:val="003C4C0F"/>
    <w:rsid w:val="003C4FC3"/>
    <w:rsid w:val="003C7C5C"/>
    <w:rsid w:val="003D40A3"/>
    <w:rsid w:val="003D7121"/>
    <w:rsid w:val="003D741C"/>
    <w:rsid w:val="003D7EC4"/>
    <w:rsid w:val="003E3A7D"/>
    <w:rsid w:val="003E511F"/>
    <w:rsid w:val="003E69F6"/>
    <w:rsid w:val="003F0AAA"/>
    <w:rsid w:val="003F0FAA"/>
    <w:rsid w:val="003F26E7"/>
    <w:rsid w:val="003F6544"/>
    <w:rsid w:val="00406282"/>
    <w:rsid w:val="004066C9"/>
    <w:rsid w:val="00407E4E"/>
    <w:rsid w:val="004102F2"/>
    <w:rsid w:val="004106DA"/>
    <w:rsid w:val="004125B7"/>
    <w:rsid w:val="00413183"/>
    <w:rsid w:val="00425208"/>
    <w:rsid w:val="004260D8"/>
    <w:rsid w:val="00427688"/>
    <w:rsid w:val="0043080C"/>
    <w:rsid w:val="00433551"/>
    <w:rsid w:val="00433E5E"/>
    <w:rsid w:val="00433F01"/>
    <w:rsid w:val="00442266"/>
    <w:rsid w:val="004423D7"/>
    <w:rsid w:val="00442474"/>
    <w:rsid w:val="00443004"/>
    <w:rsid w:val="004430D5"/>
    <w:rsid w:val="004448AE"/>
    <w:rsid w:val="004466BB"/>
    <w:rsid w:val="00446DDA"/>
    <w:rsid w:val="00447A6A"/>
    <w:rsid w:val="00450904"/>
    <w:rsid w:val="00460431"/>
    <w:rsid w:val="00460AA1"/>
    <w:rsid w:val="00464965"/>
    <w:rsid w:val="00465F0E"/>
    <w:rsid w:val="00470087"/>
    <w:rsid w:val="0047042A"/>
    <w:rsid w:val="00470467"/>
    <w:rsid w:val="00470746"/>
    <w:rsid w:val="0047743C"/>
    <w:rsid w:val="00481A63"/>
    <w:rsid w:val="00481BA5"/>
    <w:rsid w:val="00487F63"/>
    <w:rsid w:val="00491324"/>
    <w:rsid w:val="00492374"/>
    <w:rsid w:val="00493B09"/>
    <w:rsid w:val="00494835"/>
    <w:rsid w:val="00495030"/>
    <w:rsid w:val="004A1129"/>
    <w:rsid w:val="004A2868"/>
    <w:rsid w:val="004A7047"/>
    <w:rsid w:val="004A79DC"/>
    <w:rsid w:val="004B5749"/>
    <w:rsid w:val="004C3E2B"/>
    <w:rsid w:val="004C5462"/>
    <w:rsid w:val="004D09A7"/>
    <w:rsid w:val="004D1202"/>
    <w:rsid w:val="004D1AEF"/>
    <w:rsid w:val="004D6868"/>
    <w:rsid w:val="004E34FA"/>
    <w:rsid w:val="004E4595"/>
    <w:rsid w:val="004E6DEE"/>
    <w:rsid w:val="004E767C"/>
    <w:rsid w:val="004F6D89"/>
    <w:rsid w:val="004F70BA"/>
    <w:rsid w:val="00501198"/>
    <w:rsid w:val="00501297"/>
    <w:rsid w:val="00501D76"/>
    <w:rsid w:val="005020A7"/>
    <w:rsid w:val="00502B2C"/>
    <w:rsid w:val="005035BE"/>
    <w:rsid w:val="0050377F"/>
    <w:rsid w:val="005102A1"/>
    <w:rsid w:val="00510B43"/>
    <w:rsid w:val="0051254F"/>
    <w:rsid w:val="0051331B"/>
    <w:rsid w:val="00513FA3"/>
    <w:rsid w:val="00515714"/>
    <w:rsid w:val="00515782"/>
    <w:rsid w:val="00517401"/>
    <w:rsid w:val="00520D31"/>
    <w:rsid w:val="00526E94"/>
    <w:rsid w:val="00530597"/>
    <w:rsid w:val="0053136E"/>
    <w:rsid w:val="00533624"/>
    <w:rsid w:val="00533943"/>
    <w:rsid w:val="00533C0C"/>
    <w:rsid w:val="005344DB"/>
    <w:rsid w:val="005404F3"/>
    <w:rsid w:val="005414DB"/>
    <w:rsid w:val="00545844"/>
    <w:rsid w:val="005460E5"/>
    <w:rsid w:val="005465F0"/>
    <w:rsid w:val="00547AB2"/>
    <w:rsid w:val="0055082A"/>
    <w:rsid w:val="00550B98"/>
    <w:rsid w:val="00552C0F"/>
    <w:rsid w:val="0055437C"/>
    <w:rsid w:val="0055476E"/>
    <w:rsid w:val="00556631"/>
    <w:rsid w:val="00557CF7"/>
    <w:rsid w:val="00560706"/>
    <w:rsid w:val="005617A2"/>
    <w:rsid w:val="0056235D"/>
    <w:rsid w:val="005623FD"/>
    <w:rsid w:val="00563CD4"/>
    <w:rsid w:val="00565CC5"/>
    <w:rsid w:val="005702CE"/>
    <w:rsid w:val="00573B98"/>
    <w:rsid w:val="00574299"/>
    <w:rsid w:val="00574E82"/>
    <w:rsid w:val="00575F63"/>
    <w:rsid w:val="00585690"/>
    <w:rsid w:val="00586952"/>
    <w:rsid w:val="00586984"/>
    <w:rsid w:val="00586E75"/>
    <w:rsid w:val="005903F3"/>
    <w:rsid w:val="005958D6"/>
    <w:rsid w:val="00595D34"/>
    <w:rsid w:val="005963BE"/>
    <w:rsid w:val="005A3DDA"/>
    <w:rsid w:val="005A68C0"/>
    <w:rsid w:val="005B1A37"/>
    <w:rsid w:val="005B4E47"/>
    <w:rsid w:val="005C002C"/>
    <w:rsid w:val="005C55EA"/>
    <w:rsid w:val="005C62B9"/>
    <w:rsid w:val="005C744C"/>
    <w:rsid w:val="005D3BE6"/>
    <w:rsid w:val="005D481F"/>
    <w:rsid w:val="005D58AD"/>
    <w:rsid w:val="005E68DC"/>
    <w:rsid w:val="005E6ACD"/>
    <w:rsid w:val="005F0294"/>
    <w:rsid w:val="005F3875"/>
    <w:rsid w:val="005F6176"/>
    <w:rsid w:val="005F7884"/>
    <w:rsid w:val="00603312"/>
    <w:rsid w:val="00605737"/>
    <w:rsid w:val="00605C20"/>
    <w:rsid w:val="00610388"/>
    <w:rsid w:val="00611929"/>
    <w:rsid w:val="00612789"/>
    <w:rsid w:val="00616B60"/>
    <w:rsid w:val="00617672"/>
    <w:rsid w:val="00617970"/>
    <w:rsid w:val="0062052A"/>
    <w:rsid w:val="00620700"/>
    <w:rsid w:val="006304E9"/>
    <w:rsid w:val="006309E0"/>
    <w:rsid w:val="00634E17"/>
    <w:rsid w:val="00635AFD"/>
    <w:rsid w:val="00635E7D"/>
    <w:rsid w:val="00635FA8"/>
    <w:rsid w:val="006418F2"/>
    <w:rsid w:val="006451F6"/>
    <w:rsid w:val="006456A4"/>
    <w:rsid w:val="00646F91"/>
    <w:rsid w:val="00647C09"/>
    <w:rsid w:val="0065065B"/>
    <w:rsid w:val="00650937"/>
    <w:rsid w:val="00652DB8"/>
    <w:rsid w:val="00653436"/>
    <w:rsid w:val="00653E74"/>
    <w:rsid w:val="00654D87"/>
    <w:rsid w:val="006553A3"/>
    <w:rsid w:val="0065670D"/>
    <w:rsid w:val="00666446"/>
    <w:rsid w:val="00667E8D"/>
    <w:rsid w:val="00671BFF"/>
    <w:rsid w:val="00676F88"/>
    <w:rsid w:val="0067710C"/>
    <w:rsid w:val="006823C3"/>
    <w:rsid w:val="0068356F"/>
    <w:rsid w:val="00685B43"/>
    <w:rsid w:val="00687A3D"/>
    <w:rsid w:val="006A00D8"/>
    <w:rsid w:val="006A140F"/>
    <w:rsid w:val="006A1A44"/>
    <w:rsid w:val="006A307B"/>
    <w:rsid w:val="006A4862"/>
    <w:rsid w:val="006A6C62"/>
    <w:rsid w:val="006A70C3"/>
    <w:rsid w:val="006B17F2"/>
    <w:rsid w:val="006B433D"/>
    <w:rsid w:val="006B7A1F"/>
    <w:rsid w:val="006C0B37"/>
    <w:rsid w:val="006C35B3"/>
    <w:rsid w:val="006C3B7F"/>
    <w:rsid w:val="006C624E"/>
    <w:rsid w:val="006C64B7"/>
    <w:rsid w:val="006D012B"/>
    <w:rsid w:val="006D055D"/>
    <w:rsid w:val="006D0D27"/>
    <w:rsid w:val="006D27D3"/>
    <w:rsid w:val="006D3548"/>
    <w:rsid w:val="006D372D"/>
    <w:rsid w:val="006D3B75"/>
    <w:rsid w:val="006D57BE"/>
    <w:rsid w:val="006D6382"/>
    <w:rsid w:val="006D63A8"/>
    <w:rsid w:val="006E0330"/>
    <w:rsid w:val="006E3590"/>
    <w:rsid w:val="006E5646"/>
    <w:rsid w:val="006E61A2"/>
    <w:rsid w:val="006F084A"/>
    <w:rsid w:val="006F31DE"/>
    <w:rsid w:val="006F43D0"/>
    <w:rsid w:val="00700232"/>
    <w:rsid w:val="00701151"/>
    <w:rsid w:val="0070162C"/>
    <w:rsid w:val="00704062"/>
    <w:rsid w:val="00706EB3"/>
    <w:rsid w:val="00707494"/>
    <w:rsid w:val="0071097B"/>
    <w:rsid w:val="0071108C"/>
    <w:rsid w:val="0072675E"/>
    <w:rsid w:val="00730B3E"/>
    <w:rsid w:val="007339CC"/>
    <w:rsid w:val="00737209"/>
    <w:rsid w:val="007409E7"/>
    <w:rsid w:val="00741610"/>
    <w:rsid w:val="00741C60"/>
    <w:rsid w:val="00741DA5"/>
    <w:rsid w:val="007445FC"/>
    <w:rsid w:val="007447F5"/>
    <w:rsid w:val="00746772"/>
    <w:rsid w:val="00746A5E"/>
    <w:rsid w:val="0075256D"/>
    <w:rsid w:val="007549EB"/>
    <w:rsid w:val="00757153"/>
    <w:rsid w:val="00762483"/>
    <w:rsid w:val="00762B8D"/>
    <w:rsid w:val="0076445E"/>
    <w:rsid w:val="00765271"/>
    <w:rsid w:val="00767FA7"/>
    <w:rsid w:val="00774718"/>
    <w:rsid w:val="00774D36"/>
    <w:rsid w:val="00780A55"/>
    <w:rsid w:val="00781066"/>
    <w:rsid w:val="00782063"/>
    <w:rsid w:val="00784F12"/>
    <w:rsid w:val="007866C0"/>
    <w:rsid w:val="00787AF9"/>
    <w:rsid w:val="007929E4"/>
    <w:rsid w:val="00793213"/>
    <w:rsid w:val="00793286"/>
    <w:rsid w:val="00793B97"/>
    <w:rsid w:val="00795B62"/>
    <w:rsid w:val="007A09D7"/>
    <w:rsid w:val="007A36B7"/>
    <w:rsid w:val="007A3FE5"/>
    <w:rsid w:val="007A4FEF"/>
    <w:rsid w:val="007A7925"/>
    <w:rsid w:val="007B0454"/>
    <w:rsid w:val="007B1E19"/>
    <w:rsid w:val="007B1E81"/>
    <w:rsid w:val="007B21D5"/>
    <w:rsid w:val="007B40B3"/>
    <w:rsid w:val="007B5BF3"/>
    <w:rsid w:val="007B6EBB"/>
    <w:rsid w:val="007C5927"/>
    <w:rsid w:val="007C598E"/>
    <w:rsid w:val="007C7038"/>
    <w:rsid w:val="007D10DD"/>
    <w:rsid w:val="007D12ED"/>
    <w:rsid w:val="007D199C"/>
    <w:rsid w:val="007D632F"/>
    <w:rsid w:val="007D6992"/>
    <w:rsid w:val="007E0E4C"/>
    <w:rsid w:val="007E1CE5"/>
    <w:rsid w:val="007E21FE"/>
    <w:rsid w:val="007E2CF4"/>
    <w:rsid w:val="007F2DAD"/>
    <w:rsid w:val="0080407A"/>
    <w:rsid w:val="00804964"/>
    <w:rsid w:val="00804F3E"/>
    <w:rsid w:val="00806410"/>
    <w:rsid w:val="00810327"/>
    <w:rsid w:val="00810433"/>
    <w:rsid w:val="008108A5"/>
    <w:rsid w:val="00813A2B"/>
    <w:rsid w:val="008151B6"/>
    <w:rsid w:val="00816CE8"/>
    <w:rsid w:val="00816F74"/>
    <w:rsid w:val="008177B6"/>
    <w:rsid w:val="00817BD8"/>
    <w:rsid w:val="00822404"/>
    <w:rsid w:val="00822704"/>
    <w:rsid w:val="00823EAD"/>
    <w:rsid w:val="0082403D"/>
    <w:rsid w:val="008245D0"/>
    <w:rsid w:val="00824A7E"/>
    <w:rsid w:val="00832549"/>
    <w:rsid w:val="00835CF2"/>
    <w:rsid w:val="0083794D"/>
    <w:rsid w:val="00841F61"/>
    <w:rsid w:val="00842659"/>
    <w:rsid w:val="008427D9"/>
    <w:rsid w:val="00842C41"/>
    <w:rsid w:val="00843596"/>
    <w:rsid w:val="0084429B"/>
    <w:rsid w:val="008472AB"/>
    <w:rsid w:val="00851077"/>
    <w:rsid w:val="008532CD"/>
    <w:rsid w:val="008537FF"/>
    <w:rsid w:val="008543F8"/>
    <w:rsid w:val="0085687B"/>
    <w:rsid w:val="00856C89"/>
    <w:rsid w:val="0085799E"/>
    <w:rsid w:val="00857BFC"/>
    <w:rsid w:val="0086005C"/>
    <w:rsid w:val="00860C2B"/>
    <w:rsid w:val="00862ECD"/>
    <w:rsid w:val="0086548E"/>
    <w:rsid w:val="00865A50"/>
    <w:rsid w:val="008665D7"/>
    <w:rsid w:val="0087052E"/>
    <w:rsid w:val="00870743"/>
    <w:rsid w:val="00870779"/>
    <w:rsid w:val="008713D9"/>
    <w:rsid w:val="008759B2"/>
    <w:rsid w:val="00876777"/>
    <w:rsid w:val="00880C22"/>
    <w:rsid w:val="00882AD5"/>
    <w:rsid w:val="00886D2B"/>
    <w:rsid w:val="0088731B"/>
    <w:rsid w:val="00893A7B"/>
    <w:rsid w:val="00893B77"/>
    <w:rsid w:val="008951BE"/>
    <w:rsid w:val="00895F7F"/>
    <w:rsid w:val="008A03B8"/>
    <w:rsid w:val="008A13CA"/>
    <w:rsid w:val="008A23B9"/>
    <w:rsid w:val="008A3819"/>
    <w:rsid w:val="008A3F87"/>
    <w:rsid w:val="008B050F"/>
    <w:rsid w:val="008B08C8"/>
    <w:rsid w:val="008B355D"/>
    <w:rsid w:val="008B5101"/>
    <w:rsid w:val="008B7CD7"/>
    <w:rsid w:val="008C0B9D"/>
    <w:rsid w:val="008C4906"/>
    <w:rsid w:val="008C612E"/>
    <w:rsid w:val="008C6D46"/>
    <w:rsid w:val="008D0284"/>
    <w:rsid w:val="008D2ACB"/>
    <w:rsid w:val="008D4156"/>
    <w:rsid w:val="008D4744"/>
    <w:rsid w:val="008D4E24"/>
    <w:rsid w:val="008E13BB"/>
    <w:rsid w:val="008E2525"/>
    <w:rsid w:val="008E461D"/>
    <w:rsid w:val="008F0473"/>
    <w:rsid w:val="008F0A1C"/>
    <w:rsid w:val="008F271C"/>
    <w:rsid w:val="008F2D13"/>
    <w:rsid w:val="008F2E3C"/>
    <w:rsid w:val="008F6B75"/>
    <w:rsid w:val="00903A13"/>
    <w:rsid w:val="00903CB3"/>
    <w:rsid w:val="0090555E"/>
    <w:rsid w:val="00907962"/>
    <w:rsid w:val="00907CC2"/>
    <w:rsid w:val="0091040F"/>
    <w:rsid w:val="00911684"/>
    <w:rsid w:val="00913BEC"/>
    <w:rsid w:val="009209BE"/>
    <w:rsid w:val="00923A4A"/>
    <w:rsid w:val="0092522E"/>
    <w:rsid w:val="009252D1"/>
    <w:rsid w:val="009324F7"/>
    <w:rsid w:val="0094094B"/>
    <w:rsid w:val="009413CB"/>
    <w:rsid w:val="00943B38"/>
    <w:rsid w:val="009468E3"/>
    <w:rsid w:val="00951976"/>
    <w:rsid w:val="00952A1D"/>
    <w:rsid w:val="00952AB4"/>
    <w:rsid w:val="009577D2"/>
    <w:rsid w:val="00957BE3"/>
    <w:rsid w:val="00960CEE"/>
    <w:rsid w:val="00963C38"/>
    <w:rsid w:val="00964CE0"/>
    <w:rsid w:val="00965599"/>
    <w:rsid w:val="00965B8F"/>
    <w:rsid w:val="00966EED"/>
    <w:rsid w:val="009707E0"/>
    <w:rsid w:val="0097188F"/>
    <w:rsid w:val="009828C1"/>
    <w:rsid w:val="00984098"/>
    <w:rsid w:val="009871F7"/>
    <w:rsid w:val="009918BC"/>
    <w:rsid w:val="009920EB"/>
    <w:rsid w:val="0099296F"/>
    <w:rsid w:val="00992B55"/>
    <w:rsid w:val="0099495F"/>
    <w:rsid w:val="00995C3C"/>
    <w:rsid w:val="009A1526"/>
    <w:rsid w:val="009A7BA7"/>
    <w:rsid w:val="009C1B13"/>
    <w:rsid w:val="009C201C"/>
    <w:rsid w:val="009C2426"/>
    <w:rsid w:val="009C33F8"/>
    <w:rsid w:val="009C416B"/>
    <w:rsid w:val="009C5386"/>
    <w:rsid w:val="009D1EF5"/>
    <w:rsid w:val="009D248F"/>
    <w:rsid w:val="009D3522"/>
    <w:rsid w:val="009D40AB"/>
    <w:rsid w:val="009D6D55"/>
    <w:rsid w:val="009D7858"/>
    <w:rsid w:val="009E3EA4"/>
    <w:rsid w:val="009E49C4"/>
    <w:rsid w:val="009E6BB9"/>
    <w:rsid w:val="009E6F1A"/>
    <w:rsid w:val="009F2ECC"/>
    <w:rsid w:val="009F5811"/>
    <w:rsid w:val="009F5C55"/>
    <w:rsid w:val="009F6607"/>
    <w:rsid w:val="009F7B18"/>
    <w:rsid w:val="00A01735"/>
    <w:rsid w:val="00A032A5"/>
    <w:rsid w:val="00A03D05"/>
    <w:rsid w:val="00A049D8"/>
    <w:rsid w:val="00A059C2"/>
    <w:rsid w:val="00A06959"/>
    <w:rsid w:val="00A07263"/>
    <w:rsid w:val="00A14A98"/>
    <w:rsid w:val="00A14B31"/>
    <w:rsid w:val="00A155D1"/>
    <w:rsid w:val="00A1698C"/>
    <w:rsid w:val="00A24894"/>
    <w:rsid w:val="00A25903"/>
    <w:rsid w:val="00A26074"/>
    <w:rsid w:val="00A3015E"/>
    <w:rsid w:val="00A302E7"/>
    <w:rsid w:val="00A3064C"/>
    <w:rsid w:val="00A32272"/>
    <w:rsid w:val="00A32F0F"/>
    <w:rsid w:val="00A33FEE"/>
    <w:rsid w:val="00A342B4"/>
    <w:rsid w:val="00A364D4"/>
    <w:rsid w:val="00A37460"/>
    <w:rsid w:val="00A37B3D"/>
    <w:rsid w:val="00A41C69"/>
    <w:rsid w:val="00A41E1E"/>
    <w:rsid w:val="00A41EE7"/>
    <w:rsid w:val="00A443FD"/>
    <w:rsid w:val="00A465B5"/>
    <w:rsid w:val="00A50C56"/>
    <w:rsid w:val="00A52BAE"/>
    <w:rsid w:val="00A5344D"/>
    <w:rsid w:val="00A540D0"/>
    <w:rsid w:val="00A57B2C"/>
    <w:rsid w:val="00A60A83"/>
    <w:rsid w:val="00A65411"/>
    <w:rsid w:val="00A65FF9"/>
    <w:rsid w:val="00A6652D"/>
    <w:rsid w:val="00A72369"/>
    <w:rsid w:val="00A72748"/>
    <w:rsid w:val="00A73525"/>
    <w:rsid w:val="00A74EB7"/>
    <w:rsid w:val="00A8344D"/>
    <w:rsid w:val="00A8396F"/>
    <w:rsid w:val="00A840D7"/>
    <w:rsid w:val="00A90304"/>
    <w:rsid w:val="00A94CCC"/>
    <w:rsid w:val="00AA14AA"/>
    <w:rsid w:val="00AA7E2C"/>
    <w:rsid w:val="00AB193C"/>
    <w:rsid w:val="00AB2002"/>
    <w:rsid w:val="00AB3405"/>
    <w:rsid w:val="00AB391C"/>
    <w:rsid w:val="00AB430A"/>
    <w:rsid w:val="00AB6023"/>
    <w:rsid w:val="00AC0A35"/>
    <w:rsid w:val="00AC3934"/>
    <w:rsid w:val="00AC5C4F"/>
    <w:rsid w:val="00AC7161"/>
    <w:rsid w:val="00AD04B6"/>
    <w:rsid w:val="00AD28A0"/>
    <w:rsid w:val="00AD28B0"/>
    <w:rsid w:val="00AD78F7"/>
    <w:rsid w:val="00AF4294"/>
    <w:rsid w:val="00AF4FB1"/>
    <w:rsid w:val="00AF74B2"/>
    <w:rsid w:val="00B006FC"/>
    <w:rsid w:val="00B009FB"/>
    <w:rsid w:val="00B00AD8"/>
    <w:rsid w:val="00B01C5A"/>
    <w:rsid w:val="00B02483"/>
    <w:rsid w:val="00B0269A"/>
    <w:rsid w:val="00B046DB"/>
    <w:rsid w:val="00B05E9F"/>
    <w:rsid w:val="00B06E2D"/>
    <w:rsid w:val="00B12800"/>
    <w:rsid w:val="00B12987"/>
    <w:rsid w:val="00B17BC2"/>
    <w:rsid w:val="00B20ECE"/>
    <w:rsid w:val="00B26918"/>
    <w:rsid w:val="00B26DBE"/>
    <w:rsid w:val="00B31EF7"/>
    <w:rsid w:val="00B33633"/>
    <w:rsid w:val="00B35E16"/>
    <w:rsid w:val="00B43744"/>
    <w:rsid w:val="00B43C98"/>
    <w:rsid w:val="00B449DA"/>
    <w:rsid w:val="00B45D81"/>
    <w:rsid w:val="00B5187E"/>
    <w:rsid w:val="00B53806"/>
    <w:rsid w:val="00B53D35"/>
    <w:rsid w:val="00B5703C"/>
    <w:rsid w:val="00B57185"/>
    <w:rsid w:val="00B5724A"/>
    <w:rsid w:val="00B616D7"/>
    <w:rsid w:val="00B628FD"/>
    <w:rsid w:val="00B633F2"/>
    <w:rsid w:val="00B64CC1"/>
    <w:rsid w:val="00B654AC"/>
    <w:rsid w:val="00B6570F"/>
    <w:rsid w:val="00B65B82"/>
    <w:rsid w:val="00B71EF2"/>
    <w:rsid w:val="00B90146"/>
    <w:rsid w:val="00B9045B"/>
    <w:rsid w:val="00B908CB"/>
    <w:rsid w:val="00B92B3F"/>
    <w:rsid w:val="00B9425E"/>
    <w:rsid w:val="00B96A3E"/>
    <w:rsid w:val="00B97C7D"/>
    <w:rsid w:val="00BA054D"/>
    <w:rsid w:val="00BA05C3"/>
    <w:rsid w:val="00BA284F"/>
    <w:rsid w:val="00BB218A"/>
    <w:rsid w:val="00BB2597"/>
    <w:rsid w:val="00BB341E"/>
    <w:rsid w:val="00BC00D9"/>
    <w:rsid w:val="00BC0565"/>
    <w:rsid w:val="00BC560A"/>
    <w:rsid w:val="00BC62D5"/>
    <w:rsid w:val="00BD16EC"/>
    <w:rsid w:val="00BD53AD"/>
    <w:rsid w:val="00BD5AD7"/>
    <w:rsid w:val="00BD6D7D"/>
    <w:rsid w:val="00BE527B"/>
    <w:rsid w:val="00BE5FD0"/>
    <w:rsid w:val="00BE624A"/>
    <w:rsid w:val="00BF00C5"/>
    <w:rsid w:val="00BF09A0"/>
    <w:rsid w:val="00BF1A26"/>
    <w:rsid w:val="00BF1AA3"/>
    <w:rsid w:val="00BF1E44"/>
    <w:rsid w:val="00BF23E9"/>
    <w:rsid w:val="00BF2C29"/>
    <w:rsid w:val="00BF3784"/>
    <w:rsid w:val="00BF3C0E"/>
    <w:rsid w:val="00BF5522"/>
    <w:rsid w:val="00BF6894"/>
    <w:rsid w:val="00BF7328"/>
    <w:rsid w:val="00C00356"/>
    <w:rsid w:val="00C01622"/>
    <w:rsid w:val="00C02E3F"/>
    <w:rsid w:val="00C03CD0"/>
    <w:rsid w:val="00C03DE5"/>
    <w:rsid w:val="00C049FE"/>
    <w:rsid w:val="00C102CA"/>
    <w:rsid w:val="00C10A82"/>
    <w:rsid w:val="00C11146"/>
    <w:rsid w:val="00C1181C"/>
    <w:rsid w:val="00C141E8"/>
    <w:rsid w:val="00C15C12"/>
    <w:rsid w:val="00C2142B"/>
    <w:rsid w:val="00C218E1"/>
    <w:rsid w:val="00C22E06"/>
    <w:rsid w:val="00C246DC"/>
    <w:rsid w:val="00C257F7"/>
    <w:rsid w:val="00C26DAA"/>
    <w:rsid w:val="00C2733D"/>
    <w:rsid w:val="00C30613"/>
    <w:rsid w:val="00C31DCB"/>
    <w:rsid w:val="00C339A6"/>
    <w:rsid w:val="00C33FCC"/>
    <w:rsid w:val="00C34EF5"/>
    <w:rsid w:val="00C35BF1"/>
    <w:rsid w:val="00C35C54"/>
    <w:rsid w:val="00C37DE1"/>
    <w:rsid w:val="00C444FE"/>
    <w:rsid w:val="00C46206"/>
    <w:rsid w:val="00C47FE1"/>
    <w:rsid w:val="00C500C4"/>
    <w:rsid w:val="00C542A8"/>
    <w:rsid w:val="00C55B70"/>
    <w:rsid w:val="00C55BC4"/>
    <w:rsid w:val="00C5784D"/>
    <w:rsid w:val="00C606D4"/>
    <w:rsid w:val="00C673EE"/>
    <w:rsid w:val="00C67984"/>
    <w:rsid w:val="00C70355"/>
    <w:rsid w:val="00C740B8"/>
    <w:rsid w:val="00C7420F"/>
    <w:rsid w:val="00C75D33"/>
    <w:rsid w:val="00C83A64"/>
    <w:rsid w:val="00C84054"/>
    <w:rsid w:val="00C840B6"/>
    <w:rsid w:val="00C847F6"/>
    <w:rsid w:val="00C87F95"/>
    <w:rsid w:val="00C90028"/>
    <w:rsid w:val="00C92C52"/>
    <w:rsid w:val="00C93155"/>
    <w:rsid w:val="00C95378"/>
    <w:rsid w:val="00C97374"/>
    <w:rsid w:val="00CA2881"/>
    <w:rsid w:val="00CA4EFF"/>
    <w:rsid w:val="00CA654E"/>
    <w:rsid w:val="00CB1D8B"/>
    <w:rsid w:val="00CB3390"/>
    <w:rsid w:val="00CB38B8"/>
    <w:rsid w:val="00CC35FB"/>
    <w:rsid w:val="00CC3B7F"/>
    <w:rsid w:val="00CC3BCF"/>
    <w:rsid w:val="00CD0EA9"/>
    <w:rsid w:val="00CD41DD"/>
    <w:rsid w:val="00CD6ECA"/>
    <w:rsid w:val="00CE38B7"/>
    <w:rsid w:val="00CE43B7"/>
    <w:rsid w:val="00CE53B9"/>
    <w:rsid w:val="00CF00D9"/>
    <w:rsid w:val="00CF116E"/>
    <w:rsid w:val="00CF11A4"/>
    <w:rsid w:val="00CF3A5C"/>
    <w:rsid w:val="00CF5977"/>
    <w:rsid w:val="00CF68E8"/>
    <w:rsid w:val="00CF7A9F"/>
    <w:rsid w:val="00D004BF"/>
    <w:rsid w:val="00D024BB"/>
    <w:rsid w:val="00D061B6"/>
    <w:rsid w:val="00D0640E"/>
    <w:rsid w:val="00D0718B"/>
    <w:rsid w:val="00D100AB"/>
    <w:rsid w:val="00D112BA"/>
    <w:rsid w:val="00D13A43"/>
    <w:rsid w:val="00D1584B"/>
    <w:rsid w:val="00D2160A"/>
    <w:rsid w:val="00D22A77"/>
    <w:rsid w:val="00D238ED"/>
    <w:rsid w:val="00D25CBC"/>
    <w:rsid w:val="00D263EB"/>
    <w:rsid w:val="00D26A5D"/>
    <w:rsid w:val="00D26A98"/>
    <w:rsid w:val="00D3799D"/>
    <w:rsid w:val="00D464A6"/>
    <w:rsid w:val="00D544C8"/>
    <w:rsid w:val="00D54B8E"/>
    <w:rsid w:val="00D55CAB"/>
    <w:rsid w:val="00D61309"/>
    <w:rsid w:val="00D66730"/>
    <w:rsid w:val="00D70C6A"/>
    <w:rsid w:val="00D71285"/>
    <w:rsid w:val="00D712D2"/>
    <w:rsid w:val="00D713B4"/>
    <w:rsid w:val="00D71699"/>
    <w:rsid w:val="00D74D3A"/>
    <w:rsid w:val="00D76035"/>
    <w:rsid w:val="00D77DFD"/>
    <w:rsid w:val="00D77E50"/>
    <w:rsid w:val="00D82179"/>
    <w:rsid w:val="00D848AF"/>
    <w:rsid w:val="00D8780A"/>
    <w:rsid w:val="00D87BC3"/>
    <w:rsid w:val="00D94EAB"/>
    <w:rsid w:val="00DA0820"/>
    <w:rsid w:val="00DA2834"/>
    <w:rsid w:val="00DA2D95"/>
    <w:rsid w:val="00DA7E36"/>
    <w:rsid w:val="00DB0FD7"/>
    <w:rsid w:val="00DB1840"/>
    <w:rsid w:val="00DB425D"/>
    <w:rsid w:val="00DB6D01"/>
    <w:rsid w:val="00DC44AE"/>
    <w:rsid w:val="00DC64A2"/>
    <w:rsid w:val="00DC6D6F"/>
    <w:rsid w:val="00DD0164"/>
    <w:rsid w:val="00DD103C"/>
    <w:rsid w:val="00DE412B"/>
    <w:rsid w:val="00DE5A78"/>
    <w:rsid w:val="00DE5C49"/>
    <w:rsid w:val="00DE6F27"/>
    <w:rsid w:val="00DE7B72"/>
    <w:rsid w:val="00DF0DBF"/>
    <w:rsid w:val="00DF51A3"/>
    <w:rsid w:val="00E00569"/>
    <w:rsid w:val="00E01A40"/>
    <w:rsid w:val="00E03E2C"/>
    <w:rsid w:val="00E07C22"/>
    <w:rsid w:val="00E130BC"/>
    <w:rsid w:val="00E13178"/>
    <w:rsid w:val="00E13367"/>
    <w:rsid w:val="00E176AC"/>
    <w:rsid w:val="00E17B7D"/>
    <w:rsid w:val="00E251CA"/>
    <w:rsid w:val="00E25D7C"/>
    <w:rsid w:val="00E318A9"/>
    <w:rsid w:val="00E33E6D"/>
    <w:rsid w:val="00E3479E"/>
    <w:rsid w:val="00E36640"/>
    <w:rsid w:val="00E36D18"/>
    <w:rsid w:val="00E42291"/>
    <w:rsid w:val="00E427B2"/>
    <w:rsid w:val="00E4314E"/>
    <w:rsid w:val="00E44996"/>
    <w:rsid w:val="00E456C4"/>
    <w:rsid w:val="00E45B11"/>
    <w:rsid w:val="00E46EF3"/>
    <w:rsid w:val="00E50C95"/>
    <w:rsid w:val="00E52856"/>
    <w:rsid w:val="00E54573"/>
    <w:rsid w:val="00E554CB"/>
    <w:rsid w:val="00E57CE6"/>
    <w:rsid w:val="00E60481"/>
    <w:rsid w:val="00E63937"/>
    <w:rsid w:val="00E65730"/>
    <w:rsid w:val="00E66DE6"/>
    <w:rsid w:val="00E67223"/>
    <w:rsid w:val="00E71E0E"/>
    <w:rsid w:val="00E72AAC"/>
    <w:rsid w:val="00E76842"/>
    <w:rsid w:val="00E82034"/>
    <w:rsid w:val="00E8242B"/>
    <w:rsid w:val="00E8391C"/>
    <w:rsid w:val="00E8546E"/>
    <w:rsid w:val="00E908F2"/>
    <w:rsid w:val="00E93071"/>
    <w:rsid w:val="00E94A5D"/>
    <w:rsid w:val="00E95C3D"/>
    <w:rsid w:val="00E964C2"/>
    <w:rsid w:val="00E965AD"/>
    <w:rsid w:val="00EA094E"/>
    <w:rsid w:val="00EA0A2A"/>
    <w:rsid w:val="00EA3F66"/>
    <w:rsid w:val="00EA45A9"/>
    <w:rsid w:val="00EA533F"/>
    <w:rsid w:val="00EA61A7"/>
    <w:rsid w:val="00EA6677"/>
    <w:rsid w:val="00EB462E"/>
    <w:rsid w:val="00EB67D3"/>
    <w:rsid w:val="00EB7D70"/>
    <w:rsid w:val="00EC3087"/>
    <w:rsid w:val="00EC3263"/>
    <w:rsid w:val="00ED6851"/>
    <w:rsid w:val="00EE09C1"/>
    <w:rsid w:val="00EE09D3"/>
    <w:rsid w:val="00EE21F1"/>
    <w:rsid w:val="00EE35AF"/>
    <w:rsid w:val="00EE3ACB"/>
    <w:rsid w:val="00EE57B4"/>
    <w:rsid w:val="00EE6892"/>
    <w:rsid w:val="00EE7709"/>
    <w:rsid w:val="00EF05FF"/>
    <w:rsid w:val="00EF3CE4"/>
    <w:rsid w:val="00EF6503"/>
    <w:rsid w:val="00EF77F4"/>
    <w:rsid w:val="00F00DC8"/>
    <w:rsid w:val="00F02764"/>
    <w:rsid w:val="00F04495"/>
    <w:rsid w:val="00F04816"/>
    <w:rsid w:val="00F05995"/>
    <w:rsid w:val="00F06056"/>
    <w:rsid w:val="00F0668F"/>
    <w:rsid w:val="00F06A4A"/>
    <w:rsid w:val="00F07B51"/>
    <w:rsid w:val="00F108BD"/>
    <w:rsid w:val="00F118D8"/>
    <w:rsid w:val="00F128A5"/>
    <w:rsid w:val="00F14550"/>
    <w:rsid w:val="00F15415"/>
    <w:rsid w:val="00F1614E"/>
    <w:rsid w:val="00F172D0"/>
    <w:rsid w:val="00F220A8"/>
    <w:rsid w:val="00F22C59"/>
    <w:rsid w:val="00F24C5D"/>
    <w:rsid w:val="00F31DAC"/>
    <w:rsid w:val="00F35481"/>
    <w:rsid w:val="00F37275"/>
    <w:rsid w:val="00F4161A"/>
    <w:rsid w:val="00F44082"/>
    <w:rsid w:val="00F442C4"/>
    <w:rsid w:val="00F44527"/>
    <w:rsid w:val="00F45B64"/>
    <w:rsid w:val="00F535FE"/>
    <w:rsid w:val="00F57A3F"/>
    <w:rsid w:val="00F60FD4"/>
    <w:rsid w:val="00F65460"/>
    <w:rsid w:val="00F67A2C"/>
    <w:rsid w:val="00F7135F"/>
    <w:rsid w:val="00F72EA7"/>
    <w:rsid w:val="00F735C9"/>
    <w:rsid w:val="00F73886"/>
    <w:rsid w:val="00F753E6"/>
    <w:rsid w:val="00F76C11"/>
    <w:rsid w:val="00F80E8A"/>
    <w:rsid w:val="00F81295"/>
    <w:rsid w:val="00F93F93"/>
    <w:rsid w:val="00F96973"/>
    <w:rsid w:val="00F96AE5"/>
    <w:rsid w:val="00F97CCB"/>
    <w:rsid w:val="00FA09E3"/>
    <w:rsid w:val="00FB0295"/>
    <w:rsid w:val="00FB1920"/>
    <w:rsid w:val="00FC1278"/>
    <w:rsid w:val="00FC59AA"/>
    <w:rsid w:val="00FC65C4"/>
    <w:rsid w:val="00FC79AF"/>
    <w:rsid w:val="00FD1467"/>
    <w:rsid w:val="00FD1A42"/>
    <w:rsid w:val="00FD34D8"/>
    <w:rsid w:val="00FD39FA"/>
    <w:rsid w:val="00FD511C"/>
    <w:rsid w:val="00FD5211"/>
    <w:rsid w:val="00FD6972"/>
    <w:rsid w:val="00FD6EF0"/>
    <w:rsid w:val="00FD7435"/>
    <w:rsid w:val="00FD7D09"/>
    <w:rsid w:val="00FE07A1"/>
    <w:rsid w:val="00FE1950"/>
    <w:rsid w:val="00FE4113"/>
    <w:rsid w:val="00FE64E5"/>
    <w:rsid w:val="00FF1928"/>
    <w:rsid w:val="00FF2384"/>
    <w:rsid w:val="00FF330B"/>
    <w:rsid w:val="00FF41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AEFDC"/>
  <w15:docId w15:val="{8900FC4C-14DF-479C-B50E-866A01C8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91C"/>
    <w:rPr>
      <w:rFonts w:asciiTheme="minorHAnsi" w:eastAsiaTheme="minorHAnsi" w:hAnsiTheme="minorHAnsi" w:cstheme="minorBidi"/>
      <w:sz w:val="24"/>
      <w:szCs w:val="21"/>
      <w:lang w:bidi="hi-IN"/>
    </w:rPr>
  </w:style>
  <w:style w:type="paragraph" w:styleId="Heading1">
    <w:name w:val="heading 1"/>
    <w:next w:val="BodyText"/>
    <w:link w:val="Heading1Char"/>
    <w:qFormat/>
    <w:rsid w:val="00C31DCB"/>
    <w:pPr>
      <w:keepNext/>
      <w:pageBreakBefore/>
      <w:numPr>
        <w:numId w:val="15"/>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C31DCB"/>
    <w:pPr>
      <w:pageBreakBefore w:val="0"/>
      <w:numPr>
        <w:ilvl w:val="1"/>
      </w:numPr>
      <w:outlineLvl w:val="1"/>
    </w:pPr>
  </w:style>
  <w:style w:type="paragraph" w:styleId="Heading3">
    <w:name w:val="heading 3"/>
    <w:basedOn w:val="Heading2"/>
    <w:next w:val="BodyText"/>
    <w:link w:val="Heading3Char"/>
    <w:qFormat/>
    <w:rsid w:val="00C31DCB"/>
    <w:pPr>
      <w:numPr>
        <w:ilvl w:val="2"/>
      </w:numPr>
      <w:outlineLvl w:val="2"/>
    </w:pPr>
    <w:rPr>
      <w:sz w:val="24"/>
    </w:rPr>
  </w:style>
  <w:style w:type="paragraph" w:styleId="Heading4">
    <w:name w:val="heading 4"/>
    <w:basedOn w:val="Heading3"/>
    <w:next w:val="BodyText"/>
    <w:link w:val="Heading4Char"/>
    <w:qFormat/>
    <w:rsid w:val="00C31DCB"/>
    <w:pPr>
      <w:numPr>
        <w:ilvl w:val="3"/>
      </w:numPr>
      <w:outlineLvl w:val="3"/>
    </w:pPr>
  </w:style>
  <w:style w:type="paragraph" w:styleId="Heading5">
    <w:name w:val="heading 5"/>
    <w:basedOn w:val="Heading4"/>
    <w:next w:val="BodyText"/>
    <w:link w:val="Heading5Char"/>
    <w:qFormat/>
    <w:rsid w:val="00C31DCB"/>
    <w:pPr>
      <w:numPr>
        <w:ilvl w:val="4"/>
      </w:numPr>
      <w:outlineLvl w:val="4"/>
    </w:pPr>
  </w:style>
  <w:style w:type="paragraph" w:styleId="Heading6">
    <w:name w:val="heading 6"/>
    <w:basedOn w:val="Heading5"/>
    <w:next w:val="BodyText"/>
    <w:link w:val="Heading6Char"/>
    <w:qFormat/>
    <w:rsid w:val="00076306"/>
    <w:pPr>
      <w:numPr>
        <w:ilvl w:val="5"/>
        <w:numId w:val="11"/>
      </w:numPr>
      <w:outlineLvl w:val="5"/>
    </w:pPr>
  </w:style>
  <w:style w:type="paragraph" w:styleId="Heading7">
    <w:name w:val="heading 7"/>
    <w:basedOn w:val="Heading6"/>
    <w:next w:val="BodyText"/>
    <w:link w:val="Heading7Char"/>
    <w:qFormat/>
    <w:rsid w:val="00076306"/>
    <w:pPr>
      <w:numPr>
        <w:ilvl w:val="6"/>
      </w:numPr>
      <w:outlineLvl w:val="6"/>
    </w:pPr>
  </w:style>
  <w:style w:type="paragraph" w:styleId="Heading8">
    <w:name w:val="heading 8"/>
    <w:basedOn w:val="Heading7"/>
    <w:next w:val="BodyText"/>
    <w:link w:val="Heading8Char"/>
    <w:qFormat/>
    <w:rsid w:val="00076306"/>
    <w:pPr>
      <w:numPr>
        <w:ilvl w:val="7"/>
      </w:numPr>
      <w:outlineLvl w:val="7"/>
    </w:pPr>
  </w:style>
  <w:style w:type="paragraph" w:styleId="Heading9">
    <w:name w:val="heading 9"/>
    <w:basedOn w:val="Heading8"/>
    <w:next w:val="BodyText"/>
    <w:link w:val="Heading9Char"/>
    <w:qFormat/>
    <w:rsid w:val="00076306"/>
    <w:pPr>
      <w:numPr>
        <w:ilvl w:val="8"/>
      </w:numPr>
      <w:outlineLvl w:val="8"/>
    </w:pPr>
  </w:style>
  <w:style w:type="character" w:default="1" w:styleId="DefaultParagraphFont">
    <w:name w:val="Default Paragraph Font"/>
    <w:uiPriority w:val="1"/>
    <w:semiHidden/>
    <w:unhideWhenUsed/>
    <w:rsid w:val="00AB3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391C"/>
  </w:style>
  <w:style w:type="paragraph" w:styleId="BodyText">
    <w:name w:val="Body Text"/>
    <w:basedOn w:val="Normal"/>
    <w:link w:val="BodyTextChar"/>
    <w:uiPriority w:val="99"/>
    <w:unhideWhenUsed/>
    <w:qFormat/>
    <w:rsid w:val="00AB391C"/>
    <w:pPr>
      <w:spacing w:after="120" w:line="276" w:lineRule="auto"/>
    </w:pPr>
  </w:style>
  <w:style w:type="character" w:customStyle="1" w:styleId="BodyTextChar">
    <w:name w:val="Body Text Char"/>
    <w:basedOn w:val="DefaultParagraphFont"/>
    <w:link w:val="BodyText"/>
    <w:uiPriority w:val="99"/>
    <w:rsid w:val="00AB391C"/>
    <w:rPr>
      <w:rFonts w:asciiTheme="minorHAnsi" w:eastAsiaTheme="minorHAnsi" w:hAnsiTheme="minorHAnsi" w:cstheme="minorBidi"/>
      <w:sz w:val="24"/>
      <w:szCs w:val="21"/>
      <w:lang w:bidi="hi-IN"/>
    </w:rPr>
  </w:style>
  <w:style w:type="paragraph" w:customStyle="1" w:styleId="ColorfulList-Accent11">
    <w:name w:val="Colorful List - Accent 11"/>
    <w:basedOn w:val="Normal"/>
    <w:uiPriority w:val="34"/>
    <w:qFormat/>
    <w:rsid w:val="00C93155"/>
    <w:pPr>
      <w:ind w:left="720"/>
    </w:pPr>
  </w:style>
  <w:style w:type="character" w:styleId="PageNumber">
    <w:name w:val="page number"/>
    <w:uiPriority w:val="99"/>
    <w:rsid w:val="00076306"/>
  </w:style>
  <w:style w:type="character" w:styleId="FollowedHyperlink">
    <w:name w:val="FollowedHyperlink"/>
    <w:uiPriority w:val="99"/>
    <w:rsid w:val="00076306"/>
    <w:rPr>
      <w:color w:val="800080"/>
      <w:u w:val="single"/>
    </w:rPr>
  </w:style>
  <w:style w:type="character" w:styleId="Hyperlink">
    <w:name w:val="Hyperlink"/>
    <w:uiPriority w:val="99"/>
    <w:rsid w:val="00076306"/>
    <w:rPr>
      <w:color w:val="0000FF"/>
      <w:u w:val="single"/>
    </w:rPr>
  </w:style>
  <w:style w:type="character" w:styleId="CommentReference">
    <w:name w:val="annotation reference"/>
    <w:uiPriority w:val="99"/>
    <w:rsid w:val="00076306"/>
    <w:rPr>
      <w:sz w:val="16"/>
      <w:szCs w:val="16"/>
    </w:rPr>
  </w:style>
  <w:style w:type="character" w:styleId="LineNumber">
    <w:name w:val="line number"/>
    <w:basedOn w:val="DefaultParagraphFont"/>
    <w:uiPriority w:val="99"/>
  </w:style>
  <w:style w:type="character" w:styleId="FootnoteReference">
    <w:name w:val="footnote reference"/>
    <w:uiPriority w:val="99"/>
    <w:rsid w:val="00076306"/>
    <w:rPr>
      <w:vertAlign w:val="superscript"/>
    </w:rPr>
  </w:style>
  <w:style w:type="character" w:styleId="EndnoteReference">
    <w:name w:val="endnote reference"/>
    <w:uiPriority w:val="99"/>
    <w:rPr>
      <w:vertAlign w:val="superscript"/>
    </w:rPr>
  </w:style>
  <w:style w:type="paragraph" w:styleId="List">
    <w:name w:val="List"/>
    <w:basedOn w:val="BodyText"/>
    <w:link w:val="ListChar"/>
    <w:rsid w:val="00076306"/>
    <w:pPr>
      <w:ind w:left="1080" w:hanging="720"/>
    </w:pPr>
  </w:style>
  <w:style w:type="character" w:customStyle="1" w:styleId="ListChar">
    <w:name w:val="List Char"/>
    <w:link w:val="List"/>
    <w:rsid w:val="00076306"/>
    <w:rPr>
      <w:sz w:val="24"/>
    </w:rPr>
  </w:style>
  <w:style w:type="paragraph" w:styleId="BodyTextIndent">
    <w:name w:val="Body Text Indent"/>
    <w:basedOn w:val="BodyText"/>
    <w:link w:val="BodyTextIndentChar"/>
    <w:uiPriority w:val="99"/>
    <w:rsid w:val="00076306"/>
    <w:pPr>
      <w:ind w:left="360"/>
    </w:pPr>
  </w:style>
  <w:style w:type="character" w:customStyle="1" w:styleId="BodyTextIndentChar">
    <w:name w:val="Body Text Indent Char"/>
    <w:link w:val="BodyTextIndent"/>
    <w:uiPriority w:val="99"/>
    <w:rsid w:val="00076306"/>
    <w:rPr>
      <w:sz w:val="24"/>
    </w:rPr>
  </w:style>
  <w:style w:type="paragraph" w:styleId="ListNumber">
    <w:name w:val="List Number"/>
    <w:basedOn w:val="Normal"/>
    <w:uiPriority w:val="99"/>
    <w:unhideWhenUsed/>
    <w:rsid w:val="00076306"/>
    <w:pPr>
      <w:numPr>
        <w:numId w:val="1"/>
      </w:numPr>
      <w:contextualSpacing/>
    </w:pPr>
  </w:style>
  <w:style w:type="paragraph" w:styleId="ListBullet">
    <w:name w:val="List Bullet"/>
    <w:basedOn w:val="Normal"/>
    <w:link w:val="ListBulletChar"/>
    <w:unhideWhenUsed/>
    <w:rsid w:val="00076306"/>
    <w:pPr>
      <w:numPr>
        <w:numId w:val="2"/>
      </w:numPr>
    </w:pPr>
  </w:style>
  <w:style w:type="character" w:customStyle="1" w:styleId="ListBulletChar">
    <w:name w:val="List Bullet Char"/>
    <w:link w:val="ListBullet"/>
    <w:rsid w:val="008A3819"/>
    <w:rPr>
      <w:sz w:val="24"/>
    </w:rPr>
  </w:style>
  <w:style w:type="paragraph" w:styleId="ListBullet2">
    <w:name w:val="List Bullet 2"/>
    <w:basedOn w:val="Normal"/>
    <w:link w:val="ListBullet2Char"/>
    <w:rsid w:val="00076306"/>
    <w:pPr>
      <w:numPr>
        <w:numId w:val="3"/>
      </w:numPr>
    </w:pPr>
  </w:style>
  <w:style w:type="character" w:customStyle="1" w:styleId="ListBullet2Char">
    <w:name w:val="List Bullet 2 Char"/>
    <w:link w:val="ListBullet2"/>
    <w:rsid w:val="00076306"/>
    <w:rPr>
      <w:sz w:val="24"/>
    </w:rPr>
  </w:style>
  <w:style w:type="paragraph" w:styleId="ListBullet3">
    <w:name w:val="List Bullet 3"/>
    <w:basedOn w:val="Normal"/>
    <w:link w:val="ListBullet3Char"/>
    <w:rsid w:val="00076306"/>
    <w:pPr>
      <w:numPr>
        <w:numId w:val="4"/>
      </w:numPr>
    </w:pPr>
  </w:style>
  <w:style w:type="character" w:customStyle="1" w:styleId="ListBullet3Char">
    <w:name w:val="List Bullet 3 Char"/>
    <w:link w:val="ListBullet3"/>
    <w:rsid w:val="00076306"/>
    <w:rPr>
      <w:sz w:val="24"/>
    </w:rPr>
  </w:style>
  <w:style w:type="paragraph" w:styleId="List2">
    <w:name w:val="List 2"/>
    <w:basedOn w:val="List"/>
    <w:link w:val="List2Char"/>
    <w:rsid w:val="00076306"/>
    <w:pPr>
      <w:ind w:left="1440"/>
    </w:pPr>
  </w:style>
  <w:style w:type="character" w:customStyle="1" w:styleId="List2Char">
    <w:name w:val="List 2 Char"/>
    <w:link w:val="List2"/>
    <w:rsid w:val="00076306"/>
    <w:rPr>
      <w:sz w:val="24"/>
    </w:rPr>
  </w:style>
  <w:style w:type="paragraph" w:styleId="TOC1">
    <w:name w:val="toc 1"/>
    <w:next w:val="Normal"/>
    <w:uiPriority w:val="39"/>
    <w:rsid w:val="007B6EBB"/>
    <w:pPr>
      <w:tabs>
        <w:tab w:val="right" w:leader="dot" w:pos="9346"/>
      </w:tabs>
      <w:ind w:left="288" w:hanging="288"/>
    </w:pPr>
    <w:rPr>
      <w:sz w:val="24"/>
      <w:szCs w:val="24"/>
    </w:rPr>
  </w:style>
  <w:style w:type="paragraph" w:styleId="TOC2">
    <w:name w:val="toc 2"/>
    <w:basedOn w:val="TOC1"/>
    <w:next w:val="Normal"/>
    <w:uiPriority w:val="39"/>
    <w:rsid w:val="007B6EBB"/>
    <w:pPr>
      <w:tabs>
        <w:tab w:val="clear" w:pos="9346"/>
        <w:tab w:val="right" w:leader="dot" w:pos="9350"/>
      </w:tabs>
      <w:ind w:left="720" w:hanging="432"/>
    </w:pPr>
  </w:style>
  <w:style w:type="paragraph" w:styleId="TOC3">
    <w:name w:val="toc 3"/>
    <w:basedOn w:val="TOC2"/>
    <w:next w:val="Normal"/>
    <w:uiPriority w:val="39"/>
    <w:rsid w:val="007B6EBB"/>
    <w:pPr>
      <w:ind w:left="1152" w:hanging="576"/>
    </w:pPr>
  </w:style>
  <w:style w:type="paragraph" w:styleId="TOC4">
    <w:name w:val="toc 4"/>
    <w:basedOn w:val="TOC3"/>
    <w:next w:val="Normal"/>
    <w:uiPriority w:val="39"/>
    <w:rsid w:val="007B6EBB"/>
    <w:pPr>
      <w:ind w:left="1584" w:hanging="720"/>
    </w:pPr>
  </w:style>
  <w:style w:type="paragraph" w:styleId="TOC5">
    <w:name w:val="toc 5"/>
    <w:basedOn w:val="TOC4"/>
    <w:next w:val="Normal"/>
    <w:uiPriority w:val="39"/>
    <w:rsid w:val="007B6EBB"/>
    <w:pPr>
      <w:ind w:left="2160" w:hanging="1008"/>
    </w:pPr>
  </w:style>
  <w:style w:type="paragraph" w:styleId="TOC6">
    <w:name w:val="toc 6"/>
    <w:basedOn w:val="TOC5"/>
    <w:next w:val="Normal"/>
    <w:uiPriority w:val="39"/>
    <w:rsid w:val="007B6EBB"/>
    <w:pPr>
      <w:ind w:left="2592" w:hanging="1152"/>
    </w:pPr>
  </w:style>
  <w:style w:type="paragraph" w:styleId="TOC7">
    <w:name w:val="toc 7"/>
    <w:basedOn w:val="TOC6"/>
    <w:next w:val="Normal"/>
    <w:uiPriority w:val="39"/>
    <w:rsid w:val="007B6EBB"/>
    <w:pPr>
      <w:ind w:left="3024" w:hanging="1296"/>
    </w:pPr>
  </w:style>
  <w:style w:type="paragraph" w:styleId="TOC8">
    <w:name w:val="toc 8"/>
    <w:basedOn w:val="TOC7"/>
    <w:next w:val="Normal"/>
    <w:uiPriority w:val="39"/>
    <w:rsid w:val="007B6EBB"/>
    <w:pPr>
      <w:ind w:left="3456" w:hanging="1440"/>
    </w:pPr>
  </w:style>
  <w:style w:type="paragraph" w:styleId="TOC9">
    <w:name w:val="toc 9"/>
    <w:basedOn w:val="TOC8"/>
    <w:next w:val="Normal"/>
    <w:uiPriority w:val="39"/>
    <w:rsid w:val="007B6EBB"/>
    <w:pPr>
      <w:ind w:left="4032" w:hanging="1728"/>
    </w:pPr>
  </w:style>
  <w:style w:type="paragraph" w:customStyle="1" w:styleId="TableEntry">
    <w:name w:val="Table Entry"/>
    <w:basedOn w:val="BodyText"/>
    <w:link w:val="TableEntryChar"/>
    <w:rsid w:val="00076306"/>
    <w:pPr>
      <w:spacing w:before="40" w:after="40"/>
      <w:ind w:left="72" w:right="72"/>
    </w:pPr>
    <w:rPr>
      <w:sz w:val="18"/>
    </w:rPr>
  </w:style>
  <w:style w:type="character" w:customStyle="1" w:styleId="TableEntryChar">
    <w:name w:val="Table Entry Char"/>
    <w:link w:val="TableEntry"/>
    <w:rsid w:val="0013543D"/>
    <w:rPr>
      <w:sz w:val="18"/>
    </w:rPr>
  </w:style>
  <w:style w:type="paragraph" w:customStyle="1" w:styleId="TableEntryHeader">
    <w:name w:val="Table Entry Header"/>
    <w:basedOn w:val="TableEntry"/>
    <w:link w:val="TableEntryHeaderChar"/>
    <w:rsid w:val="002B5FFE"/>
    <w:pPr>
      <w:keepNext/>
      <w:jc w:val="center"/>
    </w:pPr>
    <w:rPr>
      <w:rFonts w:ascii="Arial" w:hAnsi="Arial"/>
      <w:b/>
      <w:sz w:val="20"/>
    </w:rPr>
  </w:style>
  <w:style w:type="character" w:customStyle="1" w:styleId="TableEntryHeaderChar">
    <w:name w:val="Table Entry Header Char"/>
    <w:link w:val="TableEntryHeader"/>
    <w:rsid w:val="002B5FFE"/>
    <w:rPr>
      <w:rFonts w:ascii="Arial" w:hAnsi="Arial"/>
      <w:b/>
    </w:rPr>
  </w:style>
  <w:style w:type="paragraph" w:customStyle="1" w:styleId="TableTitle">
    <w:name w:val="Table Title"/>
    <w:basedOn w:val="BodyText"/>
    <w:rsid w:val="002B5FFE"/>
    <w:pPr>
      <w:keepNext/>
      <w:spacing w:before="300" w:after="60"/>
      <w:jc w:val="center"/>
    </w:pPr>
    <w:rPr>
      <w:rFonts w:ascii="Arial" w:hAnsi="Arial"/>
      <w:b/>
      <w:sz w:val="22"/>
    </w:rPr>
  </w:style>
  <w:style w:type="paragraph" w:customStyle="1" w:styleId="FigureTitle">
    <w:name w:val="Figure Title"/>
    <w:basedOn w:val="TableTitle"/>
    <w:rsid w:val="002B5FFE"/>
    <w:pPr>
      <w:keepNext w:val="0"/>
      <w:keepLines/>
      <w:spacing w:before="60" w:after="300"/>
    </w:pPr>
  </w:style>
  <w:style w:type="paragraph" w:styleId="Caption">
    <w:name w:val="caption"/>
    <w:basedOn w:val="BodyText"/>
    <w:next w:val="BodyText"/>
    <w:uiPriority w:val="99"/>
    <w:qFormat/>
    <w:rsid w:val="00076306"/>
    <w:rPr>
      <w:rFonts w:ascii="Arial" w:hAnsi="Arial"/>
      <w:b/>
    </w:rPr>
  </w:style>
  <w:style w:type="paragraph" w:styleId="List3">
    <w:name w:val="List 3"/>
    <w:basedOn w:val="Normal"/>
    <w:link w:val="List3Char"/>
    <w:rsid w:val="00076306"/>
    <w:pPr>
      <w:ind w:left="1800" w:hanging="720"/>
    </w:pPr>
  </w:style>
  <w:style w:type="character" w:customStyle="1" w:styleId="List3Char">
    <w:name w:val="List 3 Char"/>
    <w:link w:val="List3"/>
    <w:rsid w:val="00076306"/>
    <w:rPr>
      <w:sz w:val="24"/>
    </w:rPr>
  </w:style>
  <w:style w:type="paragraph" w:styleId="ListContinue">
    <w:name w:val="List Continue"/>
    <w:basedOn w:val="Normal"/>
    <w:link w:val="ListContinueChar"/>
    <w:uiPriority w:val="99"/>
    <w:unhideWhenUsed/>
    <w:rsid w:val="00076306"/>
    <w:pPr>
      <w:ind w:left="360"/>
      <w:contextualSpacing/>
    </w:pPr>
  </w:style>
  <w:style w:type="character" w:customStyle="1" w:styleId="ListContinueChar">
    <w:name w:val="List Continue Char"/>
    <w:link w:val="ListContinue"/>
    <w:uiPriority w:val="99"/>
    <w:rsid w:val="00076306"/>
    <w:rPr>
      <w:sz w:val="24"/>
    </w:rPr>
  </w:style>
  <w:style w:type="paragraph" w:styleId="ListContinue2">
    <w:name w:val="List Continue 2"/>
    <w:basedOn w:val="Normal"/>
    <w:uiPriority w:val="99"/>
    <w:unhideWhenUsed/>
    <w:rsid w:val="00076306"/>
    <w:pPr>
      <w:ind w:left="720"/>
      <w:contextualSpacing/>
    </w:pPr>
  </w:style>
  <w:style w:type="paragraph" w:customStyle="1" w:styleId="ParagraphHeading">
    <w:name w:val="Paragraph Heading"/>
    <w:basedOn w:val="Caption"/>
    <w:next w:val="BodyText"/>
    <w:uiPriority w:val="99"/>
    <w:rsid w:val="00076306"/>
    <w:pPr>
      <w:spacing w:before="180"/>
    </w:pPr>
  </w:style>
  <w:style w:type="character" w:customStyle="1" w:styleId="BalloonTextChar">
    <w:name w:val="Balloon Text Char"/>
    <w:link w:val="BalloonText"/>
    <w:uiPriority w:val="99"/>
    <w:semiHidden/>
    <w:rsid w:val="00076306"/>
    <w:rPr>
      <w:rFonts w:ascii="Tahoma" w:hAnsi="Tahoma" w:cs="Tahoma"/>
      <w:sz w:val="16"/>
      <w:szCs w:val="16"/>
    </w:rPr>
  </w:style>
  <w:style w:type="paragraph" w:styleId="BalloonText">
    <w:name w:val="Balloon Text"/>
    <w:basedOn w:val="Normal"/>
    <w:link w:val="BalloonTextChar"/>
    <w:uiPriority w:val="99"/>
    <w:unhideWhenUsed/>
    <w:rsid w:val="00076306"/>
    <w:rPr>
      <w:rFonts w:ascii="Tahoma" w:hAnsi="Tahoma" w:cs="Tahoma"/>
      <w:sz w:val="16"/>
      <w:szCs w:val="16"/>
    </w:rPr>
  </w:style>
  <w:style w:type="paragraph" w:styleId="ListBullet4">
    <w:name w:val="List Bullet 4"/>
    <w:basedOn w:val="Normal"/>
    <w:rsid w:val="00076306"/>
    <w:pPr>
      <w:numPr>
        <w:numId w:val="9"/>
      </w:numPr>
    </w:pPr>
  </w:style>
  <w:style w:type="character" w:customStyle="1" w:styleId="CommentTextChar">
    <w:name w:val="Comment Text Char"/>
    <w:link w:val="CommentText"/>
    <w:uiPriority w:val="99"/>
    <w:semiHidden/>
    <w:rsid w:val="00076306"/>
  </w:style>
  <w:style w:type="paragraph" w:styleId="CommentText">
    <w:name w:val="annotation text"/>
    <w:basedOn w:val="Normal"/>
    <w:link w:val="CommentTextChar"/>
    <w:uiPriority w:val="99"/>
    <w:rsid w:val="00076306"/>
    <w:rPr>
      <w:sz w:val="20"/>
    </w:rPr>
  </w:style>
  <w:style w:type="character" w:customStyle="1" w:styleId="TitleChar">
    <w:name w:val="Title Char"/>
    <w:link w:val="Title"/>
    <w:uiPriority w:val="10"/>
    <w:rsid w:val="00076306"/>
    <w:rPr>
      <w:rFonts w:ascii="Cambria" w:hAnsi="Cambria"/>
      <w:color w:val="17365D"/>
      <w:spacing w:val="5"/>
      <w:kern w:val="28"/>
      <w:sz w:val="52"/>
      <w:szCs w:val="52"/>
    </w:rPr>
  </w:style>
  <w:style w:type="paragraph" w:styleId="Title">
    <w:name w:val="Title"/>
    <w:basedOn w:val="Normal"/>
    <w:next w:val="Normal"/>
    <w:link w:val="TitleChar"/>
    <w:uiPriority w:val="99"/>
    <w:qFormat/>
    <w:rsid w:val="00076306"/>
    <w:pPr>
      <w:pBdr>
        <w:bottom w:val="single" w:sz="8" w:space="4" w:color="4F81BD"/>
      </w:pBdr>
      <w:spacing w:after="300"/>
      <w:contextualSpacing/>
    </w:pPr>
    <w:rPr>
      <w:rFonts w:ascii="Cambria" w:hAnsi="Cambria"/>
      <w:color w:val="17365D"/>
      <w:spacing w:val="5"/>
      <w:kern w:val="28"/>
      <w:sz w:val="52"/>
      <w:szCs w:val="52"/>
    </w:rPr>
  </w:style>
  <w:style w:type="paragraph" w:customStyle="1" w:styleId="AppendixHeading2">
    <w:name w:val="Appendix Heading 2"/>
    <w:next w:val="BodyText"/>
    <w:rsid w:val="00076306"/>
    <w:pPr>
      <w:numPr>
        <w:ilvl w:val="1"/>
        <w:numId w:val="12"/>
      </w:numPr>
      <w:spacing w:before="240" w:after="60"/>
    </w:pPr>
    <w:rPr>
      <w:rFonts w:ascii="Arial" w:hAnsi="Arial"/>
      <w:b/>
      <w:noProof/>
      <w:sz w:val="28"/>
    </w:rPr>
  </w:style>
  <w:style w:type="paragraph" w:customStyle="1" w:styleId="AppendixHeading1">
    <w:name w:val="Appendix Heading 1"/>
    <w:next w:val="BodyText"/>
    <w:rsid w:val="00076306"/>
    <w:pPr>
      <w:numPr>
        <w:numId w:val="12"/>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C93155"/>
    <w:pPr>
      <w:numPr>
        <w:ilvl w:val="2"/>
      </w:numPr>
    </w:pPr>
    <w:rPr>
      <w:sz w:val="24"/>
    </w:rPr>
  </w:style>
  <w:style w:type="paragraph" w:styleId="Header">
    <w:name w:val="header"/>
    <w:basedOn w:val="Normal"/>
    <w:link w:val="HeaderChar"/>
    <w:uiPriority w:val="99"/>
    <w:rsid w:val="00076306"/>
    <w:pPr>
      <w:tabs>
        <w:tab w:val="center" w:pos="4320"/>
        <w:tab w:val="right" w:pos="8640"/>
      </w:tabs>
    </w:pPr>
  </w:style>
  <w:style w:type="paragraph" w:styleId="FootnoteText">
    <w:name w:val="footnote text"/>
    <w:basedOn w:val="Normal"/>
    <w:link w:val="FootnoteTextChar"/>
    <w:uiPriority w:val="99"/>
    <w:rsid w:val="00076306"/>
    <w:rPr>
      <w:sz w:val="20"/>
    </w:rPr>
  </w:style>
  <w:style w:type="paragraph" w:styleId="Footer">
    <w:name w:val="footer"/>
    <w:basedOn w:val="Normal"/>
    <w:link w:val="FooterChar"/>
    <w:uiPriority w:val="99"/>
    <w:rsid w:val="00076306"/>
    <w:pPr>
      <w:tabs>
        <w:tab w:val="center" w:pos="4320"/>
        <w:tab w:val="right" w:pos="8640"/>
      </w:tabs>
    </w:pPr>
  </w:style>
  <w:style w:type="paragraph" w:styleId="BlockText">
    <w:name w:val="Block Text"/>
    <w:basedOn w:val="Normal"/>
    <w:uiPriority w:val="99"/>
    <w:pPr>
      <w:spacing w:after="120"/>
      <w:ind w:left="1440" w:right="1440"/>
    </w:pPr>
  </w:style>
  <w:style w:type="paragraph" w:customStyle="1" w:styleId="Glossary">
    <w:name w:val="Glossary"/>
    <w:basedOn w:val="Heading1"/>
    <w:uiPriority w:val="99"/>
    <w:rsid w:val="00076306"/>
    <w:pPr>
      <w:numPr>
        <w:numId w:val="0"/>
      </w:numPr>
    </w:pPr>
  </w:style>
  <w:style w:type="paragraph" w:styleId="DocumentMap">
    <w:name w:val="Document Map"/>
    <w:basedOn w:val="Normal"/>
    <w:link w:val="DocumentMapChar"/>
    <w:uiPriority w:val="99"/>
    <w:rsid w:val="00076306"/>
    <w:pPr>
      <w:shd w:val="clear" w:color="auto" w:fill="000080"/>
    </w:pPr>
    <w:rPr>
      <w:rFonts w:ascii="Tahoma" w:hAnsi="Tahoma" w:cs="Tahoma"/>
    </w:rPr>
  </w:style>
  <w:style w:type="paragraph" w:styleId="BodyText2">
    <w:name w:val="Body Text 2"/>
    <w:basedOn w:val="Normal"/>
    <w:link w:val="BodyText2Char"/>
    <w:uiPriority w:val="99"/>
    <w:rsid w:val="00076306"/>
    <w:rPr>
      <w:i/>
    </w:rPr>
  </w:style>
  <w:style w:type="paragraph" w:styleId="BodyTextIndent2">
    <w:name w:val="Body Text Indent 2"/>
    <w:basedOn w:val="Normal"/>
    <w:link w:val="BodyTextIndent2Char"/>
    <w:uiPriority w:val="99"/>
    <w:rsid w:val="00076306"/>
    <w:pPr>
      <w:ind w:left="1620" w:hanging="360"/>
    </w:pPr>
  </w:style>
  <w:style w:type="paragraph" w:customStyle="1" w:styleId="Note">
    <w:name w:val="Note"/>
    <w:basedOn w:val="Normal"/>
    <w:uiPriority w:val="99"/>
    <w:rsid w:val="0007630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Index1">
    <w:name w:val="index 1"/>
    <w:basedOn w:val="Normal"/>
    <w:next w:val="Normal"/>
    <w:uiPriority w:val="99"/>
    <w:pPr>
      <w:ind w:left="240" w:hanging="240"/>
    </w:pPr>
  </w:style>
  <w:style w:type="paragraph" w:styleId="Index2">
    <w:name w:val="index 2"/>
    <w:basedOn w:val="Normal"/>
    <w:next w:val="Normal"/>
    <w:uiPriority w:val="99"/>
    <w:pPr>
      <w:ind w:left="480" w:hanging="240"/>
    </w:pPr>
  </w:style>
  <w:style w:type="paragraph" w:styleId="Index3">
    <w:name w:val="index 3"/>
    <w:basedOn w:val="Normal"/>
    <w:next w:val="Normal"/>
    <w:uiPriority w:val="99"/>
    <w:pPr>
      <w:ind w:left="720" w:hanging="240"/>
    </w:pPr>
  </w:style>
  <w:style w:type="paragraph" w:styleId="Index4">
    <w:name w:val="index 4"/>
    <w:basedOn w:val="Normal"/>
    <w:next w:val="Normal"/>
    <w:uiPriority w:val="99"/>
    <w:pPr>
      <w:ind w:left="960" w:hanging="240"/>
    </w:pPr>
  </w:style>
  <w:style w:type="paragraph" w:styleId="Index5">
    <w:name w:val="index 5"/>
    <w:basedOn w:val="Normal"/>
    <w:next w:val="Normal"/>
    <w:uiPriority w:val="99"/>
    <w:pPr>
      <w:ind w:left="1200" w:hanging="240"/>
    </w:pPr>
  </w:style>
  <w:style w:type="paragraph" w:styleId="Index6">
    <w:name w:val="index 6"/>
    <w:basedOn w:val="Normal"/>
    <w:next w:val="Normal"/>
    <w:uiPriority w:val="99"/>
    <w:pPr>
      <w:ind w:left="1440" w:hanging="240"/>
    </w:pPr>
  </w:style>
  <w:style w:type="paragraph" w:styleId="Index7">
    <w:name w:val="index 7"/>
    <w:basedOn w:val="Normal"/>
    <w:next w:val="Normal"/>
    <w:uiPriority w:val="99"/>
    <w:pPr>
      <w:ind w:left="1680" w:hanging="240"/>
    </w:pPr>
  </w:style>
  <w:style w:type="paragraph" w:styleId="Index8">
    <w:name w:val="index 8"/>
    <w:basedOn w:val="Normal"/>
    <w:next w:val="Normal"/>
    <w:uiPriority w:val="99"/>
    <w:pPr>
      <w:ind w:left="1920" w:hanging="240"/>
    </w:pPr>
  </w:style>
  <w:style w:type="paragraph" w:styleId="Index9">
    <w:name w:val="index 9"/>
    <w:basedOn w:val="Normal"/>
    <w:next w:val="Normal"/>
    <w:uiPriority w:val="99"/>
    <w:pPr>
      <w:ind w:left="2160" w:hanging="240"/>
    </w:pPr>
  </w:style>
  <w:style w:type="paragraph" w:styleId="IndexHeading">
    <w:name w:val="index heading"/>
    <w:basedOn w:val="Normal"/>
    <w:next w:val="Index1"/>
    <w:uiPriority w:val="99"/>
  </w:style>
  <w:style w:type="paragraph" w:customStyle="1" w:styleId="GlossaryEntry">
    <w:name w:val="Glossary Entry"/>
    <w:basedOn w:val="Normal"/>
    <w:pPr>
      <w:ind w:left="2160" w:hanging="2160"/>
    </w:pPr>
    <w:rPr>
      <w:b/>
      <w:bCs/>
    </w:rPr>
  </w:style>
  <w:style w:type="paragraph" w:styleId="ListNumber4">
    <w:name w:val="List Number 4"/>
    <w:basedOn w:val="Normal"/>
    <w:rsid w:val="00076306"/>
    <w:pPr>
      <w:numPr>
        <w:numId w:val="7"/>
      </w:numPr>
    </w:pPr>
  </w:style>
  <w:style w:type="paragraph" w:styleId="ListNumber2">
    <w:name w:val="List Number 2"/>
    <w:basedOn w:val="Normal"/>
    <w:link w:val="ListNumber2Char"/>
    <w:rsid w:val="00076306"/>
    <w:pPr>
      <w:numPr>
        <w:numId w:val="5"/>
      </w:numPr>
    </w:pPr>
  </w:style>
  <w:style w:type="character" w:customStyle="1" w:styleId="ListNumber2Char">
    <w:name w:val="List Number 2 Char"/>
    <w:link w:val="ListNumber2"/>
    <w:rsid w:val="00076306"/>
    <w:rPr>
      <w:sz w:val="24"/>
    </w:rPr>
  </w:style>
  <w:style w:type="paragraph" w:styleId="ListBullet5">
    <w:name w:val="List Bullet 5"/>
    <w:basedOn w:val="Normal"/>
    <w:uiPriority w:val="99"/>
    <w:unhideWhenUsed/>
    <w:rsid w:val="00076306"/>
    <w:pPr>
      <w:numPr>
        <w:numId w:val="10"/>
      </w:numPr>
    </w:pPr>
  </w:style>
  <w:style w:type="paragraph" w:styleId="Date">
    <w:name w:val="Date"/>
    <w:basedOn w:val="Normal"/>
    <w:next w:val="Normal"/>
    <w:link w:val="DateChar"/>
    <w:uiPriority w:val="99"/>
  </w:style>
  <w:style w:type="paragraph" w:styleId="ListNumber3">
    <w:name w:val="List Number 3"/>
    <w:basedOn w:val="Normal"/>
    <w:rsid w:val="00076306"/>
    <w:pPr>
      <w:numPr>
        <w:numId w:val="6"/>
      </w:numPr>
    </w:pPr>
  </w:style>
  <w:style w:type="paragraph" w:customStyle="1" w:styleId="AuthorInstructions">
    <w:name w:val="Author Instructions"/>
    <w:basedOn w:val="BodyText"/>
    <w:link w:val="AuthorInstructionsChar"/>
    <w:qFormat/>
    <w:rsid w:val="00076306"/>
    <w:rPr>
      <w:i/>
    </w:rPr>
  </w:style>
  <w:style w:type="character" w:customStyle="1" w:styleId="AuthorInstructionsChar">
    <w:name w:val="Author Instructions Char"/>
    <w:link w:val="AuthorInstructions"/>
    <w:rsid w:val="00076306"/>
    <w:rPr>
      <w:i/>
      <w:sz w:val="24"/>
    </w:rPr>
  </w:style>
  <w:style w:type="paragraph" w:styleId="CommentSubject">
    <w:name w:val="annotation subject"/>
    <w:basedOn w:val="CommentText"/>
    <w:next w:val="CommentText"/>
    <w:link w:val="CommentSubjectChar"/>
    <w:uiPriority w:val="99"/>
    <w:rsid w:val="00F96973"/>
    <w:rPr>
      <w:b/>
      <w:bCs/>
    </w:rPr>
  </w:style>
  <w:style w:type="paragraph" w:styleId="ListContinue3">
    <w:name w:val="List Continue 3"/>
    <w:basedOn w:val="Normal"/>
    <w:uiPriority w:val="99"/>
    <w:unhideWhenUsed/>
    <w:rsid w:val="00076306"/>
    <w:pPr>
      <w:ind w:left="1080"/>
      <w:contextualSpacing/>
    </w:pPr>
  </w:style>
  <w:style w:type="paragraph" w:styleId="ListContinue4">
    <w:name w:val="List Continue 4"/>
    <w:basedOn w:val="Normal"/>
    <w:uiPriority w:val="99"/>
    <w:unhideWhenUsed/>
    <w:rsid w:val="00076306"/>
    <w:pPr>
      <w:ind w:left="1440"/>
      <w:contextualSpacing/>
    </w:pPr>
  </w:style>
  <w:style w:type="paragraph" w:styleId="ListContinue5">
    <w:name w:val="List Continue 5"/>
    <w:basedOn w:val="Normal"/>
    <w:uiPriority w:val="99"/>
    <w:unhideWhenUsed/>
    <w:rsid w:val="00076306"/>
    <w:pPr>
      <w:ind w:left="1800"/>
      <w:contextualSpacing/>
    </w:pPr>
  </w:style>
  <w:style w:type="paragraph" w:styleId="ListNumber5">
    <w:name w:val="List Number 5"/>
    <w:basedOn w:val="Normal"/>
    <w:uiPriority w:val="99"/>
    <w:unhideWhenUsed/>
    <w:rsid w:val="00076306"/>
    <w:pPr>
      <w:numPr>
        <w:numId w:val="8"/>
      </w:numPr>
    </w:pPr>
  </w:style>
  <w:style w:type="paragraph" w:styleId="PlainText">
    <w:name w:val="Plain Text"/>
    <w:basedOn w:val="Normal"/>
    <w:link w:val="PlainTextChar"/>
    <w:uiPriority w:val="99"/>
    <w:rsid w:val="00460AA1"/>
    <w:rPr>
      <w:rFonts w:ascii="Courier New" w:hAnsi="Courier New" w:cs="Courier New"/>
      <w:sz w:val="20"/>
    </w:rPr>
  </w:style>
  <w:style w:type="paragraph" w:styleId="TableofFigures">
    <w:name w:val="table of figures"/>
    <w:basedOn w:val="Normal"/>
    <w:next w:val="Normal"/>
    <w:uiPriority w:val="99"/>
    <w:rsid w:val="00460AA1"/>
    <w:pPr>
      <w:ind w:left="480" w:hanging="480"/>
    </w:pPr>
  </w:style>
  <w:style w:type="paragraph" w:styleId="TOAHeading">
    <w:name w:val="toa heading"/>
    <w:basedOn w:val="Normal"/>
    <w:next w:val="Normal"/>
    <w:uiPriority w:val="99"/>
    <w:rsid w:val="00460AA1"/>
    <w:rPr>
      <w:rFonts w:ascii="Arial" w:hAnsi="Arial" w:cs="Arial"/>
      <w:b/>
      <w:bCs/>
      <w:szCs w:val="24"/>
    </w:rPr>
  </w:style>
  <w:style w:type="paragraph" w:customStyle="1" w:styleId="EditorInstructions">
    <w:name w:val="Editor Instructions"/>
    <w:basedOn w:val="BodyText"/>
    <w:uiPriority w:val="99"/>
    <w:rsid w:val="00460AA1"/>
    <w:pPr>
      <w:pBdr>
        <w:top w:val="single" w:sz="4" w:space="1" w:color="auto"/>
        <w:left w:val="single" w:sz="4" w:space="4" w:color="auto"/>
        <w:bottom w:val="single" w:sz="4" w:space="1" w:color="auto"/>
        <w:right w:val="single" w:sz="4" w:space="4" w:color="auto"/>
      </w:pBdr>
    </w:pPr>
    <w:rPr>
      <w:i/>
      <w:iCs/>
    </w:rPr>
  </w:style>
  <w:style w:type="paragraph" w:customStyle="1" w:styleId="PartTitle">
    <w:name w:val="Part Title"/>
    <w:basedOn w:val="Title"/>
    <w:next w:val="BodyText"/>
    <w:uiPriority w:val="99"/>
    <w:rsid w:val="0007630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body">
    <w:name w:val="body"/>
    <w:basedOn w:val="Normal"/>
    <w:autoRedefine/>
    <w:uiPriority w:val="99"/>
    <w:rsid w:val="00460AA1"/>
  </w:style>
  <w:style w:type="paragraph" w:customStyle="1" w:styleId="ColorfulShading-Accent11">
    <w:name w:val="Colorful Shading - Accent 11"/>
    <w:hidden/>
    <w:uiPriority w:val="99"/>
    <w:semiHidden/>
    <w:rsid w:val="00425208"/>
    <w:rPr>
      <w:sz w:val="24"/>
    </w:rPr>
  </w:style>
  <w:style w:type="paragraph" w:customStyle="1" w:styleId="XMLText">
    <w:name w:val="XML Text"/>
    <w:basedOn w:val="Normal"/>
    <w:link w:val="XMLTextChar"/>
    <w:qFormat/>
    <w:rsid w:val="00FD34D8"/>
    <w:pPr>
      <w:autoSpaceDE w:val="0"/>
      <w:autoSpaceDN w:val="0"/>
      <w:adjustRightInd w:val="0"/>
    </w:pPr>
    <w:rPr>
      <w:rFonts w:ascii="Consolas" w:eastAsia="Calibri" w:hAnsi="Consolas"/>
      <w:color w:val="0000FF"/>
      <w:sz w:val="20"/>
    </w:rPr>
  </w:style>
  <w:style w:type="character" w:customStyle="1" w:styleId="XMLTextChar">
    <w:name w:val="XML Text Char"/>
    <w:link w:val="XMLText"/>
    <w:rsid w:val="00FD34D8"/>
    <w:rPr>
      <w:rFonts w:ascii="Consolas" w:eastAsia="Calibri" w:hAnsi="Consolas"/>
      <w:color w:val="0000FF"/>
    </w:rPr>
  </w:style>
  <w:style w:type="paragraph" w:customStyle="1" w:styleId="TOCHeading1">
    <w:name w:val="TOC Heading1"/>
    <w:basedOn w:val="Normal"/>
    <w:next w:val="Normal"/>
    <w:uiPriority w:val="99"/>
    <w:unhideWhenUsed/>
    <w:qFormat/>
    <w:rsid w:val="00076306"/>
    <w:rPr>
      <w:b/>
    </w:rPr>
  </w:style>
  <w:style w:type="paragraph" w:customStyle="1" w:styleId="Default">
    <w:name w:val="Default"/>
    <w:rsid w:val="00D25CBC"/>
    <w:pPr>
      <w:autoSpaceDE w:val="0"/>
      <w:autoSpaceDN w:val="0"/>
      <w:adjustRightInd w:val="0"/>
    </w:pPr>
    <w:rPr>
      <w:rFonts w:ascii="Arial" w:eastAsia="Calibri" w:hAnsi="Arial" w:cs="Arial"/>
      <w:color w:val="000000"/>
      <w:sz w:val="24"/>
      <w:szCs w:val="24"/>
    </w:rPr>
  </w:style>
  <w:style w:type="table" w:styleId="TableGrid">
    <w:name w:val="Table Grid"/>
    <w:basedOn w:val="TableNormal"/>
    <w:rsid w:val="00080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Bullet"/>
    <w:link w:val="ListBullet1Char"/>
    <w:qFormat/>
    <w:rsid w:val="00076306"/>
  </w:style>
  <w:style w:type="character" w:customStyle="1" w:styleId="ListBullet1Char">
    <w:name w:val="List Bullet 1 Char"/>
    <w:link w:val="ListBullet1"/>
    <w:rsid w:val="00076306"/>
    <w:rPr>
      <w:sz w:val="24"/>
    </w:rPr>
  </w:style>
  <w:style w:type="paragraph" w:customStyle="1" w:styleId="List1">
    <w:name w:val="List 1"/>
    <w:basedOn w:val="List"/>
    <w:link w:val="List1Char"/>
    <w:qFormat/>
    <w:rsid w:val="00076306"/>
  </w:style>
  <w:style w:type="character" w:customStyle="1" w:styleId="List1Char">
    <w:name w:val="List 1 Char"/>
    <w:link w:val="List1"/>
    <w:rsid w:val="00076306"/>
    <w:rPr>
      <w:sz w:val="24"/>
    </w:rPr>
  </w:style>
  <w:style w:type="paragraph" w:styleId="List4">
    <w:name w:val="List 4"/>
    <w:basedOn w:val="Normal"/>
    <w:uiPriority w:val="99"/>
    <w:unhideWhenUsed/>
    <w:rsid w:val="00076306"/>
    <w:pPr>
      <w:ind w:left="1800" w:hanging="360"/>
    </w:pPr>
  </w:style>
  <w:style w:type="paragraph" w:styleId="List5">
    <w:name w:val="List 5"/>
    <w:basedOn w:val="Normal"/>
    <w:link w:val="List5Char"/>
    <w:rsid w:val="00076306"/>
    <w:pPr>
      <w:ind w:left="1800" w:hanging="360"/>
    </w:pPr>
  </w:style>
  <w:style w:type="character" w:customStyle="1" w:styleId="List5Char">
    <w:name w:val="List 5 Char"/>
    <w:link w:val="List5"/>
    <w:rsid w:val="00076306"/>
    <w:rPr>
      <w:sz w:val="24"/>
    </w:rPr>
  </w:style>
  <w:style w:type="paragraph" w:customStyle="1" w:styleId="ListContinue1">
    <w:name w:val="List Continue 1"/>
    <w:basedOn w:val="ListContinue"/>
    <w:link w:val="ListContinue1Char"/>
    <w:qFormat/>
    <w:rsid w:val="00076306"/>
  </w:style>
  <w:style w:type="character" w:customStyle="1" w:styleId="ListContinue1Char">
    <w:name w:val="List Continue 1 Char"/>
    <w:link w:val="ListContinue1"/>
    <w:rsid w:val="00076306"/>
    <w:rPr>
      <w:sz w:val="24"/>
    </w:rPr>
  </w:style>
  <w:style w:type="paragraph" w:customStyle="1" w:styleId="ListNumber1">
    <w:name w:val="List Number 1"/>
    <w:basedOn w:val="ListNumber"/>
    <w:link w:val="ListNumber1Char"/>
    <w:qFormat/>
    <w:rsid w:val="00076306"/>
    <w:pPr>
      <w:contextualSpacing w:val="0"/>
    </w:pPr>
  </w:style>
  <w:style w:type="character" w:customStyle="1" w:styleId="ListNumber1Char">
    <w:name w:val="List Number 1 Char"/>
    <w:link w:val="ListNumber1"/>
    <w:rsid w:val="00076306"/>
    <w:rPr>
      <w:sz w:val="24"/>
    </w:rPr>
  </w:style>
  <w:style w:type="character" w:customStyle="1" w:styleId="Heading1Char">
    <w:name w:val="Heading 1 Char"/>
    <w:link w:val="Heading1"/>
    <w:rsid w:val="00C31DCB"/>
    <w:rPr>
      <w:rFonts w:ascii="Arial" w:hAnsi="Arial"/>
      <w:b/>
      <w:noProof/>
      <w:kern w:val="28"/>
      <w:sz w:val="28"/>
    </w:rPr>
  </w:style>
  <w:style w:type="character" w:customStyle="1" w:styleId="Heading2Char">
    <w:name w:val="Heading 2 Char"/>
    <w:link w:val="Heading2"/>
    <w:rsid w:val="00C31DCB"/>
    <w:rPr>
      <w:rFonts w:ascii="Arial" w:hAnsi="Arial"/>
      <w:b/>
      <w:noProof/>
      <w:kern w:val="28"/>
      <w:sz w:val="28"/>
    </w:rPr>
  </w:style>
  <w:style w:type="character" w:customStyle="1" w:styleId="Heading3Char">
    <w:name w:val="Heading 3 Char"/>
    <w:link w:val="Heading3"/>
    <w:rsid w:val="00C31DCB"/>
    <w:rPr>
      <w:rFonts w:ascii="Arial" w:hAnsi="Arial"/>
      <w:b/>
      <w:noProof/>
      <w:kern w:val="28"/>
      <w:sz w:val="24"/>
    </w:rPr>
  </w:style>
  <w:style w:type="character" w:customStyle="1" w:styleId="Heading4Char">
    <w:name w:val="Heading 4 Char"/>
    <w:link w:val="Heading4"/>
    <w:rsid w:val="00C31DCB"/>
    <w:rPr>
      <w:rFonts w:ascii="Arial" w:hAnsi="Arial"/>
      <w:b/>
      <w:noProof/>
      <w:kern w:val="28"/>
      <w:sz w:val="24"/>
    </w:rPr>
  </w:style>
  <w:style w:type="character" w:customStyle="1" w:styleId="Heading5Char">
    <w:name w:val="Heading 5 Char"/>
    <w:link w:val="Heading5"/>
    <w:rsid w:val="00C31DCB"/>
    <w:rPr>
      <w:rFonts w:ascii="Arial" w:hAnsi="Arial"/>
      <w:b/>
      <w:noProof/>
      <w:kern w:val="28"/>
      <w:sz w:val="24"/>
    </w:rPr>
  </w:style>
  <w:style w:type="character" w:customStyle="1" w:styleId="Heading6Char">
    <w:name w:val="Heading 6 Char"/>
    <w:link w:val="Heading6"/>
    <w:rsid w:val="006A307B"/>
    <w:rPr>
      <w:rFonts w:ascii="Arial" w:hAnsi="Arial"/>
      <w:b/>
      <w:noProof/>
      <w:kern w:val="28"/>
      <w:sz w:val="24"/>
    </w:rPr>
  </w:style>
  <w:style w:type="character" w:customStyle="1" w:styleId="Heading7Char">
    <w:name w:val="Heading 7 Char"/>
    <w:link w:val="Heading7"/>
    <w:rsid w:val="006A307B"/>
    <w:rPr>
      <w:rFonts w:ascii="Arial" w:hAnsi="Arial"/>
      <w:b/>
      <w:noProof/>
      <w:kern w:val="28"/>
      <w:sz w:val="24"/>
    </w:rPr>
  </w:style>
  <w:style w:type="character" w:customStyle="1" w:styleId="Heading8Char">
    <w:name w:val="Heading 8 Char"/>
    <w:link w:val="Heading8"/>
    <w:rsid w:val="006A307B"/>
    <w:rPr>
      <w:rFonts w:ascii="Arial" w:hAnsi="Arial"/>
      <w:b/>
      <w:noProof/>
      <w:kern w:val="28"/>
      <w:sz w:val="24"/>
    </w:rPr>
  </w:style>
  <w:style w:type="character" w:customStyle="1" w:styleId="Heading9Char">
    <w:name w:val="Heading 9 Char"/>
    <w:link w:val="Heading9"/>
    <w:rsid w:val="006A307B"/>
    <w:rPr>
      <w:rFonts w:ascii="Arial" w:hAnsi="Arial"/>
      <w:b/>
      <w:noProof/>
      <w:kern w:val="28"/>
      <w:sz w:val="24"/>
    </w:rPr>
  </w:style>
  <w:style w:type="character" w:customStyle="1" w:styleId="FootnoteCharacters">
    <w:name w:val="Footnote Characters"/>
    <w:uiPriority w:val="99"/>
    <w:rsid w:val="006A307B"/>
    <w:rPr>
      <w:vertAlign w:val="superscript"/>
    </w:rPr>
  </w:style>
  <w:style w:type="character" w:customStyle="1" w:styleId="CharChar2">
    <w:name w:val="Char Char2"/>
    <w:uiPriority w:val="99"/>
    <w:rsid w:val="006A307B"/>
    <w:rPr>
      <w:rFonts w:ascii="Arial" w:hAnsi="Arial"/>
      <w:b/>
      <w:kern w:val="1"/>
      <w:sz w:val="28"/>
      <w:lang w:val="en-US" w:eastAsia="ar-SA" w:bidi="ar-SA"/>
    </w:rPr>
  </w:style>
  <w:style w:type="character" w:customStyle="1" w:styleId="CharChar1">
    <w:name w:val="Char Char1"/>
    <w:uiPriority w:val="99"/>
    <w:rsid w:val="006A307B"/>
    <w:rPr>
      <w:rFonts w:ascii="Arial" w:hAnsi="Arial"/>
      <w:b/>
      <w:sz w:val="24"/>
      <w:lang w:val="en-US" w:eastAsia="ar-SA" w:bidi="ar-SA"/>
    </w:rPr>
  </w:style>
  <w:style w:type="character" w:customStyle="1" w:styleId="TableCaptionChar">
    <w:name w:val="Table Caption Char"/>
    <w:uiPriority w:val="99"/>
    <w:rsid w:val="006A307B"/>
    <w:rPr>
      <w:rFonts w:ascii="Arial" w:hAnsi="Arial" w:cs="Times New Roman"/>
      <w:b/>
      <w:sz w:val="24"/>
      <w:lang w:val="en-US" w:eastAsia="ar-SA" w:bidi="ar-SA"/>
    </w:rPr>
  </w:style>
  <w:style w:type="character" w:customStyle="1" w:styleId="TableTitleChar">
    <w:name w:val="Table Title Char"/>
    <w:uiPriority w:val="99"/>
    <w:rsid w:val="006A307B"/>
    <w:rPr>
      <w:rFonts w:ascii="Arial" w:hAnsi="Arial"/>
      <w:b/>
      <w:sz w:val="22"/>
      <w:lang w:val="en-US" w:eastAsia="ar-SA" w:bidi="ar-SA"/>
    </w:rPr>
  </w:style>
  <w:style w:type="character" w:customStyle="1" w:styleId="CharChar">
    <w:name w:val="Char Char"/>
    <w:uiPriority w:val="99"/>
    <w:rsid w:val="006A307B"/>
    <w:rPr>
      <w:sz w:val="24"/>
      <w:lang w:val="en-US" w:eastAsia="ar-SA" w:bidi="ar-SA"/>
    </w:rPr>
  </w:style>
  <w:style w:type="character" w:customStyle="1" w:styleId="EndnoteCharacters">
    <w:name w:val="Endnote Characters"/>
    <w:uiPriority w:val="99"/>
    <w:rsid w:val="006A307B"/>
  </w:style>
  <w:style w:type="paragraph" w:customStyle="1" w:styleId="Heading">
    <w:name w:val="Heading"/>
    <w:basedOn w:val="Normal"/>
    <w:next w:val="BodyText"/>
    <w:uiPriority w:val="99"/>
    <w:rsid w:val="006A307B"/>
    <w:pPr>
      <w:keepNext/>
      <w:suppressAutoHyphens/>
      <w:spacing w:before="240" w:after="120"/>
    </w:pPr>
    <w:rPr>
      <w:rFonts w:ascii="Arial" w:eastAsia="SimSun" w:hAnsi="Arial" w:cs="Mangal"/>
      <w:sz w:val="28"/>
      <w:szCs w:val="28"/>
      <w:lang w:eastAsia="ar-SA"/>
    </w:rPr>
  </w:style>
  <w:style w:type="paragraph" w:customStyle="1" w:styleId="Index">
    <w:name w:val="Index"/>
    <w:basedOn w:val="Normal"/>
    <w:uiPriority w:val="99"/>
    <w:rsid w:val="006A307B"/>
    <w:pPr>
      <w:suppressLineNumbers/>
      <w:suppressAutoHyphens/>
    </w:pPr>
    <w:rPr>
      <w:rFonts w:cs="Mangal"/>
      <w:lang w:eastAsia="ar-SA"/>
    </w:rPr>
  </w:style>
  <w:style w:type="paragraph" w:customStyle="1" w:styleId="ListNumberContinue">
    <w:name w:val="List Number Continue"/>
    <w:basedOn w:val="Normal"/>
    <w:rsid w:val="006A307B"/>
    <w:pPr>
      <w:spacing w:before="60"/>
      <w:ind w:left="900"/>
    </w:pPr>
  </w:style>
  <w:style w:type="paragraph" w:customStyle="1" w:styleId="ListBulletContinue">
    <w:name w:val="List Bullet Continue"/>
    <w:basedOn w:val="ListBullet"/>
    <w:uiPriority w:val="99"/>
    <w:rsid w:val="006A307B"/>
    <w:pPr>
      <w:numPr>
        <w:numId w:val="13"/>
      </w:numPr>
      <w:ind w:firstLine="0"/>
    </w:pPr>
  </w:style>
  <w:style w:type="paragraph" w:customStyle="1" w:styleId="ListBullet2Continue">
    <w:name w:val="List Bullet 2 Continue"/>
    <w:basedOn w:val="ListBullet2"/>
    <w:uiPriority w:val="99"/>
    <w:rsid w:val="006A307B"/>
    <w:pPr>
      <w:numPr>
        <w:numId w:val="0"/>
      </w:numPr>
      <w:tabs>
        <w:tab w:val="num" w:pos="720"/>
      </w:tabs>
      <w:ind w:left="1080"/>
    </w:pPr>
  </w:style>
  <w:style w:type="paragraph" w:customStyle="1" w:styleId="ListBullet3Continue">
    <w:name w:val="List Bullet 3 Continue"/>
    <w:basedOn w:val="ListBullet3"/>
    <w:uiPriority w:val="99"/>
    <w:rsid w:val="006A307B"/>
    <w:pPr>
      <w:numPr>
        <w:numId w:val="0"/>
      </w:numPr>
      <w:tabs>
        <w:tab w:val="num" w:pos="1080"/>
      </w:tabs>
      <w:ind w:left="1440"/>
    </w:pPr>
  </w:style>
  <w:style w:type="paragraph" w:customStyle="1" w:styleId="List3Continue">
    <w:name w:val="List 3 Continue"/>
    <w:basedOn w:val="List3"/>
    <w:rsid w:val="006A307B"/>
    <w:pPr>
      <w:ind w:firstLine="0"/>
    </w:pPr>
  </w:style>
  <w:style w:type="character" w:customStyle="1" w:styleId="HeaderChar">
    <w:name w:val="Header Char"/>
    <w:link w:val="Header"/>
    <w:uiPriority w:val="99"/>
    <w:locked/>
    <w:rsid w:val="006A307B"/>
    <w:rPr>
      <w:sz w:val="24"/>
    </w:rPr>
  </w:style>
  <w:style w:type="character" w:customStyle="1" w:styleId="FootnoteTextChar">
    <w:name w:val="Footnote Text Char"/>
    <w:link w:val="FootnoteText"/>
    <w:uiPriority w:val="99"/>
    <w:rsid w:val="006A307B"/>
  </w:style>
  <w:style w:type="character" w:customStyle="1" w:styleId="FooterChar">
    <w:name w:val="Footer Char"/>
    <w:link w:val="Footer"/>
    <w:uiPriority w:val="99"/>
    <w:rsid w:val="006A307B"/>
    <w:rPr>
      <w:sz w:val="24"/>
    </w:rPr>
  </w:style>
  <w:style w:type="character" w:customStyle="1" w:styleId="DocumentMapChar">
    <w:name w:val="Document Map Char"/>
    <w:link w:val="DocumentMap"/>
    <w:uiPriority w:val="99"/>
    <w:rsid w:val="006A307B"/>
    <w:rPr>
      <w:rFonts w:ascii="Tahoma" w:hAnsi="Tahoma" w:cs="Tahoma"/>
      <w:sz w:val="24"/>
      <w:shd w:val="clear" w:color="auto" w:fill="000080"/>
    </w:rPr>
  </w:style>
  <w:style w:type="paragraph" w:styleId="BodyTextFirstIndent">
    <w:name w:val="Body Text First Indent"/>
    <w:basedOn w:val="BodyText"/>
    <w:link w:val="BodyTextFirstIndentChar"/>
    <w:uiPriority w:val="99"/>
    <w:rsid w:val="006A307B"/>
    <w:pPr>
      <w:ind w:firstLine="210"/>
    </w:pPr>
  </w:style>
  <w:style w:type="character" w:customStyle="1" w:styleId="BodyTextFirstIndentChar">
    <w:name w:val="Body Text First Indent Char"/>
    <w:link w:val="BodyTextFirstIndent"/>
    <w:uiPriority w:val="99"/>
    <w:rsid w:val="006A307B"/>
    <w:rPr>
      <w:sz w:val="24"/>
    </w:rPr>
  </w:style>
  <w:style w:type="paragraph" w:styleId="Closing">
    <w:name w:val="Closing"/>
    <w:basedOn w:val="Normal"/>
    <w:link w:val="ClosingChar"/>
    <w:uiPriority w:val="99"/>
    <w:rsid w:val="006A307B"/>
    <w:pPr>
      <w:suppressAutoHyphens/>
      <w:ind w:left="4320"/>
    </w:pPr>
    <w:rPr>
      <w:lang w:eastAsia="ar-SA"/>
    </w:rPr>
  </w:style>
  <w:style w:type="character" w:customStyle="1" w:styleId="ClosingChar">
    <w:name w:val="Closing Char"/>
    <w:link w:val="Closing"/>
    <w:uiPriority w:val="99"/>
    <w:rsid w:val="006A307B"/>
    <w:rPr>
      <w:sz w:val="24"/>
      <w:lang w:eastAsia="ar-SA"/>
    </w:rPr>
  </w:style>
  <w:style w:type="character" w:customStyle="1" w:styleId="DateChar">
    <w:name w:val="Date Char"/>
    <w:link w:val="Date"/>
    <w:uiPriority w:val="99"/>
    <w:rsid w:val="006A307B"/>
    <w:rPr>
      <w:sz w:val="24"/>
    </w:rPr>
  </w:style>
  <w:style w:type="paragraph" w:styleId="E-mailSignature">
    <w:name w:val="E-mail Signature"/>
    <w:basedOn w:val="Normal"/>
    <w:link w:val="E-mailSignatureChar"/>
    <w:uiPriority w:val="99"/>
    <w:rsid w:val="006A307B"/>
    <w:pPr>
      <w:suppressAutoHyphens/>
    </w:pPr>
    <w:rPr>
      <w:lang w:eastAsia="ar-SA"/>
    </w:rPr>
  </w:style>
  <w:style w:type="character" w:customStyle="1" w:styleId="E-mailSignatureChar">
    <w:name w:val="E-mail Signature Char"/>
    <w:link w:val="E-mailSignature"/>
    <w:uiPriority w:val="99"/>
    <w:rsid w:val="006A307B"/>
    <w:rPr>
      <w:sz w:val="24"/>
      <w:lang w:eastAsia="ar-SA"/>
    </w:rPr>
  </w:style>
  <w:style w:type="paragraph" w:styleId="EndnoteText">
    <w:name w:val="endnote text"/>
    <w:basedOn w:val="Normal"/>
    <w:link w:val="EndnoteTextChar"/>
    <w:uiPriority w:val="99"/>
    <w:rsid w:val="006A307B"/>
    <w:pPr>
      <w:suppressAutoHyphens/>
    </w:pPr>
    <w:rPr>
      <w:sz w:val="20"/>
      <w:lang w:eastAsia="ar-SA"/>
    </w:rPr>
  </w:style>
  <w:style w:type="character" w:customStyle="1" w:styleId="EndnoteTextChar">
    <w:name w:val="Endnote Text Char"/>
    <w:link w:val="EndnoteText"/>
    <w:uiPriority w:val="99"/>
    <w:rsid w:val="006A307B"/>
    <w:rPr>
      <w:lang w:eastAsia="ar-SA"/>
    </w:rPr>
  </w:style>
  <w:style w:type="paragraph" w:styleId="EnvelopeAddress">
    <w:name w:val="envelope address"/>
    <w:basedOn w:val="Normal"/>
    <w:uiPriority w:val="99"/>
    <w:rsid w:val="006A307B"/>
    <w:pPr>
      <w:suppressAutoHyphens/>
      <w:ind w:left="2880"/>
    </w:pPr>
    <w:rPr>
      <w:rFonts w:ascii="Arial" w:hAnsi="Arial" w:cs="Arial"/>
      <w:szCs w:val="24"/>
      <w:lang w:eastAsia="ar-SA"/>
    </w:rPr>
  </w:style>
  <w:style w:type="paragraph" w:styleId="EnvelopeReturn">
    <w:name w:val="envelope return"/>
    <w:basedOn w:val="Normal"/>
    <w:uiPriority w:val="99"/>
    <w:rsid w:val="006A307B"/>
    <w:pPr>
      <w:suppressAutoHyphens/>
    </w:pPr>
    <w:rPr>
      <w:rFonts w:ascii="Arial" w:hAnsi="Arial" w:cs="Arial"/>
      <w:sz w:val="20"/>
      <w:lang w:eastAsia="ar-SA"/>
    </w:rPr>
  </w:style>
  <w:style w:type="paragraph" w:styleId="HTMLAddress">
    <w:name w:val="HTML Address"/>
    <w:basedOn w:val="Normal"/>
    <w:link w:val="HTMLAddressChar"/>
    <w:uiPriority w:val="99"/>
    <w:rsid w:val="006A307B"/>
    <w:pPr>
      <w:suppressAutoHyphens/>
    </w:pPr>
    <w:rPr>
      <w:i/>
      <w:iCs/>
      <w:lang w:eastAsia="ar-SA"/>
    </w:rPr>
  </w:style>
  <w:style w:type="character" w:customStyle="1" w:styleId="HTMLAddressChar">
    <w:name w:val="HTML Address Char"/>
    <w:link w:val="HTMLAddress"/>
    <w:uiPriority w:val="99"/>
    <w:rsid w:val="006A307B"/>
    <w:rPr>
      <w:i/>
      <w:iCs/>
      <w:sz w:val="24"/>
      <w:lang w:eastAsia="ar-SA"/>
    </w:rPr>
  </w:style>
  <w:style w:type="paragraph" w:styleId="HTMLPreformatted">
    <w:name w:val="HTML Preformatted"/>
    <w:basedOn w:val="Normal"/>
    <w:link w:val="HTMLPreformattedChar"/>
    <w:uiPriority w:val="99"/>
    <w:rsid w:val="006A307B"/>
    <w:pPr>
      <w:suppressAutoHyphens/>
    </w:pPr>
    <w:rPr>
      <w:rFonts w:ascii="Courier New" w:hAnsi="Courier New" w:cs="Courier New"/>
      <w:sz w:val="20"/>
      <w:lang w:eastAsia="ar-SA"/>
    </w:rPr>
  </w:style>
  <w:style w:type="character" w:customStyle="1" w:styleId="HTMLPreformattedChar">
    <w:name w:val="HTML Preformatted Char"/>
    <w:link w:val="HTMLPreformatted"/>
    <w:uiPriority w:val="99"/>
    <w:rsid w:val="006A307B"/>
    <w:rPr>
      <w:rFonts w:ascii="Courier New" w:hAnsi="Courier New" w:cs="Courier New"/>
      <w:lang w:eastAsia="ar-SA"/>
    </w:rPr>
  </w:style>
  <w:style w:type="paragraph" w:styleId="MacroText">
    <w:name w:val="macro"/>
    <w:link w:val="MacroTextChar"/>
    <w:uiPriority w:val="99"/>
    <w:rsid w:val="006A307B"/>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7B"/>
    <w:rPr>
      <w:rFonts w:ascii="Courier New" w:hAnsi="Courier New" w:cs="Courier New"/>
      <w:lang w:eastAsia="ar-SA"/>
    </w:rPr>
  </w:style>
  <w:style w:type="paragraph" w:styleId="MessageHeader">
    <w:name w:val="Message Header"/>
    <w:basedOn w:val="Normal"/>
    <w:link w:val="MessageHeaderChar"/>
    <w:uiPriority w:val="99"/>
    <w:rsid w:val="006A307B"/>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szCs w:val="24"/>
      <w:lang w:eastAsia="ar-SA"/>
    </w:rPr>
  </w:style>
  <w:style w:type="character" w:customStyle="1" w:styleId="MessageHeaderChar">
    <w:name w:val="Message Header Char"/>
    <w:link w:val="MessageHeader"/>
    <w:uiPriority w:val="99"/>
    <w:rsid w:val="006A307B"/>
    <w:rPr>
      <w:rFonts w:ascii="Arial" w:hAnsi="Arial" w:cs="Arial"/>
      <w:sz w:val="24"/>
      <w:szCs w:val="24"/>
      <w:shd w:val="clear" w:color="auto" w:fill="CCCCCC"/>
      <w:lang w:eastAsia="ar-SA"/>
    </w:rPr>
  </w:style>
  <w:style w:type="paragraph" w:styleId="NormalWeb">
    <w:name w:val="Normal (Web)"/>
    <w:basedOn w:val="Normal"/>
    <w:uiPriority w:val="99"/>
    <w:rsid w:val="006A307B"/>
    <w:pPr>
      <w:suppressAutoHyphens/>
    </w:pPr>
    <w:rPr>
      <w:szCs w:val="24"/>
      <w:lang w:eastAsia="ar-SA"/>
    </w:rPr>
  </w:style>
  <w:style w:type="paragraph" w:styleId="NormalIndent">
    <w:name w:val="Normal Indent"/>
    <w:basedOn w:val="Normal"/>
    <w:uiPriority w:val="99"/>
    <w:rsid w:val="006A307B"/>
    <w:pPr>
      <w:suppressAutoHyphens/>
      <w:ind w:left="720"/>
    </w:pPr>
    <w:rPr>
      <w:lang w:eastAsia="ar-SA"/>
    </w:rPr>
  </w:style>
  <w:style w:type="paragraph" w:styleId="NoteHeading">
    <w:name w:val="Note Heading"/>
    <w:basedOn w:val="Normal"/>
    <w:next w:val="Normal"/>
    <w:link w:val="NoteHeadingChar"/>
    <w:uiPriority w:val="99"/>
    <w:rsid w:val="006A307B"/>
    <w:pPr>
      <w:suppressAutoHyphens/>
    </w:pPr>
    <w:rPr>
      <w:lang w:eastAsia="ar-SA"/>
    </w:rPr>
  </w:style>
  <w:style w:type="character" w:customStyle="1" w:styleId="NoteHeadingChar">
    <w:name w:val="Note Heading Char"/>
    <w:link w:val="NoteHeading"/>
    <w:uiPriority w:val="99"/>
    <w:rsid w:val="006A307B"/>
    <w:rPr>
      <w:sz w:val="24"/>
      <w:lang w:eastAsia="ar-SA"/>
    </w:rPr>
  </w:style>
  <w:style w:type="character" w:customStyle="1" w:styleId="PlainTextChar">
    <w:name w:val="Plain Text Char"/>
    <w:link w:val="PlainText"/>
    <w:uiPriority w:val="99"/>
    <w:rsid w:val="006A307B"/>
    <w:rPr>
      <w:rFonts w:ascii="Courier New" w:hAnsi="Courier New" w:cs="Courier New"/>
    </w:rPr>
  </w:style>
  <w:style w:type="paragraph" w:styleId="Salutation">
    <w:name w:val="Salutation"/>
    <w:basedOn w:val="Normal"/>
    <w:next w:val="Normal"/>
    <w:link w:val="SalutationChar"/>
    <w:uiPriority w:val="99"/>
    <w:rsid w:val="006A307B"/>
    <w:pPr>
      <w:suppressAutoHyphens/>
    </w:pPr>
    <w:rPr>
      <w:lang w:eastAsia="ar-SA"/>
    </w:rPr>
  </w:style>
  <w:style w:type="character" w:customStyle="1" w:styleId="SalutationChar">
    <w:name w:val="Salutation Char"/>
    <w:link w:val="Salutation"/>
    <w:uiPriority w:val="99"/>
    <w:rsid w:val="006A307B"/>
    <w:rPr>
      <w:sz w:val="24"/>
      <w:lang w:eastAsia="ar-SA"/>
    </w:rPr>
  </w:style>
  <w:style w:type="paragraph" w:styleId="Signature">
    <w:name w:val="Signature"/>
    <w:basedOn w:val="Normal"/>
    <w:link w:val="SignatureChar"/>
    <w:uiPriority w:val="99"/>
    <w:rsid w:val="006A307B"/>
    <w:pPr>
      <w:suppressAutoHyphens/>
      <w:ind w:left="4320"/>
    </w:pPr>
    <w:rPr>
      <w:lang w:eastAsia="ar-SA"/>
    </w:rPr>
  </w:style>
  <w:style w:type="character" w:customStyle="1" w:styleId="SignatureChar">
    <w:name w:val="Signature Char"/>
    <w:link w:val="Signature"/>
    <w:uiPriority w:val="99"/>
    <w:rsid w:val="006A307B"/>
    <w:rPr>
      <w:sz w:val="24"/>
      <w:lang w:eastAsia="ar-SA"/>
    </w:rPr>
  </w:style>
  <w:style w:type="paragraph" w:styleId="Subtitle">
    <w:name w:val="Subtitle"/>
    <w:basedOn w:val="Normal"/>
    <w:next w:val="BodyText"/>
    <w:link w:val="SubtitleChar"/>
    <w:uiPriority w:val="99"/>
    <w:qFormat/>
    <w:rsid w:val="006A307B"/>
    <w:pPr>
      <w:suppressAutoHyphens/>
      <w:spacing w:after="60"/>
      <w:jc w:val="center"/>
    </w:pPr>
    <w:rPr>
      <w:rFonts w:ascii="Arial" w:hAnsi="Arial" w:cs="Arial"/>
      <w:szCs w:val="24"/>
      <w:lang w:eastAsia="ar-SA"/>
    </w:rPr>
  </w:style>
  <w:style w:type="character" w:customStyle="1" w:styleId="SubtitleChar">
    <w:name w:val="Subtitle Char"/>
    <w:link w:val="Subtitle"/>
    <w:uiPriority w:val="99"/>
    <w:rsid w:val="006A307B"/>
    <w:rPr>
      <w:rFonts w:ascii="Arial" w:hAnsi="Arial" w:cs="Arial"/>
      <w:sz w:val="24"/>
      <w:szCs w:val="24"/>
      <w:lang w:eastAsia="ar-SA"/>
    </w:rPr>
  </w:style>
  <w:style w:type="paragraph" w:styleId="TableofAuthorities">
    <w:name w:val="table of authorities"/>
    <w:basedOn w:val="Normal"/>
    <w:next w:val="Normal"/>
    <w:uiPriority w:val="99"/>
    <w:rsid w:val="006A307B"/>
    <w:pPr>
      <w:suppressAutoHyphens/>
      <w:ind w:left="240" w:hanging="240"/>
    </w:pPr>
    <w:rPr>
      <w:lang w:eastAsia="ar-SA"/>
    </w:rPr>
  </w:style>
  <w:style w:type="character" w:customStyle="1" w:styleId="BodyText2Char">
    <w:name w:val="Body Text 2 Char"/>
    <w:link w:val="BodyText2"/>
    <w:uiPriority w:val="99"/>
    <w:rsid w:val="006A307B"/>
    <w:rPr>
      <w:i/>
      <w:sz w:val="24"/>
    </w:rPr>
  </w:style>
  <w:style w:type="paragraph" w:styleId="BodyText3">
    <w:name w:val="Body Text 3"/>
    <w:basedOn w:val="Normal"/>
    <w:link w:val="BodyText3Char"/>
    <w:uiPriority w:val="99"/>
    <w:rsid w:val="006A307B"/>
    <w:pPr>
      <w:suppressAutoHyphens/>
      <w:spacing w:after="120"/>
    </w:pPr>
    <w:rPr>
      <w:sz w:val="16"/>
      <w:szCs w:val="16"/>
      <w:lang w:eastAsia="ar-SA"/>
    </w:rPr>
  </w:style>
  <w:style w:type="character" w:customStyle="1" w:styleId="BodyText3Char">
    <w:name w:val="Body Text 3 Char"/>
    <w:link w:val="BodyText3"/>
    <w:uiPriority w:val="99"/>
    <w:rsid w:val="006A307B"/>
    <w:rPr>
      <w:sz w:val="16"/>
      <w:szCs w:val="16"/>
      <w:lang w:eastAsia="ar-SA"/>
    </w:rPr>
  </w:style>
  <w:style w:type="paragraph" w:styleId="BodyTextFirstIndent2">
    <w:name w:val="Body Text First Indent 2"/>
    <w:basedOn w:val="BodyTextIndent"/>
    <w:link w:val="BodyTextFirstIndent2Char"/>
    <w:uiPriority w:val="99"/>
    <w:rsid w:val="006A307B"/>
    <w:pPr>
      <w:ind w:firstLine="210"/>
    </w:pPr>
  </w:style>
  <w:style w:type="character" w:customStyle="1" w:styleId="BodyTextFirstIndent2Char">
    <w:name w:val="Body Text First Indent 2 Char"/>
    <w:link w:val="BodyTextFirstIndent2"/>
    <w:uiPriority w:val="99"/>
    <w:rsid w:val="006A307B"/>
    <w:rPr>
      <w:sz w:val="24"/>
    </w:rPr>
  </w:style>
  <w:style w:type="character" w:customStyle="1" w:styleId="BodyTextIndent2Char">
    <w:name w:val="Body Text Indent 2 Char"/>
    <w:link w:val="BodyTextIndent2"/>
    <w:uiPriority w:val="99"/>
    <w:rsid w:val="006A307B"/>
    <w:rPr>
      <w:sz w:val="24"/>
    </w:rPr>
  </w:style>
  <w:style w:type="paragraph" w:styleId="BodyTextIndent3">
    <w:name w:val="Body Text Indent 3"/>
    <w:basedOn w:val="Normal"/>
    <w:link w:val="BodyTextIndent3Char"/>
    <w:uiPriority w:val="99"/>
    <w:rsid w:val="006A307B"/>
    <w:pPr>
      <w:suppressAutoHyphens/>
      <w:spacing w:after="120"/>
      <w:ind w:left="360"/>
    </w:pPr>
    <w:rPr>
      <w:sz w:val="16"/>
      <w:szCs w:val="16"/>
      <w:lang w:eastAsia="ar-SA"/>
    </w:rPr>
  </w:style>
  <w:style w:type="character" w:customStyle="1" w:styleId="BodyTextIndent3Char">
    <w:name w:val="Body Text Indent 3 Char"/>
    <w:link w:val="BodyTextIndent3"/>
    <w:uiPriority w:val="99"/>
    <w:rsid w:val="006A307B"/>
    <w:rPr>
      <w:sz w:val="16"/>
      <w:szCs w:val="16"/>
      <w:lang w:eastAsia="ar-SA"/>
    </w:rPr>
  </w:style>
  <w:style w:type="paragraph" w:customStyle="1" w:styleId="WW-Default">
    <w:name w:val="WW-Default"/>
    <w:uiPriority w:val="99"/>
    <w:rsid w:val="006A307B"/>
    <w:pPr>
      <w:widowControl w:val="0"/>
      <w:suppressAutoHyphens/>
      <w:autoSpaceDE w:val="0"/>
    </w:pPr>
    <w:rPr>
      <w:color w:val="000000"/>
      <w:sz w:val="24"/>
      <w:szCs w:val="24"/>
      <w:lang w:eastAsia="ar-SA"/>
    </w:rPr>
  </w:style>
  <w:style w:type="character" w:customStyle="1" w:styleId="CommentSubjectChar">
    <w:name w:val="Comment Subject Char"/>
    <w:link w:val="CommentSubject"/>
    <w:uiPriority w:val="99"/>
    <w:rsid w:val="006A307B"/>
    <w:rPr>
      <w:b/>
      <w:bCs/>
    </w:rPr>
  </w:style>
  <w:style w:type="paragraph" w:customStyle="1" w:styleId="Definition">
    <w:name w:val="Definition"/>
    <w:basedOn w:val="Normal"/>
    <w:next w:val="Normal"/>
    <w:uiPriority w:val="99"/>
    <w:rsid w:val="006A307B"/>
    <w:pPr>
      <w:suppressAutoHyphens/>
      <w:spacing w:after="240" w:line="230" w:lineRule="atLeast"/>
      <w:jc w:val="both"/>
    </w:pPr>
    <w:rPr>
      <w:rFonts w:ascii="Arial" w:eastAsia="MS Mincho" w:hAnsi="Arial"/>
      <w:sz w:val="20"/>
      <w:lang w:val="fr-FR" w:eastAsia="ar-SA"/>
    </w:rPr>
  </w:style>
  <w:style w:type="paragraph" w:customStyle="1" w:styleId="TableCaption">
    <w:name w:val="Table Caption"/>
    <w:basedOn w:val="Caption"/>
    <w:next w:val="Normal"/>
    <w:uiPriority w:val="99"/>
    <w:rsid w:val="006A307B"/>
    <w:pPr>
      <w:keepNext/>
      <w:jc w:val="center"/>
    </w:pPr>
  </w:style>
  <w:style w:type="paragraph" w:customStyle="1" w:styleId="Contents10">
    <w:name w:val="Contents 10"/>
    <w:basedOn w:val="Index"/>
    <w:uiPriority w:val="99"/>
    <w:rsid w:val="006A307B"/>
    <w:pPr>
      <w:tabs>
        <w:tab w:val="right" w:leader="dot" w:pos="7425"/>
      </w:tabs>
      <w:ind w:left="2547"/>
    </w:pPr>
  </w:style>
  <w:style w:type="paragraph" w:customStyle="1" w:styleId="TableContents">
    <w:name w:val="Table Contents"/>
    <w:basedOn w:val="Normal"/>
    <w:uiPriority w:val="99"/>
    <w:rsid w:val="006A307B"/>
    <w:pPr>
      <w:suppressLineNumbers/>
      <w:suppressAutoHyphens/>
    </w:pPr>
    <w:rPr>
      <w:lang w:eastAsia="ar-SA"/>
    </w:rPr>
  </w:style>
  <w:style w:type="paragraph" w:customStyle="1" w:styleId="TableHeading">
    <w:name w:val="Table Heading"/>
    <w:basedOn w:val="TableContents"/>
    <w:uiPriority w:val="99"/>
    <w:rsid w:val="006A307B"/>
    <w:pPr>
      <w:jc w:val="center"/>
    </w:pPr>
    <w:rPr>
      <w:b/>
      <w:bCs/>
    </w:rPr>
  </w:style>
  <w:style w:type="paragraph" w:customStyle="1" w:styleId="Framecontents">
    <w:name w:val="Frame contents"/>
    <w:basedOn w:val="BodyText"/>
    <w:uiPriority w:val="99"/>
    <w:rsid w:val="006A307B"/>
  </w:style>
  <w:style w:type="character" w:styleId="Strong">
    <w:name w:val="Strong"/>
    <w:uiPriority w:val="22"/>
    <w:qFormat/>
    <w:rsid w:val="006A307B"/>
    <w:rPr>
      <w:b/>
      <w:bCs/>
    </w:rPr>
  </w:style>
  <w:style w:type="numbering" w:customStyle="1" w:styleId="HeadingListNumbering">
    <w:name w:val="HeadingListNumbering"/>
    <w:uiPriority w:val="99"/>
    <w:rsid w:val="00C31DCB"/>
    <w:pPr>
      <w:numPr>
        <w:numId w:val="14"/>
      </w:numPr>
    </w:pPr>
  </w:style>
  <w:style w:type="paragraph" w:styleId="Revision">
    <w:name w:val="Revision"/>
    <w:hidden/>
    <w:uiPriority w:val="99"/>
    <w:semiHidden/>
    <w:rsid w:val="001032C6"/>
    <w:rPr>
      <w:sz w:val="24"/>
    </w:rPr>
  </w:style>
  <w:style w:type="paragraph" w:styleId="ListParagraph">
    <w:name w:val="List Paragraph"/>
    <w:basedOn w:val="Normal"/>
    <w:qFormat/>
    <w:rsid w:val="00160CD8"/>
    <w:pPr>
      <w:suppressAutoHyphens/>
      <w:spacing w:after="200" w:line="276" w:lineRule="auto"/>
      <w:ind w:left="720"/>
      <w:contextualSpacing/>
    </w:pPr>
    <w:rPr>
      <w:rFonts w:ascii="Calibri" w:eastAsia="Calibri" w:hAnsi="Calibri"/>
      <w:lang w:eastAsia="zh-CN"/>
    </w:rPr>
  </w:style>
  <w:style w:type="character" w:styleId="UnresolvedMention">
    <w:name w:val="Unresolved Mention"/>
    <w:basedOn w:val="DefaultParagraphFont"/>
    <w:uiPriority w:val="99"/>
    <w:semiHidden/>
    <w:unhideWhenUsed/>
    <w:rsid w:val="00A74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701">
      <w:bodyDiv w:val="1"/>
      <w:marLeft w:val="0"/>
      <w:marRight w:val="0"/>
      <w:marTop w:val="0"/>
      <w:marBottom w:val="0"/>
      <w:divBdr>
        <w:top w:val="none" w:sz="0" w:space="0" w:color="auto"/>
        <w:left w:val="none" w:sz="0" w:space="0" w:color="auto"/>
        <w:bottom w:val="none" w:sz="0" w:space="0" w:color="auto"/>
        <w:right w:val="none" w:sz="0" w:space="0" w:color="auto"/>
      </w:divBdr>
    </w:div>
    <w:div w:id="501504617">
      <w:bodyDiv w:val="1"/>
      <w:marLeft w:val="0"/>
      <w:marRight w:val="0"/>
      <w:marTop w:val="0"/>
      <w:marBottom w:val="0"/>
      <w:divBdr>
        <w:top w:val="none" w:sz="0" w:space="0" w:color="auto"/>
        <w:left w:val="none" w:sz="0" w:space="0" w:color="auto"/>
        <w:bottom w:val="none" w:sz="0" w:space="0" w:color="auto"/>
        <w:right w:val="none" w:sz="0" w:space="0" w:color="auto"/>
      </w:divBdr>
    </w:div>
    <w:div w:id="738987114">
      <w:bodyDiv w:val="1"/>
      <w:marLeft w:val="0"/>
      <w:marRight w:val="0"/>
      <w:marTop w:val="0"/>
      <w:marBottom w:val="0"/>
      <w:divBdr>
        <w:top w:val="none" w:sz="0" w:space="0" w:color="auto"/>
        <w:left w:val="none" w:sz="0" w:space="0" w:color="auto"/>
        <w:bottom w:val="none" w:sz="0" w:space="0" w:color="auto"/>
        <w:right w:val="none" w:sz="0" w:space="0" w:color="auto"/>
      </w:divBdr>
    </w:div>
    <w:div w:id="1602491203">
      <w:bodyDiv w:val="1"/>
      <w:marLeft w:val="0"/>
      <w:marRight w:val="0"/>
      <w:marTop w:val="0"/>
      <w:marBottom w:val="0"/>
      <w:divBdr>
        <w:top w:val="none" w:sz="0" w:space="0" w:color="auto"/>
        <w:left w:val="none" w:sz="0" w:space="0" w:color="auto"/>
        <w:bottom w:val="none" w:sz="0" w:space="0" w:color="auto"/>
        <w:right w:val="none" w:sz="0" w:space="0" w:color="auto"/>
      </w:divBdr>
    </w:div>
    <w:div w:id="1728187875">
      <w:bodyDiv w:val="1"/>
      <w:marLeft w:val="0"/>
      <w:marRight w:val="0"/>
      <w:marTop w:val="0"/>
      <w:marBottom w:val="0"/>
      <w:divBdr>
        <w:top w:val="none" w:sz="0" w:space="0" w:color="auto"/>
        <w:left w:val="none" w:sz="0" w:space="0" w:color="auto"/>
        <w:bottom w:val="none" w:sz="0" w:space="0" w:color="auto"/>
        <w:right w:val="none" w:sz="0" w:space="0" w:color="auto"/>
      </w:divBdr>
    </w:div>
    <w:div w:id="1832716783">
      <w:bodyDiv w:val="1"/>
      <w:marLeft w:val="0"/>
      <w:marRight w:val="0"/>
      <w:marTop w:val="0"/>
      <w:marBottom w:val="0"/>
      <w:divBdr>
        <w:top w:val="none" w:sz="0" w:space="0" w:color="auto"/>
        <w:left w:val="none" w:sz="0" w:space="0" w:color="auto"/>
        <w:bottom w:val="none" w:sz="0" w:space="0" w:color="auto"/>
        <w:right w:val="none" w:sz="0" w:space="0" w:color="auto"/>
      </w:divBdr>
    </w:div>
    <w:div w:id="20978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mss.org/" TargetMode="External"/><Relationship Id="rId18" Type="http://schemas.openxmlformats.org/officeDocument/2006/relationships/hyperlink" Target="https://www.ihe.net/resources/technical_frameworks/" TargetMode="External"/><Relationship Id="rId26" Type="http://schemas.openxmlformats.org/officeDocument/2006/relationships/hyperlink" Target="http://wiki.ihe.net/index.php?title=Profiles%23IHE_Patient_Care_Device_Profiles" TargetMode="External"/><Relationship Id="rId39" Type="http://schemas.openxmlformats.org/officeDocument/2006/relationships/oleObject" Target="embeddings/oleObject1.bin"/><Relationship Id="rId21" Type="http://schemas.openxmlformats.org/officeDocument/2006/relationships/hyperlink" Target="http://ihe.net/Technical_Frameworks/" TargetMode="External"/><Relationship Id="rId34" Type="http://schemas.openxmlformats.org/officeDocument/2006/relationships/oleObject" Target="embeddings/Microsoft_PowerPoint_97_-_2003_Presentation1.ppt"/><Relationship Id="rId42" Type="http://schemas.openxmlformats.org/officeDocument/2006/relationships/comments" Target="comments.xml"/><Relationship Id="rId47" Type="http://schemas.openxmlformats.org/officeDocument/2006/relationships/image" Target="media/image9.png"/><Relationship Id="rId50" Type="http://schemas.openxmlformats.org/officeDocument/2006/relationships/hyperlink" Target="http://ihe.net/Technical_Frameworks/"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ihe.net/index.php?title=PCD_Technical_Framework" TargetMode="External"/><Relationship Id="rId29" Type="http://schemas.openxmlformats.org/officeDocument/2006/relationships/hyperlink" Target="http://product-registry.ihe.net/" TargetMode="External"/><Relationship Id="rId11" Type="http://schemas.openxmlformats.org/officeDocument/2006/relationships/hyperlink" Target="http://ihe.net/Technical_Frameworks/" TargetMode="External"/><Relationship Id="rId24" Type="http://schemas.openxmlformats.org/officeDocument/2006/relationships/hyperlink" Target="http://www.ihe.net/Patent_Disclosure_Process/" TargetMode="External"/><Relationship Id="rId32" Type="http://schemas.openxmlformats.org/officeDocument/2006/relationships/oleObject" Target="embeddings/Microsoft_PowerPoint_97_-_2003_Presentation.ppt"/><Relationship Id="rId37" Type="http://schemas.openxmlformats.org/officeDocument/2006/relationships/image" Target="media/image5.png"/><Relationship Id="rId40" Type="http://schemas.openxmlformats.org/officeDocument/2006/relationships/image" Target="media/image7.emf"/><Relationship Id="rId45" Type="http://schemas.openxmlformats.org/officeDocument/2006/relationships/hyperlink" Target="http://www.wctp.org"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ihe.net" TargetMode="External"/><Relationship Id="rId19" Type="http://schemas.openxmlformats.org/officeDocument/2006/relationships/hyperlink" Target="https://www.ihe.net/resources/technical_frameworks/" TargetMode="External"/><Relationship Id="rId31" Type="http://schemas.openxmlformats.org/officeDocument/2006/relationships/image" Target="media/image2.emf"/><Relationship Id="rId44" Type="http://schemas.microsoft.com/office/2016/09/relationships/commentsIds" Target="commentsIds.xm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aami.org/" TargetMode="External"/><Relationship Id="rId22" Type="http://schemas.openxmlformats.org/officeDocument/2006/relationships/hyperlink" Target="http://www.ihe.net/IHE_Product_Registry/" TargetMode="External"/><Relationship Id="rId27" Type="http://schemas.openxmlformats.org/officeDocument/2006/relationships/hyperlink" Target="http://www.ihe.net/Profiles/" TargetMode="External"/><Relationship Id="rId30" Type="http://schemas.openxmlformats.org/officeDocument/2006/relationships/hyperlink" Target="https://www.ihe.net/resources/technical_frameworks/" TargetMode="External"/><Relationship Id="rId35" Type="http://schemas.openxmlformats.org/officeDocument/2006/relationships/oleObject" Target="embeddings/Microsoft_PowerPoint_97_-_2003_Presentation2.ppt"/><Relationship Id="rId43" Type="http://schemas.microsoft.com/office/2011/relationships/commentsExtended" Target="commentsExtended.xml"/><Relationship Id="rId48" Type="http://schemas.openxmlformats.org/officeDocument/2006/relationships/image" Target="media/image10.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accenet.org/" TargetMode="External"/><Relationship Id="rId17" Type="http://schemas.openxmlformats.org/officeDocument/2006/relationships/hyperlink" Target="http://www.ihe.net" TargetMode="External"/><Relationship Id="rId25" Type="http://schemas.openxmlformats.org/officeDocument/2006/relationships/hyperlink" Target="mailto:secretary@ihe.net" TargetMode="External"/><Relationship Id="rId33" Type="http://schemas.openxmlformats.org/officeDocument/2006/relationships/image" Target="media/image3.emf"/><Relationship Id="rId38" Type="http://schemas.openxmlformats.org/officeDocument/2006/relationships/image" Target="media/image6.wmf"/><Relationship Id="rId46" Type="http://schemas.openxmlformats.org/officeDocument/2006/relationships/image" Target="media/image8.png"/><Relationship Id="rId20" Type="http://schemas.openxmlformats.org/officeDocument/2006/relationships/hyperlink" Target="https://www.ihe.net/resources/technical_frameworks/" TargetMode="External"/><Relationship Id="rId41" Type="http://schemas.openxmlformats.org/officeDocument/2006/relationships/oleObject" Target="embeddings/oleObject2.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iki.ihe.net/index.php?title=PCD_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s://www.ihe.net/resources/technical_frameworks/" TargetMode="External"/><Relationship Id="rId36" Type="http://schemas.openxmlformats.org/officeDocument/2006/relationships/image" Target="media/image4.png"/><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CA297-B710-E944-B06A-36EE5946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55</Pages>
  <Words>14984</Words>
  <Characters>85414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IHE_PCD_TF_Rev8-0_Vol1_FT_2018-10-23</vt:lpstr>
    </vt:vector>
  </TitlesOfParts>
  <Company>IHE</Company>
  <LinksUpToDate>false</LinksUpToDate>
  <CharactersWithSpaces>100198</CharactersWithSpaces>
  <SharedDoc>false</SharedDoc>
  <HLinks>
    <vt:vector size="594" baseType="variant">
      <vt:variant>
        <vt:i4>2424895</vt:i4>
      </vt:variant>
      <vt:variant>
        <vt:i4>558</vt:i4>
      </vt:variant>
      <vt:variant>
        <vt:i4>0</vt:i4>
      </vt:variant>
      <vt:variant>
        <vt:i4>5</vt:i4>
      </vt:variant>
      <vt:variant>
        <vt:lpwstr>http://ihe.net/TF_Intro_Appendices.aspx</vt:lpwstr>
      </vt:variant>
      <vt:variant>
        <vt:lpwstr/>
      </vt:variant>
      <vt:variant>
        <vt:i4>5963851</vt:i4>
      </vt:variant>
      <vt:variant>
        <vt:i4>555</vt:i4>
      </vt:variant>
      <vt:variant>
        <vt:i4>0</vt:i4>
      </vt:variant>
      <vt:variant>
        <vt:i4>5</vt:i4>
      </vt:variant>
      <vt:variant>
        <vt:lpwstr>http://www.wctp.org/</vt:lpwstr>
      </vt:variant>
      <vt:variant>
        <vt:lpwstr/>
      </vt:variant>
      <vt:variant>
        <vt:i4>2424895</vt:i4>
      </vt:variant>
      <vt:variant>
        <vt:i4>531</vt:i4>
      </vt:variant>
      <vt:variant>
        <vt:i4>0</vt:i4>
      </vt:variant>
      <vt:variant>
        <vt:i4>5</vt:i4>
      </vt:variant>
      <vt:variant>
        <vt:lpwstr>http://ihe.net/TF_Intro_Appendices.aspx</vt:lpwstr>
      </vt:variant>
      <vt:variant>
        <vt:lpwstr/>
      </vt:variant>
      <vt:variant>
        <vt:i4>196678</vt:i4>
      </vt:variant>
      <vt:variant>
        <vt:i4>525</vt:i4>
      </vt:variant>
      <vt:variant>
        <vt:i4>0</vt:i4>
      </vt:variant>
      <vt:variant>
        <vt:i4>5</vt:i4>
      </vt:variant>
      <vt:variant>
        <vt:lpwstr>http://product-registry.ihe.net/</vt:lpwstr>
      </vt:variant>
      <vt:variant>
        <vt:lpwstr/>
      </vt:variant>
      <vt:variant>
        <vt:i4>2424895</vt:i4>
      </vt:variant>
      <vt:variant>
        <vt:i4>522</vt:i4>
      </vt:variant>
      <vt:variant>
        <vt:i4>0</vt:i4>
      </vt:variant>
      <vt:variant>
        <vt:i4>5</vt:i4>
      </vt:variant>
      <vt:variant>
        <vt:lpwstr>http://ihe.net/TF_Intro_Appendices.aspx</vt:lpwstr>
      </vt:variant>
      <vt:variant>
        <vt:lpwstr/>
      </vt:variant>
      <vt:variant>
        <vt:i4>65623</vt:i4>
      </vt:variant>
      <vt:variant>
        <vt:i4>519</vt:i4>
      </vt:variant>
      <vt:variant>
        <vt:i4>0</vt:i4>
      </vt:variant>
      <vt:variant>
        <vt:i4>5</vt:i4>
      </vt:variant>
      <vt:variant>
        <vt:lpwstr>http://www.ihe.net/Profiles/</vt:lpwstr>
      </vt:variant>
      <vt:variant>
        <vt:lpwstr/>
      </vt:variant>
      <vt:variant>
        <vt:i4>1638456</vt:i4>
      </vt:variant>
      <vt:variant>
        <vt:i4>516</vt:i4>
      </vt:variant>
      <vt:variant>
        <vt:i4>0</vt:i4>
      </vt:variant>
      <vt:variant>
        <vt:i4>5</vt:i4>
      </vt:variant>
      <vt:variant>
        <vt:lpwstr>mailto:secretary@ihe.net</vt:lpwstr>
      </vt:variant>
      <vt:variant>
        <vt:lpwstr/>
      </vt:variant>
      <vt:variant>
        <vt:i4>7602283</vt:i4>
      </vt:variant>
      <vt:variant>
        <vt:i4>513</vt:i4>
      </vt:variant>
      <vt:variant>
        <vt:i4>0</vt:i4>
      </vt:variant>
      <vt:variant>
        <vt:i4>5</vt:i4>
      </vt:variant>
      <vt:variant>
        <vt:lpwstr>http://www.ihe.net/Patent_Disclosure_Process/</vt:lpwstr>
      </vt:variant>
      <vt:variant>
        <vt:lpwstr/>
      </vt:variant>
      <vt:variant>
        <vt:i4>2424895</vt:i4>
      </vt:variant>
      <vt:variant>
        <vt:i4>510</vt:i4>
      </vt:variant>
      <vt:variant>
        <vt:i4>0</vt:i4>
      </vt:variant>
      <vt:variant>
        <vt:i4>5</vt:i4>
      </vt:variant>
      <vt:variant>
        <vt:lpwstr>http://ihe.net/TF_Intro_Appendices.aspx</vt:lpwstr>
      </vt:variant>
      <vt:variant>
        <vt:lpwstr/>
      </vt:variant>
      <vt:variant>
        <vt:i4>1310784</vt:i4>
      </vt:variant>
      <vt:variant>
        <vt:i4>507</vt:i4>
      </vt:variant>
      <vt:variant>
        <vt:i4>0</vt:i4>
      </vt:variant>
      <vt:variant>
        <vt:i4>5</vt:i4>
      </vt:variant>
      <vt:variant>
        <vt:lpwstr>http://www.ihe.net/IHE_Product_Registry/</vt:lpwstr>
      </vt:variant>
      <vt:variant>
        <vt:lpwstr/>
      </vt:variant>
      <vt:variant>
        <vt:i4>2424895</vt:i4>
      </vt:variant>
      <vt:variant>
        <vt:i4>504</vt:i4>
      </vt:variant>
      <vt:variant>
        <vt:i4>0</vt:i4>
      </vt:variant>
      <vt:variant>
        <vt:i4>5</vt:i4>
      </vt:variant>
      <vt:variant>
        <vt:lpwstr>http://ihe.net/TF_Intro_Appendices.aspx</vt:lpwstr>
      </vt:variant>
      <vt:variant>
        <vt:lpwstr/>
      </vt:variant>
      <vt:variant>
        <vt:i4>2424895</vt:i4>
      </vt:variant>
      <vt:variant>
        <vt:i4>501</vt:i4>
      </vt:variant>
      <vt:variant>
        <vt:i4>0</vt:i4>
      </vt:variant>
      <vt:variant>
        <vt:i4>5</vt:i4>
      </vt:variant>
      <vt:variant>
        <vt:lpwstr>http://ihe.net/TF_Intro_Appendices.aspx</vt:lpwstr>
      </vt:variant>
      <vt:variant>
        <vt:lpwstr/>
      </vt:variant>
      <vt:variant>
        <vt:i4>2424895</vt:i4>
      </vt:variant>
      <vt:variant>
        <vt:i4>498</vt:i4>
      </vt:variant>
      <vt:variant>
        <vt:i4>0</vt:i4>
      </vt:variant>
      <vt:variant>
        <vt:i4>5</vt:i4>
      </vt:variant>
      <vt:variant>
        <vt:lpwstr>http://ihe.net/TF_Intro_Appendices.aspx</vt:lpwstr>
      </vt:variant>
      <vt:variant>
        <vt:lpwstr/>
      </vt:variant>
      <vt:variant>
        <vt:i4>3997811</vt:i4>
      </vt:variant>
      <vt:variant>
        <vt:i4>495</vt:i4>
      </vt:variant>
      <vt:variant>
        <vt:i4>0</vt:i4>
      </vt:variant>
      <vt:variant>
        <vt:i4>5</vt:i4>
      </vt:variant>
      <vt:variant>
        <vt:lpwstr>http://www.ihe.net/</vt:lpwstr>
      </vt:variant>
      <vt:variant>
        <vt:lpwstr/>
      </vt:variant>
      <vt:variant>
        <vt:i4>2293856</vt:i4>
      </vt:variant>
      <vt:variant>
        <vt:i4>492</vt:i4>
      </vt:variant>
      <vt:variant>
        <vt:i4>0</vt:i4>
      </vt:variant>
      <vt:variant>
        <vt:i4>5</vt:i4>
      </vt:variant>
      <vt:variant>
        <vt:lpwstr>http://wiki.ihe.net/index.php?title=PCD_Technical_Framework</vt:lpwstr>
      </vt:variant>
      <vt:variant>
        <vt:lpwstr/>
      </vt:variant>
      <vt:variant>
        <vt:i4>6815752</vt:i4>
      </vt:variant>
      <vt:variant>
        <vt:i4>489</vt:i4>
      </vt:variant>
      <vt:variant>
        <vt:i4>0</vt:i4>
      </vt:variant>
      <vt:variant>
        <vt:i4>5</vt:i4>
      </vt:variant>
      <vt:variant>
        <vt:lpwstr>http://wiki.ihe.net/index.php?title=PCD_Profiles</vt:lpwstr>
      </vt:variant>
      <vt:variant>
        <vt:lpwstr/>
      </vt:variant>
      <vt:variant>
        <vt:i4>5505104</vt:i4>
      </vt:variant>
      <vt:variant>
        <vt:i4>486</vt:i4>
      </vt:variant>
      <vt:variant>
        <vt:i4>0</vt:i4>
      </vt:variant>
      <vt:variant>
        <vt:i4>5</vt:i4>
      </vt:variant>
      <vt:variant>
        <vt:lpwstr>http://www.aami.org/</vt:lpwstr>
      </vt:variant>
      <vt:variant>
        <vt:lpwstr/>
      </vt:variant>
      <vt:variant>
        <vt:i4>5570582</vt:i4>
      </vt:variant>
      <vt:variant>
        <vt:i4>483</vt:i4>
      </vt:variant>
      <vt:variant>
        <vt:i4>0</vt:i4>
      </vt:variant>
      <vt:variant>
        <vt:i4>5</vt:i4>
      </vt:variant>
      <vt:variant>
        <vt:lpwstr>http://www.himss.org/</vt:lpwstr>
      </vt:variant>
      <vt:variant>
        <vt:lpwstr/>
      </vt:variant>
      <vt:variant>
        <vt:i4>3866735</vt:i4>
      </vt:variant>
      <vt:variant>
        <vt:i4>480</vt:i4>
      </vt:variant>
      <vt:variant>
        <vt:i4>0</vt:i4>
      </vt:variant>
      <vt:variant>
        <vt:i4>5</vt:i4>
      </vt:variant>
      <vt:variant>
        <vt:lpwstr>http://www.accenet.org/</vt:lpwstr>
      </vt:variant>
      <vt:variant>
        <vt:lpwstr/>
      </vt:variant>
      <vt:variant>
        <vt:i4>1966137</vt:i4>
      </vt:variant>
      <vt:variant>
        <vt:i4>473</vt:i4>
      </vt:variant>
      <vt:variant>
        <vt:i4>0</vt:i4>
      </vt:variant>
      <vt:variant>
        <vt:i4>5</vt:i4>
      </vt:variant>
      <vt:variant>
        <vt:lpwstr/>
      </vt:variant>
      <vt:variant>
        <vt:lpwstr>_Toc432577884</vt:lpwstr>
      </vt:variant>
      <vt:variant>
        <vt:i4>1966137</vt:i4>
      </vt:variant>
      <vt:variant>
        <vt:i4>467</vt:i4>
      </vt:variant>
      <vt:variant>
        <vt:i4>0</vt:i4>
      </vt:variant>
      <vt:variant>
        <vt:i4>5</vt:i4>
      </vt:variant>
      <vt:variant>
        <vt:lpwstr/>
      </vt:variant>
      <vt:variant>
        <vt:lpwstr>_Toc432577883</vt:lpwstr>
      </vt:variant>
      <vt:variant>
        <vt:i4>1966137</vt:i4>
      </vt:variant>
      <vt:variant>
        <vt:i4>461</vt:i4>
      </vt:variant>
      <vt:variant>
        <vt:i4>0</vt:i4>
      </vt:variant>
      <vt:variant>
        <vt:i4>5</vt:i4>
      </vt:variant>
      <vt:variant>
        <vt:lpwstr/>
      </vt:variant>
      <vt:variant>
        <vt:lpwstr>_Toc432577882</vt:lpwstr>
      </vt:variant>
      <vt:variant>
        <vt:i4>1966137</vt:i4>
      </vt:variant>
      <vt:variant>
        <vt:i4>455</vt:i4>
      </vt:variant>
      <vt:variant>
        <vt:i4>0</vt:i4>
      </vt:variant>
      <vt:variant>
        <vt:i4>5</vt:i4>
      </vt:variant>
      <vt:variant>
        <vt:lpwstr/>
      </vt:variant>
      <vt:variant>
        <vt:lpwstr>_Toc432577881</vt:lpwstr>
      </vt:variant>
      <vt:variant>
        <vt:i4>1966137</vt:i4>
      </vt:variant>
      <vt:variant>
        <vt:i4>449</vt:i4>
      </vt:variant>
      <vt:variant>
        <vt:i4>0</vt:i4>
      </vt:variant>
      <vt:variant>
        <vt:i4>5</vt:i4>
      </vt:variant>
      <vt:variant>
        <vt:lpwstr/>
      </vt:variant>
      <vt:variant>
        <vt:lpwstr>_Toc432577880</vt:lpwstr>
      </vt:variant>
      <vt:variant>
        <vt:i4>1114169</vt:i4>
      </vt:variant>
      <vt:variant>
        <vt:i4>443</vt:i4>
      </vt:variant>
      <vt:variant>
        <vt:i4>0</vt:i4>
      </vt:variant>
      <vt:variant>
        <vt:i4>5</vt:i4>
      </vt:variant>
      <vt:variant>
        <vt:lpwstr/>
      </vt:variant>
      <vt:variant>
        <vt:lpwstr>_Toc432577879</vt:lpwstr>
      </vt:variant>
      <vt:variant>
        <vt:i4>1114169</vt:i4>
      </vt:variant>
      <vt:variant>
        <vt:i4>437</vt:i4>
      </vt:variant>
      <vt:variant>
        <vt:i4>0</vt:i4>
      </vt:variant>
      <vt:variant>
        <vt:i4>5</vt:i4>
      </vt:variant>
      <vt:variant>
        <vt:lpwstr/>
      </vt:variant>
      <vt:variant>
        <vt:lpwstr>_Toc432577878</vt:lpwstr>
      </vt:variant>
      <vt:variant>
        <vt:i4>1114169</vt:i4>
      </vt:variant>
      <vt:variant>
        <vt:i4>431</vt:i4>
      </vt:variant>
      <vt:variant>
        <vt:i4>0</vt:i4>
      </vt:variant>
      <vt:variant>
        <vt:i4>5</vt:i4>
      </vt:variant>
      <vt:variant>
        <vt:lpwstr/>
      </vt:variant>
      <vt:variant>
        <vt:lpwstr>_Toc432577877</vt:lpwstr>
      </vt:variant>
      <vt:variant>
        <vt:i4>1114169</vt:i4>
      </vt:variant>
      <vt:variant>
        <vt:i4>425</vt:i4>
      </vt:variant>
      <vt:variant>
        <vt:i4>0</vt:i4>
      </vt:variant>
      <vt:variant>
        <vt:i4>5</vt:i4>
      </vt:variant>
      <vt:variant>
        <vt:lpwstr/>
      </vt:variant>
      <vt:variant>
        <vt:lpwstr>_Toc432577876</vt:lpwstr>
      </vt:variant>
      <vt:variant>
        <vt:i4>1114169</vt:i4>
      </vt:variant>
      <vt:variant>
        <vt:i4>419</vt:i4>
      </vt:variant>
      <vt:variant>
        <vt:i4>0</vt:i4>
      </vt:variant>
      <vt:variant>
        <vt:i4>5</vt:i4>
      </vt:variant>
      <vt:variant>
        <vt:lpwstr/>
      </vt:variant>
      <vt:variant>
        <vt:lpwstr>_Toc432577875</vt:lpwstr>
      </vt:variant>
      <vt:variant>
        <vt:i4>1114169</vt:i4>
      </vt:variant>
      <vt:variant>
        <vt:i4>413</vt:i4>
      </vt:variant>
      <vt:variant>
        <vt:i4>0</vt:i4>
      </vt:variant>
      <vt:variant>
        <vt:i4>5</vt:i4>
      </vt:variant>
      <vt:variant>
        <vt:lpwstr/>
      </vt:variant>
      <vt:variant>
        <vt:lpwstr>_Toc432577874</vt:lpwstr>
      </vt:variant>
      <vt:variant>
        <vt:i4>1114169</vt:i4>
      </vt:variant>
      <vt:variant>
        <vt:i4>407</vt:i4>
      </vt:variant>
      <vt:variant>
        <vt:i4>0</vt:i4>
      </vt:variant>
      <vt:variant>
        <vt:i4>5</vt:i4>
      </vt:variant>
      <vt:variant>
        <vt:lpwstr/>
      </vt:variant>
      <vt:variant>
        <vt:lpwstr>_Toc432577872</vt:lpwstr>
      </vt:variant>
      <vt:variant>
        <vt:i4>1114169</vt:i4>
      </vt:variant>
      <vt:variant>
        <vt:i4>401</vt:i4>
      </vt:variant>
      <vt:variant>
        <vt:i4>0</vt:i4>
      </vt:variant>
      <vt:variant>
        <vt:i4>5</vt:i4>
      </vt:variant>
      <vt:variant>
        <vt:lpwstr/>
      </vt:variant>
      <vt:variant>
        <vt:lpwstr>_Toc432577870</vt:lpwstr>
      </vt:variant>
      <vt:variant>
        <vt:i4>1048633</vt:i4>
      </vt:variant>
      <vt:variant>
        <vt:i4>395</vt:i4>
      </vt:variant>
      <vt:variant>
        <vt:i4>0</vt:i4>
      </vt:variant>
      <vt:variant>
        <vt:i4>5</vt:i4>
      </vt:variant>
      <vt:variant>
        <vt:lpwstr/>
      </vt:variant>
      <vt:variant>
        <vt:lpwstr>_Toc432577869</vt:lpwstr>
      </vt:variant>
      <vt:variant>
        <vt:i4>1048633</vt:i4>
      </vt:variant>
      <vt:variant>
        <vt:i4>389</vt:i4>
      </vt:variant>
      <vt:variant>
        <vt:i4>0</vt:i4>
      </vt:variant>
      <vt:variant>
        <vt:i4>5</vt:i4>
      </vt:variant>
      <vt:variant>
        <vt:lpwstr/>
      </vt:variant>
      <vt:variant>
        <vt:lpwstr>_Toc432577868</vt:lpwstr>
      </vt:variant>
      <vt:variant>
        <vt:i4>1048633</vt:i4>
      </vt:variant>
      <vt:variant>
        <vt:i4>383</vt:i4>
      </vt:variant>
      <vt:variant>
        <vt:i4>0</vt:i4>
      </vt:variant>
      <vt:variant>
        <vt:i4>5</vt:i4>
      </vt:variant>
      <vt:variant>
        <vt:lpwstr/>
      </vt:variant>
      <vt:variant>
        <vt:lpwstr>_Toc432577867</vt:lpwstr>
      </vt:variant>
      <vt:variant>
        <vt:i4>1048633</vt:i4>
      </vt:variant>
      <vt:variant>
        <vt:i4>377</vt:i4>
      </vt:variant>
      <vt:variant>
        <vt:i4>0</vt:i4>
      </vt:variant>
      <vt:variant>
        <vt:i4>5</vt:i4>
      </vt:variant>
      <vt:variant>
        <vt:lpwstr/>
      </vt:variant>
      <vt:variant>
        <vt:lpwstr>_Toc432577866</vt:lpwstr>
      </vt:variant>
      <vt:variant>
        <vt:i4>1048633</vt:i4>
      </vt:variant>
      <vt:variant>
        <vt:i4>371</vt:i4>
      </vt:variant>
      <vt:variant>
        <vt:i4>0</vt:i4>
      </vt:variant>
      <vt:variant>
        <vt:i4>5</vt:i4>
      </vt:variant>
      <vt:variant>
        <vt:lpwstr/>
      </vt:variant>
      <vt:variant>
        <vt:lpwstr>_Toc432577865</vt:lpwstr>
      </vt:variant>
      <vt:variant>
        <vt:i4>1048633</vt:i4>
      </vt:variant>
      <vt:variant>
        <vt:i4>365</vt:i4>
      </vt:variant>
      <vt:variant>
        <vt:i4>0</vt:i4>
      </vt:variant>
      <vt:variant>
        <vt:i4>5</vt:i4>
      </vt:variant>
      <vt:variant>
        <vt:lpwstr/>
      </vt:variant>
      <vt:variant>
        <vt:lpwstr>_Toc432577864</vt:lpwstr>
      </vt:variant>
      <vt:variant>
        <vt:i4>1048633</vt:i4>
      </vt:variant>
      <vt:variant>
        <vt:i4>359</vt:i4>
      </vt:variant>
      <vt:variant>
        <vt:i4>0</vt:i4>
      </vt:variant>
      <vt:variant>
        <vt:i4>5</vt:i4>
      </vt:variant>
      <vt:variant>
        <vt:lpwstr/>
      </vt:variant>
      <vt:variant>
        <vt:lpwstr>_Toc432577863</vt:lpwstr>
      </vt:variant>
      <vt:variant>
        <vt:i4>1048633</vt:i4>
      </vt:variant>
      <vt:variant>
        <vt:i4>353</vt:i4>
      </vt:variant>
      <vt:variant>
        <vt:i4>0</vt:i4>
      </vt:variant>
      <vt:variant>
        <vt:i4>5</vt:i4>
      </vt:variant>
      <vt:variant>
        <vt:lpwstr/>
      </vt:variant>
      <vt:variant>
        <vt:lpwstr>_Toc432577862</vt:lpwstr>
      </vt:variant>
      <vt:variant>
        <vt:i4>1048633</vt:i4>
      </vt:variant>
      <vt:variant>
        <vt:i4>347</vt:i4>
      </vt:variant>
      <vt:variant>
        <vt:i4>0</vt:i4>
      </vt:variant>
      <vt:variant>
        <vt:i4>5</vt:i4>
      </vt:variant>
      <vt:variant>
        <vt:lpwstr/>
      </vt:variant>
      <vt:variant>
        <vt:lpwstr>_Toc432577860</vt:lpwstr>
      </vt:variant>
      <vt:variant>
        <vt:i4>1245241</vt:i4>
      </vt:variant>
      <vt:variant>
        <vt:i4>341</vt:i4>
      </vt:variant>
      <vt:variant>
        <vt:i4>0</vt:i4>
      </vt:variant>
      <vt:variant>
        <vt:i4>5</vt:i4>
      </vt:variant>
      <vt:variant>
        <vt:lpwstr/>
      </vt:variant>
      <vt:variant>
        <vt:lpwstr>_Toc432577859</vt:lpwstr>
      </vt:variant>
      <vt:variant>
        <vt:i4>1245241</vt:i4>
      </vt:variant>
      <vt:variant>
        <vt:i4>335</vt:i4>
      </vt:variant>
      <vt:variant>
        <vt:i4>0</vt:i4>
      </vt:variant>
      <vt:variant>
        <vt:i4>5</vt:i4>
      </vt:variant>
      <vt:variant>
        <vt:lpwstr/>
      </vt:variant>
      <vt:variant>
        <vt:lpwstr>_Toc432577858</vt:lpwstr>
      </vt:variant>
      <vt:variant>
        <vt:i4>1245241</vt:i4>
      </vt:variant>
      <vt:variant>
        <vt:i4>329</vt:i4>
      </vt:variant>
      <vt:variant>
        <vt:i4>0</vt:i4>
      </vt:variant>
      <vt:variant>
        <vt:i4>5</vt:i4>
      </vt:variant>
      <vt:variant>
        <vt:lpwstr/>
      </vt:variant>
      <vt:variant>
        <vt:lpwstr>_Toc432577857</vt:lpwstr>
      </vt:variant>
      <vt:variant>
        <vt:i4>1245241</vt:i4>
      </vt:variant>
      <vt:variant>
        <vt:i4>323</vt:i4>
      </vt:variant>
      <vt:variant>
        <vt:i4>0</vt:i4>
      </vt:variant>
      <vt:variant>
        <vt:i4>5</vt:i4>
      </vt:variant>
      <vt:variant>
        <vt:lpwstr/>
      </vt:variant>
      <vt:variant>
        <vt:lpwstr>_Toc432577856</vt:lpwstr>
      </vt:variant>
      <vt:variant>
        <vt:i4>1245241</vt:i4>
      </vt:variant>
      <vt:variant>
        <vt:i4>317</vt:i4>
      </vt:variant>
      <vt:variant>
        <vt:i4>0</vt:i4>
      </vt:variant>
      <vt:variant>
        <vt:i4>5</vt:i4>
      </vt:variant>
      <vt:variant>
        <vt:lpwstr/>
      </vt:variant>
      <vt:variant>
        <vt:lpwstr>_Toc432577855</vt:lpwstr>
      </vt:variant>
      <vt:variant>
        <vt:i4>1245241</vt:i4>
      </vt:variant>
      <vt:variant>
        <vt:i4>311</vt:i4>
      </vt:variant>
      <vt:variant>
        <vt:i4>0</vt:i4>
      </vt:variant>
      <vt:variant>
        <vt:i4>5</vt:i4>
      </vt:variant>
      <vt:variant>
        <vt:lpwstr/>
      </vt:variant>
      <vt:variant>
        <vt:lpwstr>_Toc432577854</vt:lpwstr>
      </vt:variant>
      <vt:variant>
        <vt:i4>1245241</vt:i4>
      </vt:variant>
      <vt:variant>
        <vt:i4>305</vt:i4>
      </vt:variant>
      <vt:variant>
        <vt:i4>0</vt:i4>
      </vt:variant>
      <vt:variant>
        <vt:i4>5</vt:i4>
      </vt:variant>
      <vt:variant>
        <vt:lpwstr/>
      </vt:variant>
      <vt:variant>
        <vt:lpwstr>_Toc432577853</vt:lpwstr>
      </vt:variant>
      <vt:variant>
        <vt:i4>1245241</vt:i4>
      </vt:variant>
      <vt:variant>
        <vt:i4>299</vt:i4>
      </vt:variant>
      <vt:variant>
        <vt:i4>0</vt:i4>
      </vt:variant>
      <vt:variant>
        <vt:i4>5</vt:i4>
      </vt:variant>
      <vt:variant>
        <vt:lpwstr/>
      </vt:variant>
      <vt:variant>
        <vt:lpwstr>_Toc432577852</vt:lpwstr>
      </vt:variant>
      <vt:variant>
        <vt:i4>1245241</vt:i4>
      </vt:variant>
      <vt:variant>
        <vt:i4>293</vt:i4>
      </vt:variant>
      <vt:variant>
        <vt:i4>0</vt:i4>
      </vt:variant>
      <vt:variant>
        <vt:i4>5</vt:i4>
      </vt:variant>
      <vt:variant>
        <vt:lpwstr/>
      </vt:variant>
      <vt:variant>
        <vt:lpwstr>_Toc432577851</vt:lpwstr>
      </vt:variant>
      <vt:variant>
        <vt:i4>1245241</vt:i4>
      </vt:variant>
      <vt:variant>
        <vt:i4>287</vt:i4>
      </vt:variant>
      <vt:variant>
        <vt:i4>0</vt:i4>
      </vt:variant>
      <vt:variant>
        <vt:i4>5</vt:i4>
      </vt:variant>
      <vt:variant>
        <vt:lpwstr/>
      </vt:variant>
      <vt:variant>
        <vt:lpwstr>_Toc432577850</vt:lpwstr>
      </vt:variant>
      <vt:variant>
        <vt:i4>1179705</vt:i4>
      </vt:variant>
      <vt:variant>
        <vt:i4>281</vt:i4>
      </vt:variant>
      <vt:variant>
        <vt:i4>0</vt:i4>
      </vt:variant>
      <vt:variant>
        <vt:i4>5</vt:i4>
      </vt:variant>
      <vt:variant>
        <vt:lpwstr/>
      </vt:variant>
      <vt:variant>
        <vt:lpwstr>_Toc432577849</vt:lpwstr>
      </vt:variant>
      <vt:variant>
        <vt:i4>1179705</vt:i4>
      </vt:variant>
      <vt:variant>
        <vt:i4>275</vt:i4>
      </vt:variant>
      <vt:variant>
        <vt:i4>0</vt:i4>
      </vt:variant>
      <vt:variant>
        <vt:i4>5</vt:i4>
      </vt:variant>
      <vt:variant>
        <vt:lpwstr/>
      </vt:variant>
      <vt:variant>
        <vt:lpwstr>_Toc432577848</vt:lpwstr>
      </vt:variant>
      <vt:variant>
        <vt:i4>1179705</vt:i4>
      </vt:variant>
      <vt:variant>
        <vt:i4>269</vt:i4>
      </vt:variant>
      <vt:variant>
        <vt:i4>0</vt:i4>
      </vt:variant>
      <vt:variant>
        <vt:i4>5</vt:i4>
      </vt:variant>
      <vt:variant>
        <vt:lpwstr/>
      </vt:variant>
      <vt:variant>
        <vt:lpwstr>_Toc432577847</vt:lpwstr>
      </vt:variant>
      <vt:variant>
        <vt:i4>1179705</vt:i4>
      </vt:variant>
      <vt:variant>
        <vt:i4>263</vt:i4>
      </vt:variant>
      <vt:variant>
        <vt:i4>0</vt:i4>
      </vt:variant>
      <vt:variant>
        <vt:i4>5</vt:i4>
      </vt:variant>
      <vt:variant>
        <vt:lpwstr/>
      </vt:variant>
      <vt:variant>
        <vt:lpwstr>_Toc432577846</vt:lpwstr>
      </vt:variant>
      <vt:variant>
        <vt:i4>1179705</vt:i4>
      </vt:variant>
      <vt:variant>
        <vt:i4>257</vt:i4>
      </vt:variant>
      <vt:variant>
        <vt:i4>0</vt:i4>
      </vt:variant>
      <vt:variant>
        <vt:i4>5</vt:i4>
      </vt:variant>
      <vt:variant>
        <vt:lpwstr/>
      </vt:variant>
      <vt:variant>
        <vt:lpwstr>_Toc432577845</vt:lpwstr>
      </vt:variant>
      <vt:variant>
        <vt:i4>1179705</vt:i4>
      </vt:variant>
      <vt:variant>
        <vt:i4>251</vt:i4>
      </vt:variant>
      <vt:variant>
        <vt:i4>0</vt:i4>
      </vt:variant>
      <vt:variant>
        <vt:i4>5</vt:i4>
      </vt:variant>
      <vt:variant>
        <vt:lpwstr/>
      </vt:variant>
      <vt:variant>
        <vt:lpwstr>_Toc432577844</vt:lpwstr>
      </vt:variant>
      <vt:variant>
        <vt:i4>1179705</vt:i4>
      </vt:variant>
      <vt:variant>
        <vt:i4>245</vt:i4>
      </vt:variant>
      <vt:variant>
        <vt:i4>0</vt:i4>
      </vt:variant>
      <vt:variant>
        <vt:i4>5</vt:i4>
      </vt:variant>
      <vt:variant>
        <vt:lpwstr/>
      </vt:variant>
      <vt:variant>
        <vt:lpwstr>_Toc432577843</vt:lpwstr>
      </vt:variant>
      <vt:variant>
        <vt:i4>1179705</vt:i4>
      </vt:variant>
      <vt:variant>
        <vt:i4>239</vt:i4>
      </vt:variant>
      <vt:variant>
        <vt:i4>0</vt:i4>
      </vt:variant>
      <vt:variant>
        <vt:i4>5</vt:i4>
      </vt:variant>
      <vt:variant>
        <vt:lpwstr/>
      </vt:variant>
      <vt:variant>
        <vt:lpwstr>_Toc432577842</vt:lpwstr>
      </vt:variant>
      <vt:variant>
        <vt:i4>1179705</vt:i4>
      </vt:variant>
      <vt:variant>
        <vt:i4>233</vt:i4>
      </vt:variant>
      <vt:variant>
        <vt:i4>0</vt:i4>
      </vt:variant>
      <vt:variant>
        <vt:i4>5</vt:i4>
      </vt:variant>
      <vt:variant>
        <vt:lpwstr/>
      </vt:variant>
      <vt:variant>
        <vt:lpwstr>_Toc432577841</vt:lpwstr>
      </vt:variant>
      <vt:variant>
        <vt:i4>1179705</vt:i4>
      </vt:variant>
      <vt:variant>
        <vt:i4>227</vt:i4>
      </vt:variant>
      <vt:variant>
        <vt:i4>0</vt:i4>
      </vt:variant>
      <vt:variant>
        <vt:i4>5</vt:i4>
      </vt:variant>
      <vt:variant>
        <vt:lpwstr/>
      </vt:variant>
      <vt:variant>
        <vt:lpwstr>_Toc432577840</vt:lpwstr>
      </vt:variant>
      <vt:variant>
        <vt:i4>1376313</vt:i4>
      </vt:variant>
      <vt:variant>
        <vt:i4>221</vt:i4>
      </vt:variant>
      <vt:variant>
        <vt:i4>0</vt:i4>
      </vt:variant>
      <vt:variant>
        <vt:i4>5</vt:i4>
      </vt:variant>
      <vt:variant>
        <vt:lpwstr/>
      </vt:variant>
      <vt:variant>
        <vt:lpwstr>_Toc432577839</vt:lpwstr>
      </vt:variant>
      <vt:variant>
        <vt:i4>1376313</vt:i4>
      </vt:variant>
      <vt:variant>
        <vt:i4>215</vt:i4>
      </vt:variant>
      <vt:variant>
        <vt:i4>0</vt:i4>
      </vt:variant>
      <vt:variant>
        <vt:i4>5</vt:i4>
      </vt:variant>
      <vt:variant>
        <vt:lpwstr/>
      </vt:variant>
      <vt:variant>
        <vt:lpwstr>_Toc432577838</vt:lpwstr>
      </vt:variant>
      <vt:variant>
        <vt:i4>1376313</vt:i4>
      </vt:variant>
      <vt:variant>
        <vt:i4>209</vt:i4>
      </vt:variant>
      <vt:variant>
        <vt:i4>0</vt:i4>
      </vt:variant>
      <vt:variant>
        <vt:i4>5</vt:i4>
      </vt:variant>
      <vt:variant>
        <vt:lpwstr/>
      </vt:variant>
      <vt:variant>
        <vt:lpwstr>_Toc432577837</vt:lpwstr>
      </vt:variant>
      <vt:variant>
        <vt:i4>1376313</vt:i4>
      </vt:variant>
      <vt:variant>
        <vt:i4>203</vt:i4>
      </vt:variant>
      <vt:variant>
        <vt:i4>0</vt:i4>
      </vt:variant>
      <vt:variant>
        <vt:i4>5</vt:i4>
      </vt:variant>
      <vt:variant>
        <vt:lpwstr/>
      </vt:variant>
      <vt:variant>
        <vt:lpwstr>_Toc432577836</vt:lpwstr>
      </vt:variant>
      <vt:variant>
        <vt:i4>1376313</vt:i4>
      </vt:variant>
      <vt:variant>
        <vt:i4>197</vt:i4>
      </vt:variant>
      <vt:variant>
        <vt:i4>0</vt:i4>
      </vt:variant>
      <vt:variant>
        <vt:i4>5</vt:i4>
      </vt:variant>
      <vt:variant>
        <vt:lpwstr/>
      </vt:variant>
      <vt:variant>
        <vt:lpwstr>_Toc432577835</vt:lpwstr>
      </vt:variant>
      <vt:variant>
        <vt:i4>1376313</vt:i4>
      </vt:variant>
      <vt:variant>
        <vt:i4>191</vt:i4>
      </vt:variant>
      <vt:variant>
        <vt:i4>0</vt:i4>
      </vt:variant>
      <vt:variant>
        <vt:i4>5</vt:i4>
      </vt:variant>
      <vt:variant>
        <vt:lpwstr/>
      </vt:variant>
      <vt:variant>
        <vt:lpwstr>_Toc432577834</vt:lpwstr>
      </vt:variant>
      <vt:variant>
        <vt:i4>1376313</vt:i4>
      </vt:variant>
      <vt:variant>
        <vt:i4>185</vt:i4>
      </vt:variant>
      <vt:variant>
        <vt:i4>0</vt:i4>
      </vt:variant>
      <vt:variant>
        <vt:i4>5</vt:i4>
      </vt:variant>
      <vt:variant>
        <vt:lpwstr/>
      </vt:variant>
      <vt:variant>
        <vt:lpwstr>_Toc432577833</vt:lpwstr>
      </vt:variant>
      <vt:variant>
        <vt:i4>1376313</vt:i4>
      </vt:variant>
      <vt:variant>
        <vt:i4>179</vt:i4>
      </vt:variant>
      <vt:variant>
        <vt:i4>0</vt:i4>
      </vt:variant>
      <vt:variant>
        <vt:i4>5</vt:i4>
      </vt:variant>
      <vt:variant>
        <vt:lpwstr/>
      </vt:variant>
      <vt:variant>
        <vt:lpwstr>_Toc432577832</vt:lpwstr>
      </vt:variant>
      <vt:variant>
        <vt:i4>1376313</vt:i4>
      </vt:variant>
      <vt:variant>
        <vt:i4>173</vt:i4>
      </vt:variant>
      <vt:variant>
        <vt:i4>0</vt:i4>
      </vt:variant>
      <vt:variant>
        <vt:i4>5</vt:i4>
      </vt:variant>
      <vt:variant>
        <vt:lpwstr/>
      </vt:variant>
      <vt:variant>
        <vt:lpwstr>_Toc432577831</vt:lpwstr>
      </vt:variant>
      <vt:variant>
        <vt:i4>1376313</vt:i4>
      </vt:variant>
      <vt:variant>
        <vt:i4>167</vt:i4>
      </vt:variant>
      <vt:variant>
        <vt:i4>0</vt:i4>
      </vt:variant>
      <vt:variant>
        <vt:i4>5</vt:i4>
      </vt:variant>
      <vt:variant>
        <vt:lpwstr/>
      </vt:variant>
      <vt:variant>
        <vt:lpwstr>_Toc432577830</vt:lpwstr>
      </vt:variant>
      <vt:variant>
        <vt:i4>1310777</vt:i4>
      </vt:variant>
      <vt:variant>
        <vt:i4>161</vt:i4>
      </vt:variant>
      <vt:variant>
        <vt:i4>0</vt:i4>
      </vt:variant>
      <vt:variant>
        <vt:i4>5</vt:i4>
      </vt:variant>
      <vt:variant>
        <vt:lpwstr/>
      </vt:variant>
      <vt:variant>
        <vt:lpwstr>_Toc432577829</vt:lpwstr>
      </vt:variant>
      <vt:variant>
        <vt:i4>1310777</vt:i4>
      </vt:variant>
      <vt:variant>
        <vt:i4>155</vt:i4>
      </vt:variant>
      <vt:variant>
        <vt:i4>0</vt:i4>
      </vt:variant>
      <vt:variant>
        <vt:i4>5</vt:i4>
      </vt:variant>
      <vt:variant>
        <vt:lpwstr/>
      </vt:variant>
      <vt:variant>
        <vt:lpwstr>_Toc432577828</vt:lpwstr>
      </vt:variant>
      <vt:variant>
        <vt:i4>1310777</vt:i4>
      </vt:variant>
      <vt:variant>
        <vt:i4>149</vt:i4>
      </vt:variant>
      <vt:variant>
        <vt:i4>0</vt:i4>
      </vt:variant>
      <vt:variant>
        <vt:i4>5</vt:i4>
      </vt:variant>
      <vt:variant>
        <vt:lpwstr/>
      </vt:variant>
      <vt:variant>
        <vt:lpwstr>_Toc432577827</vt:lpwstr>
      </vt:variant>
      <vt:variant>
        <vt:i4>1310777</vt:i4>
      </vt:variant>
      <vt:variant>
        <vt:i4>143</vt:i4>
      </vt:variant>
      <vt:variant>
        <vt:i4>0</vt:i4>
      </vt:variant>
      <vt:variant>
        <vt:i4>5</vt:i4>
      </vt:variant>
      <vt:variant>
        <vt:lpwstr/>
      </vt:variant>
      <vt:variant>
        <vt:lpwstr>_Toc432577826</vt:lpwstr>
      </vt:variant>
      <vt:variant>
        <vt:i4>1310777</vt:i4>
      </vt:variant>
      <vt:variant>
        <vt:i4>137</vt:i4>
      </vt:variant>
      <vt:variant>
        <vt:i4>0</vt:i4>
      </vt:variant>
      <vt:variant>
        <vt:i4>5</vt:i4>
      </vt:variant>
      <vt:variant>
        <vt:lpwstr/>
      </vt:variant>
      <vt:variant>
        <vt:lpwstr>_Toc432577825</vt:lpwstr>
      </vt:variant>
      <vt:variant>
        <vt:i4>1310777</vt:i4>
      </vt:variant>
      <vt:variant>
        <vt:i4>131</vt:i4>
      </vt:variant>
      <vt:variant>
        <vt:i4>0</vt:i4>
      </vt:variant>
      <vt:variant>
        <vt:i4>5</vt:i4>
      </vt:variant>
      <vt:variant>
        <vt:lpwstr/>
      </vt:variant>
      <vt:variant>
        <vt:lpwstr>_Toc432577824</vt:lpwstr>
      </vt:variant>
      <vt:variant>
        <vt:i4>1310777</vt:i4>
      </vt:variant>
      <vt:variant>
        <vt:i4>125</vt:i4>
      </vt:variant>
      <vt:variant>
        <vt:i4>0</vt:i4>
      </vt:variant>
      <vt:variant>
        <vt:i4>5</vt:i4>
      </vt:variant>
      <vt:variant>
        <vt:lpwstr/>
      </vt:variant>
      <vt:variant>
        <vt:lpwstr>_Toc432577823</vt:lpwstr>
      </vt:variant>
      <vt:variant>
        <vt:i4>1310777</vt:i4>
      </vt:variant>
      <vt:variant>
        <vt:i4>119</vt:i4>
      </vt:variant>
      <vt:variant>
        <vt:i4>0</vt:i4>
      </vt:variant>
      <vt:variant>
        <vt:i4>5</vt:i4>
      </vt:variant>
      <vt:variant>
        <vt:lpwstr/>
      </vt:variant>
      <vt:variant>
        <vt:lpwstr>_Toc432577822</vt:lpwstr>
      </vt:variant>
      <vt:variant>
        <vt:i4>1310777</vt:i4>
      </vt:variant>
      <vt:variant>
        <vt:i4>113</vt:i4>
      </vt:variant>
      <vt:variant>
        <vt:i4>0</vt:i4>
      </vt:variant>
      <vt:variant>
        <vt:i4>5</vt:i4>
      </vt:variant>
      <vt:variant>
        <vt:lpwstr/>
      </vt:variant>
      <vt:variant>
        <vt:lpwstr>_Toc432577821</vt:lpwstr>
      </vt:variant>
      <vt:variant>
        <vt:i4>1310777</vt:i4>
      </vt:variant>
      <vt:variant>
        <vt:i4>107</vt:i4>
      </vt:variant>
      <vt:variant>
        <vt:i4>0</vt:i4>
      </vt:variant>
      <vt:variant>
        <vt:i4>5</vt:i4>
      </vt:variant>
      <vt:variant>
        <vt:lpwstr/>
      </vt:variant>
      <vt:variant>
        <vt:lpwstr>_Toc432577820</vt:lpwstr>
      </vt:variant>
      <vt:variant>
        <vt:i4>1507385</vt:i4>
      </vt:variant>
      <vt:variant>
        <vt:i4>101</vt:i4>
      </vt:variant>
      <vt:variant>
        <vt:i4>0</vt:i4>
      </vt:variant>
      <vt:variant>
        <vt:i4>5</vt:i4>
      </vt:variant>
      <vt:variant>
        <vt:lpwstr/>
      </vt:variant>
      <vt:variant>
        <vt:lpwstr>_Toc432577819</vt:lpwstr>
      </vt:variant>
      <vt:variant>
        <vt:i4>1507385</vt:i4>
      </vt:variant>
      <vt:variant>
        <vt:i4>95</vt:i4>
      </vt:variant>
      <vt:variant>
        <vt:i4>0</vt:i4>
      </vt:variant>
      <vt:variant>
        <vt:i4>5</vt:i4>
      </vt:variant>
      <vt:variant>
        <vt:lpwstr/>
      </vt:variant>
      <vt:variant>
        <vt:lpwstr>_Toc432577818</vt:lpwstr>
      </vt:variant>
      <vt:variant>
        <vt:i4>1507385</vt:i4>
      </vt:variant>
      <vt:variant>
        <vt:i4>89</vt:i4>
      </vt:variant>
      <vt:variant>
        <vt:i4>0</vt:i4>
      </vt:variant>
      <vt:variant>
        <vt:i4>5</vt:i4>
      </vt:variant>
      <vt:variant>
        <vt:lpwstr/>
      </vt:variant>
      <vt:variant>
        <vt:lpwstr>_Toc432577817</vt:lpwstr>
      </vt:variant>
      <vt:variant>
        <vt:i4>1507385</vt:i4>
      </vt:variant>
      <vt:variant>
        <vt:i4>83</vt:i4>
      </vt:variant>
      <vt:variant>
        <vt:i4>0</vt:i4>
      </vt:variant>
      <vt:variant>
        <vt:i4>5</vt:i4>
      </vt:variant>
      <vt:variant>
        <vt:lpwstr/>
      </vt:variant>
      <vt:variant>
        <vt:lpwstr>_Toc432577816</vt:lpwstr>
      </vt:variant>
      <vt:variant>
        <vt:i4>1507385</vt:i4>
      </vt:variant>
      <vt:variant>
        <vt:i4>77</vt:i4>
      </vt:variant>
      <vt:variant>
        <vt:i4>0</vt:i4>
      </vt:variant>
      <vt:variant>
        <vt:i4>5</vt:i4>
      </vt:variant>
      <vt:variant>
        <vt:lpwstr/>
      </vt:variant>
      <vt:variant>
        <vt:lpwstr>_Toc432577815</vt:lpwstr>
      </vt:variant>
      <vt:variant>
        <vt:i4>1507385</vt:i4>
      </vt:variant>
      <vt:variant>
        <vt:i4>71</vt:i4>
      </vt:variant>
      <vt:variant>
        <vt:i4>0</vt:i4>
      </vt:variant>
      <vt:variant>
        <vt:i4>5</vt:i4>
      </vt:variant>
      <vt:variant>
        <vt:lpwstr/>
      </vt:variant>
      <vt:variant>
        <vt:lpwstr>_Toc432577814</vt:lpwstr>
      </vt:variant>
      <vt:variant>
        <vt:i4>1507385</vt:i4>
      </vt:variant>
      <vt:variant>
        <vt:i4>65</vt:i4>
      </vt:variant>
      <vt:variant>
        <vt:i4>0</vt:i4>
      </vt:variant>
      <vt:variant>
        <vt:i4>5</vt:i4>
      </vt:variant>
      <vt:variant>
        <vt:lpwstr/>
      </vt:variant>
      <vt:variant>
        <vt:lpwstr>_Toc432577813</vt:lpwstr>
      </vt:variant>
      <vt:variant>
        <vt:i4>1507385</vt:i4>
      </vt:variant>
      <vt:variant>
        <vt:i4>59</vt:i4>
      </vt:variant>
      <vt:variant>
        <vt:i4>0</vt:i4>
      </vt:variant>
      <vt:variant>
        <vt:i4>5</vt:i4>
      </vt:variant>
      <vt:variant>
        <vt:lpwstr/>
      </vt:variant>
      <vt:variant>
        <vt:lpwstr>_Toc432577812</vt:lpwstr>
      </vt:variant>
      <vt:variant>
        <vt:i4>1507385</vt:i4>
      </vt:variant>
      <vt:variant>
        <vt:i4>53</vt:i4>
      </vt:variant>
      <vt:variant>
        <vt:i4>0</vt:i4>
      </vt:variant>
      <vt:variant>
        <vt:i4>5</vt:i4>
      </vt:variant>
      <vt:variant>
        <vt:lpwstr/>
      </vt:variant>
      <vt:variant>
        <vt:lpwstr>_Toc432577811</vt:lpwstr>
      </vt:variant>
      <vt:variant>
        <vt:i4>1441849</vt:i4>
      </vt:variant>
      <vt:variant>
        <vt:i4>47</vt:i4>
      </vt:variant>
      <vt:variant>
        <vt:i4>0</vt:i4>
      </vt:variant>
      <vt:variant>
        <vt:i4>5</vt:i4>
      </vt:variant>
      <vt:variant>
        <vt:lpwstr/>
      </vt:variant>
      <vt:variant>
        <vt:lpwstr>_Toc432577809</vt:lpwstr>
      </vt:variant>
      <vt:variant>
        <vt:i4>1441849</vt:i4>
      </vt:variant>
      <vt:variant>
        <vt:i4>41</vt:i4>
      </vt:variant>
      <vt:variant>
        <vt:i4>0</vt:i4>
      </vt:variant>
      <vt:variant>
        <vt:i4>5</vt:i4>
      </vt:variant>
      <vt:variant>
        <vt:lpwstr/>
      </vt:variant>
      <vt:variant>
        <vt:lpwstr>_Toc432577807</vt:lpwstr>
      </vt:variant>
      <vt:variant>
        <vt:i4>1441849</vt:i4>
      </vt:variant>
      <vt:variant>
        <vt:i4>35</vt:i4>
      </vt:variant>
      <vt:variant>
        <vt:i4>0</vt:i4>
      </vt:variant>
      <vt:variant>
        <vt:i4>5</vt:i4>
      </vt:variant>
      <vt:variant>
        <vt:lpwstr/>
      </vt:variant>
      <vt:variant>
        <vt:lpwstr>_Toc432577806</vt:lpwstr>
      </vt:variant>
      <vt:variant>
        <vt:i4>1441849</vt:i4>
      </vt:variant>
      <vt:variant>
        <vt:i4>29</vt:i4>
      </vt:variant>
      <vt:variant>
        <vt:i4>0</vt:i4>
      </vt:variant>
      <vt:variant>
        <vt:i4>5</vt:i4>
      </vt:variant>
      <vt:variant>
        <vt:lpwstr/>
      </vt:variant>
      <vt:variant>
        <vt:lpwstr>_Toc432577805</vt:lpwstr>
      </vt:variant>
      <vt:variant>
        <vt:i4>1441849</vt:i4>
      </vt:variant>
      <vt:variant>
        <vt:i4>23</vt:i4>
      </vt:variant>
      <vt:variant>
        <vt:i4>0</vt:i4>
      </vt:variant>
      <vt:variant>
        <vt:i4>5</vt:i4>
      </vt:variant>
      <vt:variant>
        <vt:lpwstr/>
      </vt:variant>
      <vt:variant>
        <vt:lpwstr>_Toc432577804</vt:lpwstr>
      </vt:variant>
      <vt:variant>
        <vt:i4>1441849</vt:i4>
      </vt:variant>
      <vt:variant>
        <vt:i4>17</vt:i4>
      </vt:variant>
      <vt:variant>
        <vt:i4>0</vt:i4>
      </vt:variant>
      <vt:variant>
        <vt:i4>5</vt:i4>
      </vt:variant>
      <vt:variant>
        <vt:lpwstr/>
      </vt:variant>
      <vt:variant>
        <vt:lpwstr>_Toc432577803</vt:lpwstr>
      </vt:variant>
      <vt:variant>
        <vt:i4>1441849</vt:i4>
      </vt:variant>
      <vt:variant>
        <vt:i4>11</vt:i4>
      </vt:variant>
      <vt:variant>
        <vt:i4>0</vt:i4>
      </vt:variant>
      <vt:variant>
        <vt:i4>5</vt:i4>
      </vt:variant>
      <vt:variant>
        <vt:lpwstr/>
      </vt:variant>
      <vt:variant>
        <vt:lpwstr>_Toc432577802</vt:lpwstr>
      </vt:variant>
      <vt:variant>
        <vt:i4>1441849</vt:i4>
      </vt:variant>
      <vt:variant>
        <vt:i4>5</vt:i4>
      </vt:variant>
      <vt:variant>
        <vt:i4>0</vt:i4>
      </vt:variant>
      <vt:variant>
        <vt:i4>5</vt:i4>
      </vt:variant>
      <vt:variant>
        <vt:lpwstr/>
      </vt:variant>
      <vt:variant>
        <vt:lpwstr>_Toc432577801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IHE_PCD_TF_Rev8-0_Vol1_FT_2018-10-23</dc:title>
  <dc:subject>IHE PCD TF Volume 1 (PCD TF-1) - Profiles</dc:subject>
  <dc:creator>IHE PCD Technical Committee</dc:creator>
  <cp:keywords>IHE PCD Technical Framework</cp:keywords>
  <cp:lastModifiedBy>John Rhoads</cp:lastModifiedBy>
  <cp:revision>6</cp:revision>
  <cp:lastPrinted>2012-01-16T20:44:00Z</cp:lastPrinted>
  <dcterms:created xsi:type="dcterms:W3CDTF">2019-11-11T15:11:00Z</dcterms:created>
  <dcterms:modified xsi:type="dcterms:W3CDTF">2019-11-18T22:49:00Z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1OZnEfv5zRYs_TocjKjTW-YlMFQTEY5bXLny8IDYr2Bs</vt:lpwstr>
  </property>
  <property fmtid="{D5CDD505-2E9C-101B-9397-08002B2CF9AE}" pid="4" name="Google.Documents.RevisionId">
    <vt:lpwstr>15046030986095963871</vt:lpwstr>
  </property>
  <property fmtid="{D5CDD505-2E9C-101B-9397-08002B2CF9AE}" pid="5" name="Google.Documents.PluginVersion">
    <vt:lpwstr>2.0.2154.5604</vt:lpwstr>
  </property>
  <property fmtid="{D5CDD505-2E9C-101B-9397-08002B2CF9AE}" pid="6" name="Google.Documents.MergeIncapabilityFlags">
    <vt:i4>0</vt:i4>
  </property>
</Properties>
</file>