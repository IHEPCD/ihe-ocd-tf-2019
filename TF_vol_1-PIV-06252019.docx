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F0A" w:rsidRPr="00C62F0A" w:rsidRDefault="00C62F0A" w:rsidP="00C62F0A">
      <w:pPr>
        <w:keepNext/>
        <w:keepLines/>
        <w:spacing w:after="57"/>
        <w:ind w:left="730" w:hanging="10"/>
        <w:outlineLvl w:val="0"/>
        <w:rPr>
          <w:rFonts w:ascii="Arial" w:eastAsia="Arial" w:hAnsi="Arial" w:cs="Arial"/>
          <w:b/>
          <w:color w:val="000000"/>
          <w:sz w:val="28"/>
        </w:rPr>
      </w:pPr>
      <w:r w:rsidRPr="00C62F0A">
        <w:rPr>
          <w:rFonts w:ascii="Arial" w:eastAsia="Arial" w:hAnsi="Arial" w:cs="Arial"/>
          <w:b/>
          <w:color w:val="000000"/>
          <w:sz w:val="28"/>
        </w:rPr>
        <w:t xml:space="preserve">4 Point-of-Care Infusion Verification (PIV) Profile </w:t>
      </w:r>
    </w:p>
    <w:p w:rsidR="00C62F0A" w:rsidRPr="00C62F0A" w:rsidDel="0046439D" w:rsidRDefault="00C62F0A" w:rsidP="0046439D">
      <w:pPr>
        <w:spacing w:after="19" w:line="248" w:lineRule="auto"/>
        <w:ind w:left="730" w:hanging="10"/>
        <w:rPr>
          <w:del w:id="0" w:author="Jeff Rinda" w:date="2019-05-21T07:01:00Z"/>
          <w:rFonts w:ascii="Times New Roman" w:eastAsia="Times New Roman" w:hAnsi="Times New Roman" w:cs="Times New Roman"/>
          <w:color w:val="000000"/>
          <w:sz w:val="24"/>
        </w:rPr>
      </w:pPr>
      <w:r w:rsidRPr="00C62F0A">
        <w:rPr>
          <w:rFonts w:ascii="Times New Roman" w:eastAsia="Times New Roman" w:hAnsi="Times New Roman" w:cs="Times New Roman"/>
          <w:color w:val="000000"/>
          <w:sz w:val="24"/>
        </w:rPr>
        <w:t xml:space="preserve">The Point-of-Care Infusion Verification Profile supports the electronic transfer of infusion parameters from a Bedside Computer assisted Medication Administration (BCMA) system to </w:t>
      </w:r>
      <w:del w:id="1" w:author="Jeff Rinda" w:date="2019-05-21T07:01:00Z">
        <w:r w:rsidRPr="00C62F0A" w:rsidDel="0046439D">
          <w:rPr>
            <w:rFonts w:ascii="Times New Roman" w:eastAsia="Times New Roman" w:hAnsi="Times New Roman" w:cs="Times New Roman"/>
            <w:color w:val="000000"/>
            <w:sz w:val="24"/>
          </w:rPr>
          <w:delText xml:space="preserve">a </w:delText>
        </w:r>
      </w:del>
    </w:p>
    <w:p w:rsidR="00C62F0A" w:rsidRPr="00C62F0A" w:rsidRDefault="00C62F0A" w:rsidP="00215B54">
      <w:pPr>
        <w:spacing w:after="19" w:line="248" w:lineRule="auto"/>
        <w:ind w:left="730" w:hanging="10"/>
        <w:rPr>
          <w:rFonts w:ascii="Times New Roman" w:eastAsia="Times New Roman" w:hAnsi="Times New Roman" w:cs="Times New Roman"/>
          <w:color w:val="000000"/>
          <w:sz w:val="24"/>
        </w:rPr>
      </w:pPr>
      <w:del w:id="2" w:author="Jeff Rinda" w:date="2019-05-21T07:01:00Z">
        <w:r w:rsidRPr="00C62F0A" w:rsidDel="0046439D">
          <w:rPr>
            <w:rFonts w:ascii="Times New Roman" w:eastAsia="Times New Roman" w:hAnsi="Times New Roman" w:cs="Times New Roman"/>
            <w:color w:val="000000"/>
            <w:sz w:val="24"/>
          </w:rPr>
          <w:delText xml:space="preserve">515 </w:delText>
        </w:r>
        <w:r w:rsidRPr="00C62F0A" w:rsidDel="0046439D">
          <w:rPr>
            <w:rFonts w:ascii="Times New Roman" w:eastAsia="Times New Roman" w:hAnsi="Times New Roman" w:cs="Times New Roman"/>
            <w:color w:val="000000"/>
            <w:sz w:val="24"/>
          </w:rPr>
          <w:tab/>
          <w:delText xml:space="preserve">general-purpose </w:delText>
        </w:r>
      </w:del>
      <w:ins w:id="3" w:author="Jeff Rinda" w:date="2019-05-21T07:01:00Z">
        <w:r w:rsidR="0046439D">
          <w:rPr>
            <w:rFonts w:ascii="Times New Roman" w:eastAsia="Times New Roman" w:hAnsi="Times New Roman" w:cs="Times New Roman"/>
            <w:color w:val="000000"/>
            <w:sz w:val="24"/>
          </w:rPr>
          <w:t xml:space="preserve">an </w:t>
        </w:r>
      </w:ins>
      <w:r w:rsidRPr="00C62F0A">
        <w:rPr>
          <w:rFonts w:ascii="Times New Roman" w:eastAsia="Times New Roman" w:hAnsi="Times New Roman" w:cs="Times New Roman"/>
          <w:color w:val="000000"/>
          <w:sz w:val="24"/>
        </w:rPr>
        <w:t>infusion pump</w:t>
      </w:r>
      <w:ins w:id="4" w:author="Jeff Rinda" w:date="2019-05-21T07:01:00Z">
        <w:r w:rsidR="0046439D">
          <w:rPr>
            <w:rFonts w:ascii="Times New Roman" w:eastAsia="Times New Roman" w:hAnsi="Times New Roman" w:cs="Times New Roman"/>
            <w:color w:val="000000"/>
            <w:sz w:val="24"/>
          </w:rPr>
          <w:t>, including general purpose, syringe, or patient-controlled analgesia (PCA) pumps</w:t>
        </w:r>
      </w:ins>
      <w:r w:rsidRPr="00C62F0A">
        <w:rPr>
          <w:rFonts w:ascii="Times New Roman" w:eastAsia="Times New Roman" w:hAnsi="Times New Roman" w:cs="Times New Roman"/>
          <w:color w:val="000000"/>
          <w:sz w:val="24"/>
        </w:rPr>
        <w:t xml:space="preserve">. This capability will reduce errors by eliminating keystroke errors and by increasing the use of automatic dosage checking facilitated by the onboard drug libraries in “smart pump” systems. In addition to the reduction of medication administration errors, this integration may also increase caregiver productivity and provide more contextual information regarding infusion data. </w:t>
      </w:r>
    </w:p>
    <w:p w:rsidR="00C62F0A" w:rsidRPr="00C62F0A" w:rsidRDefault="00C62F0A" w:rsidP="00C62F0A">
      <w:pPr>
        <w:spacing w:after="111" w:line="248" w:lineRule="auto"/>
        <w:ind w:left="705" w:hanging="720"/>
        <w:rPr>
          <w:rFonts w:ascii="Times New Roman" w:eastAsia="Times New Roman" w:hAnsi="Times New Roman" w:cs="Times New Roman"/>
          <w:color w:val="000000"/>
          <w:sz w:val="24"/>
        </w:rPr>
      </w:pPr>
      <w:r w:rsidRPr="00C62F0A">
        <w:rPr>
          <w:rFonts w:ascii="Times New Roman" w:eastAsia="Times New Roman" w:hAnsi="Times New Roman" w:cs="Times New Roman"/>
          <w:color w:val="000000"/>
          <w:sz w:val="24"/>
        </w:rPr>
        <w:t xml:space="preserve">520 </w:t>
      </w:r>
      <w:r w:rsidRPr="00C62F0A">
        <w:rPr>
          <w:rFonts w:ascii="Times New Roman" w:eastAsia="Times New Roman" w:hAnsi="Times New Roman" w:cs="Times New Roman"/>
          <w:color w:val="000000"/>
          <w:sz w:val="24"/>
        </w:rPr>
        <w:tab/>
        <w:t xml:space="preserve">Electronic transfer of infusion </w:t>
      </w:r>
      <w:del w:id="5" w:author="Jeff Rinda" w:date="2019-04-24T08:51:00Z">
        <w:r w:rsidRPr="00C62F0A" w:rsidDel="00F1134E">
          <w:rPr>
            <w:rFonts w:ascii="Times New Roman" w:eastAsia="Times New Roman" w:hAnsi="Times New Roman" w:cs="Times New Roman"/>
            <w:color w:val="000000"/>
            <w:sz w:val="24"/>
          </w:rPr>
          <w:delText xml:space="preserve">status </w:delText>
        </w:r>
      </w:del>
      <w:r w:rsidRPr="00C62F0A">
        <w:rPr>
          <w:rFonts w:ascii="Times New Roman" w:eastAsia="Times New Roman" w:hAnsi="Times New Roman" w:cs="Times New Roman"/>
          <w:color w:val="000000"/>
          <w:sz w:val="24"/>
        </w:rPr>
        <w:t xml:space="preserve">information from a pump to a clinical information system </w:t>
      </w:r>
      <w:ins w:id="6" w:author="Jeff Rinda" w:date="2019-04-24T08:50:00Z">
        <w:r w:rsidR="00F1134E">
          <w:rPr>
            <w:rFonts w:ascii="Times New Roman" w:eastAsia="Times New Roman" w:hAnsi="Times New Roman" w:cs="Times New Roman"/>
            <w:color w:val="000000"/>
            <w:sz w:val="24"/>
          </w:rPr>
          <w:t xml:space="preserve">once an infusion has started </w:t>
        </w:r>
      </w:ins>
      <w:r w:rsidRPr="00C62F0A">
        <w:rPr>
          <w:rFonts w:ascii="Times New Roman" w:eastAsia="Times New Roman" w:hAnsi="Times New Roman" w:cs="Times New Roman"/>
          <w:color w:val="000000"/>
          <w:sz w:val="24"/>
        </w:rPr>
        <w:t>can be accomplished using the Communicate PCD Data [PCD-01], possibly with Subscribe to PCD Data [PCD-02] transactions of the IHE-PCD Device Enterprise Communication Profile</w:t>
      </w:r>
      <w:ins w:id="7" w:author="Jeff Rinda" w:date="2019-04-24T08:51:00Z">
        <w:r w:rsidR="00F1134E">
          <w:rPr>
            <w:rFonts w:ascii="Times New Roman" w:eastAsia="Times New Roman" w:hAnsi="Times New Roman" w:cs="Times New Roman"/>
            <w:color w:val="000000"/>
            <w:sz w:val="24"/>
          </w:rPr>
          <w:t xml:space="preserve">, as well as </w:t>
        </w:r>
      </w:ins>
      <w:ins w:id="8" w:author="Jeff Rinda" w:date="2019-04-24T08:53:00Z">
        <w:r w:rsidR="00F1134E">
          <w:rPr>
            <w:rFonts w:ascii="Times New Roman" w:eastAsia="Times New Roman" w:hAnsi="Times New Roman" w:cs="Times New Roman"/>
            <w:color w:val="000000"/>
            <w:sz w:val="24"/>
          </w:rPr>
          <w:t>Communicate</w:t>
        </w:r>
      </w:ins>
      <w:ins w:id="9" w:author="Jeff Rinda" w:date="2019-04-24T08:51:00Z">
        <w:r w:rsidR="00F1134E">
          <w:rPr>
            <w:rFonts w:ascii="Times New Roman" w:eastAsia="Times New Roman" w:hAnsi="Times New Roman" w:cs="Times New Roman"/>
            <w:color w:val="000000"/>
            <w:sz w:val="24"/>
          </w:rPr>
          <w:t xml:space="preserve"> Infusion Event Data [PCD-10] of the IHE-PCD Infusion Pump Event Communication profile.</w:t>
        </w:r>
      </w:ins>
      <w:del w:id="10" w:author="Jeff Rinda" w:date="2019-04-24T08:51:00Z">
        <w:r w:rsidRPr="00C62F0A" w:rsidDel="00F1134E">
          <w:rPr>
            <w:rFonts w:ascii="Times New Roman" w:eastAsia="Times New Roman" w:hAnsi="Times New Roman" w:cs="Times New Roman"/>
            <w:color w:val="000000"/>
            <w:sz w:val="24"/>
          </w:rPr>
          <w:delText xml:space="preserve">. </w:delText>
        </w:r>
      </w:del>
    </w:p>
    <w:p w:rsidR="00C62F0A" w:rsidRPr="00C62F0A" w:rsidRDefault="00C62F0A" w:rsidP="00C62F0A">
      <w:pPr>
        <w:spacing w:after="272" w:line="248" w:lineRule="auto"/>
        <w:ind w:left="730" w:hanging="10"/>
        <w:rPr>
          <w:rFonts w:ascii="Times New Roman" w:eastAsia="Times New Roman" w:hAnsi="Times New Roman" w:cs="Times New Roman"/>
          <w:color w:val="000000"/>
          <w:sz w:val="24"/>
        </w:rPr>
      </w:pPr>
      <w:r w:rsidRPr="00C62F0A">
        <w:rPr>
          <w:rFonts w:ascii="Times New Roman" w:eastAsia="Times New Roman" w:hAnsi="Times New Roman" w:cs="Times New Roman"/>
          <w:color w:val="000000"/>
          <w:sz w:val="24"/>
        </w:rPr>
        <w:t xml:space="preserve">The goal of the proposed integration is to bring infusion systems into the electronic medication </w:t>
      </w:r>
      <w:del w:id="11" w:author="Jeff Rinda" w:date="2019-04-24T08:54:00Z">
        <w:r w:rsidRPr="00C62F0A" w:rsidDel="00F1134E">
          <w:rPr>
            <w:rFonts w:ascii="Times New Roman" w:eastAsia="Times New Roman" w:hAnsi="Times New Roman" w:cs="Times New Roman"/>
            <w:color w:val="000000"/>
            <w:sz w:val="24"/>
          </w:rPr>
          <w:delText xml:space="preserve">delivery </w:delText>
        </w:r>
      </w:del>
      <w:ins w:id="12" w:author="Jeff Rinda" w:date="2019-04-24T08:54:00Z">
        <w:r w:rsidR="00F1134E">
          <w:rPr>
            <w:rFonts w:ascii="Times New Roman" w:eastAsia="Times New Roman" w:hAnsi="Times New Roman" w:cs="Times New Roman"/>
            <w:color w:val="000000"/>
            <w:sz w:val="24"/>
          </w:rPr>
          <w:t>administration and documentation</w:t>
        </w:r>
        <w:r w:rsidR="00F1134E" w:rsidRPr="00C62F0A">
          <w:rPr>
            <w:rFonts w:ascii="Times New Roman" w:eastAsia="Times New Roman" w:hAnsi="Times New Roman" w:cs="Times New Roman"/>
            <w:color w:val="000000"/>
            <w:sz w:val="24"/>
          </w:rPr>
          <w:t xml:space="preserve"> </w:t>
        </w:r>
      </w:ins>
      <w:r w:rsidRPr="00C62F0A">
        <w:rPr>
          <w:rFonts w:ascii="Times New Roman" w:eastAsia="Times New Roman" w:hAnsi="Times New Roman" w:cs="Times New Roman"/>
          <w:color w:val="000000"/>
          <w:sz w:val="24"/>
        </w:rPr>
        <w:t xml:space="preserve">process. </w:t>
      </w:r>
    </w:p>
    <w:p w:rsidR="00C62F0A" w:rsidRPr="00C62F0A" w:rsidRDefault="00C62F0A" w:rsidP="00C62F0A">
      <w:pPr>
        <w:keepNext/>
        <w:keepLines/>
        <w:tabs>
          <w:tab w:val="center" w:pos="2848"/>
        </w:tabs>
        <w:spacing w:after="57"/>
        <w:ind w:left="-13"/>
        <w:outlineLvl w:val="0"/>
        <w:rPr>
          <w:rFonts w:ascii="Arial" w:eastAsia="Arial" w:hAnsi="Arial" w:cs="Arial"/>
          <w:b/>
          <w:color w:val="000000"/>
          <w:sz w:val="28"/>
        </w:rPr>
      </w:pPr>
      <w:r w:rsidRPr="00C62F0A">
        <w:rPr>
          <w:rFonts w:ascii="Times New Roman" w:eastAsia="Times New Roman" w:hAnsi="Times New Roman" w:cs="Times New Roman"/>
          <w:color w:val="000000"/>
          <w:sz w:val="24"/>
        </w:rPr>
        <w:t xml:space="preserve">525 </w:t>
      </w:r>
      <w:r w:rsidRPr="00C62F0A">
        <w:rPr>
          <w:rFonts w:ascii="Times New Roman" w:eastAsia="Times New Roman" w:hAnsi="Times New Roman" w:cs="Times New Roman"/>
          <w:color w:val="000000"/>
          <w:sz w:val="24"/>
        </w:rPr>
        <w:tab/>
      </w:r>
      <w:r w:rsidRPr="00C62F0A">
        <w:rPr>
          <w:rFonts w:ascii="Arial" w:eastAsia="Arial" w:hAnsi="Arial" w:cs="Arial"/>
          <w:b/>
          <w:color w:val="000000"/>
          <w:sz w:val="28"/>
        </w:rPr>
        <w:t xml:space="preserve">4.1 PIV Actors and Transactions </w:t>
      </w:r>
    </w:p>
    <w:p w:rsidR="00C62F0A" w:rsidRPr="00C62F0A" w:rsidRDefault="00C62F0A" w:rsidP="00C62F0A">
      <w:pPr>
        <w:spacing w:after="111" w:line="248" w:lineRule="auto"/>
        <w:ind w:left="730" w:hanging="10"/>
        <w:rPr>
          <w:rFonts w:ascii="Times New Roman" w:eastAsia="Times New Roman" w:hAnsi="Times New Roman" w:cs="Times New Roman"/>
          <w:color w:val="000000"/>
          <w:sz w:val="24"/>
        </w:rPr>
      </w:pPr>
      <w:r w:rsidRPr="00C62F0A">
        <w:rPr>
          <w:rFonts w:ascii="Times New Roman" w:eastAsia="Times New Roman" w:hAnsi="Times New Roman" w:cs="Times New Roman"/>
          <w:color w:val="000000"/>
          <w:sz w:val="24"/>
        </w:rPr>
        <w:t xml:space="preserve">Figure 4.1-1 shows the actors involved in the Point-of-Care Infusion Verification Integration Profile and the relevant transactions between them.  </w:t>
      </w:r>
    </w:p>
    <w:p w:rsidR="00C62F0A" w:rsidRPr="00C62F0A" w:rsidRDefault="00C62F0A" w:rsidP="00C62F0A">
      <w:pPr>
        <w:spacing w:after="0"/>
        <w:ind w:left="720"/>
        <w:rPr>
          <w:rFonts w:ascii="Times New Roman" w:eastAsia="Times New Roman" w:hAnsi="Times New Roman" w:cs="Times New Roman"/>
          <w:color w:val="000000"/>
          <w:sz w:val="24"/>
        </w:rPr>
      </w:pPr>
      <w:r w:rsidRPr="00C62F0A">
        <w:rPr>
          <w:rFonts w:ascii="Times New Roman" w:eastAsia="Times New Roman" w:hAnsi="Times New Roman" w:cs="Times New Roman"/>
          <w:color w:val="000000"/>
          <w:sz w:val="24"/>
        </w:rPr>
        <w:t xml:space="preserve">  </w:t>
      </w:r>
    </w:p>
    <w:p w:rsidR="00C62F0A" w:rsidRPr="00C62F0A" w:rsidRDefault="00C62F0A" w:rsidP="00C62F0A">
      <w:pPr>
        <w:spacing w:after="0"/>
        <w:ind w:left="4312"/>
        <w:rPr>
          <w:rFonts w:ascii="Times New Roman" w:eastAsia="Times New Roman" w:hAnsi="Times New Roman" w:cs="Times New Roman"/>
          <w:color w:val="000000"/>
          <w:sz w:val="24"/>
        </w:rPr>
      </w:pPr>
      <w:r w:rsidRPr="00C62F0A">
        <w:rPr>
          <w:rFonts w:ascii="Calibri" w:eastAsia="Calibri" w:hAnsi="Calibri" w:cs="Calibri"/>
          <w:noProof/>
          <w:color w:val="000000"/>
        </w:rPr>
        <mc:AlternateContent>
          <mc:Choice Requires="wpg">
            <w:drawing>
              <wp:inline distT="0" distB="0" distL="0" distR="0" wp14:anchorId="77830663" wp14:editId="7898EB70">
                <wp:extent cx="2124723" cy="3562249"/>
                <wp:effectExtent l="0" t="0" r="0" b="0"/>
                <wp:docPr id="31547" name="Group 31547"/>
                <wp:cNvGraphicFramePr/>
                <a:graphic xmlns:a="http://schemas.openxmlformats.org/drawingml/2006/main">
                  <a:graphicData uri="http://schemas.microsoft.com/office/word/2010/wordprocessingGroup">
                    <wpg:wgp>
                      <wpg:cNvGrpSpPr/>
                      <wpg:grpSpPr>
                        <a:xfrm>
                          <a:off x="0" y="0"/>
                          <a:ext cx="2124723" cy="3562249"/>
                          <a:chOff x="0" y="0"/>
                          <a:chExt cx="2124723" cy="3562249"/>
                        </a:xfrm>
                      </wpg:grpSpPr>
                      <wps:wsp>
                        <wps:cNvPr id="2289" name="Shape 2289"/>
                        <wps:cNvSpPr/>
                        <wps:spPr>
                          <a:xfrm>
                            <a:off x="123546" y="3217584"/>
                            <a:ext cx="1006932" cy="344665"/>
                          </a:xfrm>
                          <a:custGeom>
                            <a:avLst/>
                            <a:gdLst/>
                            <a:ahLst/>
                            <a:cxnLst/>
                            <a:rect l="0" t="0" r="0" b="0"/>
                            <a:pathLst>
                              <a:path w="1006932" h="344665">
                                <a:moveTo>
                                  <a:pt x="0" y="0"/>
                                </a:moveTo>
                                <a:lnTo>
                                  <a:pt x="1006932" y="0"/>
                                </a:lnTo>
                                <a:lnTo>
                                  <a:pt x="1006932" y="344665"/>
                                </a:lnTo>
                                <a:lnTo>
                                  <a:pt x="0" y="344665"/>
                                </a:lnTo>
                                <a:lnTo>
                                  <a:pt x="0" y="0"/>
                                </a:lnTo>
                                <a:close/>
                              </a:path>
                            </a:pathLst>
                          </a:custGeom>
                          <a:noFill/>
                          <a:ln w="9360" cap="flat" cmpd="sng" algn="ctr">
                            <a:solidFill>
                              <a:srgbClr val="000000"/>
                            </a:solidFill>
                            <a:custDash>
                              <a:ds d="294800" sp="221100"/>
                            </a:custDash>
                            <a:miter lim="101600"/>
                          </a:ln>
                          <a:effectLst/>
                        </wps:spPr>
                        <wps:bodyPr/>
                      </wps:wsp>
                      <pic:pic xmlns:pic="http://schemas.openxmlformats.org/drawingml/2006/picture">
                        <pic:nvPicPr>
                          <pic:cNvPr id="2290" name="Picture 2290"/>
                          <pic:cNvPicPr/>
                        </pic:nvPicPr>
                        <pic:blipFill>
                          <a:blip r:embed="rId8"/>
                          <a:stretch>
                            <a:fillRect/>
                          </a:stretch>
                        </pic:blipFill>
                        <pic:spPr>
                          <a:xfrm>
                            <a:off x="128283" y="3268777"/>
                            <a:ext cx="998220" cy="243840"/>
                          </a:xfrm>
                          <a:prstGeom prst="rect">
                            <a:avLst/>
                          </a:prstGeom>
                        </pic:spPr>
                      </pic:pic>
                      <wps:wsp>
                        <wps:cNvPr id="2291" name="Rectangle 2291"/>
                        <wps:cNvSpPr/>
                        <wps:spPr>
                          <a:xfrm>
                            <a:off x="219723" y="3386813"/>
                            <a:ext cx="1082100" cy="153038"/>
                          </a:xfrm>
                          <a:prstGeom prst="rect">
                            <a:avLst/>
                          </a:prstGeom>
                          <a:ln>
                            <a:noFill/>
                          </a:ln>
                        </wps:spPr>
                        <wps:txbx>
                          <w:txbxContent>
                            <w:p w:rsidR="00C62F0A" w:rsidRDefault="00C62F0A" w:rsidP="00C62F0A">
                              <w:r>
                                <w:rPr>
                                  <w:sz w:val="20"/>
                                </w:rPr>
                                <w:t>Infusion Device</w:t>
                              </w:r>
                            </w:p>
                          </w:txbxContent>
                        </wps:txbx>
                        <wps:bodyPr horzOverflow="overflow" vert="horz" lIns="0" tIns="0" rIns="0" bIns="0" rtlCol="0">
                          <a:noAutofit/>
                        </wps:bodyPr>
                      </wps:wsp>
                      <wps:wsp>
                        <wps:cNvPr id="2292" name="Rectangle 2292"/>
                        <wps:cNvSpPr/>
                        <wps:spPr>
                          <a:xfrm>
                            <a:off x="1035063" y="3386813"/>
                            <a:ext cx="42058" cy="153038"/>
                          </a:xfrm>
                          <a:prstGeom prst="rect">
                            <a:avLst/>
                          </a:prstGeom>
                          <a:ln>
                            <a:noFill/>
                          </a:ln>
                        </wps:spPr>
                        <wps:txbx>
                          <w:txbxContent>
                            <w:p w:rsidR="00C62F0A" w:rsidRDefault="00C62F0A" w:rsidP="00C62F0A">
                              <w:r>
                                <w:rPr>
                                  <w:sz w:val="20"/>
                                </w:rPr>
                                <w:t xml:space="preserve"> </w:t>
                              </w:r>
                            </w:p>
                          </w:txbxContent>
                        </wps:txbx>
                        <wps:bodyPr horzOverflow="overflow" vert="horz" lIns="0" tIns="0" rIns="0" bIns="0" rtlCol="0">
                          <a:noAutofit/>
                        </wps:bodyPr>
                      </wps:wsp>
                      <wps:wsp>
                        <wps:cNvPr id="2293" name="Shape 2293"/>
                        <wps:cNvSpPr/>
                        <wps:spPr>
                          <a:xfrm>
                            <a:off x="0" y="2192719"/>
                            <a:ext cx="1122515" cy="717804"/>
                          </a:xfrm>
                          <a:custGeom>
                            <a:avLst/>
                            <a:gdLst/>
                            <a:ahLst/>
                            <a:cxnLst/>
                            <a:rect l="0" t="0" r="0" b="0"/>
                            <a:pathLst>
                              <a:path w="1122515" h="717804">
                                <a:moveTo>
                                  <a:pt x="0" y="0"/>
                                </a:moveTo>
                                <a:lnTo>
                                  <a:pt x="1122515" y="0"/>
                                </a:lnTo>
                                <a:lnTo>
                                  <a:pt x="1122515" y="717804"/>
                                </a:lnTo>
                                <a:lnTo>
                                  <a:pt x="0" y="717804"/>
                                </a:lnTo>
                                <a:lnTo>
                                  <a:pt x="0" y="0"/>
                                </a:lnTo>
                                <a:close/>
                              </a:path>
                            </a:pathLst>
                          </a:custGeom>
                          <a:noFill/>
                          <a:ln w="19075" cap="flat" cmpd="sng" algn="ctr">
                            <a:solidFill>
                              <a:srgbClr val="000000"/>
                            </a:solidFill>
                            <a:prstDash val="solid"/>
                            <a:miter lim="101600"/>
                          </a:ln>
                          <a:effectLst/>
                        </wps:spPr>
                        <wps:bodyPr/>
                      </wps:wsp>
                      <pic:pic xmlns:pic="http://schemas.openxmlformats.org/drawingml/2006/picture">
                        <pic:nvPicPr>
                          <pic:cNvPr id="2294" name="Picture 2294"/>
                          <pic:cNvPicPr/>
                        </pic:nvPicPr>
                        <pic:blipFill>
                          <a:blip r:embed="rId9"/>
                          <a:stretch>
                            <a:fillRect/>
                          </a:stretch>
                        </pic:blipFill>
                        <pic:spPr>
                          <a:xfrm>
                            <a:off x="9411" y="2247697"/>
                            <a:ext cx="1104900" cy="608076"/>
                          </a:xfrm>
                          <a:prstGeom prst="rect">
                            <a:avLst/>
                          </a:prstGeom>
                        </pic:spPr>
                      </pic:pic>
                      <wps:wsp>
                        <wps:cNvPr id="2295" name="Rectangle 2295"/>
                        <wps:cNvSpPr/>
                        <wps:spPr>
                          <a:xfrm>
                            <a:off x="100851" y="2439399"/>
                            <a:ext cx="1177136" cy="150327"/>
                          </a:xfrm>
                          <a:prstGeom prst="rect">
                            <a:avLst/>
                          </a:prstGeom>
                          <a:ln>
                            <a:noFill/>
                          </a:ln>
                        </wps:spPr>
                        <wps:txbx>
                          <w:txbxContent>
                            <w:p w:rsidR="00C62F0A" w:rsidRDefault="00C62F0A" w:rsidP="00C62F0A">
                              <w:r>
                                <w:rPr>
                                  <w:rFonts w:ascii="Times New Roman" w:eastAsia="Times New Roman" w:hAnsi="Times New Roman" w:cs="Times New Roman"/>
                                  <w:b/>
                                  <w:sz w:val="20"/>
                                </w:rPr>
                                <w:t xml:space="preserve">Infusion Order  </w:t>
                              </w:r>
                            </w:p>
                          </w:txbxContent>
                        </wps:txbx>
                        <wps:bodyPr horzOverflow="overflow" vert="horz" lIns="0" tIns="0" rIns="0" bIns="0" rtlCol="0">
                          <a:noAutofit/>
                        </wps:bodyPr>
                      </wps:wsp>
                      <wps:wsp>
                        <wps:cNvPr id="2296" name="Rectangle 2296"/>
                        <wps:cNvSpPr/>
                        <wps:spPr>
                          <a:xfrm>
                            <a:off x="100851" y="2661898"/>
                            <a:ext cx="1266300" cy="150327"/>
                          </a:xfrm>
                          <a:prstGeom prst="rect">
                            <a:avLst/>
                          </a:prstGeom>
                          <a:ln>
                            <a:noFill/>
                          </a:ln>
                        </wps:spPr>
                        <wps:txbx>
                          <w:txbxContent>
                            <w:p w:rsidR="00C62F0A" w:rsidRDefault="00C62F0A" w:rsidP="00C62F0A">
                              <w:r>
                                <w:rPr>
                                  <w:rFonts w:ascii="Times New Roman" w:eastAsia="Times New Roman" w:hAnsi="Times New Roman" w:cs="Times New Roman"/>
                                  <w:b/>
                                  <w:sz w:val="20"/>
                                </w:rPr>
                                <w:t xml:space="preserve">Consumer (IOC) </w:t>
                              </w:r>
                            </w:p>
                          </w:txbxContent>
                        </wps:txbx>
                        <wps:bodyPr horzOverflow="overflow" vert="horz" lIns="0" tIns="0" rIns="0" bIns="0" rtlCol="0">
                          <a:noAutofit/>
                        </wps:bodyPr>
                      </wps:wsp>
                      <wps:wsp>
                        <wps:cNvPr id="2297" name="Shape 2297"/>
                        <wps:cNvSpPr/>
                        <wps:spPr>
                          <a:xfrm>
                            <a:off x="0" y="757111"/>
                            <a:ext cx="1324013" cy="717233"/>
                          </a:xfrm>
                          <a:custGeom>
                            <a:avLst/>
                            <a:gdLst/>
                            <a:ahLst/>
                            <a:cxnLst/>
                            <a:rect l="0" t="0" r="0" b="0"/>
                            <a:pathLst>
                              <a:path w="1324013" h="717233">
                                <a:moveTo>
                                  <a:pt x="0" y="0"/>
                                </a:moveTo>
                                <a:lnTo>
                                  <a:pt x="1324013" y="0"/>
                                </a:lnTo>
                                <a:lnTo>
                                  <a:pt x="1324013" y="717233"/>
                                </a:lnTo>
                                <a:lnTo>
                                  <a:pt x="0" y="717233"/>
                                </a:lnTo>
                                <a:lnTo>
                                  <a:pt x="0" y="0"/>
                                </a:lnTo>
                                <a:close/>
                              </a:path>
                            </a:pathLst>
                          </a:custGeom>
                          <a:noFill/>
                          <a:ln w="19075" cap="flat" cmpd="sng" algn="ctr">
                            <a:solidFill>
                              <a:srgbClr val="000000"/>
                            </a:solidFill>
                            <a:prstDash val="solid"/>
                            <a:miter lim="101600"/>
                          </a:ln>
                          <a:effectLst/>
                        </wps:spPr>
                        <wps:bodyPr/>
                      </wps:wsp>
                      <pic:pic xmlns:pic="http://schemas.openxmlformats.org/drawingml/2006/picture">
                        <pic:nvPicPr>
                          <pic:cNvPr id="2298" name="Picture 2298"/>
                          <pic:cNvPicPr/>
                        </pic:nvPicPr>
                        <pic:blipFill>
                          <a:blip r:embed="rId10"/>
                          <a:stretch>
                            <a:fillRect/>
                          </a:stretch>
                        </pic:blipFill>
                        <pic:spPr>
                          <a:xfrm>
                            <a:off x="267" y="802945"/>
                            <a:ext cx="1324356" cy="617220"/>
                          </a:xfrm>
                          <a:prstGeom prst="rect">
                            <a:avLst/>
                          </a:prstGeom>
                        </pic:spPr>
                      </pic:pic>
                      <wps:wsp>
                        <wps:cNvPr id="2299" name="Rectangle 2299"/>
                        <wps:cNvSpPr/>
                        <wps:spPr>
                          <a:xfrm>
                            <a:off x="251727" y="910827"/>
                            <a:ext cx="1132386" cy="150326"/>
                          </a:xfrm>
                          <a:prstGeom prst="rect">
                            <a:avLst/>
                          </a:prstGeom>
                          <a:ln>
                            <a:noFill/>
                          </a:ln>
                        </wps:spPr>
                        <wps:txbx>
                          <w:txbxContent>
                            <w:p w:rsidR="00C62F0A" w:rsidRDefault="00C62F0A" w:rsidP="00C62F0A">
                              <w:r>
                                <w:rPr>
                                  <w:rFonts w:ascii="Times New Roman" w:eastAsia="Times New Roman" w:hAnsi="Times New Roman" w:cs="Times New Roman"/>
                                  <w:b/>
                                  <w:sz w:val="20"/>
                                </w:rPr>
                                <w:t xml:space="preserve">Infusion Order </w:t>
                              </w:r>
                            </w:p>
                          </w:txbxContent>
                        </wps:txbx>
                        <wps:bodyPr horzOverflow="overflow" vert="horz" lIns="0" tIns="0" rIns="0" bIns="0" rtlCol="0">
                          <a:noAutofit/>
                        </wps:bodyPr>
                      </wps:wsp>
                      <wps:wsp>
                        <wps:cNvPr id="2300" name="Rectangle 2300"/>
                        <wps:cNvSpPr/>
                        <wps:spPr>
                          <a:xfrm>
                            <a:off x="138896" y="1057178"/>
                            <a:ext cx="1434535" cy="150326"/>
                          </a:xfrm>
                          <a:prstGeom prst="rect">
                            <a:avLst/>
                          </a:prstGeom>
                          <a:ln>
                            <a:noFill/>
                          </a:ln>
                        </wps:spPr>
                        <wps:txbx>
                          <w:txbxContent>
                            <w:p w:rsidR="00C62F0A" w:rsidRDefault="00C62F0A" w:rsidP="00C62F0A">
                              <w:r>
                                <w:rPr>
                                  <w:rFonts w:ascii="Times New Roman" w:eastAsia="Times New Roman" w:hAnsi="Times New Roman" w:cs="Times New Roman"/>
                                  <w:b/>
                                  <w:sz w:val="20"/>
                                </w:rPr>
                                <w:t xml:space="preserve">Programmer (IOP) </w:t>
                              </w:r>
                            </w:p>
                          </w:txbxContent>
                        </wps:txbx>
                        <wps:bodyPr horzOverflow="overflow" vert="horz" lIns="0" tIns="0" rIns="0" bIns="0" rtlCol="0">
                          <a:noAutofit/>
                        </wps:bodyPr>
                      </wps:wsp>
                      <wps:wsp>
                        <wps:cNvPr id="2301" name="Shape 2301"/>
                        <wps:cNvSpPr/>
                        <wps:spPr>
                          <a:xfrm>
                            <a:off x="643183" y="1466371"/>
                            <a:ext cx="0" cy="653733"/>
                          </a:xfrm>
                          <a:custGeom>
                            <a:avLst/>
                            <a:gdLst/>
                            <a:ahLst/>
                            <a:cxnLst/>
                            <a:rect l="0" t="0" r="0" b="0"/>
                            <a:pathLst>
                              <a:path h="653733">
                                <a:moveTo>
                                  <a:pt x="0" y="653733"/>
                                </a:moveTo>
                                <a:lnTo>
                                  <a:pt x="0" y="0"/>
                                </a:lnTo>
                              </a:path>
                            </a:pathLst>
                          </a:custGeom>
                          <a:noFill/>
                          <a:ln w="9360" cap="flat" cmpd="sng" algn="ctr">
                            <a:solidFill>
                              <a:srgbClr val="000000"/>
                            </a:solidFill>
                            <a:prstDash val="solid"/>
                            <a:miter lim="101600"/>
                          </a:ln>
                          <a:effectLst/>
                        </wps:spPr>
                        <wps:bodyPr/>
                      </wps:wsp>
                      <wps:wsp>
                        <wps:cNvPr id="2302" name="Shape 2302"/>
                        <wps:cNvSpPr/>
                        <wps:spPr>
                          <a:xfrm>
                            <a:off x="605087" y="2107402"/>
                            <a:ext cx="76200" cy="76200"/>
                          </a:xfrm>
                          <a:custGeom>
                            <a:avLst/>
                            <a:gdLst/>
                            <a:ahLst/>
                            <a:cxnLst/>
                            <a:rect l="0" t="0" r="0" b="0"/>
                            <a:pathLst>
                              <a:path w="76200" h="76200">
                                <a:moveTo>
                                  <a:pt x="0" y="0"/>
                                </a:moveTo>
                                <a:lnTo>
                                  <a:pt x="76200" y="0"/>
                                </a:lnTo>
                                <a:lnTo>
                                  <a:pt x="38100" y="76200"/>
                                </a:lnTo>
                                <a:lnTo>
                                  <a:pt x="0" y="0"/>
                                </a:lnTo>
                                <a:close/>
                              </a:path>
                            </a:pathLst>
                          </a:custGeom>
                          <a:solidFill>
                            <a:srgbClr val="000000"/>
                          </a:solidFill>
                          <a:ln w="0" cap="flat">
                            <a:noFill/>
                            <a:miter lim="101600"/>
                          </a:ln>
                          <a:effectLst/>
                        </wps:spPr>
                        <wps:bodyPr/>
                      </wps:wsp>
                      <pic:pic xmlns:pic="http://schemas.openxmlformats.org/drawingml/2006/picture">
                        <pic:nvPicPr>
                          <pic:cNvPr id="2303" name="Picture 2303"/>
                          <pic:cNvPicPr/>
                        </pic:nvPicPr>
                        <pic:blipFill>
                          <a:blip r:embed="rId11"/>
                          <a:stretch>
                            <a:fillRect/>
                          </a:stretch>
                        </pic:blipFill>
                        <pic:spPr>
                          <a:xfrm>
                            <a:off x="651015" y="1589329"/>
                            <a:ext cx="1473708" cy="422148"/>
                          </a:xfrm>
                          <a:prstGeom prst="rect">
                            <a:avLst/>
                          </a:prstGeom>
                        </pic:spPr>
                      </pic:pic>
                      <wps:wsp>
                        <wps:cNvPr id="2304" name="Rectangle 2304"/>
                        <wps:cNvSpPr/>
                        <wps:spPr>
                          <a:xfrm>
                            <a:off x="742455" y="1696696"/>
                            <a:ext cx="1592607" cy="153037"/>
                          </a:xfrm>
                          <a:prstGeom prst="rect">
                            <a:avLst/>
                          </a:prstGeom>
                          <a:ln>
                            <a:noFill/>
                          </a:ln>
                        </wps:spPr>
                        <wps:txbx>
                          <w:txbxContent>
                            <w:p w:rsidR="00C62F0A" w:rsidRDefault="00C62F0A" w:rsidP="00C62F0A">
                              <w:r>
                                <w:rPr>
                                  <w:sz w:val="20"/>
                                </w:rPr>
                                <w:t xml:space="preserve">Communicate Infusion </w:t>
                              </w:r>
                            </w:p>
                          </w:txbxContent>
                        </wps:txbx>
                        <wps:bodyPr horzOverflow="overflow" vert="horz" lIns="0" tIns="0" rIns="0" bIns="0" rtlCol="0">
                          <a:noAutofit/>
                        </wps:bodyPr>
                      </wps:wsp>
                      <wps:wsp>
                        <wps:cNvPr id="2305" name="Rectangle 2305"/>
                        <wps:cNvSpPr/>
                        <wps:spPr>
                          <a:xfrm>
                            <a:off x="742455" y="1843048"/>
                            <a:ext cx="1144498" cy="153037"/>
                          </a:xfrm>
                          <a:prstGeom prst="rect">
                            <a:avLst/>
                          </a:prstGeom>
                          <a:ln>
                            <a:noFill/>
                          </a:ln>
                        </wps:spPr>
                        <wps:txbx>
                          <w:txbxContent>
                            <w:p w:rsidR="00C62F0A" w:rsidRDefault="00C62F0A" w:rsidP="00C62F0A">
                              <w:r>
                                <w:rPr>
                                  <w:sz w:val="20"/>
                                </w:rPr>
                                <w:t xml:space="preserve">Order [PCD-03] </w:t>
                              </w:r>
                            </w:p>
                          </w:txbxContent>
                        </wps:txbx>
                        <wps:bodyPr horzOverflow="overflow" vert="horz" lIns="0" tIns="0" rIns="0" bIns="0" rtlCol="0">
                          <a:noAutofit/>
                        </wps:bodyPr>
                      </wps:wsp>
                      <wps:wsp>
                        <wps:cNvPr id="2306" name="Shape 2306"/>
                        <wps:cNvSpPr/>
                        <wps:spPr>
                          <a:xfrm>
                            <a:off x="400329" y="0"/>
                            <a:ext cx="566826" cy="449478"/>
                          </a:xfrm>
                          <a:custGeom>
                            <a:avLst/>
                            <a:gdLst/>
                            <a:ahLst/>
                            <a:cxnLst/>
                            <a:rect l="0" t="0" r="0" b="0"/>
                            <a:pathLst>
                              <a:path w="566826" h="449478">
                                <a:moveTo>
                                  <a:pt x="0" y="0"/>
                                </a:moveTo>
                                <a:lnTo>
                                  <a:pt x="566826" y="0"/>
                                </a:lnTo>
                                <a:lnTo>
                                  <a:pt x="566826" y="449478"/>
                                </a:lnTo>
                                <a:lnTo>
                                  <a:pt x="0" y="449478"/>
                                </a:lnTo>
                                <a:lnTo>
                                  <a:pt x="0" y="0"/>
                                </a:lnTo>
                                <a:close/>
                              </a:path>
                            </a:pathLst>
                          </a:custGeom>
                          <a:noFill/>
                          <a:ln w="9360" cap="flat" cmpd="sng" algn="ctr">
                            <a:solidFill>
                              <a:srgbClr val="000000"/>
                            </a:solidFill>
                            <a:custDash>
                              <a:ds d="294800" sp="221100"/>
                            </a:custDash>
                            <a:miter lim="101600"/>
                          </a:ln>
                          <a:effectLst/>
                        </wps:spPr>
                        <wps:bodyPr/>
                      </wps:wsp>
                      <pic:pic xmlns:pic="http://schemas.openxmlformats.org/drawingml/2006/picture">
                        <pic:nvPicPr>
                          <pic:cNvPr id="2307" name="Picture 2307"/>
                          <pic:cNvPicPr/>
                        </pic:nvPicPr>
                        <pic:blipFill>
                          <a:blip r:embed="rId12"/>
                          <a:stretch>
                            <a:fillRect/>
                          </a:stretch>
                        </pic:blipFill>
                        <pic:spPr>
                          <a:xfrm>
                            <a:off x="405651" y="50089"/>
                            <a:ext cx="557784" cy="348996"/>
                          </a:xfrm>
                          <a:prstGeom prst="rect">
                            <a:avLst/>
                          </a:prstGeom>
                        </pic:spPr>
                      </pic:pic>
                      <wps:wsp>
                        <wps:cNvPr id="2308" name="Rectangle 2308"/>
                        <wps:cNvSpPr/>
                        <wps:spPr>
                          <a:xfrm>
                            <a:off x="497091" y="221465"/>
                            <a:ext cx="538686" cy="153037"/>
                          </a:xfrm>
                          <a:prstGeom prst="rect">
                            <a:avLst/>
                          </a:prstGeom>
                          <a:ln>
                            <a:noFill/>
                          </a:ln>
                        </wps:spPr>
                        <wps:txbx>
                          <w:txbxContent>
                            <w:p w:rsidR="00C62F0A" w:rsidRDefault="00C62F0A" w:rsidP="00C62F0A">
                              <w:r>
                                <w:rPr>
                                  <w:sz w:val="20"/>
                                </w:rPr>
                                <w:t xml:space="preserve">BCMA </w:t>
                              </w:r>
                            </w:p>
                          </w:txbxContent>
                        </wps:txbx>
                        <wps:bodyPr horzOverflow="overflow" vert="horz" lIns="0" tIns="0" rIns="0" bIns="0" rtlCol="0">
                          <a:noAutofit/>
                        </wps:bodyPr>
                      </wps:wsp>
                      <wps:wsp>
                        <wps:cNvPr id="2309" name="Shape 2309"/>
                        <wps:cNvSpPr/>
                        <wps:spPr>
                          <a:xfrm>
                            <a:off x="635229" y="449484"/>
                            <a:ext cx="0" cy="243561"/>
                          </a:xfrm>
                          <a:custGeom>
                            <a:avLst/>
                            <a:gdLst/>
                            <a:ahLst/>
                            <a:cxnLst/>
                            <a:rect l="0" t="0" r="0" b="0"/>
                            <a:pathLst>
                              <a:path h="243561">
                                <a:moveTo>
                                  <a:pt x="0" y="0"/>
                                </a:moveTo>
                                <a:lnTo>
                                  <a:pt x="0" y="243561"/>
                                </a:lnTo>
                              </a:path>
                            </a:pathLst>
                          </a:custGeom>
                          <a:noFill/>
                          <a:ln w="9360" cap="flat" cmpd="sng" algn="ctr">
                            <a:solidFill>
                              <a:srgbClr val="000000"/>
                            </a:solidFill>
                            <a:custDash>
                              <a:ds d="294800" sp="221100"/>
                            </a:custDash>
                            <a:miter lim="101600"/>
                          </a:ln>
                          <a:effectLst/>
                        </wps:spPr>
                        <wps:bodyPr/>
                      </wps:wsp>
                      <wps:wsp>
                        <wps:cNvPr id="2310" name="Shape 2310"/>
                        <wps:cNvSpPr/>
                        <wps:spPr>
                          <a:xfrm>
                            <a:off x="597134" y="680344"/>
                            <a:ext cx="76200" cy="76200"/>
                          </a:xfrm>
                          <a:custGeom>
                            <a:avLst/>
                            <a:gdLst/>
                            <a:ahLst/>
                            <a:cxnLst/>
                            <a:rect l="0" t="0" r="0" b="0"/>
                            <a:pathLst>
                              <a:path w="76200" h="76200">
                                <a:moveTo>
                                  <a:pt x="0" y="0"/>
                                </a:moveTo>
                                <a:lnTo>
                                  <a:pt x="76200" y="0"/>
                                </a:lnTo>
                                <a:lnTo>
                                  <a:pt x="38100" y="76200"/>
                                </a:lnTo>
                                <a:lnTo>
                                  <a:pt x="0" y="0"/>
                                </a:lnTo>
                                <a:close/>
                              </a:path>
                            </a:pathLst>
                          </a:custGeom>
                          <a:solidFill>
                            <a:srgbClr val="000000"/>
                          </a:solidFill>
                          <a:ln w="0" cap="flat">
                            <a:noFill/>
                            <a:custDash>
                              <a:ds d="294800" sp="221100"/>
                            </a:custDash>
                            <a:miter lim="101600"/>
                          </a:ln>
                          <a:effectLst/>
                        </wps:spPr>
                        <wps:bodyPr/>
                      </wps:wsp>
                      <wps:wsp>
                        <wps:cNvPr id="2311" name="Shape 2311"/>
                        <wps:cNvSpPr/>
                        <wps:spPr>
                          <a:xfrm>
                            <a:off x="651137" y="2910524"/>
                            <a:ext cx="0" cy="243560"/>
                          </a:xfrm>
                          <a:custGeom>
                            <a:avLst/>
                            <a:gdLst/>
                            <a:ahLst/>
                            <a:cxnLst/>
                            <a:rect l="0" t="0" r="0" b="0"/>
                            <a:pathLst>
                              <a:path h="243560">
                                <a:moveTo>
                                  <a:pt x="0" y="0"/>
                                </a:moveTo>
                                <a:lnTo>
                                  <a:pt x="0" y="243560"/>
                                </a:lnTo>
                              </a:path>
                            </a:pathLst>
                          </a:custGeom>
                          <a:noFill/>
                          <a:ln w="9360" cap="flat" cmpd="sng" algn="ctr">
                            <a:solidFill>
                              <a:srgbClr val="000000"/>
                            </a:solidFill>
                            <a:custDash>
                              <a:ds d="294800" sp="221100"/>
                            </a:custDash>
                            <a:miter lim="101600"/>
                          </a:ln>
                          <a:effectLst/>
                        </wps:spPr>
                        <wps:bodyPr/>
                      </wps:wsp>
                      <wps:wsp>
                        <wps:cNvPr id="2312" name="Shape 2312"/>
                        <wps:cNvSpPr/>
                        <wps:spPr>
                          <a:xfrm>
                            <a:off x="613041" y="3141386"/>
                            <a:ext cx="76200" cy="76200"/>
                          </a:xfrm>
                          <a:custGeom>
                            <a:avLst/>
                            <a:gdLst/>
                            <a:ahLst/>
                            <a:cxnLst/>
                            <a:rect l="0" t="0" r="0" b="0"/>
                            <a:pathLst>
                              <a:path w="76200" h="76200">
                                <a:moveTo>
                                  <a:pt x="0" y="0"/>
                                </a:moveTo>
                                <a:lnTo>
                                  <a:pt x="76200" y="0"/>
                                </a:lnTo>
                                <a:lnTo>
                                  <a:pt x="38100" y="76200"/>
                                </a:lnTo>
                                <a:lnTo>
                                  <a:pt x="0" y="0"/>
                                </a:lnTo>
                                <a:close/>
                              </a:path>
                            </a:pathLst>
                          </a:custGeom>
                          <a:solidFill>
                            <a:srgbClr val="000000"/>
                          </a:solidFill>
                          <a:ln w="0" cap="flat">
                            <a:noFill/>
                            <a:custDash>
                              <a:ds d="294800" sp="221100"/>
                            </a:custDash>
                            <a:miter lim="101600"/>
                          </a:ln>
                          <a:effectLst/>
                        </wps:spPr>
                        <wps:bodyPr/>
                      </wps:wsp>
                    </wpg:wgp>
                  </a:graphicData>
                </a:graphic>
              </wp:inline>
            </w:drawing>
          </mc:Choice>
          <mc:Fallback>
            <w:pict>
              <v:group w14:anchorId="77830663" id="Group 31547" o:spid="_x0000_s1026" style="width:167.3pt;height:280.5pt;mso-position-horizontal-relative:char;mso-position-vertical-relative:line" coordsize="21247,3562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">
                <v:shape id="Shape 2289" o:spid="_x0000_s1027" style="position:absolute;left:1235;top:32175;width:10069;height:3447;visibility:visible;mso-wrap-style:square;v-text-anchor:top" coordsize="1006932,344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dLi8YA&#10;AADdAAAADwAAAGRycy9kb3ducmV2LnhtbESPQWvCQBSE74X+h+UVequb5FBsdBWpBkp7sFUv3h7Z&#10;ZzaYfZvurib9926h0OMwM98w8+VoO3ElH1rHCvJJBoK4drrlRsFhXz1NQYSIrLFzTAp+KMBycX83&#10;x1K7gb/ououNSBAOJSowMfallKE2ZDFMXE+cvJPzFmOSvpHa45DgtpNFlj1Liy2nBYM9vRqqz7uL&#10;VbDZvuffMhbnqhvMh/9cV/a4zpV6fBhXMxCRxvgf/mu/aQVFMX2B3zfpCc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6dLi8YAAADdAAAADwAAAAAAAAAAAAAAAACYAgAAZHJz&#10;L2Rvd25yZXYueG1sUEsFBgAAAAAEAAQA9QAAAIsDAAAAAA==&#10;" path="m,l1006932,r,344665l,344665,,xe" filled="f" strokeweight=".26mm">
                  <v:stroke miterlimit="66585f" joinstyle="miter"/>
                  <v:path arrowok="t" textboxrect="0,0,1006932,34466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90" o:spid="_x0000_s1028" type="#_x0000_t75" style="position:absolute;left:1282;top:32687;width:9983;height:2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MwOfbBAAAA3QAAAA8AAABkcnMvZG93bnJldi54bWxET02LwjAQvS/4H8II3tbUHtStRhFZwYOL&#10;WBfPQzOmxWZSkqzWf28OCx4f73u57m0r7uRD41jBZJyBIK6cbtgo+D3vPucgQkTW2DomBU8KsF4N&#10;PpZYaPfgE93LaEQK4VCggjrGrpAyVDVZDGPXESfu6rzFmKA3Unt8pHDbyjzLptJiw6mhxo62NVW3&#10;8s8qCH72M5ffx9OtPM8OF7OZZJXZKTUa9psFiEh9fIv/3XutIM+/0v70Jj0BuXo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MwOfbBAAAA3QAAAA8AAAAAAAAAAAAAAAAAnwIA&#10;AGRycy9kb3ducmV2LnhtbFBLBQYAAAAABAAEAPcAAACNAwAAAAA=&#10;">
                  <v:imagedata r:id="rId13" o:title=""/>
                </v:shape>
                <v:rect id="Rectangle 2291" o:spid="_x0000_s1029" style="position:absolute;left:2197;top:33868;width:10821;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JZcYA&#10;AADdAAAADwAAAGRycy9kb3ducmV2LnhtbESPQWvCQBSE7wX/w/KE3uomOZQkuopoSzxaU7DeHtnX&#10;JDT7NmS3JvXXdwsFj8PMfMOsNpPpxJUG11pWEC8iEMSV1S3XCt7L16cUhPPIGjvLpOCHHGzWs4cV&#10;5tqO/EbXk69FgLDLUUHjfZ9L6aqGDLqF7YmD92kHgz7IoZZ6wDHATSeTKHqWBlsOCw32tGuo+jp9&#10;GwVF2m8/DvY21t3LpTgfz9m+zLxSj/NpuwThafL38H/7oBUkSRbD35v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OJZcYAAADdAAAADwAAAAAAAAAAAAAAAACYAgAAZHJz&#10;L2Rvd25yZXYueG1sUEsFBgAAAAAEAAQA9QAAAIsDAAAAAA==&#10;" filled="f" stroked="f">
                  <v:textbox inset="0,0,0,0">
                    <w:txbxContent>
                      <w:p w:rsidR="00C62F0A" w:rsidRDefault="00C62F0A" w:rsidP="00C62F0A">
                        <w:r>
                          <w:rPr>
                            <w:sz w:val="20"/>
                          </w:rPr>
                          <w:t>Infusion Device</w:t>
                        </w:r>
                      </w:p>
                    </w:txbxContent>
                  </v:textbox>
                </v:rect>
                <v:rect id="Rectangle 2292" o:spid="_x0000_s1030" style="position:absolute;left:10350;top:33868;width:421;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EXEsYA&#10;AADdAAAADwAAAGRycy9kb3ducmV2LnhtbESPQWvCQBSE7wX/w/IEb83GHEoSXUVqizlaLcTeHtnX&#10;JDT7NmS3Jvrru4VCj8PMfMOst5PpxJUG11pWsIxiEMSV1S3XCt7Pr48pCOeRNXaWScGNHGw3s4c1&#10;5tqO/EbXk69FgLDLUUHjfZ9L6aqGDLrI9sTB+7SDQR/kUEs94BjgppNJHD9Jgy2HhQZ7em6o+jp9&#10;GwWHtN9dCnsf6+7l41Aey2x/zrxSi/m0W4HwNPn/8F+70AqSJEvg9014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pEXEsYAAADdAAAADwAAAAAAAAAAAAAAAACYAgAAZHJz&#10;L2Rvd25yZXYueG1sUEsFBgAAAAAEAAQA9QAAAIsDAAAAAA==&#10;" filled="f" stroked="f">
                  <v:textbox inset="0,0,0,0">
                    <w:txbxContent>
                      <w:p w:rsidR="00C62F0A" w:rsidRDefault="00C62F0A" w:rsidP="00C62F0A">
                        <w:r>
                          <w:rPr>
                            <w:sz w:val="20"/>
                          </w:rPr>
                          <w:t xml:space="preserve"> </w:t>
                        </w:r>
                      </w:p>
                    </w:txbxContent>
                  </v:textbox>
                </v:rect>
                <v:shape id="Shape 2293" o:spid="_x0000_s1031" style="position:absolute;top:21927;width:11225;height:7178;visibility:visible;mso-wrap-style:square;v-text-anchor:top" coordsize="1122515,7178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ZitcQA&#10;AADdAAAADwAAAGRycy9kb3ducmV2LnhtbESPT4vCMBTE74LfIbwFb5puBXWrUVQU9yb+Oezx2bxt&#10;yzYvJYlav71ZEDwOM/MbZrZoTS1u5HxlWcHnIAFBnFtdcaHgfNr2JyB8QNZYWyYFD/KwmHc7M8y0&#10;vfOBbsdQiAhhn6GCMoQmk9LnJRn0A9sQR+/XOoMhSldI7fAe4aaWaZKMpMGK40KJDa1Lyv+OV6Ng&#10;dbg8kM+npvJus9uY/fjnqsdK9T7a5RREoDa8w6/2t1aQpl9D+H8Tn4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2YrXEAAAA3QAAAA8AAAAAAAAAAAAAAAAAmAIAAGRycy9k&#10;b3ducmV2LnhtbFBLBQYAAAAABAAEAPUAAACJAwAAAAA=&#10;" path="m,l1122515,r,717804l,717804,,xe" filled="f" strokeweight=".52986mm">
                  <v:stroke miterlimit="66585f" joinstyle="miter"/>
                  <v:path arrowok="t" textboxrect="0,0,1122515,717804"/>
                </v:shape>
                <v:shape id="Picture 2294" o:spid="_x0000_s1032" type="#_x0000_t75" style="position:absolute;left:94;top:22476;width:11049;height:60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DiYTHAAAA3QAAAA8AAABkcnMvZG93bnJldi54bWxEj0FrwkAUhO+C/2F5BS9FN01rqamrVLHF&#10;ghS09f7IvmaD2bchuybx37uFgsdhZr5h5sveVqKlxpeOFTxMEhDEudMlFwp+vt/HLyB8QNZYOSYF&#10;F/KwXAwHc8y063hP7SEUIkLYZ6jAhFBnUvrckEU/cTVx9H5dYzFE2RRSN9hFuK1kmiTP0mLJccFg&#10;TWtD+elwtgrKPnwcZ+ev+0/ptrtjO11tukej1Oiuf3sFEagPt/B/e6sVpOnsCf7exCcgF1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EsDiYTHAAAA3QAAAA8AAAAAAAAAAAAA&#10;AAAAnwIAAGRycy9kb3ducmV2LnhtbFBLBQYAAAAABAAEAPcAAACTAwAAAAA=&#10;">
                  <v:imagedata r:id="rId14" o:title=""/>
                </v:shape>
                <v:rect id="Rectangle 2295" o:spid="_x0000_s1033" style="position:absolute;left:1008;top:24393;width:11771;height:1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iPZsYA&#10;AADdAAAADwAAAGRycy9kb3ducmV2LnhtbESPQWvCQBSE7wX/w/KE3urGQItJsxHRFj1WI9jeHtnX&#10;JJh9G7Jbk/bXdwXB4zAz3zDZcjStuFDvGssK5rMIBHFpdcOVgmPx/rQA4TyyxtYyKfglB8t88pBh&#10;qu3Ae7ocfCUChF2KCmrvu1RKV9Zk0M1sRxy8b9sb9EH2ldQ9DgFuWhlH0Ys02HBYqLGjdU3l+fBj&#10;FGwX3epzZ/+Gqn372p4+TsmmSLxSj9Nx9QrC0+jv4Vt7pxXEcfIM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XiPZsYAAADdAAAADwAAAAAAAAAAAAAAAACYAgAAZHJz&#10;L2Rvd25yZXYueG1sUEsFBgAAAAAEAAQA9QAAAIsDAAAAAA==&#10;" filled="f" stroked="f">
                  <v:textbox inset="0,0,0,0">
                    <w:txbxContent>
                      <w:p w:rsidR="00C62F0A" w:rsidRDefault="00C62F0A" w:rsidP="00C62F0A">
                        <w:r>
                          <w:rPr>
                            <w:rFonts w:ascii="Times New Roman" w:eastAsia="Times New Roman" w:hAnsi="Times New Roman" w:cs="Times New Roman"/>
                            <w:b/>
                            <w:sz w:val="20"/>
                          </w:rPr>
                          <w:t xml:space="preserve">Infusion Order  </w:t>
                        </w:r>
                      </w:p>
                    </w:txbxContent>
                  </v:textbox>
                </v:rect>
                <v:rect id="Rectangle 2296" o:spid="_x0000_s1034" style="position:absolute;left:1008;top:26618;width:12663;height:1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oREcUA&#10;AADdAAAADwAAAGRycy9kb3ducmV2LnhtbESPT4vCMBTE78J+h/AWvGlqD2K7RhF3RY/+WXD39mie&#10;bbF5KU201U9vBMHjMDO/YabzzlTiSo0rLSsYDSMQxJnVJecKfg+rwQSE88gaK8uk4EYO5rOP3hRT&#10;bVve0XXvcxEg7FJUUHhfp1K6rCCDbmhr4uCdbGPQB9nkUjfYBripZBxFY2mw5LBQYE3LgrLz/mIU&#10;rCf14m9j721e/fyvj9tj8n1IvFL9z27xBcJT59/hV3ujFcRxMobn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qhERxQAAAN0AAAAPAAAAAAAAAAAAAAAAAJgCAABkcnMv&#10;ZG93bnJldi54bWxQSwUGAAAAAAQABAD1AAAAigMAAAAA&#10;" filled="f" stroked="f">
                  <v:textbox inset="0,0,0,0">
                    <w:txbxContent>
                      <w:p w:rsidR="00C62F0A" w:rsidRDefault="00C62F0A" w:rsidP="00C62F0A">
                        <w:r>
                          <w:rPr>
                            <w:rFonts w:ascii="Times New Roman" w:eastAsia="Times New Roman" w:hAnsi="Times New Roman" w:cs="Times New Roman"/>
                            <w:b/>
                            <w:sz w:val="20"/>
                          </w:rPr>
                          <w:t xml:space="preserve">Consumer (IOC) </w:t>
                        </w:r>
                      </w:p>
                    </w:txbxContent>
                  </v:textbox>
                </v:rect>
                <v:shape id="Shape 2297" o:spid="_x0000_s1035" style="position:absolute;top:7571;width:13240;height:7172;visibility:visible;mso-wrap-style:square;v-text-anchor:top" coordsize="1324013,717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9ucYA&#10;AADdAAAADwAAAGRycy9kb3ducmV2LnhtbESPQWvCQBSE74L/YXmCF6kbU2s1uooIhd5Eje31kX0m&#10;wezbmF1j+u+7BaHHYWa+YVabzlSipcaVlhVMxhEI4szqknMF6enjZQ7CeWSNlWVS8EMONut+b4WJ&#10;tg8+UHv0uQgQdgkqKLyvEyldVpBBN7Y1cfAutjHog2xyqRt8BLipZBxFM2mw5LBQYE27grLr8W4U&#10;XG03vXy92u1tNK2+0/3t/NbuzkoNB912CcJT5//Dz/anVhDHi3f4exOe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p9ucYAAADdAAAADwAAAAAAAAAAAAAAAACYAgAAZHJz&#10;L2Rvd25yZXYueG1sUEsFBgAAAAAEAAQA9QAAAIsDAAAAAA==&#10;" path="m,l1324013,r,717233l,717233,,xe" filled="f" strokeweight=".52986mm">
                  <v:stroke miterlimit="66585f" joinstyle="miter"/>
                  <v:path arrowok="t" textboxrect="0,0,1324013,717233"/>
                </v:shape>
                <v:shape id="Picture 2298" o:spid="_x0000_s1036" type="#_x0000_t75" style="position:absolute;left:2;top:8029;width:13244;height:61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U8MTCAAAA3QAAAA8AAABkcnMvZG93bnJldi54bWxETz1rwzAQ3QP9D+IK3WK5HkriRgmhUGLo&#10;VDm062FdbSfWyVhqLP/7aihkfLzv3SHaQdxo8r1jBc9ZDoK4cabnVsG5fl9vQPiAbHBwTAoW8nDY&#10;P6x2WBo38yfddGhFCmFfooIuhLGU0jcdWfSZG4kT9+MmiyHBqZVmwjmF20EWef4iLfacGjoc6a2j&#10;5qp/rQKtT/X8tVR6qeMQq8vHqb4u30o9PcbjK4hAMdzF/+7KKCiKbZqb3qQnIP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z1PDEwgAAAN0AAAAPAAAAAAAAAAAAAAAAAJ8C&#10;AABkcnMvZG93bnJldi54bWxQSwUGAAAAAAQABAD3AAAAjgMAAAAA&#10;">
                  <v:imagedata r:id="rId15" o:title=""/>
                </v:shape>
                <v:rect id="Rectangle 2299" o:spid="_x0000_s1037" style="position:absolute;left:2517;top:9108;width:11324;height:1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WFY8YA&#10;AADdAAAADwAAAGRycy9kb3ducmV2LnhtbESPQWvCQBSE7wX/w/IEb3VjDiWJriK1JTlaLWhvj+xr&#10;Epp9G7LbJPrru4VCj8PMfMNsdpNpxUC9aywrWC0jEMSl1Q1XCt7Pr48JCOeRNbaWScGNHOy2s4cN&#10;ZtqO/EbDyVciQNhlqKD2vsukdGVNBt3SdsTB+7S9QR9kX0nd4xjgppVxFD1Jgw2HhRo7eq6p/Dp9&#10;GwV50u2vhb2PVfvykV+Ol/RwTr1Si/m0X4PwNPn/8F+70AriOE3h9014An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DWFY8YAAADdAAAADwAAAAAAAAAAAAAAAACYAgAAZHJz&#10;L2Rvd25yZXYueG1sUEsFBgAAAAAEAAQA9QAAAIsDAAAAAA==&#10;" filled="f" stroked="f">
                  <v:textbox inset="0,0,0,0">
                    <w:txbxContent>
                      <w:p w:rsidR="00C62F0A" w:rsidRDefault="00C62F0A" w:rsidP="00C62F0A">
                        <w:r>
                          <w:rPr>
                            <w:rFonts w:ascii="Times New Roman" w:eastAsia="Times New Roman" w:hAnsi="Times New Roman" w:cs="Times New Roman"/>
                            <w:b/>
                            <w:sz w:val="20"/>
                          </w:rPr>
                          <w:t xml:space="preserve">Infusion Order </w:t>
                        </w:r>
                      </w:p>
                    </w:txbxContent>
                  </v:textbox>
                </v:rect>
                <v:rect id="Rectangle 2300" o:spid="_x0000_s1038" style="position:absolute;left:1388;top:10571;width:14346;height:1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25MQA&#10;AADdAAAADwAAAGRycy9kb3ducmV2LnhtbERPTWvCQBC9C/6HZYTedNMUionZiGiLHqsp2N6G7JiE&#10;ZmdDdpuk/fXdg9Dj431n28m0YqDeNZYVPK4iEMSl1Q1XCt6L1+UahPPIGlvLpOCHHGzz+SzDVNuR&#10;zzRcfCVCCLsUFdTed6mUrqzJoFvZjjhwN9sb9AH2ldQ9jiHctDKOomdpsOHQUGNH+5rKr8u3UXBc&#10;d7uPk/0dq/bl83h9uyaHIvFKPSym3QaEp8n/i+/uk1YQP0Vhf3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ktuTEAAAA3QAAAA8AAAAAAAAAAAAAAAAAmAIAAGRycy9k&#10;b3ducmV2LnhtbFBLBQYAAAAABAAEAPUAAACJAwAAAAA=&#10;" filled="f" stroked="f">
                  <v:textbox inset="0,0,0,0">
                    <w:txbxContent>
                      <w:p w:rsidR="00C62F0A" w:rsidRDefault="00C62F0A" w:rsidP="00C62F0A">
                        <w:r>
                          <w:rPr>
                            <w:rFonts w:ascii="Times New Roman" w:eastAsia="Times New Roman" w:hAnsi="Times New Roman" w:cs="Times New Roman"/>
                            <w:b/>
                            <w:sz w:val="20"/>
                          </w:rPr>
                          <w:t xml:space="preserve">Programmer (IOP) </w:t>
                        </w:r>
                      </w:p>
                    </w:txbxContent>
                  </v:textbox>
                </v:rect>
                <v:shape id="Shape 2301" o:spid="_x0000_s1039" style="position:absolute;left:6431;top:14663;width:0;height:6538;visibility:visible;mso-wrap-style:square;v-text-anchor:top" coordsize="0,653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fI48QA&#10;AADdAAAADwAAAGRycy9kb3ducmV2LnhtbESPzW7CMBCE75V4B2uRuBWHoCIIGISoUNNj+bkv9pJE&#10;xOsQuyF9+7pSJY6jmflGs9r0thYdtb5yrGAyTkAQa2cqLhScjvvXOQgfkA3WjknBD3nYrAcvK8yM&#10;e/AXdYdQiAhhn6GCMoQmk9Lrkiz6sWuIo3d1rcUQZVtI0+Ijwm0t0ySZSYsVx4USG9qVpG+Hb6vA&#10;3vXHIk/NNj/u+TIr9Gd3fn9TajTst0sQgfrwDP+3c6MgnSYT+HsTn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3yOPEAAAA3QAAAA8AAAAAAAAAAAAAAAAAmAIAAGRycy9k&#10;b3ducmV2LnhtbFBLBQYAAAAABAAEAPUAAACJAwAAAAA=&#10;" path="m,653733l,e" filled="f" strokeweight=".26mm">
                  <v:stroke miterlimit="66585f" joinstyle="miter"/>
                  <v:path arrowok="t" textboxrect="0,0,0,653733"/>
                </v:shape>
                <v:shape id="Shape 2302" o:spid="_x0000_s1040" style="position:absolute;left:6050;top:21074;width:762;height:762;visibility:visible;mso-wrap-style:square;v-text-anchor:top" coordsize="76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LOm8cA&#10;AADdAAAADwAAAGRycy9kb3ducmV2LnhtbESPT2vCQBTE70K/w/IKvUjdGEEldRURhNJ48Q+lx9fs&#10;6yaYfRuya0y/vSsIHoeZ+Q2zWPW2Fh21vnKsYDxKQBAXTldsFJyO2/c5CB+QNdaOScE/eVgtXwYL&#10;zLS78p66QzAiQthnqKAMocmk9EVJFv3INcTR+3OtxRBla6Ru8RrhtpZpkkylxYrjQokNbUoqzoeL&#10;VfDbXda5mcx/duPZ93lYf81Mk+dKvb326w8QgfrwDD/an1pBOklSuL+JT0Au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izpvHAAAA3QAAAA8AAAAAAAAAAAAAAAAAmAIAAGRy&#10;cy9kb3ducmV2LnhtbFBLBQYAAAAABAAEAPUAAACMAwAAAAA=&#10;" path="m,l76200,,38100,76200,,xe" fillcolor="black" stroked="f" strokeweight="0">
                  <v:stroke miterlimit="66585f" joinstyle="miter"/>
                  <v:path arrowok="t" textboxrect="0,0,76200,76200"/>
                </v:shape>
                <v:shape id="Picture 2303" o:spid="_x0000_s1041" type="#_x0000_t75" style="position:absolute;left:6510;top:15893;width:14737;height:42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HaNfjHAAAA3QAAAA8AAABkcnMvZG93bnJldi54bWxEj0FrwkAUhO9C/8PyCl6kbjQikrpKKQgV&#10;vBhTaG+P7DMbmn0bsluz/vtuodDjMDPfMNt9tJ240eBbxwoW8wwEce10y42C6nJ42oDwAVlj55gU&#10;3MnDfvcw2WKh3chnupWhEQnCvkAFJoS+kNLXhiz6ueuJk3d1g8WQ5NBIPeCY4LaTyyxbS4stpwWD&#10;Pb0aqr/Kb6tgdZqdYvWZH2fjx6Y392t8N+VZqeljfHkGESiG//Bf+00rWOZZDr9v0hOQux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HaNfjHAAAA3QAAAA8AAAAAAAAAAAAA&#10;AAAAnwIAAGRycy9kb3ducmV2LnhtbFBLBQYAAAAABAAEAPcAAACTAwAAAAA=&#10;">
                  <v:imagedata r:id="rId16" o:title=""/>
                </v:shape>
                <v:rect id="Rectangle 2304" o:spid="_x0000_s1042" style="position:absolute;left:7424;top:16966;width:15926;height:1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w58cA&#10;AADdAAAADwAAAGRycy9kb3ducmV2LnhtbESPQWvCQBSE74L/YXlCb7rRFtHUVUQtydHGgu3tkX1N&#10;QrNvQ3abpP31XUHocZiZb5jNbjC16Kh1lWUF81kEgji3uuJCwdvlZboC4TyyxtoyKfghB7vteLTB&#10;WNueX6nLfCEChF2MCkrvm1hKl5dk0M1sQxy8T9sa9EG2hdQt9gFuarmIoqU0WHFYKLGhQ0n5V/Zt&#10;FCSrZv+e2t++qE8fyfV8XR8va6/Uw2TYP4PwNPj/8L2dagWLx+gJ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fsOfHAAAA3QAAAA8AAAAAAAAAAAAAAAAAmAIAAGRy&#10;cy9kb3ducmV2LnhtbFBLBQYAAAAABAAEAPUAAACMAwAAAAA=&#10;" filled="f" stroked="f">
                  <v:textbox inset="0,0,0,0">
                    <w:txbxContent>
                      <w:p w:rsidR="00C62F0A" w:rsidRDefault="00C62F0A" w:rsidP="00C62F0A">
                        <w:r>
                          <w:rPr>
                            <w:sz w:val="20"/>
                          </w:rPr>
                          <w:t xml:space="preserve">Communicate Infusion </w:t>
                        </w:r>
                      </w:p>
                    </w:txbxContent>
                  </v:textbox>
                </v:rect>
                <v:rect id="Rectangle 2305" o:spid="_x0000_s1043" style="position:absolute;left:7424;top:18430;width:11445;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MVfMcA&#10;AADdAAAADwAAAGRycy9kb3ducmV2LnhtbESPQWvCQBSE74L/YXlCb7rRUtHUVUQtydHGgu3tkX1N&#10;QrNvQ3abpP31XUHocZiZb5jNbjC16Kh1lWUF81kEgji3uuJCwdvlZboC4TyyxtoyKfghB7vteLTB&#10;WNueX6nLfCEChF2MCkrvm1hKl5dk0M1sQxy8T9sa9EG2hdQt9gFuarmIoqU0WHFYKLGhQ0n5V/Zt&#10;FCSrZv+e2t++qE8fyfV8XR8va6/Uw2TYP4PwNPj/8L2dagWLx+gJ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TFXzHAAAA3QAAAA8AAAAAAAAAAAAAAAAAmAIAAGRy&#10;cy9kb3ducmV2LnhtbFBLBQYAAAAABAAEAPUAAACMAwAAAAA=&#10;" filled="f" stroked="f">
                  <v:textbox inset="0,0,0,0">
                    <w:txbxContent>
                      <w:p w:rsidR="00C62F0A" w:rsidRDefault="00C62F0A" w:rsidP="00C62F0A">
                        <w:r>
                          <w:rPr>
                            <w:sz w:val="20"/>
                          </w:rPr>
                          <w:t xml:space="preserve">Order [PCD-03] </w:t>
                        </w:r>
                      </w:p>
                    </w:txbxContent>
                  </v:textbox>
                </v:rect>
                <v:shape id="Shape 2306" o:spid="_x0000_s1044" style="position:absolute;left:4003;width:5668;height:4494;visibility:visible;mso-wrap-style:square;v-text-anchor:top" coordsize="566826,449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lIS8IA&#10;AADdAAAADwAAAGRycy9kb3ducmV2LnhtbESP0WoCMRRE3wX/IdyCL6JZ1yJlNYqI0r6u9gMum+tm&#10;6eZmTaKmf98UCn0cZuYMs9kl24sH+dA5VrCYFyCIG6c7bhV8Xk6zNxAhImvsHZOCbwqw245HG6y0&#10;e3JNj3NsRYZwqFCBiXGopAyNIYth7gbi7F2dtxiz9K3UHp8ZbntZFsVKWuw4Lxgc6GCo+TrfrYI6&#10;g2+vZnpsFmVfX5dturz7pNTkJe3XICKl+B/+a39oBeWyWMHvm/wE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SUhLwgAAAN0AAAAPAAAAAAAAAAAAAAAAAJgCAABkcnMvZG93&#10;bnJldi54bWxQSwUGAAAAAAQABAD1AAAAhwMAAAAA&#10;" path="m,l566826,r,449478l,449478,,xe" filled="f" strokeweight=".26mm">
                  <v:stroke miterlimit="66585f" joinstyle="miter"/>
                  <v:path arrowok="t" textboxrect="0,0,566826,449478"/>
                </v:shape>
                <v:shape id="Picture 2307" o:spid="_x0000_s1045" type="#_x0000_t75" style="position:absolute;left:4056;top:500;width:5578;height:34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J7ajGAAAA3QAAAA8AAABkcnMvZG93bnJldi54bWxEj81qwzAQhO+FvoPYQm6N/ANtcKMEJ8HQ&#10;QC91cshxsba2ibVyLMV2374qFHocZuYbZr2dTSdGGlxrWUG8jEAQV1a3XCs4n4rnFQjnkTV2lknB&#10;NznYbh4f1phpO/EnjaWvRYCwy1BB432fSemqhgy6pe2Jg/dlB4M+yKGWesApwE0nkyh6kQZbDgsN&#10;9rRvqLqWd6Pgkh8dl7cPmR6T3amID9O1nXOlFk9z/gbC0+z/w3/td60gSaNX+H0TnoDc/A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ontqMYAAADdAAAADwAAAAAAAAAAAAAA&#10;AACfAgAAZHJzL2Rvd25yZXYueG1sUEsFBgAAAAAEAAQA9wAAAJIDAAAAAA==&#10;">
                  <v:imagedata r:id="rId17" o:title=""/>
                </v:shape>
                <v:rect id="Rectangle 2308" o:spid="_x0000_s1046" style="position:absolute;left:4970;top:2214;width:5387;height:1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K64sQA&#10;AADdAAAADwAAAGRycy9kb3ducmV2LnhtbERPTWvCQBC9C/6HZYTedNMUionZiGiLHqsp2N6G7JiE&#10;ZmdDdpuk/fXdg9Dj431n28m0YqDeNZYVPK4iEMSl1Q1XCt6L1+UahPPIGlvLpOCHHGzz+SzDVNuR&#10;zzRcfCVCCLsUFdTed6mUrqzJoFvZjjhwN9sb9AH2ldQ9jiHctDKOomdpsOHQUGNH+5rKr8u3UXBc&#10;d7uPk/0dq/bl83h9uyaHIvFKPSym3QaEp8n/i+/uk1YQP0Vhbn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SuuLEAAAA3QAAAA8AAAAAAAAAAAAAAAAAmAIAAGRycy9k&#10;b3ducmV2LnhtbFBLBQYAAAAABAAEAPUAAACJAwAAAAA=&#10;" filled="f" stroked="f">
                  <v:textbox inset="0,0,0,0">
                    <w:txbxContent>
                      <w:p w:rsidR="00C62F0A" w:rsidRDefault="00C62F0A" w:rsidP="00C62F0A">
                        <w:r>
                          <w:rPr>
                            <w:sz w:val="20"/>
                          </w:rPr>
                          <w:t xml:space="preserve">BCMA </w:t>
                        </w:r>
                      </w:p>
                    </w:txbxContent>
                  </v:textbox>
                </v:rect>
                <v:shape id="Shape 2309" o:spid="_x0000_s1047" style="position:absolute;left:6352;top:4494;width:0;height:2436;visibility:visible;mso-wrap-style:square;v-text-anchor:top" coordsize="0,243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c6LccA&#10;AADdAAAADwAAAGRycy9kb3ducmV2LnhtbESPT2sCMRTE7wW/Q3gFbzVbBf9sjSIFoRSFanvw+Ni8&#10;7qbdvMRN6q5+eiMUPA4z8xtmvuxsLU7UBONYwfMgA0FcOG24VPD1uX6agggRWWPtmBScKcBy0XuY&#10;Y65dyzs67WMpEoRDjgqqGH0uZSgqshgGzhMn79s1FmOSTSl1g22C21oOs2wsLRpOCxV6eq2o+N3/&#10;WQXHzRaNaY+Tw9p/yPfgf87t5KJU/7FbvYCI1MV7+L/9phUMR9kMbm/SE5C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N3Oi3HAAAA3QAAAA8AAAAAAAAAAAAAAAAAmAIAAGRy&#10;cy9kb3ducmV2LnhtbFBLBQYAAAAABAAEAPUAAACMAwAAAAA=&#10;" path="m,l,243561e" filled="f" strokeweight=".26mm">
                  <v:stroke miterlimit="66585f" joinstyle="miter"/>
                  <v:path arrowok="t" textboxrect="0,0,0,243561"/>
                </v:shape>
                <v:shape id="Shape 2310" o:spid="_x0000_s1048" style="position:absolute;left:5971;top:6803;width:762;height:762;visibility:visible;mso-wrap-style:square;v-text-anchor:top" coordsize="76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VjqsQA&#10;AADdAAAADwAAAGRycy9kb3ducmV2LnhtbERPz2vCMBS+C/sfwhvsIppWQaUzigwGw+5iFfH4bN7S&#10;YvNSmljrf78cBjt+fL/X28E2oqfO144VpNMEBHHpdM1Gwen4OVmB8AFZY+OYFDzJw3bzMlpjpt2D&#10;D9QXwYgYwj5DBVUIbSalLyuy6KeuJY7cj+sshgg7I3WHjxhuGzlLkoW0WHNsqLClj4rKW3G3Cq79&#10;fZeb+erynS7Pt3GzX5o2z5V6ex127yACDeFf/Of+0gpm8zTuj2/iE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lY6rEAAAA3QAAAA8AAAAAAAAAAAAAAAAAmAIAAGRycy9k&#10;b3ducmV2LnhtbFBLBQYAAAAABAAEAPUAAACJAwAAAAA=&#10;" path="m,l76200,,38100,76200,,xe" fillcolor="black" stroked="f" strokeweight="0">
                  <v:stroke miterlimit="66585f" joinstyle="miter"/>
                  <v:path arrowok="t" textboxrect="0,0,76200,76200"/>
                </v:shape>
                <v:shape id="Shape 2311" o:spid="_x0000_s1049" style="position:absolute;left:6511;top:29105;width:0;height:2435;visibility:visible;mso-wrap-style:square;v-text-anchor:top" coordsize="0,243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GhF8cA&#10;AADdAAAADwAAAGRycy9kb3ducmV2LnhtbESPT2vCQBDF74LfYRnBi9RNLGhJsxERxELpwT+01yE7&#10;JqHZ2bC7mtRP3y0UPD7evN+bl68H04obOd9YVpDOExDEpdUNVwrOp93TCwgfkDW2lknBD3lYF+NR&#10;jpm2PR/odgyViBD2GSqoQ+gyKX1Zk0E/tx1x9C7WGQxRukpqh32Em1YukmQpDTYcG2rsaFtT+X28&#10;mvhGdX/vz/vSft59s9te0tXH7MspNZ0Mm1cQgYbwOP5Pv2kFi+c0hb81EQGy+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BoRfHAAAA3QAAAA8AAAAAAAAAAAAAAAAAmAIAAGRy&#10;cy9kb3ducmV2LnhtbFBLBQYAAAAABAAEAPUAAACMAwAAAAA=&#10;" path="m,l,243560e" filled="f" strokeweight=".26mm">
                  <v:stroke miterlimit="66585f" joinstyle="miter"/>
                  <v:path arrowok="t" textboxrect="0,0,0,243560"/>
                </v:shape>
                <v:shape id="Shape 2312" o:spid="_x0000_s1050" style="position:absolute;left:6130;top:31413;width:762;height:762;visibility:visible;mso-wrap-style:square;v-text-anchor:top" coordsize="76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tYRscA&#10;AADdAAAADwAAAGRycy9kb3ducmV2LnhtbESPQWvCQBSE70L/w/IKvYhuEkEluooUCqXpRVvE4zP7&#10;3ASzb0N2jem/7xYKHoeZ+YZZbwfbiJ46XztWkE4TEMSl0zUbBd9fb5MlCB+QNTaOScEPedhunkZr&#10;zLW78576QzAiQtjnqKAKoc2l9GVFFv3UtcTRu7jOYoiyM1J3eI9w28gsSebSYs1xocKWXisqr4eb&#10;VXDub7vCzJanz3RxvI6bj4Vpi0Kpl+dhtwIRaAiP8H/7XSvIZmkGf2/iE5C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7WEbHAAAA3QAAAA8AAAAAAAAAAAAAAAAAmAIAAGRy&#10;cy9kb3ducmV2LnhtbFBLBQYAAAAABAAEAPUAAACMAwAAAAA=&#10;" path="m,l76200,,38100,76200,,xe" fillcolor="black" stroked="f" strokeweight="0">
                  <v:stroke miterlimit="66585f" joinstyle="miter"/>
                  <v:path arrowok="t" textboxrect="0,0,76200,76200"/>
                </v:shape>
                <w10:anchorlock/>
              </v:group>
            </w:pict>
          </mc:Fallback>
        </mc:AlternateContent>
      </w:r>
    </w:p>
    <w:p w:rsidR="00C62F0A" w:rsidRPr="00C62F0A" w:rsidRDefault="00C62F0A" w:rsidP="00C62F0A">
      <w:pPr>
        <w:spacing w:after="75"/>
        <w:ind w:left="4312" w:right="703"/>
        <w:jc w:val="right"/>
        <w:rPr>
          <w:rFonts w:ascii="Times New Roman" w:eastAsia="Times New Roman" w:hAnsi="Times New Roman" w:cs="Times New Roman"/>
          <w:color w:val="000000"/>
          <w:sz w:val="24"/>
        </w:rPr>
      </w:pPr>
      <w:r w:rsidRPr="00C62F0A">
        <w:rPr>
          <w:rFonts w:ascii="Times New Roman" w:eastAsia="Times New Roman" w:hAnsi="Times New Roman" w:cs="Times New Roman"/>
          <w:color w:val="000000"/>
          <w:sz w:val="24"/>
        </w:rPr>
        <w:t xml:space="preserve"> </w:t>
      </w:r>
    </w:p>
    <w:p w:rsidR="00C62F0A" w:rsidRPr="00C62F0A" w:rsidRDefault="00C62F0A" w:rsidP="00C62F0A">
      <w:pPr>
        <w:tabs>
          <w:tab w:val="center" w:pos="720"/>
        </w:tabs>
        <w:spacing w:after="36" w:line="248" w:lineRule="auto"/>
        <w:ind w:left="-15"/>
        <w:rPr>
          <w:rFonts w:ascii="Times New Roman" w:eastAsia="Times New Roman" w:hAnsi="Times New Roman" w:cs="Times New Roman"/>
          <w:color w:val="000000"/>
          <w:sz w:val="24"/>
        </w:rPr>
      </w:pPr>
      <w:r w:rsidRPr="00C62F0A">
        <w:rPr>
          <w:rFonts w:ascii="Times New Roman" w:eastAsia="Times New Roman" w:hAnsi="Times New Roman" w:cs="Times New Roman"/>
          <w:color w:val="000000"/>
          <w:sz w:val="24"/>
        </w:rPr>
        <w:lastRenderedPageBreak/>
        <w:t xml:space="preserve">530 </w:t>
      </w:r>
      <w:r w:rsidRPr="00C62F0A">
        <w:rPr>
          <w:rFonts w:ascii="Times New Roman" w:eastAsia="Times New Roman" w:hAnsi="Times New Roman" w:cs="Times New Roman"/>
          <w:color w:val="000000"/>
          <w:sz w:val="24"/>
        </w:rPr>
        <w:tab/>
        <w:t xml:space="preserve"> </w:t>
      </w:r>
    </w:p>
    <w:p w:rsidR="00C62F0A" w:rsidRPr="00C62F0A" w:rsidRDefault="00C62F0A" w:rsidP="00C62F0A">
      <w:pPr>
        <w:keepNext/>
        <w:keepLines/>
        <w:spacing w:after="3"/>
        <w:ind w:left="2138" w:hanging="10"/>
        <w:outlineLvl w:val="1"/>
        <w:rPr>
          <w:rFonts w:ascii="Arial" w:eastAsia="Arial" w:hAnsi="Arial" w:cs="Arial"/>
          <w:b/>
          <w:color w:val="000000"/>
          <w:sz w:val="28"/>
        </w:rPr>
      </w:pPr>
      <w:r w:rsidRPr="00C62F0A">
        <w:rPr>
          <w:rFonts w:ascii="Arial" w:eastAsia="Arial" w:hAnsi="Arial" w:cs="Arial"/>
          <w:b/>
          <w:color w:val="000000"/>
        </w:rPr>
        <w:t xml:space="preserve">Figure 4.1-1: Point-of-Care Infusion Verification Actor Diagram </w:t>
      </w:r>
    </w:p>
    <w:p w:rsidR="00C62F0A" w:rsidRPr="00C62F0A" w:rsidRDefault="00C62F0A" w:rsidP="00C62F0A">
      <w:pPr>
        <w:spacing w:after="19" w:line="248" w:lineRule="auto"/>
        <w:ind w:left="730" w:hanging="10"/>
        <w:rPr>
          <w:rFonts w:ascii="Times New Roman" w:eastAsia="Times New Roman" w:hAnsi="Times New Roman" w:cs="Times New Roman"/>
          <w:color w:val="000000"/>
          <w:sz w:val="24"/>
        </w:rPr>
      </w:pPr>
      <w:r w:rsidRPr="00C62F0A">
        <w:rPr>
          <w:rFonts w:ascii="Times New Roman" w:eastAsia="Times New Roman" w:hAnsi="Times New Roman" w:cs="Times New Roman"/>
          <w:color w:val="000000"/>
          <w:sz w:val="24"/>
        </w:rPr>
        <w:t xml:space="preserve">Table 4.1-1 lists the transactions for each actor directly involved in the Point-of-Care Infusion Verification Profile. In order to claim support of this Integration Profile, an implementation must perform the required transactions (labeled “R”). Transactions labeled “O” involve optional </w:t>
      </w:r>
    </w:p>
    <w:p w:rsidR="00C62F0A" w:rsidRPr="00C62F0A" w:rsidRDefault="00C62F0A" w:rsidP="00C62F0A">
      <w:pPr>
        <w:spacing w:after="272" w:line="248" w:lineRule="auto"/>
        <w:ind w:left="705" w:hanging="720"/>
        <w:rPr>
          <w:rFonts w:ascii="Times New Roman" w:eastAsia="Times New Roman" w:hAnsi="Times New Roman" w:cs="Times New Roman"/>
          <w:color w:val="000000"/>
          <w:sz w:val="24"/>
        </w:rPr>
      </w:pPr>
      <w:r w:rsidRPr="00C62F0A">
        <w:rPr>
          <w:rFonts w:ascii="Times New Roman" w:eastAsia="Times New Roman" w:hAnsi="Times New Roman" w:cs="Times New Roman"/>
          <w:color w:val="000000"/>
          <w:sz w:val="24"/>
        </w:rPr>
        <w:t xml:space="preserve">535 </w:t>
      </w:r>
      <w:r w:rsidRPr="00C62F0A">
        <w:rPr>
          <w:rFonts w:ascii="Times New Roman" w:eastAsia="Times New Roman" w:hAnsi="Times New Roman" w:cs="Times New Roman"/>
          <w:color w:val="000000"/>
          <w:sz w:val="24"/>
        </w:rPr>
        <w:tab/>
        <w:t xml:space="preserve">actors. A complete list of options defined by this Integration Profile and that implementations may choose to support is listed in Section 3.3. </w:t>
      </w:r>
    </w:p>
    <w:p w:rsidR="00C62F0A" w:rsidRPr="00C62F0A" w:rsidRDefault="00C62F0A" w:rsidP="00C62F0A">
      <w:pPr>
        <w:keepNext/>
        <w:keepLines/>
        <w:spacing w:after="3"/>
        <w:ind w:left="760" w:right="101" w:hanging="10"/>
        <w:jc w:val="center"/>
        <w:outlineLvl w:val="1"/>
        <w:rPr>
          <w:rFonts w:ascii="Arial" w:eastAsia="Arial" w:hAnsi="Arial" w:cs="Arial"/>
          <w:b/>
          <w:color w:val="000000"/>
          <w:sz w:val="28"/>
        </w:rPr>
      </w:pPr>
      <w:r w:rsidRPr="00C62F0A">
        <w:rPr>
          <w:rFonts w:ascii="Arial" w:eastAsia="Arial" w:hAnsi="Arial" w:cs="Arial"/>
          <w:b/>
          <w:color w:val="000000"/>
        </w:rPr>
        <w:t xml:space="preserve">Table 4.1-1: Point-of-Care Infusion Verification Integration Profile - Actors and Transactions </w:t>
      </w:r>
    </w:p>
    <w:tbl>
      <w:tblPr>
        <w:tblStyle w:val="TableGrid"/>
        <w:tblW w:w="8652" w:type="dxa"/>
        <w:tblInd w:w="1074" w:type="dxa"/>
        <w:tblCellMar>
          <w:top w:w="84" w:type="dxa"/>
          <w:left w:w="179" w:type="dxa"/>
          <w:right w:w="115" w:type="dxa"/>
        </w:tblCellMar>
        <w:tblLook w:val="04A0" w:firstRow="1" w:lastRow="0" w:firstColumn="1" w:lastColumn="0" w:noHBand="0" w:noVBand="1"/>
      </w:tblPr>
      <w:tblGrid>
        <w:gridCol w:w="2527"/>
        <w:gridCol w:w="3240"/>
        <w:gridCol w:w="1440"/>
        <w:gridCol w:w="1445"/>
      </w:tblGrid>
      <w:tr w:rsidR="00C62F0A" w:rsidRPr="00C62F0A" w:rsidTr="005A541B">
        <w:trPr>
          <w:trHeight w:val="547"/>
        </w:trPr>
        <w:tc>
          <w:tcPr>
            <w:tcW w:w="2527" w:type="dxa"/>
            <w:tcBorders>
              <w:top w:val="single" w:sz="4" w:space="0" w:color="000000"/>
              <w:left w:val="single" w:sz="4" w:space="0" w:color="000000"/>
              <w:bottom w:val="single" w:sz="4" w:space="0" w:color="000000"/>
              <w:right w:val="single" w:sz="4" w:space="0" w:color="000000"/>
            </w:tcBorders>
            <w:shd w:val="clear" w:color="auto" w:fill="E0E0E0"/>
          </w:tcPr>
          <w:p w:rsidR="00C62F0A" w:rsidRPr="00C62F0A" w:rsidRDefault="00C62F0A" w:rsidP="00C62F0A">
            <w:pPr>
              <w:ind w:right="70"/>
              <w:jc w:val="center"/>
              <w:rPr>
                <w:rFonts w:ascii="Times New Roman" w:eastAsia="Times New Roman" w:hAnsi="Times New Roman" w:cs="Times New Roman"/>
                <w:color w:val="000000"/>
                <w:sz w:val="24"/>
              </w:rPr>
            </w:pPr>
            <w:r w:rsidRPr="00C62F0A">
              <w:rPr>
                <w:rFonts w:ascii="Arial" w:eastAsia="Arial" w:hAnsi="Arial" w:cs="Arial"/>
                <w:b/>
                <w:color w:val="000000"/>
                <w:sz w:val="20"/>
              </w:rPr>
              <w:t xml:space="preserve">Actors </w:t>
            </w:r>
          </w:p>
        </w:tc>
        <w:tc>
          <w:tcPr>
            <w:tcW w:w="3240" w:type="dxa"/>
            <w:tcBorders>
              <w:top w:val="single" w:sz="4" w:space="0" w:color="000000"/>
              <w:left w:val="single" w:sz="4" w:space="0" w:color="000000"/>
              <w:bottom w:val="single" w:sz="4" w:space="0" w:color="000000"/>
              <w:right w:val="single" w:sz="4" w:space="0" w:color="000000"/>
            </w:tcBorders>
            <w:shd w:val="clear" w:color="auto" w:fill="E0E0E0"/>
          </w:tcPr>
          <w:p w:rsidR="00C62F0A" w:rsidRPr="00C62F0A" w:rsidRDefault="00C62F0A" w:rsidP="00C62F0A">
            <w:pPr>
              <w:ind w:right="66"/>
              <w:jc w:val="center"/>
              <w:rPr>
                <w:rFonts w:ascii="Times New Roman" w:eastAsia="Times New Roman" w:hAnsi="Times New Roman" w:cs="Times New Roman"/>
                <w:color w:val="000000"/>
                <w:sz w:val="24"/>
              </w:rPr>
            </w:pPr>
            <w:r w:rsidRPr="00C62F0A">
              <w:rPr>
                <w:rFonts w:ascii="Arial" w:eastAsia="Arial" w:hAnsi="Arial" w:cs="Arial"/>
                <w:b/>
                <w:color w:val="000000"/>
                <w:sz w:val="20"/>
              </w:rPr>
              <w:t xml:space="preserve">Transactions  </w:t>
            </w:r>
          </w:p>
        </w:tc>
        <w:tc>
          <w:tcPr>
            <w:tcW w:w="1440" w:type="dxa"/>
            <w:tcBorders>
              <w:top w:val="single" w:sz="4" w:space="0" w:color="000000"/>
              <w:left w:val="single" w:sz="4" w:space="0" w:color="000000"/>
              <w:bottom w:val="single" w:sz="4" w:space="0" w:color="000000"/>
              <w:right w:val="single" w:sz="4" w:space="0" w:color="000000"/>
            </w:tcBorders>
            <w:shd w:val="clear" w:color="auto" w:fill="E0E0E0"/>
          </w:tcPr>
          <w:p w:rsidR="00C62F0A" w:rsidRPr="00C62F0A" w:rsidRDefault="00C62F0A" w:rsidP="00C62F0A">
            <w:pPr>
              <w:ind w:right="68"/>
              <w:jc w:val="center"/>
              <w:rPr>
                <w:rFonts w:ascii="Times New Roman" w:eastAsia="Times New Roman" w:hAnsi="Times New Roman" w:cs="Times New Roman"/>
                <w:color w:val="000000"/>
                <w:sz w:val="24"/>
              </w:rPr>
            </w:pPr>
            <w:r w:rsidRPr="00C62F0A">
              <w:rPr>
                <w:rFonts w:ascii="Arial" w:eastAsia="Arial" w:hAnsi="Arial" w:cs="Arial"/>
                <w:b/>
                <w:color w:val="000000"/>
                <w:sz w:val="20"/>
              </w:rPr>
              <w:t xml:space="preserve">Optionality </w:t>
            </w:r>
          </w:p>
        </w:tc>
        <w:tc>
          <w:tcPr>
            <w:tcW w:w="1445" w:type="dxa"/>
            <w:tcBorders>
              <w:top w:val="single" w:sz="4" w:space="0" w:color="000000"/>
              <w:left w:val="single" w:sz="4" w:space="0" w:color="000000"/>
              <w:bottom w:val="single" w:sz="4" w:space="0" w:color="000000"/>
              <w:right w:val="single" w:sz="4" w:space="0" w:color="000000"/>
            </w:tcBorders>
            <w:shd w:val="clear" w:color="auto" w:fill="E0E0E0"/>
          </w:tcPr>
          <w:p w:rsidR="00C62F0A" w:rsidRPr="00C62F0A" w:rsidRDefault="00C62F0A" w:rsidP="00C62F0A">
            <w:pPr>
              <w:jc w:val="center"/>
              <w:rPr>
                <w:rFonts w:ascii="Times New Roman" w:eastAsia="Times New Roman" w:hAnsi="Times New Roman" w:cs="Times New Roman"/>
                <w:color w:val="000000"/>
                <w:sz w:val="24"/>
              </w:rPr>
            </w:pPr>
            <w:r w:rsidRPr="00C62F0A">
              <w:rPr>
                <w:rFonts w:ascii="Arial" w:eastAsia="Arial" w:hAnsi="Arial" w:cs="Arial"/>
                <w:b/>
                <w:color w:val="000000"/>
                <w:sz w:val="20"/>
              </w:rPr>
              <w:t xml:space="preserve">Section in Vol. 2 </w:t>
            </w:r>
          </w:p>
        </w:tc>
      </w:tr>
      <w:tr w:rsidR="00C62F0A" w:rsidRPr="00C62F0A" w:rsidTr="005A541B">
        <w:trPr>
          <w:trHeight w:val="299"/>
        </w:trPr>
        <w:tc>
          <w:tcPr>
            <w:tcW w:w="2527" w:type="dxa"/>
            <w:tcBorders>
              <w:top w:val="single" w:sz="4" w:space="0" w:color="000000"/>
              <w:left w:val="single" w:sz="4" w:space="0" w:color="000000"/>
              <w:bottom w:val="single" w:sz="4" w:space="0" w:color="000000"/>
              <w:right w:val="single" w:sz="4" w:space="0" w:color="000000"/>
            </w:tcBorders>
          </w:tcPr>
          <w:p w:rsidR="00C62F0A" w:rsidRPr="00C62F0A" w:rsidRDefault="00C62F0A" w:rsidP="00C62F0A">
            <w:pPr>
              <w:rPr>
                <w:rFonts w:ascii="Times New Roman" w:eastAsia="Times New Roman" w:hAnsi="Times New Roman" w:cs="Times New Roman"/>
                <w:color w:val="000000"/>
                <w:sz w:val="24"/>
              </w:rPr>
            </w:pPr>
            <w:r w:rsidRPr="00C62F0A">
              <w:rPr>
                <w:rFonts w:ascii="Times New Roman" w:eastAsia="Times New Roman" w:hAnsi="Times New Roman" w:cs="Times New Roman"/>
                <w:color w:val="000000"/>
                <w:sz w:val="18"/>
              </w:rPr>
              <w:t xml:space="preserve">Infusion Order Programmer </w:t>
            </w:r>
          </w:p>
        </w:tc>
        <w:tc>
          <w:tcPr>
            <w:tcW w:w="3240" w:type="dxa"/>
            <w:tcBorders>
              <w:top w:val="single" w:sz="4" w:space="0" w:color="000000"/>
              <w:left w:val="single" w:sz="4" w:space="0" w:color="000000"/>
              <w:bottom w:val="single" w:sz="4" w:space="0" w:color="000000"/>
              <w:right w:val="single" w:sz="4" w:space="0" w:color="000000"/>
            </w:tcBorders>
          </w:tcPr>
          <w:p w:rsidR="00C62F0A" w:rsidRPr="00C62F0A" w:rsidRDefault="00C62F0A" w:rsidP="00C62F0A">
            <w:pPr>
              <w:ind w:right="71"/>
              <w:jc w:val="center"/>
              <w:rPr>
                <w:rFonts w:ascii="Times New Roman" w:eastAsia="Times New Roman" w:hAnsi="Times New Roman" w:cs="Times New Roman"/>
                <w:color w:val="000000"/>
                <w:sz w:val="24"/>
              </w:rPr>
            </w:pPr>
            <w:r w:rsidRPr="00C62F0A">
              <w:rPr>
                <w:rFonts w:ascii="Times New Roman" w:eastAsia="Times New Roman" w:hAnsi="Times New Roman" w:cs="Times New Roman"/>
                <w:color w:val="000000"/>
                <w:sz w:val="18"/>
              </w:rPr>
              <w:t xml:space="preserve">Communicate Infusion Order [PCD-03] </w:t>
            </w:r>
          </w:p>
        </w:tc>
        <w:tc>
          <w:tcPr>
            <w:tcW w:w="1440" w:type="dxa"/>
            <w:tcBorders>
              <w:top w:val="single" w:sz="4" w:space="0" w:color="000000"/>
              <w:left w:val="single" w:sz="4" w:space="0" w:color="000000"/>
              <w:bottom w:val="single" w:sz="4" w:space="0" w:color="000000"/>
              <w:right w:val="single" w:sz="4" w:space="0" w:color="000000"/>
            </w:tcBorders>
          </w:tcPr>
          <w:p w:rsidR="00C62F0A" w:rsidRPr="00C62F0A" w:rsidRDefault="00C62F0A" w:rsidP="00C62F0A">
            <w:pPr>
              <w:ind w:right="66"/>
              <w:jc w:val="center"/>
              <w:rPr>
                <w:rFonts w:ascii="Times New Roman" w:eastAsia="Times New Roman" w:hAnsi="Times New Roman" w:cs="Times New Roman"/>
                <w:color w:val="000000"/>
                <w:sz w:val="24"/>
              </w:rPr>
            </w:pPr>
            <w:r w:rsidRPr="00C62F0A">
              <w:rPr>
                <w:rFonts w:ascii="Times New Roman" w:eastAsia="Times New Roman" w:hAnsi="Times New Roman" w:cs="Times New Roman"/>
                <w:color w:val="000000"/>
                <w:sz w:val="18"/>
              </w:rPr>
              <w:t xml:space="preserve">R </w:t>
            </w:r>
          </w:p>
        </w:tc>
        <w:tc>
          <w:tcPr>
            <w:tcW w:w="1445" w:type="dxa"/>
            <w:tcBorders>
              <w:top w:val="single" w:sz="4" w:space="0" w:color="000000"/>
              <w:left w:val="single" w:sz="4" w:space="0" w:color="000000"/>
              <w:bottom w:val="single" w:sz="4" w:space="0" w:color="000000"/>
              <w:right w:val="single" w:sz="4" w:space="0" w:color="000000"/>
            </w:tcBorders>
          </w:tcPr>
          <w:p w:rsidR="00C62F0A" w:rsidRPr="00C62F0A" w:rsidRDefault="00C62F0A" w:rsidP="00C62F0A">
            <w:pPr>
              <w:rPr>
                <w:rFonts w:ascii="Times New Roman" w:eastAsia="Times New Roman" w:hAnsi="Times New Roman" w:cs="Times New Roman"/>
                <w:color w:val="000000"/>
                <w:sz w:val="24"/>
              </w:rPr>
            </w:pPr>
            <w:r w:rsidRPr="00C62F0A">
              <w:rPr>
                <w:rFonts w:ascii="Times New Roman" w:eastAsia="Times New Roman" w:hAnsi="Times New Roman" w:cs="Times New Roman"/>
                <w:color w:val="000000"/>
                <w:sz w:val="18"/>
              </w:rPr>
              <w:t xml:space="preserve">3.3 </w:t>
            </w:r>
          </w:p>
        </w:tc>
      </w:tr>
      <w:tr w:rsidR="00C62F0A" w:rsidRPr="00C62F0A" w:rsidTr="005A541B">
        <w:trPr>
          <w:trHeight w:val="298"/>
        </w:trPr>
        <w:tc>
          <w:tcPr>
            <w:tcW w:w="2527" w:type="dxa"/>
            <w:tcBorders>
              <w:top w:val="single" w:sz="4" w:space="0" w:color="000000"/>
              <w:left w:val="single" w:sz="4" w:space="0" w:color="000000"/>
              <w:bottom w:val="single" w:sz="4" w:space="0" w:color="000000"/>
              <w:right w:val="single" w:sz="4" w:space="0" w:color="000000"/>
            </w:tcBorders>
          </w:tcPr>
          <w:p w:rsidR="00C62F0A" w:rsidRPr="00C62F0A" w:rsidRDefault="00C62F0A" w:rsidP="00C62F0A">
            <w:pPr>
              <w:rPr>
                <w:rFonts w:ascii="Times New Roman" w:eastAsia="Times New Roman" w:hAnsi="Times New Roman" w:cs="Times New Roman"/>
                <w:color w:val="000000"/>
                <w:sz w:val="24"/>
              </w:rPr>
            </w:pPr>
            <w:r w:rsidRPr="00C62F0A">
              <w:rPr>
                <w:rFonts w:ascii="Times New Roman" w:eastAsia="Times New Roman" w:hAnsi="Times New Roman" w:cs="Times New Roman"/>
                <w:color w:val="000000"/>
                <w:sz w:val="18"/>
              </w:rPr>
              <w:t xml:space="preserve">Infusion Order Consumer </w:t>
            </w:r>
          </w:p>
        </w:tc>
        <w:tc>
          <w:tcPr>
            <w:tcW w:w="3240" w:type="dxa"/>
            <w:tcBorders>
              <w:top w:val="single" w:sz="4" w:space="0" w:color="000000"/>
              <w:left w:val="single" w:sz="4" w:space="0" w:color="000000"/>
              <w:bottom w:val="single" w:sz="4" w:space="0" w:color="000000"/>
              <w:right w:val="single" w:sz="4" w:space="0" w:color="000000"/>
            </w:tcBorders>
          </w:tcPr>
          <w:p w:rsidR="00C62F0A" w:rsidRPr="00C62F0A" w:rsidRDefault="00C62F0A" w:rsidP="00C62F0A">
            <w:pPr>
              <w:ind w:right="71"/>
              <w:jc w:val="center"/>
              <w:rPr>
                <w:rFonts w:ascii="Times New Roman" w:eastAsia="Times New Roman" w:hAnsi="Times New Roman" w:cs="Times New Roman"/>
                <w:color w:val="000000"/>
                <w:sz w:val="24"/>
              </w:rPr>
            </w:pPr>
            <w:r w:rsidRPr="00C62F0A">
              <w:rPr>
                <w:rFonts w:ascii="Times New Roman" w:eastAsia="Times New Roman" w:hAnsi="Times New Roman" w:cs="Times New Roman"/>
                <w:color w:val="000000"/>
                <w:sz w:val="18"/>
              </w:rPr>
              <w:t xml:space="preserve">Communicate Infusion Order [PCD-03] </w:t>
            </w:r>
          </w:p>
        </w:tc>
        <w:tc>
          <w:tcPr>
            <w:tcW w:w="1440" w:type="dxa"/>
            <w:tcBorders>
              <w:top w:val="single" w:sz="4" w:space="0" w:color="000000"/>
              <w:left w:val="single" w:sz="4" w:space="0" w:color="000000"/>
              <w:bottom w:val="single" w:sz="4" w:space="0" w:color="000000"/>
              <w:right w:val="single" w:sz="4" w:space="0" w:color="000000"/>
            </w:tcBorders>
          </w:tcPr>
          <w:p w:rsidR="00C62F0A" w:rsidRPr="00C62F0A" w:rsidRDefault="00C62F0A" w:rsidP="00C62F0A">
            <w:pPr>
              <w:ind w:right="66"/>
              <w:jc w:val="center"/>
              <w:rPr>
                <w:rFonts w:ascii="Times New Roman" w:eastAsia="Times New Roman" w:hAnsi="Times New Roman" w:cs="Times New Roman"/>
                <w:color w:val="000000"/>
                <w:sz w:val="24"/>
              </w:rPr>
            </w:pPr>
            <w:r w:rsidRPr="00C62F0A">
              <w:rPr>
                <w:rFonts w:ascii="Times New Roman" w:eastAsia="Times New Roman" w:hAnsi="Times New Roman" w:cs="Times New Roman"/>
                <w:color w:val="000000"/>
                <w:sz w:val="18"/>
              </w:rPr>
              <w:t xml:space="preserve">R </w:t>
            </w:r>
          </w:p>
        </w:tc>
        <w:tc>
          <w:tcPr>
            <w:tcW w:w="1445" w:type="dxa"/>
            <w:tcBorders>
              <w:top w:val="single" w:sz="4" w:space="0" w:color="000000"/>
              <w:left w:val="single" w:sz="4" w:space="0" w:color="000000"/>
              <w:bottom w:val="single" w:sz="4" w:space="0" w:color="000000"/>
              <w:right w:val="single" w:sz="4" w:space="0" w:color="000000"/>
            </w:tcBorders>
          </w:tcPr>
          <w:p w:rsidR="00C62F0A" w:rsidRPr="00C62F0A" w:rsidRDefault="00C62F0A" w:rsidP="00C62F0A">
            <w:pPr>
              <w:rPr>
                <w:rFonts w:ascii="Times New Roman" w:eastAsia="Times New Roman" w:hAnsi="Times New Roman" w:cs="Times New Roman"/>
                <w:color w:val="000000"/>
                <w:sz w:val="24"/>
              </w:rPr>
            </w:pPr>
            <w:r w:rsidRPr="00C62F0A">
              <w:rPr>
                <w:rFonts w:ascii="Times New Roman" w:eastAsia="Times New Roman" w:hAnsi="Times New Roman" w:cs="Times New Roman"/>
                <w:color w:val="000000"/>
                <w:sz w:val="18"/>
              </w:rPr>
              <w:t xml:space="preserve">3.3 </w:t>
            </w:r>
          </w:p>
        </w:tc>
      </w:tr>
    </w:tbl>
    <w:p w:rsidR="00C62F0A" w:rsidRPr="00C62F0A" w:rsidRDefault="00C62F0A" w:rsidP="00C62F0A">
      <w:pPr>
        <w:spacing w:after="258"/>
        <w:ind w:left="720"/>
        <w:rPr>
          <w:rFonts w:ascii="Times New Roman" w:eastAsia="Times New Roman" w:hAnsi="Times New Roman" w:cs="Times New Roman"/>
          <w:color w:val="000000"/>
          <w:sz w:val="24"/>
        </w:rPr>
      </w:pPr>
      <w:r w:rsidRPr="00C62F0A">
        <w:rPr>
          <w:rFonts w:ascii="Times New Roman" w:eastAsia="Times New Roman" w:hAnsi="Times New Roman" w:cs="Times New Roman"/>
          <w:color w:val="000000"/>
          <w:sz w:val="24"/>
        </w:rPr>
        <w:t xml:space="preserve"> </w:t>
      </w:r>
    </w:p>
    <w:p w:rsidR="00C62F0A" w:rsidRPr="00C62F0A" w:rsidRDefault="00C62F0A" w:rsidP="00C62F0A">
      <w:pPr>
        <w:keepNext/>
        <w:keepLines/>
        <w:tabs>
          <w:tab w:val="center" w:pos="2721"/>
        </w:tabs>
        <w:spacing w:after="57"/>
        <w:ind w:left="-13"/>
        <w:outlineLvl w:val="0"/>
        <w:rPr>
          <w:rFonts w:ascii="Arial" w:eastAsia="Arial" w:hAnsi="Arial" w:cs="Arial"/>
          <w:b/>
          <w:color w:val="000000"/>
          <w:sz w:val="28"/>
        </w:rPr>
      </w:pPr>
      <w:r w:rsidRPr="00C62F0A">
        <w:rPr>
          <w:rFonts w:ascii="Times New Roman" w:eastAsia="Times New Roman" w:hAnsi="Times New Roman" w:cs="Times New Roman"/>
          <w:color w:val="000000"/>
          <w:sz w:val="24"/>
        </w:rPr>
        <w:t xml:space="preserve">540 </w:t>
      </w:r>
      <w:r w:rsidRPr="00C62F0A">
        <w:rPr>
          <w:rFonts w:ascii="Times New Roman" w:eastAsia="Times New Roman" w:hAnsi="Times New Roman" w:cs="Times New Roman"/>
          <w:color w:val="000000"/>
          <w:sz w:val="24"/>
        </w:rPr>
        <w:tab/>
      </w:r>
      <w:r w:rsidRPr="00C62F0A">
        <w:rPr>
          <w:rFonts w:ascii="Arial" w:eastAsia="Arial" w:hAnsi="Arial" w:cs="Arial"/>
          <w:b/>
          <w:color w:val="000000"/>
          <w:sz w:val="28"/>
        </w:rPr>
        <w:t xml:space="preserve">4.2 Integration Profile Options  </w:t>
      </w:r>
    </w:p>
    <w:p w:rsidR="00C62F0A" w:rsidRPr="00C62F0A" w:rsidRDefault="00C62F0A" w:rsidP="00C62F0A">
      <w:pPr>
        <w:spacing w:after="273" w:line="248" w:lineRule="auto"/>
        <w:ind w:left="730" w:hanging="10"/>
        <w:rPr>
          <w:rFonts w:ascii="Times New Roman" w:eastAsia="Times New Roman" w:hAnsi="Times New Roman" w:cs="Times New Roman"/>
          <w:color w:val="000000"/>
          <w:sz w:val="24"/>
        </w:rPr>
      </w:pPr>
      <w:r w:rsidRPr="00C62F0A">
        <w:rPr>
          <w:rFonts w:ascii="Times New Roman" w:eastAsia="Times New Roman" w:hAnsi="Times New Roman" w:cs="Times New Roman"/>
          <w:color w:val="000000"/>
          <w:sz w:val="24"/>
        </w:rPr>
        <w:t xml:space="preserve">Options that may be selected for this Integration Profile are listed in the Table 4.2-1 along with the actors to which they apply. Dependencies between options when applicable are specified in notes. </w:t>
      </w:r>
    </w:p>
    <w:p w:rsidR="00C62F0A" w:rsidRPr="00C62F0A" w:rsidRDefault="00C62F0A" w:rsidP="00C62F0A">
      <w:pPr>
        <w:keepNext/>
        <w:keepLines/>
        <w:spacing w:after="3"/>
        <w:ind w:left="2542" w:hanging="10"/>
        <w:outlineLvl w:val="1"/>
        <w:rPr>
          <w:rFonts w:ascii="Arial" w:eastAsia="Arial" w:hAnsi="Arial" w:cs="Arial"/>
          <w:b/>
          <w:color w:val="000000"/>
          <w:sz w:val="28"/>
        </w:rPr>
      </w:pPr>
      <w:r w:rsidRPr="00C62F0A">
        <w:rPr>
          <w:rFonts w:ascii="Arial" w:eastAsia="Arial" w:hAnsi="Arial" w:cs="Arial"/>
          <w:b/>
          <w:color w:val="000000"/>
        </w:rPr>
        <w:t xml:space="preserve">Table 4.2-1: Evidence Documents - Actors and Options </w:t>
      </w:r>
    </w:p>
    <w:tbl>
      <w:tblPr>
        <w:tblStyle w:val="TableGrid"/>
        <w:tblW w:w="5930" w:type="dxa"/>
        <w:tblInd w:w="2435" w:type="dxa"/>
        <w:tblCellMar>
          <w:top w:w="84" w:type="dxa"/>
          <w:left w:w="179" w:type="dxa"/>
          <w:right w:w="91" w:type="dxa"/>
        </w:tblCellMar>
        <w:tblLook w:val="04A0" w:firstRow="1" w:lastRow="0" w:firstColumn="1" w:lastColumn="0" w:noHBand="0" w:noVBand="1"/>
      </w:tblPr>
      <w:tblGrid>
        <w:gridCol w:w="2368"/>
        <w:gridCol w:w="1720"/>
        <w:gridCol w:w="1842"/>
      </w:tblGrid>
      <w:tr w:rsidR="00C62F0A" w:rsidRPr="00C62F0A" w:rsidTr="005A541B">
        <w:trPr>
          <w:trHeight w:val="547"/>
        </w:trPr>
        <w:tc>
          <w:tcPr>
            <w:tcW w:w="2369" w:type="dxa"/>
            <w:tcBorders>
              <w:top w:val="single" w:sz="4" w:space="0" w:color="000000"/>
              <w:left w:val="single" w:sz="4" w:space="0" w:color="000000"/>
              <w:bottom w:val="single" w:sz="4" w:space="0" w:color="000000"/>
              <w:right w:val="single" w:sz="4" w:space="0" w:color="000000"/>
            </w:tcBorders>
            <w:shd w:val="clear" w:color="auto" w:fill="E0E0E0"/>
          </w:tcPr>
          <w:p w:rsidR="00C62F0A" w:rsidRPr="00C62F0A" w:rsidRDefault="00C62F0A" w:rsidP="00C62F0A">
            <w:pPr>
              <w:ind w:right="94"/>
              <w:jc w:val="center"/>
              <w:rPr>
                <w:rFonts w:ascii="Times New Roman" w:eastAsia="Times New Roman" w:hAnsi="Times New Roman" w:cs="Times New Roman"/>
                <w:color w:val="000000"/>
                <w:sz w:val="24"/>
              </w:rPr>
            </w:pPr>
            <w:r w:rsidRPr="00C62F0A">
              <w:rPr>
                <w:rFonts w:ascii="Arial" w:eastAsia="Arial" w:hAnsi="Arial" w:cs="Arial"/>
                <w:b/>
                <w:color w:val="000000"/>
                <w:sz w:val="20"/>
              </w:rPr>
              <w:t xml:space="preserve">Actor </w:t>
            </w:r>
          </w:p>
        </w:tc>
        <w:tc>
          <w:tcPr>
            <w:tcW w:w="1720" w:type="dxa"/>
            <w:tcBorders>
              <w:top w:val="single" w:sz="4" w:space="0" w:color="000000"/>
              <w:left w:val="single" w:sz="4" w:space="0" w:color="000000"/>
              <w:bottom w:val="single" w:sz="4" w:space="0" w:color="000000"/>
              <w:right w:val="single" w:sz="4" w:space="0" w:color="000000"/>
            </w:tcBorders>
            <w:shd w:val="clear" w:color="auto" w:fill="E0E0E0"/>
          </w:tcPr>
          <w:p w:rsidR="00C62F0A" w:rsidRPr="00C62F0A" w:rsidRDefault="00C62F0A" w:rsidP="00C62F0A">
            <w:pPr>
              <w:ind w:right="88"/>
              <w:jc w:val="center"/>
              <w:rPr>
                <w:rFonts w:ascii="Times New Roman" w:eastAsia="Times New Roman" w:hAnsi="Times New Roman" w:cs="Times New Roman"/>
                <w:color w:val="000000"/>
                <w:sz w:val="24"/>
              </w:rPr>
            </w:pPr>
            <w:r w:rsidRPr="00C62F0A">
              <w:rPr>
                <w:rFonts w:ascii="Arial" w:eastAsia="Arial" w:hAnsi="Arial" w:cs="Arial"/>
                <w:b/>
                <w:color w:val="000000"/>
                <w:sz w:val="20"/>
              </w:rPr>
              <w:t xml:space="preserve">Options </w:t>
            </w:r>
          </w:p>
        </w:tc>
        <w:tc>
          <w:tcPr>
            <w:tcW w:w="1842" w:type="dxa"/>
            <w:tcBorders>
              <w:top w:val="single" w:sz="4" w:space="0" w:color="000000"/>
              <w:left w:val="single" w:sz="4" w:space="0" w:color="000000"/>
              <w:bottom w:val="single" w:sz="4" w:space="0" w:color="000000"/>
              <w:right w:val="single" w:sz="4" w:space="0" w:color="000000"/>
            </w:tcBorders>
            <w:shd w:val="clear" w:color="auto" w:fill="E0E0E0"/>
          </w:tcPr>
          <w:p w:rsidR="00C62F0A" w:rsidRPr="00C62F0A" w:rsidRDefault="00C62F0A" w:rsidP="00C62F0A">
            <w:pPr>
              <w:jc w:val="center"/>
              <w:rPr>
                <w:rFonts w:ascii="Times New Roman" w:eastAsia="Times New Roman" w:hAnsi="Times New Roman" w:cs="Times New Roman"/>
                <w:color w:val="000000"/>
                <w:sz w:val="24"/>
              </w:rPr>
            </w:pPr>
            <w:r w:rsidRPr="00C62F0A">
              <w:rPr>
                <w:rFonts w:ascii="Arial" w:eastAsia="Arial" w:hAnsi="Arial" w:cs="Arial"/>
                <w:b/>
                <w:color w:val="000000"/>
                <w:sz w:val="20"/>
              </w:rPr>
              <w:t xml:space="preserve">Section in Volume 2 </w:t>
            </w:r>
          </w:p>
        </w:tc>
      </w:tr>
      <w:tr w:rsidR="00C62F0A" w:rsidRPr="00C62F0A" w:rsidTr="005A541B">
        <w:trPr>
          <w:trHeight w:val="344"/>
        </w:trPr>
        <w:tc>
          <w:tcPr>
            <w:tcW w:w="2369" w:type="dxa"/>
            <w:tcBorders>
              <w:top w:val="single" w:sz="4" w:space="0" w:color="000000"/>
              <w:left w:val="single" w:sz="4" w:space="0" w:color="000000"/>
              <w:bottom w:val="single" w:sz="4" w:space="0" w:color="000000"/>
              <w:right w:val="single" w:sz="4" w:space="0" w:color="000000"/>
            </w:tcBorders>
          </w:tcPr>
          <w:p w:rsidR="00C62F0A" w:rsidRPr="00C62F0A" w:rsidRDefault="00C62F0A" w:rsidP="00C62F0A">
            <w:pPr>
              <w:ind w:right="92"/>
              <w:jc w:val="center"/>
              <w:rPr>
                <w:rFonts w:ascii="Times New Roman" w:eastAsia="Times New Roman" w:hAnsi="Times New Roman" w:cs="Times New Roman"/>
                <w:color w:val="000000"/>
                <w:sz w:val="24"/>
              </w:rPr>
            </w:pPr>
            <w:r w:rsidRPr="00C62F0A">
              <w:rPr>
                <w:rFonts w:ascii="Times New Roman" w:eastAsia="Times New Roman" w:hAnsi="Times New Roman" w:cs="Times New Roman"/>
                <w:color w:val="000000"/>
                <w:sz w:val="18"/>
              </w:rPr>
              <w:t xml:space="preserve">Infusion Order Programmer </w:t>
            </w:r>
          </w:p>
        </w:tc>
        <w:tc>
          <w:tcPr>
            <w:tcW w:w="1720" w:type="dxa"/>
            <w:tcBorders>
              <w:top w:val="single" w:sz="4" w:space="0" w:color="000000"/>
              <w:left w:val="single" w:sz="4" w:space="0" w:color="000000"/>
              <w:bottom w:val="single" w:sz="4" w:space="0" w:color="000000"/>
              <w:right w:val="single" w:sz="4" w:space="0" w:color="000000"/>
            </w:tcBorders>
          </w:tcPr>
          <w:p w:rsidR="00C62F0A" w:rsidRPr="00C62F0A" w:rsidRDefault="00C62F0A" w:rsidP="00C62F0A">
            <w:pPr>
              <w:ind w:right="87"/>
              <w:jc w:val="center"/>
              <w:rPr>
                <w:rFonts w:ascii="Times New Roman" w:eastAsia="Times New Roman" w:hAnsi="Times New Roman" w:cs="Times New Roman"/>
                <w:color w:val="000000"/>
                <w:sz w:val="24"/>
              </w:rPr>
            </w:pPr>
            <w:r w:rsidRPr="00C62F0A">
              <w:rPr>
                <w:rFonts w:ascii="Times New Roman" w:eastAsia="Times New Roman" w:hAnsi="Times New Roman" w:cs="Times New Roman"/>
                <w:i/>
                <w:color w:val="000000"/>
                <w:sz w:val="18"/>
              </w:rPr>
              <w:t xml:space="preserve">No options defined  </w:t>
            </w:r>
          </w:p>
        </w:tc>
        <w:tc>
          <w:tcPr>
            <w:tcW w:w="1842" w:type="dxa"/>
            <w:tcBorders>
              <w:top w:val="single" w:sz="4" w:space="0" w:color="000000"/>
              <w:left w:val="single" w:sz="4" w:space="0" w:color="000000"/>
              <w:bottom w:val="single" w:sz="4" w:space="0" w:color="000000"/>
              <w:right w:val="single" w:sz="4" w:space="0" w:color="000000"/>
            </w:tcBorders>
          </w:tcPr>
          <w:p w:rsidR="00C62F0A" w:rsidRPr="00C62F0A" w:rsidRDefault="00C62F0A" w:rsidP="00C62F0A">
            <w:pPr>
              <w:ind w:left="1"/>
              <w:rPr>
                <w:rFonts w:ascii="Times New Roman" w:eastAsia="Times New Roman" w:hAnsi="Times New Roman" w:cs="Times New Roman"/>
                <w:color w:val="000000"/>
                <w:sz w:val="24"/>
              </w:rPr>
            </w:pPr>
            <w:r w:rsidRPr="00C62F0A">
              <w:rPr>
                <w:rFonts w:ascii="Times New Roman" w:eastAsia="Times New Roman" w:hAnsi="Times New Roman" w:cs="Times New Roman"/>
                <w:color w:val="000000"/>
                <w:sz w:val="18"/>
              </w:rPr>
              <w:t xml:space="preserve">- - </w:t>
            </w:r>
          </w:p>
        </w:tc>
      </w:tr>
      <w:tr w:rsidR="00C62F0A" w:rsidRPr="00C62F0A" w:rsidTr="005A541B">
        <w:trPr>
          <w:trHeight w:val="298"/>
        </w:trPr>
        <w:tc>
          <w:tcPr>
            <w:tcW w:w="2369" w:type="dxa"/>
            <w:tcBorders>
              <w:top w:val="single" w:sz="4" w:space="0" w:color="000000"/>
              <w:left w:val="single" w:sz="4" w:space="0" w:color="000000"/>
              <w:bottom w:val="single" w:sz="4" w:space="0" w:color="000000"/>
              <w:right w:val="single" w:sz="4" w:space="0" w:color="000000"/>
            </w:tcBorders>
          </w:tcPr>
          <w:p w:rsidR="00C62F0A" w:rsidRPr="00C62F0A" w:rsidRDefault="00C62F0A" w:rsidP="00C62F0A">
            <w:pPr>
              <w:rPr>
                <w:rFonts w:ascii="Times New Roman" w:eastAsia="Times New Roman" w:hAnsi="Times New Roman" w:cs="Times New Roman"/>
                <w:color w:val="000000"/>
                <w:sz w:val="24"/>
              </w:rPr>
            </w:pPr>
            <w:r w:rsidRPr="00C62F0A">
              <w:rPr>
                <w:rFonts w:ascii="Times New Roman" w:eastAsia="Times New Roman" w:hAnsi="Times New Roman" w:cs="Times New Roman"/>
                <w:color w:val="000000"/>
                <w:sz w:val="18"/>
              </w:rPr>
              <w:t xml:space="preserve">Infusion Order Consumer </w:t>
            </w:r>
          </w:p>
        </w:tc>
        <w:tc>
          <w:tcPr>
            <w:tcW w:w="1720" w:type="dxa"/>
            <w:tcBorders>
              <w:top w:val="single" w:sz="4" w:space="0" w:color="000000"/>
              <w:left w:val="single" w:sz="4" w:space="0" w:color="000000"/>
              <w:bottom w:val="single" w:sz="4" w:space="0" w:color="000000"/>
              <w:right w:val="single" w:sz="4" w:space="0" w:color="000000"/>
            </w:tcBorders>
          </w:tcPr>
          <w:p w:rsidR="00C62F0A" w:rsidRPr="00C62F0A" w:rsidRDefault="00C62F0A" w:rsidP="00C62F0A">
            <w:pPr>
              <w:ind w:right="87"/>
              <w:jc w:val="center"/>
              <w:rPr>
                <w:rFonts w:ascii="Times New Roman" w:eastAsia="Times New Roman" w:hAnsi="Times New Roman" w:cs="Times New Roman"/>
                <w:color w:val="000000"/>
                <w:sz w:val="24"/>
              </w:rPr>
            </w:pPr>
            <w:r w:rsidRPr="00C62F0A">
              <w:rPr>
                <w:rFonts w:ascii="Times New Roman" w:eastAsia="Times New Roman" w:hAnsi="Times New Roman" w:cs="Times New Roman"/>
                <w:i/>
                <w:color w:val="000000"/>
                <w:sz w:val="18"/>
              </w:rPr>
              <w:t xml:space="preserve">No options defined  </w:t>
            </w:r>
          </w:p>
        </w:tc>
        <w:tc>
          <w:tcPr>
            <w:tcW w:w="1842" w:type="dxa"/>
            <w:tcBorders>
              <w:top w:val="single" w:sz="4" w:space="0" w:color="000000"/>
              <w:left w:val="single" w:sz="4" w:space="0" w:color="000000"/>
              <w:bottom w:val="single" w:sz="4" w:space="0" w:color="000000"/>
              <w:right w:val="single" w:sz="4" w:space="0" w:color="000000"/>
            </w:tcBorders>
          </w:tcPr>
          <w:p w:rsidR="00C62F0A" w:rsidRPr="00C62F0A" w:rsidRDefault="00C62F0A" w:rsidP="00C62F0A">
            <w:pPr>
              <w:ind w:left="1"/>
              <w:rPr>
                <w:rFonts w:ascii="Times New Roman" w:eastAsia="Times New Roman" w:hAnsi="Times New Roman" w:cs="Times New Roman"/>
                <w:color w:val="000000"/>
                <w:sz w:val="24"/>
              </w:rPr>
            </w:pPr>
            <w:r w:rsidRPr="00C62F0A">
              <w:rPr>
                <w:rFonts w:ascii="Times New Roman" w:eastAsia="Times New Roman" w:hAnsi="Times New Roman" w:cs="Times New Roman"/>
                <w:color w:val="000000"/>
                <w:sz w:val="18"/>
              </w:rPr>
              <w:t xml:space="preserve">- - </w:t>
            </w:r>
          </w:p>
        </w:tc>
      </w:tr>
    </w:tbl>
    <w:p w:rsidR="00C62F0A" w:rsidRPr="00C62F0A" w:rsidRDefault="00C62F0A" w:rsidP="00C62F0A">
      <w:pPr>
        <w:tabs>
          <w:tab w:val="center" w:pos="720"/>
        </w:tabs>
        <w:spacing w:after="271" w:line="248" w:lineRule="auto"/>
        <w:ind w:left="-15"/>
        <w:rPr>
          <w:rFonts w:ascii="Times New Roman" w:eastAsia="Times New Roman" w:hAnsi="Times New Roman" w:cs="Times New Roman"/>
          <w:color w:val="000000"/>
          <w:sz w:val="24"/>
        </w:rPr>
      </w:pPr>
      <w:r w:rsidRPr="00C62F0A">
        <w:rPr>
          <w:rFonts w:ascii="Times New Roman" w:eastAsia="Times New Roman" w:hAnsi="Times New Roman" w:cs="Times New Roman"/>
          <w:color w:val="000000"/>
          <w:sz w:val="24"/>
        </w:rPr>
        <w:t xml:space="preserve">545 </w:t>
      </w:r>
      <w:r w:rsidRPr="00C62F0A">
        <w:rPr>
          <w:rFonts w:ascii="Times New Roman" w:eastAsia="Times New Roman" w:hAnsi="Times New Roman" w:cs="Times New Roman"/>
          <w:color w:val="000000"/>
          <w:sz w:val="24"/>
        </w:rPr>
        <w:tab/>
        <w:t xml:space="preserve"> </w:t>
      </w:r>
    </w:p>
    <w:p w:rsidR="00C62F0A" w:rsidRPr="00C62F0A" w:rsidRDefault="00C62F0A" w:rsidP="00C62F0A">
      <w:pPr>
        <w:keepNext/>
        <w:keepLines/>
        <w:spacing w:after="57"/>
        <w:ind w:left="730" w:hanging="10"/>
        <w:outlineLvl w:val="1"/>
        <w:rPr>
          <w:rFonts w:ascii="Arial" w:eastAsia="Arial" w:hAnsi="Arial" w:cs="Arial"/>
          <w:b/>
          <w:color w:val="000000"/>
          <w:sz w:val="28"/>
        </w:rPr>
      </w:pPr>
      <w:r w:rsidRPr="00C62F0A">
        <w:rPr>
          <w:rFonts w:ascii="Arial" w:eastAsia="Arial" w:hAnsi="Arial" w:cs="Arial"/>
          <w:b/>
          <w:color w:val="000000"/>
          <w:sz w:val="28"/>
        </w:rPr>
        <w:t xml:space="preserve">4.3 PIV Overview </w:t>
      </w:r>
    </w:p>
    <w:p w:rsidR="00C62F0A" w:rsidRPr="00C62F0A" w:rsidRDefault="00C62F0A" w:rsidP="00C62F0A">
      <w:pPr>
        <w:spacing w:after="135" w:line="248" w:lineRule="auto"/>
        <w:ind w:left="730" w:hanging="10"/>
        <w:rPr>
          <w:rFonts w:ascii="Times New Roman" w:eastAsia="Times New Roman" w:hAnsi="Times New Roman" w:cs="Times New Roman"/>
          <w:color w:val="000000"/>
          <w:sz w:val="24"/>
        </w:rPr>
      </w:pPr>
      <w:r w:rsidRPr="00C62F0A">
        <w:rPr>
          <w:rFonts w:ascii="Times New Roman" w:eastAsia="Times New Roman" w:hAnsi="Times New Roman" w:cs="Times New Roman"/>
          <w:color w:val="000000"/>
          <w:sz w:val="24"/>
        </w:rPr>
        <w:t xml:space="preserve">The goal of the proposed integration is to bring infusion systems into the electronic medication administration process. The following primary steps comprise this process: </w:t>
      </w:r>
    </w:p>
    <w:p w:rsidR="00C62F0A" w:rsidRPr="00C62F0A" w:rsidRDefault="00C62F0A" w:rsidP="00C62F0A">
      <w:pPr>
        <w:spacing w:after="111" w:line="248" w:lineRule="auto"/>
        <w:ind w:left="1090" w:hanging="10"/>
        <w:rPr>
          <w:rFonts w:ascii="Times New Roman" w:eastAsia="Times New Roman" w:hAnsi="Times New Roman" w:cs="Times New Roman"/>
          <w:color w:val="000000"/>
          <w:sz w:val="24"/>
        </w:rPr>
      </w:pPr>
      <w:r w:rsidRPr="00C62F0A">
        <w:rPr>
          <w:rFonts w:ascii="Segoe UI Symbol" w:eastAsia="Segoe UI Symbol" w:hAnsi="Segoe UI Symbol" w:cs="Segoe UI Symbol"/>
          <w:color w:val="000000"/>
          <w:sz w:val="24"/>
        </w:rPr>
        <w:t>•</w:t>
      </w:r>
      <w:r w:rsidRPr="00C62F0A">
        <w:rPr>
          <w:rFonts w:ascii="Arial" w:eastAsia="Arial" w:hAnsi="Arial" w:cs="Arial"/>
          <w:color w:val="000000"/>
          <w:sz w:val="24"/>
        </w:rPr>
        <w:t xml:space="preserve"> </w:t>
      </w:r>
      <w:r w:rsidRPr="00C62F0A">
        <w:rPr>
          <w:rFonts w:ascii="Times New Roman" w:eastAsia="Times New Roman" w:hAnsi="Times New Roman" w:cs="Times New Roman"/>
          <w:color w:val="000000"/>
          <w:sz w:val="24"/>
        </w:rPr>
        <w:t xml:space="preserve">Order medication </w:t>
      </w:r>
    </w:p>
    <w:p w:rsidR="00C62F0A" w:rsidRPr="00C62F0A" w:rsidDel="00986E9B" w:rsidRDefault="00C62F0A" w:rsidP="00215B54">
      <w:pPr>
        <w:tabs>
          <w:tab w:val="center" w:pos="3152"/>
        </w:tabs>
        <w:spacing w:after="111" w:line="248" w:lineRule="auto"/>
        <w:ind w:left="720"/>
        <w:rPr>
          <w:del w:id="13" w:author="Jeff Rinda" w:date="2019-04-24T08:58:00Z"/>
          <w:rFonts w:ascii="Times New Roman" w:eastAsia="Times New Roman" w:hAnsi="Times New Roman" w:cs="Times New Roman"/>
          <w:color w:val="000000"/>
          <w:sz w:val="24"/>
        </w:rPr>
      </w:pPr>
      <w:r w:rsidRPr="00C62F0A">
        <w:rPr>
          <w:rFonts w:ascii="Times New Roman" w:eastAsia="Times New Roman" w:hAnsi="Times New Roman" w:cs="Times New Roman"/>
          <w:color w:val="000000"/>
          <w:sz w:val="24"/>
        </w:rPr>
        <w:t xml:space="preserve">550 </w:t>
      </w:r>
      <w:del w:id="14" w:author="Jeff Rinda" w:date="2019-04-24T08:59:00Z">
        <w:r w:rsidRPr="00C62F0A" w:rsidDel="00986E9B">
          <w:rPr>
            <w:rFonts w:ascii="Times New Roman" w:eastAsia="Times New Roman" w:hAnsi="Times New Roman" w:cs="Times New Roman"/>
            <w:color w:val="000000"/>
            <w:sz w:val="24"/>
          </w:rPr>
          <w:tab/>
        </w:r>
      </w:del>
      <w:r w:rsidRPr="00C62F0A">
        <w:rPr>
          <w:rFonts w:ascii="Segoe UI Symbol" w:eastAsia="Segoe UI Symbol" w:hAnsi="Segoe UI Symbol" w:cs="Segoe UI Symbol"/>
          <w:color w:val="000000"/>
          <w:sz w:val="24"/>
        </w:rPr>
        <w:t>•</w:t>
      </w:r>
      <w:r w:rsidRPr="00C62F0A">
        <w:rPr>
          <w:rFonts w:ascii="Arial" w:eastAsia="Arial" w:hAnsi="Arial" w:cs="Arial"/>
          <w:color w:val="000000"/>
          <w:sz w:val="24"/>
        </w:rPr>
        <w:t xml:space="preserve"> </w:t>
      </w:r>
      <w:r w:rsidRPr="00C62F0A">
        <w:rPr>
          <w:rFonts w:ascii="Times New Roman" w:eastAsia="Times New Roman" w:hAnsi="Times New Roman" w:cs="Times New Roman"/>
          <w:color w:val="000000"/>
          <w:sz w:val="24"/>
        </w:rPr>
        <w:t xml:space="preserve">Verify order </w:t>
      </w:r>
      <w:del w:id="15" w:author="Jeff Rinda" w:date="2019-04-24T08:58:00Z">
        <w:r w:rsidRPr="00C62F0A" w:rsidDel="00986E9B">
          <w:rPr>
            <w:rFonts w:ascii="Times New Roman" w:eastAsia="Times New Roman" w:hAnsi="Times New Roman" w:cs="Times New Roman"/>
            <w:color w:val="000000"/>
            <w:sz w:val="24"/>
          </w:rPr>
          <w:delText xml:space="preserve">for inclusion in the eMAR </w:delText>
        </w:r>
      </w:del>
    </w:p>
    <w:p w:rsidR="00986E9B" w:rsidRDefault="00986E9B" w:rsidP="00215B54">
      <w:pPr>
        <w:tabs>
          <w:tab w:val="center" w:pos="3152"/>
        </w:tabs>
        <w:spacing w:after="111" w:line="248" w:lineRule="auto"/>
        <w:ind w:left="720"/>
        <w:rPr>
          <w:ins w:id="16" w:author="Jeff Rinda" w:date="2019-04-24T08:58:00Z"/>
          <w:rFonts w:ascii="Times New Roman" w:eastAsia="Times New Roman" w:hAnsi="Times New Roman" w:cs="Times New Roman"/>
          <w:color w:val="000000"/>
          <w:sz w:val="24"/>
        </w:rPr>
      </w:pPr>
    </w:p>
    <w:p w:rsidR="00C62F0A" w:rsidRPr="00215B54" w:rsidRDefault="00C62F0A" w:rsidP="00215B54">
      <w:pPr>
        <w:pStyle w:val="ListParagraph"/>
        <w:numPr>
          <w:ilvl w:val="0"/>
          <w:numId w:val="5"/>
        </w:numPr>
        <w:tabs>
          <w:tab w:val="center" w:pos="3152"/>
        </w:tabs>
        <w:spacing w:after="111" w:line="248" w:lineRule="auto"/>
        <w:rPr>
          <w:rFonts w:ascii="Times New Roman" w:eastAsia="Times New Roman" w:hAnsi="Times New Roman" w:cs="Times New Roman"/>
          <w:color w:val="000000"/>
          <w:sz w:val="24"/>
        </w:rPr>
      </w:pPr>
      <w:r w:rsidRPr="00215B54">
        <w:rPr>
          <w:rFonts w:ascii="Times New Roman" w:eastAsia="Times New Roman" w:hAnsi="Times New Roman" w:cs="Times New Roman"/>
          <w:color w:val="000000"/>
          <w:sz w:val="24"/>
        </w:rPr>
        <w:t xml:space="preserve">Prepare and dispense medication </w:t>
      </w:r>
    </w:p>
    <w:p w:rsidR="00C62F0A" w:rsidRPr="00C62F0A" w:rsidRDefault="00C62F0A" w:rsidP="00C62F0A">
      <w:pPr>
        <w:numPr>
          <w:ilvl w:val="0"/>
          <w:numId w:val="1"/>
        </w:numPr>
        <w:spacing w:after="63" w:line="248" w:lineRule="auto"/>
        <w:ind w:hanging="360"/>
        <w:rPr>
          <w:rFonts w:ascii="Times New Roman" w:eastAsia="Times New Roman" w:hAnsi="Times New Roman" w:cs="Times New Roman"/>
          <w:color w:val="000000"/>
          <w:sz w:val="24"/>
        </w:rPr>
      </w:pPr>
      <w:r w:rsidRPr="00C62F0A">
        <w:rPr>
          <w:rFonts w:ascii="Times New Roman" w:eastAsia="Times New Roman" w:hAnsi="Times New Roman" w:cs="Times New Roman"/>
          <w:color w:val="000000"/>
          <w:sz w:val="24"/>
        </w:rPr>
        <w:t xml:space="preserve">Administer medication </w:t>
      </w:r>
    </w:p>
    <w:p w:rsidR="00C62F0A" w:rsidRPr="00C62F0A" w:rsidRDefault="00C62F0A" w:rsidP="00C62F0A">
      <w:pPr>
        <w:spacing w:after="19" w:line="248" w:lineRule="auto"/>
        <w:ind w:left="730" w:hanging="10"/>
        <w:rPr>
          <w:rFonts w:ascii="Times New Roman" w:eastAsia="Times New Roman" w:hAnsi="Times New Roman" w:cs="Times New Roman"/>
          <w:color w:val="000000"/>
          <w:sz w:val="24"/>
        </w:rPr>
      </w:pPr>
      <w:r w:rsidRPr="00C62F0A">
        <w:rPr>
          <w:rFonts w:ascii="Times New Roman" w:eastAsia="Times New Roman" w:hAnsi="Times New Roman" w:cs="Times New Roman"/>
          <w:color w:val="000000"/>
          <w:sz w:val="24"/>
        </w:rPr>
        <w:lastRenderedPageBreak/>
        <w:t xml:space="preserve">While medication errors can occur at each point in this process, this </w:t>
      </w:r>
      <w:del w:id="17" w:author="Jeff Rinda" w:date="2019-04-24T08:59:00Z">
        <w:r w:rsidRPr="00C62F0A" w:rsidDel="00986E9B">
          <w:rPr>
            <w:rFonts w:ascii="Times New Roman" w:eastAsia="Times New Roman" w:hAnsi="Times New Roman" w:cs="Times New Roman"/>
            <w:color w:val="000000"/>
            <w:sz w:val="24"/>
          </w:rPr>
          <w:delText xml:space="preserve">proposal </w:delText>
        </w:r>
      </w:del>
      <w:ins w:id="18" w:author="Jeff Rinda" w:date="2019-04-24T08:59:00Z">
        <w:r w:rsidR="00986E9B">
          <w:rPr>
            <w:rFonts w:ascii="Times New Roman" w:eastAsia="Times New Roman" w:hAnsi="Times New Roman" w:cs="Times New Roman"/>
            <w:color w:val="000000"/>
            <w:sz w:val="24"/>
          </w:rPr>
          <w:t>profile</w:t>
        </w:r>
        <w:r w:rsidR="00986E9B" w:rsidRPr="00C62F0A">
          <w:rPr>
            <w:rFonts w:ascii="Times New Roman" w:eastAsia="Times New Roman" w:hAnsi="Times New Roman" w:cs="Times New Roman"/>
            <w:color w:val="000000"/>
            <w:sz w:val="24"/>
          </w:rPr>
          <w:t xml:space="preserve"> </w:t>
        </w:r>
      </w:ins>
      <w:r w:rsidRPr="00C62F0A">
        <w:rPr>
          <w:rFonts w:ascii="Times New Roman" w:eastAsia="Times New Roman" w:hAnsi="Times New Roman" w:cs="Times New Roman"/>
          <w:color w:val="000000"/>
          <w:sz w:val="24"/>
        </w:rPr>
        <w:t xml:space="preserve">is concerned with the “Administer medication” step, where half of the errors made by clinicians involve infusions. </w:t>
      </w:r>
    </w:p>
    <w:p w:rsidR="00C62F0A" w:rsidRPr="00C62F0A" w:rsidRDefault="00C62F0A" w:rsidP="00C62F0A">
      <w:pPr>
        <w:tabs>
          <w:tab w:val="center" w:pos="5087"/>
        </w:tabs>
        <w:spacing w:after="138" w:line="248" w:lineRule="auto"/>
        <w:ind w:left="-15"/>
        <w:rPr>
          <w:rFonts w:ascii="Times New Roman" w:eastAsia="Times New Roman" w:hAnsi="Times New Roman" w:cs="Times New Roman"/>
          <w:color w:val="000000"/>
          <w:sz w:val="24"/>
        </w:rPr>
      </w:pPr>
      <w:r w:rsidRPr="00C62F0A">
        <w:rPr>
          <w:rFonts w:ascii="Times New Roman" w:eastAsia="Times New Roman" w:hAnsi="Times New Roman" w:cs="Times New Roman"/>
          <w:color w:val="000000"/>
          <w:sz w:val="24"/>
        </w:rPr>
        <w:t xml:space="preserve">555 </w:t>
      </w:r>
      <w:r w:rsidRPr="00C62F0A">
        <w:rPr>
          <w:rFonts w:ascii="Times New Roman" w:eastAsia="Times New Roman" w:hAnsi="Times New Roman" w:cs="Times New Roman"/>
          <w:color w:val="000000"/>
          <w:sz w:val="24"/>
        </w:rPr>
        <w:tab/>
        <w:t xml:space="preserve">These errors usually involve a breach of one of the 5 Rights of Medication Administration: </w:t>
      </w:r>
    </w:p>
    <w:p w:rsidR="00C62F0A" w:rsidRPr="00C62F0A" w:rsidRDefault="00C62F0A" w:rsidP="00C62F0A">
      <w:pPr>
        <w:numPr>
          <w:ilvl w:val="0"/>
          <w:numId w:val="2"/>
        </w:numPr>
        <w:spacing w:after="90" w:line="248" w:lineRule="auto"/>
        <w:ind w:hanging="360"/>
        <w:rPr>
          <w:rFonts w:ascii="Times New Roman" w:eastAsia="Times New Roman" w:hAnsi="Times New Roman" w:cs="Times New Roman"/>
          <w:color w:val="000000"/>
          <w:sz w:val="24"/>
        </w:rPr>
      </w:pPr>
      <w:r w:rsidRPr="00C62F0A">
        <w:rPr>
          <w:rFonts w:ascii="Times New Roman" w:eastAsia="Times New Roman" w:hAnsi="Times New Roman" w:cs="Times New Roman"/>
          <w:color w:val="000000"/>
          <w:sz w:val="24"/>
        </w:rPr>
        <w:t xml:space="preserve">Right Patient </w:t>
      </w:r>
    </w:p>
    <w:p w:rsidR="00C62F0A" w:rsidRPr="00C62F0A" w:rsidRDefault="00C62F0A" w:rsidP="00C62F0A">
      <w:pPr>
        <w:numPr>
          <w:ilvl w:val="0"/>
          <w:numId w:val="2"/>
        </w:numPr>
        <w:spacing w:after="111" w:line="248" w:lineRule="auto"/>
        <w:ind w:hanging="360"/>
        <w:rPr>
          <w:rFonts w:ascii="Times New Roman" w:eastAsia="Times New Roman" w:hAnsi="Times New Roman" w:cs="Times New Roman"/>
          <w:color w:val="000000"/>
          <w:sz w:val="24"/>
        </w:rPr>
      </w:pPr>
      <w:r w:rsidRPr="00C62F0A">
        <w:rPr>
          <w:rFonts w:ascii="Times New Roman" w:eastAsia="Times New Roman" w:hAnsi="Times New Roman" w:cs="Times New Roman"/>
          <w:color w:val="000000"/>
          <w:sz w:val="24"/>
        </w:rPr>
        <w:t xml:space="preserve">Right Drug </w:t>
      </w:r>
    </w:p>
    <w:p w:rsidR="00C62F0A" w:rsidRPr="00C62F0A" w:rsidRDefault="00C62F0A" w:rsidP="00C62F0A">
      <w:pPr>
        <w:numPr>
          <w:ilvl w:val="0"/>
          <w:numId w:val="2"/>
        </w:numPr>
        <w:spacing w:after="88" w:line="248" w:lineRule="auto"/>
        <w:ind w:hanging="360"/>
        <w:rPr>
          <w:rFonts w:ascii="Times New Roman" w:eastAsia="Times New Roman" w:hAnsi="Times New Roman" w:cs="Times New Roman"/>
          <w:color w:val="000000"/>
          <w:sz w:val="24"/>
        </w:rPr>
      </w:pPr>
      <w:r w:rsidRPr="00C62F0A">
        <w:rPr>
          <w:rFonts w:ascii="Times New Roman" w:eastAsia="Times New Roman" w:hAnsi="Times New Roman" w:cs="Times New Roman"/>
          <w:color w:val="000000"/>
          <w:sz w:val="24"/>
        </w:rPr>
        <w:t xml:space="preserve">Right Dose </w:t>
      </w:r>
    </w:p>
    <w:p w:rsidR="00C62F0A" w:rsidRPr="00C62F0A" w:rsidRDefault="00C62F0A" w:rsidP="00C62F0A">
      <w:pPr>
        <w:numPr>
          <w:ilvl w:val="0"/>
          <w:numId w:val="2"/>
        </w:numPr>
        <w:spacing w:after="111" w:line="248" w:lineRule="auto"/>
        <w:ind w:hanging="360"/>
        <w:rPr>
          <w:rFonts w:ascii="Times New Roman" w:eastAsia="Times New Roman" w:hAnsi="Times New Roman" w:cs="Times New Roman"/>
          <w:color w:val="000000"/>
          <w:sz w:val="24"/>
        </w:rPr>
      </w:pPr>
      <w:r w:rsidRPr="00C62F0A">
        <w:rPr>
          <w:rFonts w:ascii="Times New Roman" w:eastAsia="Times New Roman" w:hAnsi="Times New Roman" w:cs="Times New Roman"/>
          <w:color w:val="000000"/>
          <w:sz w:val="24"/>
        </w:rPr>
        <w:t xml:space="preserve">Right Route </w:t>
      </w:r>
    </w:p>
    <w:p w:rsidR="00C62F0A" w:rsidRPr="00C62F0A" w:rsidRDefault="00C62F0A" w:rsidP="00C62F0A">
      <w:pPr>
        <w:tabs>
          <w:tab w:val="center" w:pos="1810"/>
        </w:tabs>
        <w:spacing w:after="68" w:line="248" w:lineRule="auto"/>
        <w:ind w:left="-15"/>
        <w:rPr>
          <w:rFonts w:ascii="Times New Roman" w:eastAsia="Times New Roman" w:hAnsi="Times New Roman" w:cs="Times New Roman"/>
          <w:color w:val="000000"/>
          <w:sz w:val="24"/>
        </w:rPr>
      </w:pPr>
      <w:r w:rsidRPr="00C62F0A">
        <w:rPr>
          <w:rFonts w:ascii="Times New Roman" w:eastAsia="Times New Roman" w:hAnsi="Times New Roman" w:cs="Times New Roman"/>
          <w:color w:val="000000"/>
          <w:sz w:val="24"/>
        </w:rPr>
        <w:t xml:space="preserve">560 </w:t>
      </w:r>
      <w:r w:rsidRPr="00C62F0A">
        <w:rPr>
          <w:rFonts w:ascii="Times New Roman" w:eastAsia="Times New Roman" w:hAnsi="Times New Roman" w:cs="Times New Roman"/>
          <w:color w:val="000000"/>
          <w:sz w:val="24"/>
        </w:rPr>
        <w:tab/>
      </w:r>
      <w:r w:rsidRPr="00C62F0A">
        <w:rPr>
          <w:rFonts w:ascii="Segoe UI Symbol" w:eastAsia="Segoe UI Symbol" w:hAnsi="Segoe UI Symbol" w:cs="Segoe UI Symbol"/>
          <w:color w:val="000000"/>
          <w:sz w:val="24"/>
        </w:rPr>
        <w:t>•</w:t>
      </w:r>
      <w:r w:rsidRPr="00C62F0A">
        <w:rPr>
          <w:rFonts w:ascii="Arial" w:eastAsia="Arial" w:hAnsi="Arial" w:cs="Arial"/>
          <w:color w:val="000000"/>
          <w:sz w:val="24"/>
        </w:rPr>
        <w:t xml:space="preserve"> </w:t>
      </w:r>
      <w:r w:rsidRPr="00C62F0A">
        <w:rPr>
          <w:rFonts w:ascii="Times New Roman" w:eastAsia="Times New Roman" w:hAnsi="Times New Roman" w:cs="Times New Roman"/>
          <w:color w:val="000000"/>
          <w:sz w:val="24"/>
        </w:rPr>
        <w:t xml:space="preserve">Right Time </w:t>
      </w:r>
    </w:p>
    <w:p w:rsidR="00C62F0A" w:rsidRPr="00C62F0A" w:rsidRDefault="00C62F0A" w:rsidP="00C62F0A">
      <w:pPr>
        <w:spacing w:after="111" w:line="248" w:lineRule="auto"/>
        <w:ind w:left="730" w:hanging="10"/>
        <w:rPr>
          <w:rFonts w:ascii="Times New Roman" w:eastAsia="Times New Roman" w:hAnsi="Times New Roman" w:cs="Times New Roman"/>
          <w:color w:val="000000"/>
          <w:sz w:val="24"/>
        </w:rPr>
      </w:pPr>
      <w:r w:rsidRPr="00C62F0A">
        <w:rPr>
          <w:rFonts w:ascii="Times New Roman" w:eastAsia="Times New Roman" w:hAnsi="Times New Roman" w:cs="Times New Roman"/>
          <w:color w:val="000000"/>
          <w:sz w:val="24"/>
        </w:rPr>
        <w:t xml:space="preserve">It is the caregiver’s responsibility to ensure that these rights are reviewed prior to administering each drug or starting each infusion.  </w:t>
      </w:r>
    </w:p>
    <w:p w:rsidR="00C62F0A" w:rsidRPr="00C62F0A" w:rsidRDefault="00C62F0A" w:rsidP="00C62F0A">
      <w:pPr>
        <w:spacing w:after="19" w:line="248" w:lineRule="auto"/>
        <w:ind w:left="730" w:hanging="10"/>
        <w:rPr>
          <w:rFonts w:ascii="Times New Roman" w:eastAsia="Times New Roman" w:hAnsi="Times New Roman" w:cs="Times New Roman"/>
          <w:color w:val="000000"/>
          <w:sz w:val="24"/>
        </w:rPr>
      </w:pPr>
      <w:r w:rsidRPr="00C62F0A">
        <w:rPr>
          <w:rFonts w:ascii="Times New Roman" w:eastAsia="Times New Roman" w:hAnsi="Times New Roman" w:cs="Times New Roman"/>
          <w:color w:val="000000"/>
          <w:sz w:val="24"/>
        </w:rPr>
        <w:t xml:space="preserve">Because manual programming of the pump may still result in administration errors, this profile was developed to support automated programming of the pump, thereby closing the loop </w:t>
      </w:r>
    </w:p>
    <w:p w:rsidR="00C62F0A" w:rsidRPr="00C62F0A" w:rsidRDefault="00C62F0A" w:rsidP="00C62F0A">
      <w:pPr>
        <w:spacing w:after="111" w:line="248" w:lineRule="auto"/>
        <w:ind w:left="705" w:hanging="720"/>
        <w:rPr>
          <w:rFonts w:ascii="Times New Roman" w:eastAsia="Times New Roman" w:hAnsi="Times New Roman" w:cs="Times New Roman"/>
          <w:color w:val="000000"/>
          <w:sz w:val="24"/>
        </w:rPr>
      </w:pPr>
      <w:r w:rsidRPr="00C62F0A">
        <w:rPr>
          <w:rFonts w:ascii="Times New Roman" w:eastAsia="Times New Roman" w:hAnsi="Times New Roman" w:cs="Times New Roman"/>
          <w:color w:val="000000"/>
          <w:sz w:val="24"/>
        </w:rPr>
        <w:t xml:space="preserve">565 </w:t>
      </w:r>
      <w:r w:rsidRPr="00C62F0A">
        <w:rPr>
          <w:rFonts w:ascii="Times New Roman" w:eastAsia="Times New Roman" w:hAnsi="Times New Roman" w:cs="Times New Roman"/>
          <w:color w:val="000000"/>
          <w:sz w:val="24"/>
        </w:rPr>
        <w:tab/>
        <w:t xml:space="preserve">between the clinician who uses a BCMA system to verify the 5 Rights and the actual programming of the pump. </w:t>
      </w:r>
    </w:p>
    <w:p w:rsidR="00C62F0A" w:rsidRPr="00C62F0A" w:rsidRDefault="00C62F0A" w:rsidP="00C62F0A">
      <w:pPr>
        <w:spacing w:after="19" w:line="248" w:lineRule="auto"/>
        <w:ind w:left="730" w:hanging="10"/>
        <w:rPr>
          <w:rFonts w:ascii="Times New Roman" w:eastAsia="Times New Roman" w:hAnsi="Times New Roman" w:cs="Times New Roman"/>
          <w:color w:val="000000"/>
          <w:sz w:val="24"/>
        </w:rPr>
      </w:pPr>
      <w:r w:rsidRPr="00C62F0A">
        <w:rPr>
          <w:rFonts w:ascii="Times New Roman" w:eastAsia="Times New Roman" w:hAnsi="Times New Roman" w:cs="Times New Roman"/>
          <w:color w:val="000000"/>
          <w:sz w:val="24"/>
        </w:rPr>
        <w:t xml:space="preserve">The Point-of-Care Infusion Verification Profile supports the electronic transfer of infusion parameters from a Bedside Computer assisted Medication Administration (BCMA) system to an infusion pump. This capability will reduce errors by eliminating keystroke errors and by </w:t>
      </w:r>
    </w:p>
    <w:p w:rsidR="00C62F0A" w:rsidRPr="00C62F0A" w:rsidRDefault="00C62F0A" w:rsidP="00C62F0A">
      <w:pPr>
        <w:spacing w:after="111" w:line="248" w:lineRule="auto"/>
        <w:ind w:left="705" w:hanging="720"/>
        <w:rPr>
          <w:rFonts w:ascii="Times New Roman" w:eastAsia="Times New Roman" w:hAnsi="Times New Roman" w:cs="Times New Roman"/>
          <w:color w:val="000000"/>
          <w:sz w:val="24"/>
        </w:rPr>
      </w:pPr>
      <w:r w:rsidRPr="00C62F0A">
        <w:rPr>
          <w:rFonts w:ascii="Times New Roman" w:eastAsia="Times New Roman" w:hAnsi="Times New Roman" w:cs="Times New Roman"/>
          <w:color w:val="000000"/>
          <w:sz w:val="24"/>
        </w:rPr>
        <w:t xml:space="preserve">570 </w:t>
      </w:r>
      <w:r w:rsidRPr="00C62F0A">
        <w:rPr>
          <w:rFonts w:ascii="Times New Roman" w:eastAsia="Times New Roman" w:hAnsi="Times New Roman" w:cs="Times New Roman"/>
          <w:color w:val="000000"/>
          <w:sz w:val="24"/>
        </w:rPr>
        <w:tab/>
        <w:t xml:space="preserve">increasing the use of automatic dosage checking facilitated by the onboard drug libraries in “smart pump” systems. In addition to the reduction of medication administration errors, this integration may also increase caregiver productivity and provide more contextual information regarding infusion data. </w:t>
      </w:r>
    </w:p>
    <w:p w:rsidR="00986E9B" w:rsidRPr="00C62F0A" w:rsidRDefault="00986E9B" w:rsidP="00986E9B">
      <w:pPr>
        <w:spacing w:after="111" w:line="248" w:lineRule="auto"/>
        <w:ind w:left="705" w:hanging="720"/>
        <w:rPr>
          <w:ins w:id="19" w:author="Jeff Rinda" w:date="2019-04-24T09:00:00Z"/>
          <w:rFonts w:ascii="Times New Roman" w:eastAsia="Times New Roman" w:hAnsi="Times New Roman" w:cs="Times New Roman"/>
          <w:color w:val="000000"/>
          <w:sz w:val="24"/>
        </w:rPr>
      </w:pPr>
      <w:ins w:id="20" w:author="Jeff Rinda" w:date="2019-04-24T09:00:00Z">
        <w:r w:rsidRPr="00C62F0A">
          <w:rPr>
            <w:rFonts w:ascii="Times New Roman" w:eastAsia="Times New Roman" w:hAnsi="Times New Roman" w:cs="Times New Roman"/>
            <w:color w:val="000000"/>
            <w:sz w:val="24"/>
          </w:rPr>
          <w:t xml:space="preserve">Electronic transfer of infusion information from a pump to a clinical information system </w:t>
        </w:r>
        <w:r>
          <w:rPr>
            <w:rFonts w:ascii="Times New Roman" w:eastAsia="Times New Roman" w:hAnsi="Times New Roman" w:cs="Times New Roman"/>
            <w:color w:val="000000"/>
            <w:sz w:val="24"/>
          </w:rPr>
          <w:t xml:space="preserve">once an infusion has started </w:t>
        </w:r>
        <w:r w:rsidRPr="00C62F0A">
          <w:rPr>
            <w:rFonts w:ascii="Times New Roman" w:eastAsia="Times New Roman" w:hAnsi="Times New Roman" w:cs="Times New Roman"/>
            <w:color w:val="000000"/>
            <w:sz w:val="24"/>
          </w:rPr>
          <w:t>can be accomplished using the Communi</w:t>
        </w:r>
        <w:r w:rsidR="001B5E10">
          <w:rPr>
            <w:rFonts w:ascii="Times New Roman" w:eastAsia="Times New Roman" w:hAnsi="Times New Roman" w:cs="Times New Roman"/>
            <w:color w:val="000000"/>
            <w:sz w:val="24"/>
          </w:rPr>
          <w:t>cate PCD Data [PCD-01] or</w:t>
        </w:r>
        <w:r w:rsidRPr="00C62F0A">
          <w:rPr>
            <w:rFonts w:ascii="Times New Roman" w:eastAsia="Times New Roman" w:hAnsi="Times New Roman" w:cs="Times New Roman"/>
            <w:color w:val="000000"/>
            <w:sz w:val="24"/>
          </w:rPr>
          <w:t xml:space="preserve"> Subscribe to PCD Data [PCD-02]</w:t>
        </w:r>
      </w:ins>
      <w:ins w:id="21" w:author="Jeff Rinda" w:date="2019-06-05T08:51:00Z">
        <w:r w:rsidR="00215B54">
          <w:rPr>
            <w:rFonts w:ascii="Times New Roman" w:eastAsia="Times New Roman" w:hAnsi="Times New Roman" w:cs="Times New Roman"/>
            <w:color w:val="000000"/>
            <w:sz w:val="24"/>
          </w:rPr>
          <w:t>)</w:t>
        </w:r>
      </w:ins>
      <w:ins w:id="22" w:author="Jeff Rinda" w:date="2019-04-24T09:00:00Z">
        <w:r w:rsidRPr="00C62F0A">
          <w:rPr>
            <w:rFonts w:ascii="Times New Roman" w:eastAsia="Times New Roman" w:hAnsi="Times New Roman" w:cs="Times New Roman"/>
            <w:color w:val="000000"/>
            <w:sz w:val="24"/>
          </w:rPr>
          <w:t xml:space="preserve"> transactions of the IHE-PCD Device Enterprise Communication Profile</w:t>
        </w:r>
        <w:r>
          <w:rPr>
            <w:rFonts w:ascii="Times New Roman" w:eastAsia="Times New Roman" w:hAnsi="Times New Roman" w:cs="Times New Roman"/>
            <w:color w:val="000000"/>
            <w:sz w:val="24"/>
          </w:rPr>
          <w:t xml:space="preserve">, as well as </w:t>
        </w:r>
      </w:ins>
      <w:ins w:id="23" w:author="Jeff Rinda" w:date="2019-06-09T14:35:00Z">
        <w:r w:rsidR="001B5E10">
          <w:rPr>
            <w:rFonts w:ascii="Times New Roman" w:eastAsia="Times New Roman" w:hAnsi="Times New Roman" w:cs="Times New Roman"/>
            <w:color w:val="000000"/>
            <w:sz w:val="24"/>
          </w:rPr>
          <w:t xml:space="preserve">the </w:t>
        </w:r>
      </w:ins>
      <w:ins w:id="24" w:author="Jeff Rinda" w:date="2019-04-24T09:00:00Z">
        <w:r>
          <w:rPr>
            <w:rFonts w:ascii="Times New Roman" w:eastAsia="Times New Roman" w:hAnsi="Times New Roman" w:cs="Times New Roman"/>
            <w:color w:val="000000"/>
            <w:sz w:val="24"/>
          </w:rPr>
          <w:t xml:space="preserve">Communicate Infusion Event Data [PCD-10] </w:t>
        </w:r>
      </w:ins>
      <w:ins w:id="25" w:author="Jeff Rinda" w:date="2019-06-09T14:35:00Z">
        <w:r w:rsidR="001B5E10">
          <w:rPr>
            <w:rFonts w:ascii="Times New Roman" w:eastAsia="Times New Roman" w:hAnsi="Times New Roman" w:cs="Times New Roman"/>
            <w:color w:val="000000"/>
            <w:sz w:val="24"/>
          </w:rPr>
          <w:t xml:space="preserve">transaction </w:t>
        </w:r>
      </w:ins>
      <w:ins w:id="26" w:author="Jeff Rinda" w:date="2019-04-24T09:00:00Z">
        <w:r>
          <w:rPr>
            <w:rFonts w:ascii="Times New Roman" w:eastAsia="Times New Roman" w:hAnsi="Times New Roman" w:cs="Times New Roman"/>
            <w:color w:val="000000"/>
            <w:sz w:val="24"/>
          </w:rPr>
          <w:t>of the IHE-PCD Infusion Pump Event Communication profile.</w:t>
        </w:r>
      </w:ins>
    </w:p>
    <w:p w:rsidR="00C62F0A" w:rsidRPr="00C62F0A" w:rsidDel="00986E9B" w:rsidRDefault="00C62F0A" w:rsidP="00C62F0A">
      <w:pPr>
        <w:spacing w:after="16" w:line="248" w:lineRule="auto"/>
        <w:ind w:left="730" w:hanging="10"/>
        <w:rPr>
          <w:del w:id="27" w:author="Jeff Rinda" w:date="2019-04-24T09:00:00Z"/>
          <w:rFonts w:ascii="Times New Roman" w:eastAsia="Times New Roman" w:hAnsi="Times New Roman" w:cs="Times New Roman"/>
          <w:color w:val="000000"/>
          <w:sz w:val="24"/>
        </w:rPr>
      </w:pPr>
      <w:del w:id="28" w:author="Jeff Rinda" w:date="2019-04-24T09:00:00Z">
        <w:r w:rsidRPr="00C62F0A" w:rsidDel="00986E9B">
          <w:rPr>
            <w:rFonts w:ascii="Times New Roman" w:eastAsia="Times New Roman" w:hAnsi="Times New Roman" w:cs="Times New Roman"/>
            <w:color w:val="000000"/>
            <w:sz w:val="24"/>
          </w:rPr>
          <w:delText xml:space="preserve">Electronic transfer of infusion status information from an infusion pump to a clinical information </w:delText>
        </w:r>
      </w:del>
    </w:p>
    <w:p w:rsidR="00C62F0A" w:rsidRPr="00C62F0A" w:rsidDel="00986E9B" w:rsidRDefault="00C62F0A" w:rsidP="00C62F0A">
      <w:pPr>
        <w:spacing w:after="111" w:line="248" w:lineRule="auto"/>
        <w:ind w:left="705" w:hanging="720"/>
        <w:rPr>
          <w:del w:id="29" w:author="Jeff Rinda" w:date="2019-04-24T09:00:00Z"/>
          <w:rFonts w:ascii="Times New Roman" w:eastAsia="Times New Roman" w:hAnsi="Times New Roman" w:cs="Times New Roman"/>
          <w:color w:val="000000"/>
          <w:sz w:val="24"/>
        </w:rPr>
      </w:pPr>
      <w:del w:id="30" w:author="Jeff Rinda" w:date="2019-04-24T09:00:00Z">
        <w:r w:rsidRPr="00C62F0A" w:rsidDel="00986E9B">
          <w:rPr>
            <w:rFonts w:ascii="Times New Roman" w:eastAsia="Times New Roman" w:hAnsi="Times New Roman" w:cs="Times New Roman"/>
            <w:color w:val="000000"/>
            <w:sz w:val="24"/>
          </w:rPr>
          <w:delText xml:space="preserve">575 </w:delText>
        </w:r>
        <w:r w:rsidRPr="00C62F0A" w:rsidDel="00986E9B">
          <w:rPr>
            <w:rFonts w:ascii="Times New Roman" w:eastAsia="Times New Roman" w:hAnsi="Times New Roman" w:cs="Times New Roman"/>
            <w:color w:val="000000"/>
            <w:sz w:val="24"/>
          </w:rPr>
          <w:tab/>
          <w:delText xml:space="preserve">system can be accomplished using the Communicate PCD Data [PCD-01]) or Subscribe to PCD Data [PCD-02] transactions of the IHE-PCD Device Enterprise Communication Profile. </w:delText>
        </w:r>
      </w:del>
    </w:p>
    <w:p w:rsidR="00C62F0A" w:rsidRPr="00C62F0A" w:rsidRDefault="00C62F0A" w:rsidP="00C62F0A">
      <w:pPr>
        <w:spacing w:after="135" w:line="248" w:lineRule="auto"/>
        <w:ind w:left="730" w:hanging="10"/>
        <w:rPr>
          <w:rFonts w:ascii="Times New Roman" w:eastAsia="Times New Roman" w:hAnsi="Times New Roman" w:cs="Times New Roman"/>
          <w:color w:val="000000"/>
          <w:sz w:val="24"/>
        </w:rPr>
      </w:pPr>
      <w:del w:id="31" w:author="Jeff Rinda" w:date="2019-04-24T09:02:00Z">
        <w:r w:rsidRPr="00C62F0A" w:rsidDel="00986E9B">
          <w:rPr>
            <w:rFonts w:ascii="Times New Roman" w:eastAsia="Times New Roman" w:hAnsi="Times New Roman" w:cs="Times New Roman"/>
            <w:color w:val="000000"/>
            <w:sz w:val="24"/>
          </w:rPr>
          <w:delText>The use case addressed in this</w:delText>
        </w:r>
      </w:del>
      <w:ins w:id="32" w:author="Jeff Rinda" w:date="2019-04-24T09:02:00Z">
        <w:r w:rsidR="00986E9B">
          <w:rPr>
            <w:rFonts w:ascii="Times New Roman" w:eastAsia="Times New Roman" w:hAnsi="Times New Roman" w:cs="Times New Roman"/>
            <w:color w:val="000000"/>
            <w:sz w:val="24"/>
          </w:rPr>
          <w:t>The</w:t>
        </w:r>
      </w:ins>
      <w:r w:rsidRPr="00C62F0A">
        <w:rPr>
          <w:rFonts w:ascii="Times New Roman" w:eastAsia="Times New Roman" w:hAnsi="Times New Roman" w:cs="Times New Roman"/>
          <w:color w:val="000000"/>
          <w:sz w:val="24"/>
        </w:rPr>
        <w:t xml:space="preserve"> profile includes the following steps (note that the workflow supported by the BCMA application may not necessarily occur in the order specified): </w:t>
      </w:r>
    </w:p>
    <w:p w:rsidR="00C62F0A" w:rsidRPr="00C62F0A" w:rsidRDefault="00C62F0A" w:rsidP="00C62F0A">
      <w:pPr>
        <w:spacing w:after="111" w:line="248" w:lineRule="auto"/>
        <w:ind w:left="1090" w:hanging="10"/>
        <w:rPr>
          <w:rFonts w:ascii="Times New Roman" w:eastAsia="Times New Roman" w:hAnsi="Times New Roman" w:cs="Times New Roman"/>
          <w:color w:val="000000"/>
          <w:sz w:val="24"/>
        </w:rPr>
      </w:pPr>
      <w:r w:rsidRPr="00C62F0A">
        <w:rPr>
          <w:rFonts w:ascii="Segoe UI Symbol" w:eastAsia="Segoe UI Symbol" w:hAnsi="Segoe UI Symbol" w:cs="Segoe UI Symbol"/>
          <w:color w:val="000000"/>
          <w:sz w:val="24"/>
        </w:rPr>
        <w:t>•</w:t>
      </w:r>
      <w:r w:rsidRPr="00C62F0A">
        <w:rPr>
          <w:rFonts w:ascii="Arial" w:eastAsia="Arial" w:hAnsi="Arial" w:cs="Arial"/>
          <w:color w:val="000000"/>
          <w:sz w:val="24"/>
        </w:rPr>
        <w:t xml:space="preserve"> </w:t>
      </w:r>
      <w:r w:rsidRPr="00C62F0A">
        <w:rPr>
          <w:rFonts w:ascii="Times New Roman" w:eastAsia="Times New Roman" w:hAnsi="Times New Roman" w:cs="Times New Roman"/>
          <w:color w:val="000000"/>
          <w:sz w:val="24"/>
        </w:rPr>
        <w:t xml:space="preserve">Clinician uses BCMA to administer an IV </w:t>
      </w:r>
    </w:p>
    <w:p w:rsidR="00C62F0A" w:rsidRPr="00C62F0A" w:rsidRDefault="00C62F0A" w:rsidP="00C62F0A">
      <w:pPr>
        <w:tabs>
          <w:tab w:val="center" w:pos="3692"/>
        </w:tabs>
        <w:spacing w:after="111" w:line="248" w:lineRule="auto"/>
        <w:ind w:left="-15"/>
        <w:rPr>
          <w:rFonts w:ascii="Times New Roman" w:eastAsia="Times New Roman" w:hAnsi="Times New Roman" w:cs="Times New Roman"/>
          <w:color w:val="000000"/>
          <w:sz w:val="24"/>
        </w:rPr>
      </w:pPr>
      <w:r w:rsidRPr="00C62F0A">
        <w:rPr>
          <w:rFonts w:ascii="Times New Roman" w:eastAsia="Times New Roman" w:hAnsi="Times New Roman" w:cs="Times New Roman"/>
          <w:color w:val="000000"/>
          <w:sz w:val="24"/>
        </w:rPr>
        <w:t xml:space="preserve">580 </w:t>
      </w:r>
      <w:r w:rsidRPr="00C62F0A">
        <w:rPr>
          <w:rFonts w:ascii="Times New Roman" w:eastAsia="Times New Roman" w:hAnsi="Times New Roman" w:cs="Times New Roman"/>
          <w:color w:val="000000"/>
          <w:sz w:val="24"/>
        </w:rPr>
        <w:tab/>
      </w:r>
      <w:r w:rsidRPr="00C62F0A">
        <w:rPr>
          <w:rFonts w:ascii="Segoe UI Symbol" w:eastAsia="Segoe UI Symbol" w:hAnsi="Segoe UI Symbol" w:cs="Segoe UI Symbol"/>
          <w:color w:val="000000"/>
          <w:sz w:val="24"/>
        </w:rPr>
        <w:t>•</w:t>
      </w:r>
      <w:r w:rsidRPr="00C62F0A">
        <w:rPr>
          <w:rFonts w:ascii="Arial" w:eastAsia="Arial" w:hAnsi="Arial" w:cs="Arial"/>
          <w:color w:val="000000"/>
          <w:sz w:val="24"/>
        </w:rPr>
        <w:t xml:space="preserve"> </w:t>
      </w:r>
      <w:r w:rsidRPr="00C62F0A">
        <w:rPr>
          <w:rFonts w:ascii="Times New Roman" w:eastAsia="Times New Roman" w:hAnsi="Times New Roman" w:cs="Times New Roman"/>
          <w:color w:val="000000"/>
          <w:sz w:val="24"/>
        </w:rPr>
        <w:t xml:space="preserve">Clinician identifies self, medication, patient, pump </w:t>
      </w:r>
    </w:p>
    <w:p w:rsidR="00C62F0A" w:rsidRPr="00C62F0A" w:rsidRDefault="00C62F0A" w:rsidP="00C62F0A">
      <w:pPr>
        <w:numPr>
          <w:ilvl w:val="0"/>
          <w:numId w:val="3"/>
        </w:numPr>
        <w:spacing w:after="11" w:line="248" w:lineRule="auto"/>
        <w:ind w:hanging="360"/>
        <w:rPr>
          <w:rFonts w:ascii="Times New Roman" w:eastAsia="Times New Roman" w:hAnsi="Times New Roman" w:cs="Times New Roman"/>
          <w:color w:val="000000"/>
          <w:sz w:val="24"/>
        </w:rPr>
      </w:pPr>
      <w:r w:rsidRPr="00C62F0A">
        <w:rPr>
          <w:rFonts w:ascii="Times New Roman" w:eastAsia="Times New Roman" w:hAnsi="Times New Roman" w:cs="Times New Roman"/>
          <w:color w:val="000000"/>
          <w:sz w:val="24"/>
        </w:rPr>
        <w:lastRenderedPageBreak/>
        <w:t xml:space="preserve">Clinician confirms or edits infusion parameters for an IV medication order using the </w:t>
      </w:r>
    </w:p>
    <w:p w:rsidR="00C62F0A" w:rsidRPr="00C62F0A" w:rsidRDefault="00C62F0A" w:rsidP="00C62F0A">
      <w:pPr>
        <w:spacing w:after="132" w:line="248" w:lineRule="auto"/>
        <w:ind w:left="1450" w:hanging="10"/>
        <w:rPr>
          <w:rFonts w:ascii="Times New Roman" w:eastAsia="Times New Roman" w:hAnsi="Times New Roman" w:cs="Times New Roman"/>
          <w:color w:val="000000"/>
          <w:sz w:val="24"/>
        </w:rPr>
      </w:pPr>
      <w:r w:rsidRPr="00C62F0A">
        <w:rPr>
          <w:rFonts w:ascii="Times New Roman" w:eastAsia="Times New Roman" w:hAnsi="Times New Roman" w:cs="Times New Roman"/>
          <w:color w:val="000000"/>
          <w:sz w:val="24"/>
        </w:rPr>
        <w:t xml:space="preserve">BCMA </w:t>
      </w:r>
    </w:p>
    <w:p w:rsidR="00C62F0A" w:rsidRPr="00C62F0A" w:rsidRDefault="00C62F0A" w:rsidP="00C62F0A">
      <w:pPr>
        <w:numPr>
          <w:ilvl w:val="0"/>
          <w:numId w:val="3"/>
        </w:numPr>
        <w:spacing w:after="88" w:line="248" w:lineRule="auto"/>
        <w:ind w:hanging="360"/>
        <w:rPr>
          <w:rFonts w:ascii="Times New Roman" w:eastAsia="Times New Roman" w:hAnsi="Times New Roman" w:cs="Times New Roman"/>
          <w:color w:val="000000"/>
          <w:sz w:val="24"/>
        </w:rPr>
      </w:pPr>
      <w:r w:rsidRPr="00C62F0A">
        <w:rPr>
          <w:rFonts w:ascii="Times New Roman" w:eastAsia="Times New Roman" w:hAnsi="Times New Roman" w:cs="Times New Roman"/>
          <w:color w:val="000000"/>
          <w:sz w:val="24"/>
        </w:rPr>
        <w:t xml:space="preserve">Infusion parameters are transmitted to pump </w:t>
      </w:r>
    </w:p>
    <w:p w:rsidR="00C62F0A" w:rsidRPr="00C62F0A" w:rsidRDefault="00C62F0A" w:rsidP="00C62F0A">
      <w:pPr>
        <w:numPr>
          <w:ilvl w:val="0"/>
          <w:numId w:val="3"/>
        </w:numPr>
        <w:spacing w:after="208" w:line="248" w:lineRule="auto"/>
        <w:ind w:hanging="360"/>
        <w:rPr>
          <w:rFonts w:ascii="Times New Roman" w:eastAsia="Times New Roman" w:hAnsi="Times New Roman" w:cs="Times New Roman"/>
          <w:color w:val="000000"/>
          <w:sz w:val="24"/>
        </w:rPr>
      </w:pPr>
      <w:r w:rsidRPr="00C62F0A">
        <w:rPr>
          <w:rFonts w:ascii="Times New Roman" w:eastAsia="Times New Roman" w:hAnsi="Times New Roman" w:cs="Times New Roman"/>
          <w:color w:val="000000"/>
          <w:sz w:val="24"/>
        </w:rPr>
        <w:t xml:space="preserve">Clinician confirms settings directly on pump and starts infusion </w:t>
      </w:r>
    </w:p>
    <w:p w:rsidR="00C62F0A" w:rsidRPr="00C62F0A" w:rsidRDefault="00C62F0A" w:rsidP="00C62F0A">
      <w:pPr>
        <w:keepNext/>
        <w:keepLines/>
        <w:tabs>
          <w:tab w:val="center" w:pos="2021"/>
        </w:tabs>
        <w:spacing w:after="105" w:line="253" w:lineRule="auto"/>
        <w:ind w:left="-15"/>
        <w:outlineLvl w:val="2"/>
        <w:rPr>
          <w:rFonts w:ascii="Arial" w:eastAsia="Arial" w:hAnsi="Arial" w:cs="Arial"/>
          <w:b/>
          <w:color w:val="000000"/>
          <w:sz w:val="24"/>
        </w:rPr>
      </w:pPr>
      <w:r w:rsidRPr="00C62F0A">
        <w:rPr>
          <w:rFonts w:ascii="Times New Roman" w:eastAsia="Times New Roman" w:hAnsi="Times New Roman" w:cs="Times New Roman"/>
          <w:color w:val="000000"/>
          <w:sz w:val="24"/>
        </w:rPr>
        <w:t xml:space="preserve">585 </w:t>
      </w:r>
      <w:r w:rsidRPr="00C62F0A">
        <w:rPr>
          <w:rFonts w:ascii="Times New Roman" w:eastAsia="Times New Roman" w:hAnsi="Times New Roman" w:cs="Times New Roman"/>
          <w:color w:val="000000"/>
          <w:sz w:val="24"/>
        </w:rPr>
        <w:tab/>
      </w:r>
      <w:r w:rsidRPr="00C62F0A">
        <w:rPr>
          <w:rFonts w:ascii="Arial" w:eastAsia="Arial" w:hAnsi="Arial" w:cs="Arial"/>
          <w:b/>
          <w:color w:val="000000"/>
          <w:sz w:val="24"/>
        </w:rPr>
        <w:t xml:space="preserve">4.3.1 PIV Process Flow  </w:t>
      </w:r>
    </w:p>
    <w:p w:rsidR="00C62F0A" w:rsidRPr="00C62F0A" w:rsidRDefault="00C62F0A" w:rsidP="00C62F0A">
      <w:pPr>
        <w:spacing w:after="111" w:line="248" w:lineRule="auto"/>
        <w:ind w:left="730" w:hanging="10"/>
        <w:rPr>
          <w:rFonts w:ascii="Times New Roman" w:eastAsia="Times New Roman" w:hAnsi="Times New Roman" w:cs="Times New Roman"/>
          <w:color w:val="000000"/>
          <w:sz w:val="24"/>
        </w:rPr>
      </w:pPr>
      <w:r w:rsidRPr="00C62F0A">
        <w:rPr>
          <w:rFonts w:ascii="Times New Roman" w:eastAsia="Times New Roman" w:hAnsi="Times New Roman" w:cs="Times New Roman"/>
          <w:color w:val="000000"/>
          <w:sz w:val="24"/>
        </w:rPr>
        <w:t xml:space="preserve">Figure 4.3-1 shows the sequence diagram for this profile.  </w:t>
      </w:r>
    </w:p>
    <w:p w:rsidR="00C62F0A" w:rsidRPr="00C62F0A" w:rsidRDefault="00C62F0A" w:rsidP="00C62F0A">
      <w:pPr>
        <w:spacing w:after="163"/>
        <w:ind w:left="3036"/>
        <w:rPr>
          <w:rFonts w:ascii="Times New Roman" w:eastAsia="Times New Roman" w:hAnsi="Times New Roman" w:cs="Times New Roman"/>
          <w:color w:val="000000"/>
          <w:sz w:val="24"/>
        </w:rPr>
      </w:pPr>
      <w:r w:rsidRPr="00C62F0A">
        <w:rPr>
          <w:rFonts w:ascii="Calibri" w:eastAsia="Calibri" w:hAnsi="Calibri" w:cs="Calibri"/>
          <w:noProof/>
          <w:color w:val="000000"/>
        </w:rPr>
        <mc:AlternateContent>
          <mc:Choice Requires="wpg">
            <w:drawing>
              <wp:inline distT="0" distB="0" distL="0" distR="0" wp14:anchorId="1D8D220C" wp14:editId="4A5FF1A9">
                <wp:extent cx="2967520" cy="3292185"/>
                <wp:effectExtent l="0" t="0" r="0" b="0"/>
                <wp:docPr id="33587" name="Group 33587"/>
                <wp:cNvGraphicFramePr/>
                <a:graphic xmlns:a="http://schemas.openxmlformats.org/drawingml/2006/main">
                  <a:graphicData uri="http://schemas.microsoft.com/office/word/2010/wordprocessingGroup">
                    <wpg:wgp>
                      <wpg:cNvGrpSpPr/>
                      <wpg:grpSpPr>
                        <a:xfrm>
                          <a:off x="0" y="0"/>
                          <a:ext cx="2967520" cy="3292185"/>
                          <a:chOff x="0" y="0"/>
                          <a:chExt cx="2967520" cy="3292185"/>
                        </a:xfrm>
                      </wpg:grpSpPr>
                      <wps:wsp>
                        <wps:cNvPr id="2624" name="Shape 2624"/>
                        <wps:cNvSpPr/>
                        <wps:spPr>
                          <a:xfrm>
                            <a:off x="328173" y="125021"/>
                            <a:ext cx="0" cy="3167164"/>
                          </a:xfrm>
                          <a:custGeom>
                            <a:avLst/>
                            <a:gdLst/>
                            <a:ahLst/>
                            <a:cxnLst/>
                            <a:rect l="0" t="0" r="0" b="0"/>
                            <a:pathLst>
                              <a:path h="3167164">
                                <a:moveTo>
                                  <a:pt x="0" y="0"/>
                                </a:moveTo>
                                <a:lnTo>
                                  <a:pt x="0" y="3167164"/>
                                </a:lnTo>
                              </a:path>
                            </a:pathLst>
                          </a:custGeom>
                          <a:noFill/>
                          <a:ln w="15627" cap="flat" cmpd="sng" algn="ctr">
                            <a:solidFill>
                              <a:srgbClr val="000000"/>
                            </a:solidFill>
                            <a:custDash>
                              <a:ds d="123051" sp="123051"/>
                            </a:custDash>
                            <a:round/>
                          </a:ln>
                          <a:effectLst/>
                        </wps:spPr>
                        <wps:bodyPr/>
                      </wps:wsp>
                      <wps:wsp>
                        <wps:cNvPr id="2625" name="Shape 2625"/>
                        <wps:cNvSpPr/>
                        <wps:spPr>
                          <a:xfrm>
                            <a:off x="2632364" y="208367"/>
                            <a:ext cx="0" cy="3083817"/>
                          </a:xfrm>
                          <a:custGeom>
                            <a:avLst/>
                            <a:gdLst/>
                            <a:ahLst/>
                            <a:cxnLst/>
                            <a:rect l="0" t="0" r="0" b="0"/>
                            <a:pathLst>
                              <a:path h="3083817">
                                <a:moveTo>
                                  <a:pt x="0" y="0"/>
                                </a:moveTo>
                                <a:lnTo>
                                  <a:pt x="0" y="3083817"/>
                                </a:lnTo>
                              </a:path>
                            </a:pathLst>
                          </a:custGeom>
                          <a:noFill/>
                          <a:ln w="15627" cap="flat" cmpd="sng" algn="ctr">
                            <a:solidFill>
                              <a:srgbClr val="000000"/>
                            </a:solidFill>
                            <a:custDash>
                              <a:ds d="123051" sp="123051"/>
                            </a:custDash>
                            <a:round/>
                          </a:ln>
                          <a:effectLst/>
                        </wps:spPr>
                        <wps:bodyPr/>
                      </wps:wsp>
                      <wps:wsp>
                        <wps:cNvPr id="2626" name="Shape 2626"/>
                        <wps:cNvSpPr/>
                        <wps:spPr>
                          <a:xfrm>
                            <a:off x="404980" y="1666930"/>
                            <a:ext cx="2185491" cy="0"/>
                          </a:xfrm>
                          <a:custGeom>
                            <a:avLst/>
                            <a:gdLst/>
                            <a:ahLst/>
                            <a:cxnLst/>
                            <a:rect l="0" t="0" r="0" b="0"/>
                            <a:pathLst>
                              <a:path w="2185491">
                                <a:moveTo>
                                  <a:pt x="0" y="0"/>
                                </a:moveTo>
                                <a:lnTo>
                                  <a:pt x="2185491" y="0"/>
                                </a:lnTo>
                              </a:path>
                            </a:pathLst>
                          </a:custGeom>
                          <a:noFill/>
                          <a:ln w="6946" cap="rnd" cmpd="sng" algn="ctr">
                            <a:solidFill>
                              <a:srgbClr val="000000"/>
                            </a:solidFill>
                            <a:prstDash val="solid"/>
                            <a:round/>
                          </a:ln>
                          <a:effectLst/>
                        </wps:spPr>
                        <wps:bodyPr/>
                      </wps:wsp>
                      <wps:wsp>
                        <wps:cNvPr id="2627" name="Shape 2627"/>
                        <wps:cNvSpPr/>
                        <wps:spPr>
                          <a:xfrm>
                            <a:off x="370068" y="1646092"/>
                            <a:ext cx="41894" cy="41675"/>
                          </a:xfrm>
                          <a:custGeom>
                            <a:avLst/>
                            <a:gdLst/>
                            <a:ahLst/>
                            <a:cxnLst/>
                            <a:rect l="0" t="0" r="0" b="0"/>
                            <a:pathLst>
                              <a:path w="41894" h="41675">
                                <a:moveTo>
                                  <a:pt x="41893" y="0"/>
                                </a:moveTo>
                                <a:lnTo>
                                  <a:pt x="41894" y="41675"/>
                                </a:lnTo>
                                <a:lnTo>
                                  <a:pt x="0" y="20838"/>
                                </a:lnTo>
                                <a:lnTo>
                                  <a:pt x="41893" y="0"/>
                                </a:lnTo>
                                <a:close/>
                              </a:path>
                            </a:pathLst>
                          </a:custGeom>
                          <a:solidFill>
                            <a:srgbClr val="000000"/>
                          </a:solidFill>
                          <a:ln w="0" cap="flat">
                            <a:noFill/>
                            <a:miter lim="127000"/>
                          </a:ln>
                          <a:effectLst/>
                        </wps:spPr>
                        <wps:bodyPr/>
                      </wps:wsp>
                      <wps:wsp>
                        <wps:cNvPr id="43944" name="Shape 43944"/>
                        <wps:cNvSpPr/>
                        <wps:spPr>
                          <a:xfrm>
                            <a:off x="2297210" y="1"/>
                            <a:ext cx="670310" cy="189266"/>
                          </a:xfrm>
                          <a:custGeom>
                            <a:avLst/>
                            <a:gdLst/>
                            <a:ahLst/>
                            <a:cxnLst/>
                            <a:rect l="0" t="0" r="0" b="0"/>
                            <a:pathLst>
                              <a:path w="670310" h="189266">
                                <a:moveTo>
                                  <a:pt x="0" y="0"/>
                                </a:moveTo>
                                <a:lnTo>
                                  <a:pt x="670310" y="0"/>
                                </a:lnTo>
                                <a:lnTo>
                                  <a:pt x="670310" y="189266"/>
                                </a:lnTo>
                                <a:lnTo>
                                  <a:pt x="0" y="189266"/>
                                </a:lnTo>
                                <a:lnTo>
                                  <a:pt x="0" y="0"/>
                                </a:lnTo>
                              </a:path>
                            </a:pathLst>
                          </a:custGeom>
                          <a:solidFill>
                            <a:srgbClr val="F9F394"/>
                          </a:solidFill>
                          <a:ln w="0" cap="flat">
                            <a:noFill/>
                            <a:miter lim="127000"/>
                          </a:ln>
                          <a:effectLst/>
                        </wps:spPr>
                        <wps:bodyPr/>
                      </wps:wsp>
                      <wps:wsp>
                        <wps:cNvPr id="2629" name="Shape 2629"/>
                        <wps:cNvSpPr/>
                        <wps:spPr>
                          <a:xfrm>
                            <a:off x="2297210" y="0"/>
                            <a:ext cx="670310" cy="189266"/>
                          </a:xfrm>
                          <a:custGeom>
                            <a:avLst/>
                            <a:gdLst/>
                            <a:ahLst/>
                            <a:cxnLst/>
                            <a:rect l="0" t="0" r="0" b="0"/>
                            <a:pathLst>
                              <a:path w="670310" h="189266">
                                <a:moveTo>
                                  <a:pt x="0" y="0"/>
                                </a:moveTo>
                                <a:lnTo>
                                  <a:pt x="670310" y="0"/>
                                </a:lnTo>
                                <a:lnTo>
                                  <a:pt x="670310" y="189266"/>
                                </a:lnTo>
                                <a:lnTo>
                                  <a:pt x="0" y="189266"/>
                                </a:lnTo>
                                <a:close/>
                              </a:path>
                            </a:pathLst>
                          </a:custGeom>
                          <a:noFill/>
                          <a:ln w="5209" cap="rnd" cmpd="sng" algn="ctr">
                            <a:solidFill>
                              <a:srgbClr val="000000"/>
                            </a:solidFill>
                            <a:prstDash val="solid"/>
                            <a:miter lim="101600"/>
                          </a:ln>
                          <a:effectLst/>
                        </wps:spPr>
                        <wps:bodyPr/>
                      </wps:wsp>
                      <wps:wsp>
                        <wps:cNvPr id="2630" name="Rectangle 2630"/>
                        <wps:cNvSpPr/>
                        <wps:spPr>
                          <a:xfrm>
                            <a:off x="2543549" y="57585"/>
                            <a:ext cx="236760" cy="135122"/>
                          </a:xfrm>
                          <a:prstGeom prst="rect">
                            <a:avLst/>
                          </a:prstGeom>
                          <a:ln>
                            <a:noFill/>
                          </a:ln>
                        </wps:spPr>
                        <wps:txbx>
                          <w:txbxContent>
                            <w:p w:rsidR="00C62F0A" w:rsidRDefault="00C62F0A" w:rsidP="00C62F0A">
                              <w:r>
                                <w:rPr>
                                  <w:sz w:val="18"/>
                                </w:rPr>
                                <w:t>IOP</w:t>
                              </w:r>
                            </w:p>
                          </w:txbxContent>
                        </wps:txbx>
                        <wps:bodyPr horzOverflow="overflow" vert="horz" lIns="0" tIns="0" rIns="0" bIns="0" rtlCol="0">
                          <a:noAutofit/>
                        </wps:bodyPr>
                      </wps:wsp>
                      <wps:wsp>
                        <wps:cNvPr id="43945" name="Shape 43945"/>
                        <wps:cNvSpPr/>
                        <wps:spPr>
                          <a:xfrm>
                            <a:off x="2590470" y="1493291"/>
                            <a:ext cx="77679" cy="336858"/>
                          </a:xfrm>
                          <a:custGeom>
                            <a:avLst/>
                            <a:gdLst/>
                            <a:ahLst/>
                            <a:cxnLst/>
                            <a:rect l="0" t="0" r="0" b="0"/>
                            <a:pathLst>
                              <a:path w="77679" h="336858">
                                <a:moveTo>
                                  <a:pt x="0" y="0"/>
                                </a:moveTo>
                                <a:lnTo>
                                  <a:pt x="77679" y="0"/>
                                </a:lnTo>
                                <a:lnTo>
                                  <a:pt x="77679" y="336858"/>
                                </a:lnTo>
                                <a:lnTo>
                                  <a:pt x="0" y="336858"/>
                                </a:lnTo>
                                <a:lnTo>
                                  <a:pt x="0" y="0"/>
                                </a:lnTo>
                              </a:path>
                            </a:pathLst>
                          </a:custGeom>
                          <a:solidFill>
                            <a:srgbClr val="F9F394"/>
                          </a:solidFill>
                          <a:ln w="0" cap="flat">
                            <a:noFill/>
                            <a:miter lim="127000"/>
                          </a:ln>
                          <a:effectLst/>
                        </wps:spPr>
                        <wps:bodyPr/>
                      </wps:wsp>
                      <wps:wsp>
                        <wps:cNvPr id="2632" name="Shape 2632"/>
                        <wps:cNvSpPr/>
                        <wps:spPr>
                          <a:xfrm>
                            <a:off x="2590470" y="1493291"/>
                            <a:ext cx="77679" cy="336858"/>
                          </a:xfrm>
                          <a:custGeom>
                            <a:avLst/>
                            <a:gdLst/>
                            <a:ahLst/>
                            <a:cxnLst/>
                            <a:rect l="0" t="0" r="0" b="0"/>
                            <a:pathLst>
                              <a:path w="77679" h="336858">
                                <a:moveTo>
                                  <a:pt x="0" y="0"/>
                                </a:moveTo>
                                <a:lnTo>
                                  <a:pt x="77679" y="0"/>
                                </a:lnTo>
                                <a:lnTo>
                                  <a:pt x="77679" y="336858"/>
                                </a:lnTo>
                                <a:lnTo>
                                  <a:pt x="0" y="336858"/>
                                </a:lnTo>
                                <a:close/>
                              </a:path>
                            </a:pathLst>
                          </a:custGeom>
                          <a:noFill/>
                          <a:ln w="5209" cap="rnd" cmpd="sng" algn="ctr">
                            <a:solidFill>
                              <a:srgbClr val="000000"/>
                            </a:solidFill>
                            <a:prstDash val="solid"/>
                            <a:miter lim="101600"/>
                          </a:ln>
                          <a:effectLst/>
                        </wps:spPr>
                        <wps:bodyPr/>
                      </wps:wsp>
                      <wps:wsp>
                        <wps:cNvPr id="2633" name="Rectangle 2633"/>
                        <wps:cNvSpPr/>
                        <wps:spPr>
                          <a:xfrm>
                            <a:off x="973347" y="1554487"/>
                            <a:ext cx="1403693" cy="135122"/>
                          </a:xfrm>
                          <a:prstGeom prst="rect">
                            <a:avLst/>
                          </a:prstGeom>
                          <a:ln>
                            <a:noFill/>
                          </a:ln>
                        </wps:spPr>
                        <wps:txbx>
                          <w:txbxContent>
                            <w:p w:rsidR="00C62F0A" w:rsidRDefault="00C62F0A" w:rsidP="00C62F0A">
                              <w:r>
                                <w:rPr>
                                  <w:sz w:val="18"/>
                                </w:rPr>
                                <w:t>PCD-03: Communicate</w:t>
                              </w:r>
                            </w:p>
                          </w:txbxContent>
                        </wps:txbx>
                        <wps:bodyPr horzOverflow="overflow" vert="horz" lIns="0" tIns="0" rIns="0" bIns="0" rtlCol="0">
                          <a:noAutofit/>
                        </wps:bodyPr>
                      </wps:wsp>
                      <wps:wsp>
                        <wps:cNvPr id="2634" name="Rectangle 2634"/>
                        <wps:cNvSpPr/>
                        <wps:spPr>
                          <a:xfrm>
                            <a:off x="1169414" y="1689508"/>
                            <a:ext cx="881079" cy="135122"/>
                          </a:xfrm>
                          <a:prstGeom prst="rect">
                            <a:avLst/>
                          </a:prstGeom>
                          <a:ln>
                            <a:noFill/>
                          </a:ln>
                        </wps:spPr>
                        <wps:txbx>
                          <w:txbxContent>
                            <w:p w:rsidR="00C62F0A" w:rsidRDefault="00C62F0A" w:rsidP="00C62F0A">
                              <w:r>
                                <w:rPr>
                                  <w:sz w:val="18"/>
                                </w:rPr>
                                <w:t>Infusion Order</w:t>
                              </w:r>
                            </w:p>
                          </w:txbxContent>
                        </wps:txbx>
                        <wps:bodyPr horzOverflow="overflow" vert="horz" lIns="0" tIns="0" rIns="0" bIns="0" rtlCol="0">
                          <a:noAutofit/>
                        </wps:bodyPr>
                      </wps:wsp>
                      <wps:wsp>
                        <wps:cNvPr id="43946" name="Shape 43946"/>
                        <wps:cNvSpPr/>
                        <wps:spPr>
                          <a:xfrm>
                            <a:off x="0" y="1"/>
                            <a:ext cx="670312" cy="189266"/>
                          </a:xfrm>
                          <a:custGeom>
                            <a:avLst/>
                            <a:gdLst/>
                            <a:ahLst/>
                            <a:cxnLst/>
                            <a:rect l="0" t="0" r="0" b="0"/>
                            <a:pathLst>
                              <a:path w="670312" h="189266">
                                <a:moveTo>
                                  <a:pt x="0" y="0"/>
                                </a:moveTo>
                                <a:lnTo>
                                  <a:pt x="670312" y="0"/>
                                </a:lnTo>
                                <a:lnTo>
                                  <a:pt x="670312" y="189266"/>
                                </a:lnTo>
                                <a:lnTo>
                                  <a:pt x="0" y="189266"/>
                                </a:lnTo>
                                <a:lnTo>
                                  <a:pt x="0" y="0"/>
                                </a:lnTo>
                              </a:path>
                            </a:pathLst>
                          </a:custGeom>
                          <a:solidFill>
                            <a:srgbClr val="F9F394"/>
                          </a:solidFill>
                          <a:ln w="0" cap="flat">
                            <a:noFill/>
                            <a:miter lim="127000"/>
                          </a:ln>
                          <a:effectLst/>
                        </wps:spPr>
                        <wps:bodyPr/>
                      </wps:wsp>
                      <wps:wsp>
                        <wps:cNvPr id="2636" name="Shape 2636"/>
                        <wps:cNvSpPr/>
                        <wps:spPr>
                          <a:xfrm>
                            <a:off x="0" y="0"/>
                            <a:ext cx="670310" cy="189266"/>
                          </a:xfrm>
                          <a:custGeom>
                            <a:avLst/>
                            <a:gdLst/>
                            <a:ahLst/>
                            <a:cxnLst/>
                            <a:rect l="0" t="0" r="0" b="0"/>
                            <a:pathLst>
                              <a:path w="670310" h="189266">
                                <a:moveTo>
                                  <a:pt x="0" y="0"/>
                                </a:moveTo>
                                <a:lnTo>
                                  <a:pt x="670310" y="0"/>
                                </a:lnTo>
                                <a:lnTo>
                                  <a:pt x="670310" y="189266"/>
                                </a:lnTo>
                                <a:lnTo>
                                  <a:pt x="0" y="189266"/>
                                </a:lnTo>
                                <a:close/>
                              </a:path>
                            </a:pathLst>
                          </a:custGeom>
                          <a:noFill/>
                          <a:ln w="5209" cap="rnd" cmpd="sng" algn="ctr">
                            <a:solidFill>
                              <a:srgbClr val="000000"/>
                            </a:solidFill>
                            <a:prstDash val="solid"/>
                            <a:miter lim="101600"/>
                          </a:ln>
                          <a:effectLst/>
                        </wps:spPr>
                        <wps:bodyPr/>
                      </wps:wsp>
                      <wps:wsp>
                        <wps:cNvPr id="2637" name="Rectangle 2637"/>
                        <wps:cNvSpPr/>
                        <wps:spPr>
                          <a:xfrm>
                            <a:off x="239359" y="57585"/>
                            <a:ext cx="253335" cy="135122"/>
                          </a:xfrm>
                          <a:prstGeom prst="rect">
                            <a:avLst/>
                          </a:prstGeom>
                          <a:ln>
                            <a:noFill/>
                          </a:ln>
                        </wps:spPr>
                        <wps:txbx>
                          <w:txbxContent>
                            <w:p w:rsidR="00C62F0A" w:rsidRDefault="00C62F0A" w:rsidP="00C62F0A">
                              <w:r>
                                <w:rPr>
                                  <w:sz w:val="18"/>
                                </w:rPr>
                                <w:t>IOC</w:t>
                              </w:r>
                            </w:p>
                          </w:txbxContent>
                        </wps:txbx>
                        <wps:bodyPr horzOverflow="overflow" vert="horz" lIns="0" tIns="0" rIns="0" bIns="0" rtlCol="0">
                          <a:noAutofit/>
                        </wps:bodyPr>
                      </wps:wsp>
                      <wps:wsp>
                        <wps:cNvPr id="43947" name="Shape 43947"/>
                        <wps:cNvSpPr/>
                        <wps:spPr>
                          <a:xfrm>
                            <a:off x="286278" y="1496765"/>
                            <a:ext cx="77681" cy="336858"/>
                          </a:xfrm>
                          <a:custGeom>
                            <a:avLst/>
                            <a:gdLst/>
                            <a:ahLst/>
                            <a:cxnLst/>
                            <a:rect l="0" t="0" r="0" b="0"/>
                            <a:pathLst>
                              <a:path w="77681" h="336858">
                                <a:moveTo>
                                  <a:pt x="0" y="0"/>
                                </a:moveTo>
                                <a:lnTo>
                                  <a:pt x="77681" y="0"/>
                                </a:lnTo>
                                <a:lnTo>
                                  <a:pt x="77681" y="336858"/>
                                </a:lnTo>
                                <a:lnTo>
                                  <a:pt x="0" y="336858"/>
                                </a:lnTo>
                                <a:lnTo>
                                  <a:pt x="0" y="0"/>
                                </a:lnTo>
                              </a:path>
                            </a:pathLst>
                          </a:custGeom>
                          <a:solidFill>
                            <a:srgbClr val="F9F394"/>
                          </a:solidFill>
                          <a:ln w="0" cap="flat">
                            <a:noFill/>
                            <a:miter lim="127000"/>
                          </a:ln>
                          <a:effectLst/>
                        </wps:spPr>
                        <wps:bodyPr/>
                      </wps:wsp>
                      <wps:wsp>
                        <wps:cNvPr id="2639" name="Shape 2639"/>
                        <wps:cNvSpPr/>
                        <wps:spPr>
                          <a:xfrm>
                            <a:off x="286279" y="1496765"/>
                            <a:ext cx="77679" cy="336859"/>
                          </a:xfrm>
                          <a:custGeom>
                            <a:avLst/>
                            <a:gdLst/>
                            <a:ahLst/>
                            <a:cxnLst/>
                            <a:rect l="0" t="0" r="0" b="0"/>
                            <a:pathLst>
                              <a:path w="77679" h="336859">
                                <a:moveTo>
                                  <a:pt x="0" y="0"/>
                                </a:moveTo>
                                <a:lnTo>
                                  <a:pt x="77679" y="0"/>
                                </a:lnTo>
                                <a:lnTo>
                                  <a:pt x="77679" y="336859"/>
                                </a:lnTo>
                                <a:lnTo>
                                  <a:pt x="0" y="336859"/>
                                </a:lnTo>
                                <a:close/>
                              </a:path>
                            </a:pathLst>
                          </a:custGeom>
                          <a:noFill/>
                          <a:ln w="5209" cap="rnd" cmpd="sng" algn="ctr">
                            <a:solidFill>
                              <a:srgbClr val="000000"/>
                            </a:solidFill>
                            <a:prstDash val="solid"/>
                            <a:miter lim="101600"/>
                          </a:ln>
                          <a:effectLst/>
                        </wps:spPr>
                        <wps:bodyPr/>
                      </wps:wsp>
                    </wpg:wgp>
                  </a:graphicData>
                </a:graphic>
              </wp:inline>
            </w:drawing>
          </mc:Choice>
          <mc:Fallback>
            <w:pict>
              <v:group w14:anchorId="1D8D220C" id="Group 33587" o:spid="_x0000_s1051" style="width:233.65pt;height:259.25pt;mso-position-horizontal-relative:char;mso-position-vertical-relative:line" coordsize="29675,32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">
                <v:shape id="Shape 2624" o:spid="_x0000_s1052" style="position:absolute;left:3281;top:1250;width:0;height:31671;visibility:visible;mso-wrap-style:square;v-text-anchor:top" coordsize="0,3167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O7zccA&#10;AADdAAAADwAAAGRycy9kb3ducmV2LnhtbESPQWvCQBSE7wX/w/KE3urGUKSkrmItFamXNla8vmZf&#10;k9Ts2zW71eivdwuCx2FmvmHG08404kCtry0rGA4SEMSF1TWXCr7Wbw9PIHxA1thYJgUn8jCd9O7G&#10;mGl75E865KEUEcI+QwVVCC6T0hcVGfQD64ij92NbgyHKtpS6xWOEm0amSTKSBmuOCxU6mldU7PI/&#10;o+C86fKXxW+x/16/v85PejtzK/eh1H2/mz2DCNSFW/jaXmoF6Sh9hP838QnIy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zu83HAAAA3QAAAA8AAAAAAAAAAAAAAAAAmAIAAGRy&#10;cy9kb3ducmV2LnhtbFBLBQYAAAAABAAEAPUAAACMAwAAAAA=&#10;" path="m,l,3167164e" filled="f" strokeweight=".43408mm">
                  <v:path arrowok="t" textboxrect="0,0,0,3167164"/>
                </v:shape>
                <v:shape id="Shape 2625" o:spid="_x0000_s1053" style="position:absolute;left:26323;top:2083;width:0;height:30838;visibility:visible;mso-wrap-style:square;v-text-anchor:top" coordsize="0,3083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bXxsYA&#10;AADdAAAADwAAAGRycy9kb3ducmV2LnhtbESPQWsCMRSE74X+h/AEbzVxsVZWo5RKwR5Kcbvg9bl5&#10;blY3L8sm1e2/bwqFHoeZ+YZZbQbXiiv1ofGsYTpRIIgrbxquNZSfrw8LECEiG2w9k4ZvCrBZ39+t&#10;MDf+xnu6FrEWCcIhRw02xi6XMlSWHIaJ74iTd/K9w5hkX0vT4y3BXSszpebSYcNpwWJHL5aqS/Hl&#10;NOye3tvCludjuZ3OPtTWmYN6i1qPR8PzEkSkIf6H/9o7oyGbZ4/w+yY9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8bXxsYAAADdAAAADwAAAAAAAAAAAAAAAACYAgAAZHJz&#10;L2Rvd25yZXYueG1sUEsFBgAAAAAEAAQA9QAAAIsDAAAAAA==&#10;" path="m,l,3083817e" filled="f" strokeweight=".43408mm">
                  <v:path arrowok="t" textboxrect="0,0,0,3083817"/>
                </v:shape>
                <v:shape id="Shape 2626" o:spid="_x0000_s1054" style="position:absolute;left:4049;top:16669;width:21855;height:0;visibility:visible;mso-wrap-style:square;v-text-anchor:top" coordsize="21854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PEsYA&#10;AADdAAAADwAAAGRycy9kb3ducmV2LnhtbESP3WrCQBSE7wu+w3IE7+rGIKGkriKitEJB/AHp3TF7&#10;TNJmzy7ZVdO3dwuCl8PMfMNMZp1pxJVaX1tWMBomIIgLq2suFRz2q9c3ED4ga2wsk4I/8jCb9l4m&#10;mGt74y1dd6EUEcI+RwVVCC6X0hcVGfRD64ijd7atwRBlW0rd4i3CTSPTJMmkwZrjQoWOFhUVv7uL&#10;UXD8+Fr+LPfbZk7uUI79Zr34PjmlBv1u/g4iUBee4Uf7UytIszSD/zfxCcjp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6PEsYAAADdAAAADwAAAAAAAAAAAAAAAACYAgAAZHJz&#10;L2Rvd25yZXYueG1sUEsFBgAAAAAEAAQA9QAAAIsDAAAAAA==&#10;" path="m,l2185491,e" filled="f" strokeweight=".19294mm">
                  <v:stroke endcap="round"/>
                  <v:path arrowok="t" textboxrect="0,0,2185491,0"/>
                </v:shape>
                <v:shape id="Shape 2627" o:spid="_x0000_s1055" style="position:absolute;left:3700;top:16460;width:419;height:417;visibility:visible;mso-wrap-style:square;v-text-anchor:top" coordsize="41894,41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oFqscA&#10;AADdAAAADwAAAGRycy9kb3ducmV2LnhtbESPT2vCQBTE7wW/w/IKvZS6aQ6pja4iBaEtePAf6O2R&#10;fSah2bch+6qpn94VCh6HmfkNM5n1rlEn6kLt2cDrMAFFXHhbc2lgu1m8jEAFQbbYeCYDfxRgNh08&#10;TDC3/swrOq2lVBHCIUcDlUibax2KihyGoW+Jo3f0nUOJsiu17fAc4a7RaZJk2mHNcaHClj4qKn7W&#10;v87Au91mFzosv1Y7+5x8i97tN7Iw5umxn49BCfVyD/+3P62BNEvf4PYmPgE9v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V6BarHAAAA3QAAAA8AAAAAAAAAAAAAAAAAmAIAAGRy&#10;cy9kb3ducmV2LnhtbFBLBQYAAAAABAAEAPUAAACMAwAAAAA=&#10;" path="m41893,r1,41675l,20838,41893,xe" fillcolor="black" stroked="f" strokeweight="0">
                  <v:stroke miterlimit="83231f" joinstyle="miter"/>
                  <v:path arrowok="t" textboxrect="0,0,41894,41675"/>
                </v:shape>
                <v:shape id="Shape 43944" o:spid="_x0000_s1056" style="position:absolute;left:22972;width:6703;height:1892;visibility:visible;mso-wrap-style:square;v-text-anchor:top" coordsize="670310,189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rFFsgA&#10;AADeAAAADwAAAGRycy9kb3ducmV2LnhtbESPT2vCQBTE74V+h+UJvdWNNopGVxFBEHqof9HjI/ua&#10;TZt9G7LbmPbTdwsFj8PM/IaZLztbiZYaXzpWMOgnIIhzp0suFJyOm+cJCB+QNVaOScE3eVguHh/m&#10;mGl34z21h1CICGGfoQITQp1J6XNDFn3f1cTRe3eNxRBlU0jd4C3CbSWHSTKWFkuOCwZrWhvKPw9f&#10;VsF5vFq/FnvctT7Bj5+L2b6NrlelnnrdagYiUBfu4f/2VitIX6ZpCn934hW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GsUWyAAAAN4AAAAPAAAAAAAAAAAAAAAAAJgCAABk&#10;cnMvZG93bnJldi54bWxQSwUGAAAAAAQABAD1AAAAjQMAAAAA&#10;" path="m,l670310,r,189266l,189266,,e" fillcolor="#f9f394" stroked="f" strokeweight="0">
                  <v:stroke miterlimit="83231f" joinstyle="miter"/>
                  <v:path arrowok="t" textboxrect="0,0,670310,189266"/>
                </v:shape>
                <v:shape id="Shape 2629" o:spid="_x0000_s1057" style="position:absolute;left:22972;width:6703;height:1892;visibility:visible;mso-wrap-style:square;v-text-anchor:top" coordsize="670310,189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5cpscA&#10;AADdAAAADwAAAGRycy9kb3ducmV2LnhtbESPT2vCQBTE7wW/w/IEb3VjDtKmrhJEqU0h1D/0/Jp9&#10;TUKyb9Psqum3d4VCj8PM/IZZrAbTigv1rrasYDaNQBAXVtdcKjgdt49PIJxH1thaJgW/5GC1HD0s&#10;MNH2ynu6HHwpAoRdggoq77tESldUZNBNbUccvG/bG/RB9qXUPV4D3LQyjqK5NFhzWKiwo3VFRXM4&#10;GwXZzznlLvpq3vP2s3hzr5ss/zgpNRkP6QsIT4P/D/+1d1pBPI+f4f4mPA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FeXKbHAAAA3QAAAA8AAAAAAAAAAAAAAAAAmAIAAGRy&#10;cy9kb3ducmV2LnhtbFBLBQYAAAAABAAEAPUAAACMAwAAAAA=&#10;" path="m,l670310,r,189266l,189266,,xe" filled="f" strokeweight=".14469mm">
                  <v:stroke miterlimit="66585f" joinstyle="miter" endcap="round"/>
                  <v:path arrowok="t" textboxrect="0,0,670310,189266"/>
                </v:shape>
                <v:rect id="Rectangle 2630" o:spid="_x0000_s1058" style="position:absolute;left:25435;top:575;width:2368;height:1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bf3cMA&#10;AADdAAAADwAAAGRycy9kb3ducmV2LnhtbERPTWvCQBC9F/wPywje6sYIoqmrBFtJjlYF7W3ITpPQ&#10;7GzIribtr3cPBY+P973eDqYRd+pcbVnBbBqBIC6srrlUcD7tX5cgnEfW2FgmBb/kYLsZvawx0bbn&#10;T7offSlCCLsEFVTet4mUrqjIoJvaljhw37Yz6APsSqk77EO4aWQcRQtpsObQUGFLu4qKn+PNKMiW&#10;bXrN7V9fNh9f2eVwWb2fVl6pyXhI30B4GvxT/O/OtYJ4MQ/7w5vw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bf3cMAAADdAAAADwAAAAAAAAAAAAAAAACYAgAAZHJzL2Rv&#10;d25yZXYueG1sUEsFBgAAAAAEAAQA9QAAAIgDAAAAAA==&#10;" filled="f" stroked="f">
                  <v:textbox inset="0,0,0,0">
                    <w:txbxContent>
                      <w:p w:rsidR="00C62F0A" w:rsidRDefault="00C62F0A" w:rsidP="00C62F0A">
                        <w:r>
                          <w:rPr>
                            <w:sz w:val="18"/>
                          </w:rPr>
                          <w:t>IOP</w:t>
                        </w:r>
                      </w:p>
                    </w:txbxContent>
                  </v:textbox>
                </v:rect>
                <v:shape id="Shape 43945" o:spid="_x0000_s1059" style="position:absolute;left:25904;top:14932;width:777;height:3369;visibility:visible;mso-wrap-style:square;v-text-anchor:top" coordsize="77679,336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MBy8gA&#10;AADeAAAADwAAAGRycy9kb3ducmV2LnhtbESPQWvCQBSE7wX/w/KE3urG1kqMriKtoiBVmubQ4zP7&#10;TEKzb0N21fTfu0Khx2FmvmFmi87U4kKtqywrGA4iEMS51RUXCrKv9VMMwnlkjbVlUvBLDhbz3sMM&#10;E22v/EmX1BciQNglqKD0vkmkdHlJBt3ANsTBO9nWoA+yLaRu8RrgppbPUTSWBisOCyU29FZS/pOe&#10;jYLD4X1JWRzvVvuPzf6bxtvjJLdKPfa75RSEp87/h//aW61g9DIZvcL9TrgCcn4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QwHLyAAAAN4AAAAPAAAAAAAAAAAAAAAAAJgCAABk&#10;cnMvZG93bnJldi54bWxQSwUGAAAAAAQABAD1AAAAjQMAAAAA&#10;" path="m,l77679,r,336858l,336858,,e" fillcolor="#f9f394" stroked="f" strokeweight="0">
                  <v:stroke miterlimit="83231f" joinstyle="miter"/>
                  <v:path arrowok="t" textboxrect="0,0,77679,336858"/>
                </v:shape>
                <v:shape id="Shape 2632" o:spid="_x0000_s1060" style="position:absolute;left:25904;top:14932;width:777;height:3369;visibility:visible;mso-wrap-style:square;v-text-anchor:top" coordsize="77679,336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Gf88QA&#10;AADdAAAADwAAAGRycy9kb3ducmV2LnhtbESPQYvCMBSE74L/ITzBm6ZbRbTbKCIKHl23i3t8NG/b&#10;0ualNFHrvzcLgsdhZr5h0k1vGnGjzlWWFXxMIxDEudUVFwqy78NkCcJ5ZI2NZVLwIAeb9XCQYqLt&#10;nb/odvaFCBB2CSoovW8TKV1ekkE3tS1x8P5sZ9AH2RVSd3gPcNPIOIoW0mDFYaHElnYl5fX5ahRU&#10;q/zIxeX3lGU/q+Wl39d7Oc+UGo/67ScIT71/h1/to1YQL2Yx/L8JT0C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xn/PEAAAA3QAAAA8AAAAAAAAAAAAAAAAAmAIAAGRycy9k&#10;b3ducmV2LnhtbFBLBQYAAAAABAAEAPUAAACJAwAAAAA=&#10;" path="m,l77679,r,336858l,336858,,xe" filled="f" strokeweight=".14469mm">
                  <v:stroke miterlimit="66585f" joinstyle="miter" endcap="round"/>
                  <v:path arrowok="t" textboxrect="0,0,77679,336858"/>
                </v:shape>
                <v:rect id="Rectangle 2633" o:spid="_x0000_s1061" style="position:absolute;left:9733;top:15544;width:14037;height:1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BqsUA&#10;AADdAAAADwAAAGRycy9kb3ducmV2LnhtbESPQYvCMBSE74L/ITxhb5qugmg1iqiLHtUuuHt7NM+2&#10;bPNSmmirv94Iwh6HmfmGmS9bU4ob1a6wrOBzEIEgTq0uOFPwnXz1JyCcR9ZYWiYFd3KwXHQ7c4y1&#10;bfhIt5PPRICwi1FB7n0VS+nSnAy6ga2Ig3extUEfZJ1JXWMT4KaUwygaS4MFh4UcK1rnlP6drkbB&#10;blKtfvb20WTl9nd3Ppynm2TqlfrotasZCE+t/w+/23utYDgejeD1Jj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EGqxQAAAN0AAAAPAAAAAAAAAAAAAAAAAJgCAABkcnMv&#10;ZG93bnJldi54bWxQSwUGAAAAAAQABAD1AAAAigMAAAAA&#10;" filled="f" stroked="f">
                  <v:textbox inset="0,0,0,0">
                    <w:txbxContent>
                      <w:p w:rsidR="00C62F0A" w:rsidRDefault="00C62F0A" w:rsidP="00C62F0A">
                        <w:r>
                          <w:rPr>
                            <w:sz w:val="18"/>
                          </w:rPr>
                          <w:t>PCD-03: Communicate</w:t>
                        </w:r>
                      </w:p>
                    </w:txbxContent>
                  </v:textbox>
                </v:rect>
                <v:rect id="Rectangle 2634" o:spid="_x0000_s1062" style="position:absolute;left:11694;top:16895;width:8810;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3Z3scA&#10;AADdAAAADwAAAGRycy9kb3ducmV2LnhtbESPQWvCQBSE7wX/w/KE3uqmtohGVxFtSY41Cra3R/aZ&#10;hGbfhuw2SfvrXaHgcZiZb5jVZjC16Kh1lWUFz5MIBHFudcWFgtPx/WkOwnlkjbVlUvBLDjbr0cMK&#10;Y217PlCX+UIECLsYFZTeN7GULi/JoJvYhjh4F9sa9EG2hdQt9gFuajmNopk0WHFYKLGhXUn5d/Zj&#10;FCTzZvuZ2r++qN++kvPHebE/LrxSj+NhuwThafD38H871Qqms5dX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fd2d7HAAAA3QAAAA8AAAAAAAAAAAAAAAAAmAIAAGRy&#10;cy9kb3ducmV2LnhtbFBLBQYAAAAABAAEAPUAAACMAwAAAAA=&#10;" filled="f" stroked="f">
                  <v:textbox inset="0,0,0,0">
                    <w:txbxContent>
                      <w:p w:rsidR="00C62F0A" w:rsidRDefault="00C62F0A" w:rsidP="00C62F0A">
                        <w:r>
                          <w:rPr>
                            <w:sz w:val="18"/>
                          </w:rPr>
                          <w:t>Infusion Order</w:t>
                        </w:r>
                      </w:p>
                    </w:txbxContent>
                  </v:textbox>
                </v:rect>
                <v:shape id="Shape 43946" o:spid="_x0000_s1063" style="position:absolute;width:6703;height:1892;visibility:visible;mso-wrap-style:square;v-text-anchor:top" coordsize="670312,189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Aj6sYA&#10;AADeAAAADwAAAGRycy9kb3ducmV2LnhtbESPQWvCQBSE74X+h+UJ3urGKqLRVdJS0WvUHry9Zp/Z&#10;YPZtyG41+uvdQsHjMDPfMItVZ2txodZXjhUMBwkI4sLpiksFh/36bQrCB2SNtWNScCMPq+XrywJT&#10;7a6c02UXShEh7FNUYEJoUil9YciiH7iGOHon11oMUbal1C1eI9zW8j1JJtJixXHBYEOfhorz7tcq&#10;+LGz7HzXWaiPX/kp/z5+DDedUarf67I5iEBdeIb/21utYDyajSfwdydeAbl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WAj6sYAAADeAAAADwAAAAAAAAAAAAAAAACYAgAAZHJz&#10;L2Rvd25yZXYueG1sUEsFBgAAAAAEAAQA9QAAAIsDAAAAAA==&#10;" path="m,l670312,r,189266l,189266,,e" fillcolor="#f9f394" stroked="f" strokeweight="0">
                  <v:stroke miterlimit="83231f" joinstyle="miter"/>
                  <v:path arrowok="t" textboxrect="0,0,670312,189266"/>
                </v:shape>
                <v:shape id="Shape 2636" o:spid="_x0000_s1064" style="position:absolute;width:6703;height:1892;visibility:visible;mso-wrap-style:square;v-text-anchor:top" coordsize="670310,189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heCcUA&#10;AADdAAAADwAAAGRycy9kb3ducmV2LnhtbESPW4vCMBSE3xf8D+EIvq2pCmXpGkVE8QbijX0+25xt&#10;i81JbaLWf2+EBR+HmfmGGY4bU4ob1a6wrKDXjUAQp1YXnCk4HeefXyCcR9ZYWiYFD3IwHrU+hpho&#10;e+c93Q4+EwHCLkEFufdVIqVLczLourYiDt6frQ36IOtM6hrvAW5K2Y+iWBosOCzkWNE0p/R8uBoF&#10;68t1wlX0e95sy5905Raz9XZ3UqrTbibfIDw1/h3+by+1gn48iOH1JjwBOX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GF4JxQAAAN0AAAAPAAAAAAAAAAAAAAAAAJgCAABkcnMv&#10;ZG93bnJldi54bWxQSwUGAAAAAAQABAD1AAAAigMAAAAA&#10;" path="m,l670310,r,189266l,189266,,xe" filled="f" strokeweight=".14469mm">
                  <v:stroke miterlimit="66585f" joinstyle="miter" endcap="round"/>
                  <v:path arrowok="t" textboxrect="0,0,670310,189266"/>
                </v:shape>
                <v:rect id="Rectangle 2637" o:spid="_x0000_s1065" style="position:absolute;left:2393;top:575;width:2533;height:1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9HqcYA&#10;AADdAAAADwAAAGRycy9kb3ducmV2LnhtbESPS4vCQBCE74L/YWjBm07WBR/RUURX9Ohjwd1bk2mT&#10;sJmekBlN9Nc7grDHoqq+omaLxhTiRpXLLSv46EcgiBOrc04VfJ82vTEI55E1FpZJwZ0cLObt1gxj&#10;bWs+0O3oUxEg7GJUkHlfxlK6JCODrm9L4uBdbGXQB1mlUldYB7gp5CCKhtJgzmEhw5JWGSV/x6tR&#10;sB2Xy5+dfdRp8fW7Pe/Pk/Vp4pXqdprlFISnxv+H3+2dVjAYfo7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w9HqcYAAADdAAAADwAAAAAAAAAAAAAAAACYAgAAZHJz&#10;L2Rvd25yZXYueG1sUEsFBgAAAAAEAAQA9QAAAIsDAAAAAA==&#10;" filled="f" stroked="f">
                  <v:textbox inset="0,0,0,0">
                    <w:txbxContent>
                      <w:p w:rsidR="00C62F0A" w:rsidRDefault="00C62F0A" w:rsidP="00C62F0A">
                        <w:r>
                          <w:rPr>
                            <w:sz w:val="18"/>
                          </w:rPr>
                          <w:t>IOC</w:t>
                        </w:r>
                      </w:p>
                    </w:txbxContent>
                  </v:textbox>
                </v:rect>
                <v:shape id="Shape 43947" o:spid="_x0000_s1066" style="position:absolute;left:2862;top:14967;width:777;height:3369;visibility:visible;mso-wrap-style:square;v-text-anchor:top" coordsize="77681,336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XfusYA&#10;AADeAAAADwAAAGRycy9kb3ducmV2LnhtbESPQWvCQBSE74L/YXlCb3WjlarRVSQoeOhBrb0/s88k&#10;bfZtyK5x/ffdQsHjMDPfMMt1MLXoqHWVZQWjYQKCOLe64kLB+XP3OgPhPLLG2jIpeJCD9arfW2Kq&#10;7Z2P1J18ISKEXYoKSu+bVEqXl2TQDW1DHL2rbQ36KNtC6hbvEW5qOU6Sd2mw4rhQYkNZSfnP6WYU&#10;1Nku2PN2Hi72+mWyQzfbH74/lHoZhM0ChKfgn+H/9l4rmLzNJ1P4uxOv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XfusYAAADeAAAADwAAAAAAAAAAAAAAAACYAgAAZHJz&#10;L2Rvd25yZXYueG1sUEsFBgAAAAAEAAQA9QAAAIsDAAAAAA==&#10;" path="m,l77681,r,336858l,336858,,e" fillcolor="#f9f394" stroked="f" strokeweight="0">
                  <v:stroke miterlimit="83231f" joinstyle="miter"/>
                  <v:path arrowok="t" textboxrect="0,0,77681,336858"/>
                </v:shape>
                <v:shape id="Shape 2639" o:spid="_x0000_s1067" style="position:absolute;left:2862;top:14967;width:777;height:3369;visibility:visible;mso-wrap-style:square;v-text-anchor:top" coordsize="77679,336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8r+scA&#10;AADdAAAADwAAAGRycy9kb3ducmV2LnhtbESPT2sCMRTE74LfITyhF6lZbZG6NYoWhFJR8M+lt8fm&#10;ubu6eVmTVNdv3wiCx2FmfsOMp42pxIWcLy0r6PcSEMSZ1SXnCva7xesHCB+QNVaWScGNPEwn7dYY&#10;U22vvKHLNuQiQtinqKAIoU6l9FlBBn3P1sTRO1hnMETpcqkdXiPcVHKQJENpsOS4UGBNXwVlp+2f&#10;UXBcZ/OqXJ5+zu+jhftN5HpVL7tKvXSa2SeIQE14hh/tb61gMHwbwf1NfAJy8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N/K/rHAAAA3QAAAA8AAAAAAAAAAAAAAAAAmAIAAGRy&#10;cy9kb3ducmV2LnhtbFBLBQYAAAAABAAEAPUAAACMAwAAAAA=&#10;" path="m,l77679,r,336859l,336859,,xe" filled="f" strokeweight=".14469mm">
                  <v:stroke miterlimit="66585f" joinstyle="miter" endcap="round"/>
                  <v:path arrowok="t" textboxrect="0,0,77679,336859"/>
                </v:shape>
                <w10:anchorlock/>
              </v:group>
            </w:pict>
          </mc:Fallback>
        </mc:AlternateContent>
      </w:r>
    </w:p>
    <w:p w:rsidR="00C62F0A" w:rsidRPr="00C62F0A" w:rsidRDefault="00C62F0A" w:rsidP="00C62F0A">
      <w:pPr>
        <w:spacing w:after="0"/>
        <w:ind w:right="650"/>
        <w:jc w:val="right"/>
        <w:rPr>
          <w:rFonts w:ascii="Times New Roman" w:eastAsia="Times New Roman" w:hAnsi="Times New Roman" w:cs="Times New Roman"/>
          <w:color w:val="000000"/>
          <w:sz w:val="24"/>
        </w:rPr>
      </w:pPr>
      <w:r w:rsidRPr="00C62F0A">
        <w:rPr>
          <w:rFonts w:ascii="Times New Roman" w:eastAsia="Times New Roman" w:hAnsi="Times New Roman" w:cs="Times New Roman"/>
          <w:color w:val="000000"/>
          <w:sz w:val="24"/>
        </w:rPr>
        <w:t xml:space="preserve"> </w:t>
      </w:r>
    </w:p>
    <w:p w:rsidR="00C62F0A" w:rsidRPr="00C62F0A" w:rsidRDefault="00C62F0A" w:rsidP="00C62F0A">
      <w:pPr>
        <w:spacing w:after="333"/>
        <w:ind w:left="1376" w:hanging="10"/>
        <w:rPr>
          <w:rFonts w:ascii="Times New Roman" w:eastAsia="Times New Roman" w:hAnsi="Times New Roman" w:cs="Times New Roman"/>
          <w:color w:val="000000"/>
          <w:sz w:val="24"/>
        </w:rPr>
      </w:pPr>
      <w:r w:rsidRPr="00C62F0A">
        <w:rPr>
          <w:rFonts w:ascii="Arial" w:eastAsia="Arial" w:hAnsi="Arial" w:cs="Arial"/>
          <w:b/>
          <w:color w:val="000000"/>
        </w:rPr>
        <w:t xml:space="preserve">Figure 4.3-1: Basic Process Flow in Point-of-Care Infusion Verification Profile </w:t>
      </w:r>
    </w:p>
    <w:p w:rsidR="00986E9B" w:rsidRDefault="00986E9B" w:rsidP="00986E9B">
      <w:pPr>
        <w:keepNext/>
        <w:keepLines/>
        <w:spacing w:after="86"/>
        <w:ind w:left="730" w:hanging="10"/>
        <w:outlineLvl w:val="1"/>
        <w:rPr>
          <w:ins w:id="33" w:author="Jeff Rinda" w:date="2019-06-04T11:38:00Z"/>
          <w:rFonts w:ascii="Arial" w:eastAsia="Arial" w:hAnsi="Arial" w:cs="Arial"/>
          <w:b/>
          <w:color w:val="000000"/>
          <w:sz w:val="28"/>
        </w:rPr>
      </w:pPr>
      <w:ins w:id="34" w:author="Jeff Rinda" w:date="2019-04-24T09:03:00Z">
        <w:r w:rsidRPr="00C62F0A">
          <w:rPr>
            <w:rFonts w:ascii="Arial" w:eastAsia="Arial" w:hAnsi="Arial" w:cs="Arial"/>
            <w:b/>
            <w:color w:val="000000"/>
            <w:sz w:val="28"/>
          </w:rPr>
          <w:lastRenderedPageBreak/>
          <w:t xml:space="preserve">4.4 </w:t>
        </w:r>
        <w:r>
          <w:rPr>
            <w:rFonts w:ascii="Arial" w:eastAsia="Arial" w:hAnsi="Arial" w:cs="Arial"/>
            <w:b/>
            <w:color w:val="000000"/>
            <w:sz w:val="28"/>
          </w:rPr>
          <w:t>Use Cases</w:t>
        </w:r>
      </w:ins>
    </w:p>
    <w:p w:rsidR="00AE171F" w:rsidRPr="00215B54" w:rsidRDefault="00AE171F" w:rsidP="00986E9B">
      <w:pPr>
        <w:keepNext/>
        <w:keepLines/>
        <w:spacing w:after="86"/>
        <w:ind w:left="730" w:hanging="10"/>
        <w:outlineLvl w:val="1"/>
        <w:rPr>
          <w:ins w:id="35" w:author="Jeff Rinda" w:date="2019-04-24T09:03:00Z"/>
          <w:rFonts w:ascii="Times New Roman" w:eastAsia="Times New Roman" w:hAnsi="Times New Roman" w:cs="Times New Roman"/>
          <w:color w:val="000000"/>
          <w:sz w:val="24"/>
          <w:szCs w:val="24"/>
        </w:rPr>
      </w:pPr>
      <w:ins w:id="36" w:author="Jeff Rinda" w:date="2019-06-04T11:38:00Z">
        <w:r w:rsidRPr="00215B54">
          <w:rPr>
            <w:rFonts w:ascii="Times New Roman" w:eastAsia="Times New Roman" w:hAnsi="Times New Roman" w:cs="Times New Roman"/>
            <w:color w:val="000000"/>
            <w:sz w:val="24"/>
            <w:szCs w:val="24"/>
          </w:rPr>
          <w:t>The PIV profile s</w:t>
        </w:r>
        <w:r w:rsidRPr="00AE171F">
          <w:rPr>
            <w:rFonts w:ascii="Times New Roman" w:eastAsia="Times New Roman" w:hAnsi="Times New Roman" w:cs="Times New Roman"/>
            <w:color w:val="000000"/>
            <w:sz w:val="24"/>
            <w:szCs w:val="24"/>
          </w:rPr>
          <w:t>upports the following use cases:</w:t>
        </w:r>
        <w:r w:rsidRPr="00215B54">
          <w:rPr>
            <w:rFonts w:ascii="Times New Roman" w:eastAsia="Times New Roman" w:hAnsi="Times New Roman" w:cs="Times New Roman"/>
            <w:color w:val="000000"/>
            <w:sz w:val="24"/>
            <w:szCs w:val="24"/>
          </w:rPr>
          <w:t xml:space="preserve">  </w:t>
        </w:r>
      </w:ins>
    </w:p>
    <w:p w:rsidR="00AD6658" w:rsidRPr="0046439D" w:rsidRDefault="00986E9B" w:rsidP="00986E9B">
      <w:pPr>
        <w:keepNext/>
        <w:keepLines/>
        <w:spacing w:after="86"/>
        <w:ind w:left="730" w:hanging="10"/>
        <w:outlineLvl w:val="1"/>
        <w:rPr>
          <w:ins w:id="37" w:author="Jeff Rinda" w:date="2019-04-24T09:04:00Z"/>
          <w:rFonts w:ascii="Times New Roman" w:eastAsia="Times New Roman" w:hAnsi="Times New Roman" w:cs="Times New Roman"/>
          <w:b/>
          <w:color w:val="000000"/>
          <w:sz w:val="24"/>
        </w:rPr>
      </w:pPr>
      <w:ins w:id="38" w:author="Jeff Rinda" w:date="2019-04-24T09:04:00Z">
        <w:r w:rsidRPr="00215B54">
          <w:rPr>
            <w:rFonts w:ascii="Times New Roman" w:eastAsia="Times New Roman" w:hAnsi="Times New Roman" w:cs="Times New Roman"/>
            <w:b/>
            <w:color w:val="000000"/>
            <w:sz w:val="24"/>
          </w:rPr>
          <w:t>New bag</w:t>
        </w:r>
      </w:ins>
      <w:ins w:id="39" w:author="Jeff Rinda" w:date="2019-05-21T06:54:00Z">
        <w:r w:rsidR="00AD6658">
          <w:rPr>
            <w:rFonts w:ascii="Times New Roman" w:eastAsia="Times New Roman" w:hAnsi="Times New Roman" w:cs="Times New Roman"/>
            <w:b/>
            <w:color w:val="000000"/>
            <w:sz w:val="24"/>
          </w:rPr>
          <w:t>/syringe/container</w:t>
        </w:r>
      </w:ins>
    </w:p>
    <w:p w:rsidR="00947DE1" w:rsidRPr="00215B54" w:rsidRDefault="00AD6658" w:rsidP="00986E9B">
      <w:pPr>
        <w:keepNext/>
        <w:keepLines/>
        <w:spacing w:after="86"/>
        <w:ind w:left="730" w:hanging="10"/>
        <w:outlineLvl w:val="1"/>
        <w:rPr>
          <w:ins w:id="40" w:author="Jeff Rinda" w:date="2019-04-24T09:11:00Z"/>
          <w:rFonts w:ascii="Times New Roman" w:eastAsia="Times New Roman" w:hAnsi="Times New Roman" w:cs="Times New Roman"/>
          <w:b/>
          <w:color w:val="000000"/>
          <w:sz w:val="24"/>
        </w:rPr>
      </w:pPr>
      <w:ins w:id="41" w:author="Jeff Rinda" w:date="2019-05-21T06:55:00Z">
        <w:r>
          <w:rPr>
            <w:rFonts w:ascii="Times New Roman" w:eastAsia="Times New Roman" w:hAnsi="Times New Roman" w:cs="Times New Roman"/>
            <w:b/>
            <w:color w:val="000000"/>
            <w:sz w:val="24"/>
          </w:rPr>
          <w:t>Su</w:t>
        </w:r>
      </w:ins>
      <w:ins w:id="42" w:author="Jeff Rinda" w:date="2019-04-24T09:04:00Z">
        <w:r w:rsidR="00986E9B" w:rsidRPr="00215B54">
          <w:rPr>
            <w:rFonts w:ascii="Times New Roman" w:eastAsia="Times New Roman" w:hAnsi="Times New Roman" w:cs="Times New Roman"/>
            <w:b/>
            <w:color w:val="000000"/>
            <w:sz w:val="24"/>
          </w:rPr>
          <w:t>bsequent bag</w:t>
        </w:r>
      </w:ins>
      <w:ins w:id="43" w:author="Jeff Rinda" w:date="2019-05-21T06:55:00Z">
        <w:r>
          <w:rPr>
            <w:rFonts w:ascii="Times New Roman" w:eastAsia="Times New Roman" w:hAnsi="Times New Roman" w:cs="Times New Roman"/>
            <w:b/>
            <w:color w:val="000000"/>
            <w:sz w:val="24"/>
          </w:rPr>
          <w:t>/syringe/container</w:t>
        </w:r>
      </w:ins>
      <w:ins w:id="44" w:author="Jeff Rinda" w:date="2019-04-24T09:04:00Z">
        <w:r w:rsidR="00986E9B" w:rsidRPr="00215B54">
          <w:rPr>
            <w:rFonts w:ascii="Times New Roman" w:eastAsia="Times New Roman" w:hAnsi="Times New Roman" w:cs="Times New Roman"/>
            <w:b/>
            <w:color w:val="000000"/>
            <w:sz w:val="24"/>
          </w:rPr>
          <w:t xml:space="preserve"> of same medication</w:t>
        </w:r>
      </w:ins>
    </w:p>
    <w:p w:rsidR="00986E9B" w:rsidRPr="00215B54" w:rsidRDefault="00284E3C" w:rsidP="00986E9B">
      <w:pPr>
        <w:keepNext/>
        <w:keepLines/>
        <w:spacing w:after="86"/>
        <w:ind w:left="730" w:hanging="10"/>
        <w:outlineLvl w:val="1"/>
        <w:rPr>
          <w:ins w:id="45" w:author="Jeff Rinda" w:date="2019-04-24T09:05:00Z"/>
          <w:rFonts w:ascii="Times New Roman" w:eastAsia="Times New Roman" w:hAnsi="Times New Roman" w:cs="Times New Roman"/>
          <w:color w:val="000000"/>
          <w:sz w:val="24"/>
        </w:rPr>
      </w:pPr>
      <w:ins w:id="46" w:author="Jeff Rinda" w:date="2019-04-24T09:24:00Z">
        <w:r>
          <w:rPr>
            <w:rFonts w:ascii="Times New Roman" w:eastAsia="Times New Roman" w:hAnsi="Times New Roman" w:cs="Times New Roman"/>
            <w:color w:val="000000"/>
            <w:sz w:val="24"/>
          </w:rPr>
          <w:t>An</w:t>
        </w:r>
      </w:ins>
      <w:ins w:id="47" w:author="Jeff Rinda" w:date="2019-04-24T09:11:00Z">
        <w:r w:rsidR="00947DE1" w:rsidRPr="00215B54">
          <w:rPr>
            <w:rFonts w:ascii="Times New Roman" w:eastAsia="Times New Roman" w:hAnsi="Times New Roman" w:cs="Times New Roman"/>
            <w:color w:val="000000"/>
            <w:sz w:val="24"/>
          </w:rPr>
          <w:t xml:space="preserve"> </w:t>
        </w:r>
      </w:ins>
      <w:ins w:id="48" w:author="Jeff Rinda" w:date="2019-04-24T09:25:00Z">
        <w:r>
          <w:rPr>
            <w:rFonts w:ascii="Times New Roman" w:eastAsia="Times New Roman" w:hAnsi="Times New Roman" w:cs="Times New Roman"/>
            <w:color w:val="000000"/>
            <w:sz w:val="24"/>
          </w:rPr>
          <w:t xml:space="preserve">infusion </w:t>
        </w:r>
      </w:ins>
      <w:ins w:id="49" w:author="Jeff Rinda" w:date="2019-04-24T09:11:00Z">
        <w:r w:rsidR="00947DE1" w:rsidRPr="00215B54">
          <w:rPr>
            <w:rFonts w:ascii="Times New Roman" w:eastAsia="Times New Roman" w:hAnsi="Times New Roman" w:cs="Times New Roman"/>
            <w:color w:val="000000"/>
            <w:sz w:val="24"/>
          </w:rPr>
          <w:t xml:space="preserve">order </w:t>
        </w:r>
      </w:ins>
      <w:ins w:id="50" w:author="Jeff Rinda" w:date="2019-06-09T14:37:00Z">
        <w:r w:rsidR="001B5E10">
          <w:rPr>
            <w:rFonts w:ascii="Times New Roman" w:eastAsia="Times New Roman" w:hAnsi="Times New Roman" w:cs="Times New Roman"/>
            <w:color w:val="000000"/>
            <w:sz w:val="24"/>
          </w:rPr>
          <w:t xml:space="preserve">that is </w:t>
        </w:r>
      </w:ins>
      <w:ins w:id="51" w:author="Jeff Rinda" w:date="2019-06-09T14:36:00Z">
        <w:r w:rsidR="001B5E10">
          <w:rPr>
            <w:rFonts w:ascii="Times New Roman" w:eastAsia="Times New Roman" w:hAnsi="Times New Roman" w:cs="Times New Roman"/>
            <w:color w:val="000000"/>
            <w:sz w:val="24"/>
          </w:rPr>
          <w:t xml:space="preserve">used to program </w:t>
        </w:r>
      </w:ins>
      <w:ins w:id="52" w:author="Jeff Rinda" w:date="2019-04-24T09:14:00Z">
        <w:r w:rsidR="00AE171F" w:rsidRPr="00AE171F">
          <w:rPr>
            <w:rFonts w:ascii="Times New Roman" w:eastAsia="Times New Roman" w:hAnsi="Times New Roman" w:cs="Times New Roman"/>
            <w:color w:val="000000"/>
            <w:sz w:val="24"/>
          </w:rPr>
          <w:t>an</w:t>
        </w:r>
        <w:r w:rsidR="00947DE1" w:rsidRPr="00215B54">
          <w:rPr>
            <w:rFonts w:ascii="Times New Roman" w:eastAsia="Times New Roman" w:hAnsi="Times New Roman" w:cs="Times New Roman"/>
            <w:color w:val="000000"/>
            <w:sz w:val="24"/>
          </w:rPr>
          <w:t xml:space="preserve"> initial </w:t>
        </w:r>
      </w:ins>
      <w:ins w:id="53" w:author="Jeff Rinda" w:date="2019-06-04T11:36:00Z">
        <w:r w:rsidR="00AE171F">
          <w:rPr>
            <w:rFonts w:ascii="Times New Roman" w:eastAsia="Times New Roman" w:hAnsi="Times New Roman" w:cs="Times New Roman"/>
            <w:color w:val="000000"/>
            <w:sz w:val="24"/>
          </w:rPr>
          <w:t xml:space="preserve">or subsequent </w:t>
        </w:r>
      </w:ins>
      <w:ins w:id="54" w:author="Jeff Rinda" w:date="2019-04-24T09:14:00Z">
        <w:r w:rsidR="00947DE1" w:rsidRPr="00215B54">
          <w:rPr>
            <w:rFonts w:ascii="Times New Roman" w:eastAsia="Times New Roman" w:hAnsi="Times New Roman" w:cs="Times New Roman"/>
            <w:color w:val="000000"/>
            <w:sz w:val="24"/>
          </w:rPr>
          <w:t>bag</w:t>
        </w:r>
      </w:ins>
      <w:ins w:id="55" w:author="Jeff Rinda" w:date="2019-06-04T11:36:00Z">
        <w:r w:rsidR="00AE171F">
          <w:rPr>
            <w:rFonts w:ascii="Times New Roman" w:eastAsia="Times New Roman" w:hAnsi="Times New Roman" w:cs="Times New Roman"/>
            <w:color w:val="000000"/>
            <w:sz w:val="24"/>
          </w:rPr>
          <w:t>, syringe</w:t>
        </w:r>
      </w:ins>
      <w:ins w:id="56" w:author="Jeff Rinda" w:date="2019-04-24T09:14:00Z">
        <w:r w:rsidR="00947DE1" w:rsidRPr="00215B54">
          <w:rPr>
            <w:rFonts w:ascii="Times New Roman" w:eastAsia="Times New Roman" w:hAnsi="Times New Roman" w:cs="Times New Roman"/>
            <w:color w:val="000000"/>
            <w:sz w:val="24"/>
          </w:rPr>
          <w:t xml:space="preserve"> or </w:t>
        </w:r>
      </w:ins>
      <w:ins w:id="57" w:author="Jeff Rinda" w:date="2019-06-04T11:36:00Z">
        <w:r w:rsidR="00AE171F">
          <w:rPr>
            <w:rFonts w:ascii="Times New Roman" w:eastAsia="Times New Roman" w:hAnsi="Times New Roman" w:cs="Times New Roman"/>
            <w:color w:val="000000"/>
            <w:sz w:val="24"/>
          </w:rPr>
          <w:t xml:space="preserve">other </w:t>
        </w:r>
      </w:ins>
      <w:ins w:id="58" w:author="Jeff Rinda" w:date="2019-04-24T09:14:00Z">
        <w:r w:rsidR="00947DE1" w:rsidRPr="00215B54">
          <w:rPr>
            <w:rFonts w:ascii="Times New Roman" w:eastAsia="Times New Roman" w:hAnsi="Times New Roman" w:cs="Times New Roman"/>
            <w:color w:val="000000"/>
            <w:sz w:val="24"/>
          </w:rPr>
          <w:t>container</w:t>
        </w:r>
      </w:ins>
      <w:ins w:id="59" w:author="Jeff Rinda" w:date="2019-04-24T09:11:00Z">
        <w:r w:rsidR="00947DE1" w:rsidRPr="00215B54">
          <w:rPr>
            <w:rFonts w:ascii="Times New Roman" w:eastAsia="Times New Roman" w:hAnsi="Times New Roman" w:cs="Times New Roman"/>
            <w:color w:val="000000"/>
            <w:sz w:val="24"/>
          </w:rPr>
          <w:t>.</w:t>
        </w:r>
      </w:ins>
      <w:ins w:id="60" w:author="Jeff Rinda" w:date="2019-04-24T09:03:00Z">
        <w:r w:rsidR="00986E9B" w:rsidRPr="00215B54">
          <w:rPr>
            <w:rFonts w:ascii="Times New Roman" w:eastAsia="Times New Roman" w:hAnsi="Times New Roman" w:cs="Times New Roman"/>
            <w:color w:val="000000"/>
            <w:sz w:val="24"/>
          </w:rPr>
          <w:t xml:space="preserve">  </w:t>
        </w:r>
      </w:ins>
    </w:p>
    <w:p w:rsidR="00AE171F" w:rsidRDefault="00AE171F" w:rsidP="00986E9B">
      <w:pPr>
        <w:keepNext/>
        <w:keepLines/>
        <w:spacing w:after="86"/>
        <w:ind w:left="730" w:hanging="10"/>
        <w:outlineLvl w:val="1"/>
        <w:rPr>
          <w:ins w:id="61" w:author="Jeff Rinda" w:date="2019-06-04T11:41:00Z"/>
          <w:rFonts w:ascii="Times New Roman" w:eastAsia="Times New Roman" w:hAnsi="Times New Roman" w:cs="Times New Roman"/>
          <w:b/>
          <w:color w:val="000000"/>
          <w:sz w:val="24"/>
        </w:rPr>
      </w:pPr>
    </w:p>
    <w:p w:rsidR="00986E9B" w:rsidRDefault="00947DE1" w:rsidP="00986E9B">
      <w:pPr>
        <w:keepNext/>
        <w:keepLines/>
        <w:spacing w:after="86"/>
        <w:ind w:left="730" w:hanging="10"/>
        <w:outlineLvl w:val="1"/>
        <w:rPr>
          <w:ins w:id="62" w:author="Jeff Rinda" w:date="2019-06-04T20:15:00Z"/>
          <w:rFonts w:ascii="Times New Roman" w:eastAsia="Times New Roman" w:hAnsi="Times New Roman" w:cs="Times New Roman"/>
          <w:b/>
          <w:color w:val="000000"/>
          <w:sz w:val="24"/>
        </w:rPr>
      </w:pPr>
      <w:ins w:id="63" w:author="Jeff Rinda" w:date="2019-04-24T09:05:00Z">
        <w:r w:rsidRPr="00215B54">
          <w:rPr>
            <w:rFonts w:ascii="Times New Roman" w:eastAsia="Times New Roman" w:hAnsi="Times New Roman" w:cs="Times New Roman"/>
            <w:b/>
            <w:color w:val="000000"/>
            <w:sz w:val="24"/>
          </w:rPr>
          <w:t>Rate change</w:t>
        </w:r>
      </w:ins>
      <w:ins w:id="64" w:author="Jeff Rinda" w:date="2019-04-24T09:09:00Z">
        <w:r w:rsidRPr="00215B54">
          <w:rPr>
            <w:rFonts w:ascii="Times New Roman" w:eastAsia="Times New Roman" w:hAnsi="Times New Roman" w:cs="Times New Roman"/>
            <w:b/>
            <w:color w:val="000000"/>
            <w:sz w:val="24"/>
          </w:rPr>
          <w:t xml:space="preserve"> or </w:t>
        </w:r>
      </w:ins>
      <w:ins w:id="65" w:author="Jeff Rinda" w:date="2019-04-24T09:05:00Z">
        <w:r w:rsidR="00986E9B" w:rsidRPr="00215B54">
          <w:rPr>
            <w:rFonts w:ascii="Times New Roman" w:eastAsia="Times New Roman" w:hAnsi="Times New Roman" w:cs="Times New Roman"/>
            <w:b/>
            <w:color w:val="000000"/>
            <w:sz w:val="24"/>
          </w:rPr>
          <w:t>titration</w:t>
        </w:r>
      </w:ins>
      <w:ins w:id="66" w:author="Jeff Rinda" w:date="2019-04-24T09:09:00Z">
        <w:r w:rsidRPr="00215B54">
          <w:rPr>
            <w:rFonts w:ascii="Times New Roman" w:eastAsia="Times New Roman" w:hAnsi="Times New Roman" w:cs="Times New Roman"/>
            <w:b/>
            <w:color w:val="000000"/>
            <w:sz w:val="24"/>
          </w:rPr>
          <w:t xml:space="preserve"> of </w:t>
        </w:r>
      </w:ins>
      <w:ins w:id="67" w:author="Jeff Rinda" w:date="2019-04-24T09:34:00Z">
        <w:r w:rsidR="00076C22">
          <w:rPr>
            <w:rFonts w:ascii="Times New Roman" w:eastAsia="Times New Roman" w:hAnsi="Times New Roman" w:cs="Times New Roman"/>
            <w:b/>
            <w:color w:val="000000"/>
            <w:sz w:val="24"/>
          </w:rPr>
          <w:t xml:space="preserve">an </w:t>
        </w:r>
      </w:ins>
      <w:ins w:id="68" w:author="Jeff Rinda" w:date="2019-04-24T09:09:00Z">
        <w:r w:rsidRPr="00215B54">
          <w:rPr>
            <w:rFonts w:ascii="Times New Roman" w:eastAsia="Times New Roman" w:hAnsi="Times New Roman" w:cs="Times New Roman"/>
            <w:b/>
            <w:color w:val="000000"/>
            <w:sz w:val="24"/>
          </w:rPr>
          <w:t>existing infusion</w:t>
        </w:r>
      </w:ins>
    </w:p>
    <w:p w:rsidR="00947DE1" w:rsidRPr="00215B54" w:rsidRDefault="00947DE1" w:rsidP="00986E9B">
      <w:pPr>
        <w:keepNext/>
        <w:keepLines/>
        <w:spacing w:after="86"/>
        <w:ind w:left="730" w:hanging="10"/>
        <w:outlineLvl w:val="1"/>
        <w:rPr>
          <w:ins w:id="69" w:author="Jeff Rinda" w:date="2019-04-24T09:05:00Z"/>
          <w:rFonts w:ascii="Times New Roman" w:eastAsia="Times New Roman" w:hAnsi="Times New Roman" w:cs="Times New Roman"/>
          <w:color w:val="000000"/>
          <w:sz w:val="24"/>
        </w:rPr>
      </w:pPr>
      <w:ins w:id="70" w:author="Jeff Rinda" w:date="2019-04-24T09:15:00Z">
        <w:r w:rsidRPr="00215B54">
          <w:rPr>
            <w:rFonts w:ascii="Times New Roman" w:eastAsia="Times New Roman" w:hAnsi="Times New Roman" w:cs="Times New Roman"/>
            <w:color w:val="000000"/>
            <w:sz w:val="24"/>
          </w:rPr>
          <w:t>A</w:t>
        </w:r>
      </w:ins>
      <w:ins w:id="71" w:author="Jeff Rinda" w:date="2019-04-24T09:16:00Z">
        <w:r w:rsidRPr="00215B54">
          <w:rPr>
            <w:rFonts w:ascii="Times New Roman" w:eastAsia="Times New Roman" w:hAnsi="Times New Roman" w:cs="Times New Roman"/>
            <w:color w:val="000000"/>
            <w:sz w:val="24"/>
          </w:rPr>
          <w:t xml:space="preserve">n order </w:t>
        </w:r>
      </w:ins>
      <w:ins w:id="72" w:author="Jeff Rinda" w:date="2019-04-24T09:24:00Z">
        <w:r w:rsidR="00284E3C">
          <w:rPr>
            <w:rFonts w:ascii="Times New Roman" w:eastAsia="Times New Roman" w:hAnsi="Times New Roman" w:cs="Times New Roman"/>
            <w:color w:val="000000"/>
            <w:sz w:val="24"/>
          </w:rPr>
          <w:t>specifying</w:t>
        </w:r>
      </w:ins>
      <w:ins w:id="73" w:author="Jeff Rinda" w:date="2019-04-24T09:16:00Z">
        <w:r w:rsidRPr="00215B54">
          <w:rPr>
            <w:rFonts w:ascii="Times New Roman" w:eastAsia="Times New Roman" w:hAnsi="Times New Roman" w:cs="Times New Roman"/>
            <w:color w:val="000000"/>
            <w:sz w:val="24"/>
          </w:rPr>
          <w:t xml:space="preserve"> a </w:t>
        </w:r>
      </w:ins>
      <w:ins w:id="74" w:author="Jeff Rinda" w:date="2019-06-04T11:31:00Z">
        <w:r w:rsidR="00BA1F96">
          <w:rPr>
            <w:rFonts w:ascii="Times New Roman" w:eastAsia="Times New Roman" w:hAnsi="Times New Roman" w:cs="Times New Roman"/>
            <w:color w:val="000000"/>
            <w:sz w:val="24"/>
          </w:rPr>
          <w:t xml:space="preserve">titration or </w:t>
        </w:r>
      </w:ins>
      <w:ins w:id="75" w:author="Jeff Rinda" w:date="2019-04-24T09:16:00Z">
        <w:r w:rsidRPr="00215B54">
          <w:rPr>
            <w:rFonts w:ascii="Times New Roman" w:eastAsia="Times New Roman" w:hAnsi="Times New Roman" w:cs="Times New Roman"/>
            <w:color w:val="000000"/>
            <w:sz w:val="24"/>
          </w:rPr>
          <w:t>change of</w:t>
        </w:r>
      </w:ins>
      <w:ins w:id="76" w:author="Jeff Rinda" w:date="2019-04-24T09:15:00Z">
        <w:r w:rsidR="00BA1F96" w:rsidRPr="00BA1F96">
          <w:rPr>
            <w:rFonts w:ascii="Times New Roman" w:eastAsia="Times New Roman" w:hAnsi="Times New Roman" w:cs="Times New Roman"/>
            <w:color w:val="000000"/>
            <w:sz w:val="24"/>
          </w:rPr>
          <w:t xml:space="preserve"> rate</w:t>
        </w:r>
        <w:r w:rsidRPr="00215B54">
          <w:rPr>
            <w:rFonts w:ascii="Times New Roman" w:eastAsia="Times New Roman" w:hAnsi="Times New Roman" w:cs="Times New Roman"/>
            <w:color w:val="000000"/>
            <w:sz w:val="24"/>
          </w:rPr>
          <w:t xml:space="preserve"> </w:t>
        </w:r>
      </w:ins>
      <w:ins w:id="77" w:author="Jeff Rinda" w:date="2019-04-24T09:17:00Z">
        <w:r w:rsidR="00BA1F96">
          <w:rPr>
            <w:rFonts w:ascii="Times New Roman" w:eastAsia="Times New Roman" w:hAnsi="Times New Roman" w:cs="Times New Roman"/>
            <w:color w:val="000000"/>
            <w:sz w:val="24"/>
          </w:rPr>
          <w:t>on</w:t>
        </w:r>
        <w:r w:rsidR="00284E3C" w:rsidRPr="00284E3C">
          <w:rPr>
            <w:rFonts w:ascii="Times New Roman" w:eastAsia="Times New Roman" w:hAnsi="Times New Roman" w:cs="Times New Roman"/>
            <w:color w:val="000000"/>
            <w:sz w:val="24"/>
          </w:rPr>
          <w:t xml:space="preserve"> an </w:t>
        </w:r>
      </w:ins>
      <w:ins w:id="78" w:author="Jeff Rinda" w:date="2019-06-04T11:31:00Z">
        <w:r w:rsidR="00BA1F96">
          <w:rPr>
            <w:rFonts w:ascii="Times New Roman" w:eastAsia="Times New Roman" w:hAnsi="Times New Roman" w:cs="Times New Roman"/>
            <w:color w:val="000000"/>
            <w:sz w:val="24"/>
          </w:rPr>
          <w:t xml:space="preserve">existing </w:t>
        </w:r>
      </w:ins>
      <w:ins w:id="79" w:author="Jeff Rinda" w:date="2019-04-24T09:17:00Z">
        <w:r w:rsidRPr="00215B54">
          <w:rPr>
            <w:rFonts w:ascii="Times New Roman" w:eastAsia="Times New Roman" w:hAnsi="Times New Roman" w:cs="Times New Roman"/>
            <w:color w:val="000000"/>
            <w:sz w:val="24"/>
          </w:rPr>
          <w:t>infusion</w:t>
        </w:r>
      </w:ins>
      <w:ins w:id="80" w:author="Jeff Rinda" w:date="2019-04-24T09:16:00Z">
        <w:r w:rsidRPr="00215B54">
          <w:rPr>
            <w:rFonts w:ascii="Times New Roman" w:eastAsia="Times New Roman" w:hAnsi="Times New Roman" w:cs="Times New Roman"/>
            <w:color w:val="000000"/>
            <w:sz w:val="24"/>
          </w:rPr>
          <w:t>.</w:t>
        </w:r>
      </w:ins>
    </w:p>
    <w:p w:rsidR="00AE171F" w:rsidRDefault="00AE171F" w:rsidP="00986E9B">
      <w:pPr>
        <w:keepNext/>
        <w:keepLines/>
        <w:spacing w:after="86"/>
        <w:ind w:left="730" w:hanging="10"/>
        <w:outlineLvl w:val="1"/>
        <w:rPr>
          <w:ins w:id="81" w:author="Jeff Rinda" w:date="2019-06-04T11:41:00Z"/>
          <w:rFonts w:ascii="Times New Roman" w:eastAsia="Times New Roman" w:hAnsi="Times New Roman" w:cs="Times New Roman"/>
          <w:b/>
          <w:color w:val="000000"/>
          <w:sz w:val="24"/>
        </w:rPr>
      </w:pPr>
    </w:p>
    <w:p w:rsidR="00986E9B" w:rsidRPr="00215B54" w:rsidRDefault="00986E9B" w:rsidP="00986E9B">
      <w:pPr>
        <w:keepNext/>
        <w:keepLines/>
        <w:spacing w:after="86"/>
        <w:ind w:left="730" w:hanging="10"/>
        <w:outlineLvl w:val="1"/>
        <w:rPr>
          <w:ins w:id="82" w:author="Jeff Rinda" w:date="2019-04-24T09:17:00Z"/>
          <w:rFonts w:ascii="Times New Roman" w:eastAsia="Times New Roman" w:hAnsi="Times New Roman" w:cs="Times New Roman"/>
          <w:b/>
          <w:color w:val="000000"/>
          <w:sz w:val="24"/>
        </w:rPr>
      </w:pPr>
      <w:ins w:id="83" w:author="Jeff Rinda" w:date="2019-04-24T09:05:00Z">
        <w:r w:rsidRPr="00215B54">
          <w:rPr>
            <w:rFonts w:ascii="Times New Roman" w:eastAsia="Times New Roman" w:hAnsi="Times New Roman" w:cs="Times New Roman"/>
            <w:b/>
            <w:color w:val="000000"/>
            <w:sz w:val="24"/>
          </w:rPr>
          <w:t>Patient controlled analgesia</w:t>
        </w:r>
      </w:ins>
      <w:ins w:id="84" w:author="Jeff Rinda" w:date="2019-04-24T11:49:00Z">
        <w:r w:rsidR="00AC5692">
          <w:rPr>
            <w:rFonts w:ascii="Times New Roman" w:eastAsia="Times New Roman" w:hAnsi="Times New Roman" w:cs="Times New Roman"/>
            <w:b/>
            <w:color w:val="000000"/>
            <w:sz w:val="24"/>
          </w:rPr>
          <w:t xml:space="preserve"> (PCA)</w:t>
        </w:r>
      </w:ins>
    </w:p>
    <w:p w:rsidR="00947DE1" w:rsidRDefault="00BA1F96" w:rsidP="00986E9B">
      <w:pPr>
        <w:keepNext/>
        <w:keepLines/>
        <w:spacing w:after="86"/>
        <w:ind w:left="730" w:hanging="10"/>
        <w:outlineLvl w:val="1"/>
        <w:rPr>
          <w:ins w:id="85" w:author="Jeff Rinda" w:date="2019-04-24T11:44:00Z"/>
          <w:rFonts w:ascii="Times New Roman" w:eastAsia="Times New Roman" w:hAnsi="Times New Roman" w:cs="Times New Roman"/>
          <w:color w:val="000000"/>
          <w:sz w:val="24"/>
        </w:rPr>
      </w:pPr>
      <w:ins w:id="86" w:author="Jeff Rinda" w:date="2019-06-04T11:27:00Z">
        <w:r>
          <w:rPr>
            <w:rFonts w:ascii="Times New Roman" w:eastAsia="Times New Roman" w:hAnsi="Times New Roman" w:cs="Times New Roman"/>
            <w:color w:val="000000"/>
            <w:sz w:val="24"/>
          </w:rPr>
          <w:t>A</w:t>
        </w:r>
      </w:ins>
      <w:ins w:id="87" w:author="Jeff Rinda" w:date="2019-04-24T09:18:00Z">
        <w:r w:rsidR="00947DE1" w:rsidRPr="00215B54">
          <w:rPr>
            <w:rFonts w:ascii="Times New Roman" w:eastAsia="Times New Roman" w:hAnsi="Times New Roman" w:cs="Times New Roman"/>
            <w:color w:val="000000"/>
            <w:sz w:val="24"/>
          </w:rPr>
          <w:t xml:space="preserve"> </w:t>
        </w:r>
      </w:ins>
      <w:ins w:id="88" w:author="Jeff Rinda" w:date="2019-04-24T09:19:00Z">
        <w:r>
          <w:rPr>
            <w:rFonts w:ascii="Times New Roman" w:eastAsia="Times New Roman" w:hAnsi="Times New Roman" w:cs="Times New Roman"/>
            <w:color w:val="000000"/>
            <w:sz w:val="24"/>
          </w:rPr>
          <w:t>PCA order for</w:t>
        </w:r>
        <w:r w:rsidR="00DB6212" w:rsidRPr="00215B54">
          <w:rPr>
            <w:rFonts w:ascii="Times New Roman" w:eastAsia="Times New Roman" w:hAnsi="Times New Roman" w:cs="Times New Roman"/>
            <w:color w:val="000000"/>
            <w:sz w:val="24"/>
          </w:rPr>
          <w:t xml:space="preserve"> </w:t>
        </w:r>
      </w:ins>
      <w:ins w:id="89" w:author="Jeff Rinda" w:date="2019-04-24T09:22:00Z">
        <w:r w:rsidR="00DB6212">
          <w:rPr>
            <w:rFonts w:ascii="Times New Roman" w:eastAsia="Times New Roman" w:hAnsi="Times New Roman" w:cs="Times New Roman"/>
            <w:color w:val="000000"/>
            <w:sz w:val="24"/>
          </w:rPr>
          <w:t xml:space="preserve">an initial or subsequent </w:t>
        </w:r>
      </w:ins>
      <w:ins w:id="90" w:author="Jeff Rinda" w:date="2019-04-24T09:18:00Z">
        <w:r w:rsidR="00947DE1" w:rsidRPr="00215B54">
          <w:rPr>
            <w:rFonts w:ascii="Times New Roman" w:eastAsia="Times New Roman" w:hAnsi="Times New Roman" w:cs="Times New Roman"/>
            <w:color w:val="000000"/>
            <w:sz w:val="24"/>
          </w:rPr>
          <w:t>bag</w:t>
        </w:r>
      </w:ins>
      <w:ins w:id="91" w:author="Jeff Rinda" w:date="2019-06-04T11:27:00Z">
        <w:r>
          <w:rPr>
            <w:rFonts w:ascii="Times New Roman" w:eastAsia="Times New Roman" w:hAnsi="Times New Roman" w:cs="Times New Roman"/>
            <w:color w:val="000000"/>
            <w:sz w:val="24"/>
          </w:rPr>
          <w:t>, syringe</w:t>
        </w:r>
      </w:ins>
      <w:ins w:id="92" w:author="Jeff Rinda" w:date="2019-04-24T09:18:00Z">
        <w:r w:rsidR="00947DE1" w:rsidRPr="00215B54">
          <w:rPr>
            <w:rFonts w:ascii="Times New Roman" w:eastAsia="Times New Roman" w:hAnsi="Times New Roman" w:cs="Times New Roman"/>
            <w:color w:val="000000"/>
            <w:sz w:val="24"/>
          </w:rPr>
          <w:t xml:space="preserve"> or </w:t>
        </w:r>
      </w:ins>
      <w:ins w:id="93" w:author="Jeff Rinda" w:date="2019-06-04T11:27:00Z">
        <w:r>
          <w:rPr>
            <w:rFonts w:ascii="Times New Roman" w:eastAsia="Times New Roman" w:hAnsi="Times New Roman" w:cs="Times New Roman"/>
            <w:color w:val="000000"/>
            <w:sz w:val="24"/>
          </w:rPr>
          <w:t xml:space="preserve">other </w:t>
        </w:r>
      </w:ins>
      <w:ins w:id="94" w:author="Jeff Rinda" w:date="2019-04-24T09:18:00Z">
        <w:r w:rsidR="00947DE1" w:rsidRPr="00215B54">
          <w:rPr>
            <w:rFonts w:ascii="Times New Roman" w:eastAsia="Times New Roman" w:hAnsi="Times New Roman" w:cs="Times New Roman"/>
            <w:color w:val="000000"/>
            <w:sz w:val="24"/>
          </w:rPr>
          <w:t>container</w:t>
        </w:r>
      </w:ins>
      <w:ins w:id="95" w:author="Jeff Rinda" w:date="2019-06-04T11:27:00Z">
        <w:r>
          <w:rPr>
            <w:rFonts w:ascii="Times New Roman" w:eastAsia="Times New Roman" w:hAnsi="Times New Roman" w:cs="Times New Roman"/>
            <w:color w:val="000000"/>
            <w:sz w:val="24"/>
          </w:rPr>
          <w:t xml:space="preserve"> </w:t>
        </w:r>
      </w:ins>
      <w:ins w:id="96" w:author="Jeff Rinda" w:date="2019-04-24T09:18:00Z">
        <w:r w:rsidR="00947DE1" w:rsidRPr="00215B54">
          <w:rPr>
            <w:rFonts w:ascii="Times New Roman" w:eastAsia="Times New Roman" w:hAnsi="Times New Roman" w:cs="Times New Roman"/>
            <w:color w:val="000000"/>
            <w:sz w:val="24"/>
          </w:rPr>
          <w:t>o</w:t>
        </w:r>
        <w:r w:rsidR="00DB6212" w:rsidRPr="00215B54">
          <w:rPr>
            <w:rFonts w:ascii="Times New Roman" w:eastAsia="Times New Roman" w:hAnsi="Times New Roman" w:cs="Times New Roman"/>
            <w:color w:val="000000"/>
            <w:sz w:val="24"/>
          </w:rPr>
          <w:t>n a PCA pump</w:t>
        </w:r>
      </w:ins>
      <w:ins w:id="97" w:author="Jeff Rinda" w:date="2019-04-24T11:48:00Z">
        <w:r w:rsidR="00AC5692">
          <w:rPr>
            <w:rFonts w:ascii="Times New Roman" w:eastAsia="Times New Roman" w:hAnsi="Times New Roman" w:cs="Times New Roman"/>
            <w:color w:val="000000"/>
            <w:sz w:val="24"/>
          </w:rPr>
          <w:t xml:space="preserve"> with complete settings </w:t>
        </w:r>
      </w:ins>
      <w:ins w:id="98" w:author="Jeff Rinda" w:date="2019-05-21T06:56:00Z">
        <w:r w:rsidR="00AD6658">
          <w:rPr>
            <w:rFonts w:ascii="Times New Roman" w:eastAsia="Times New Roman" w:hAnsi="Times New Roman" w:cs="Times New Roman"/>
            <w:color w:val="000000"/>
            <w:sz w:val="24"/>
          </w:rPr>
          <w:t>including</w:t>
        </w:r>
      </w:ins>
    </w:p>
    <w:p w:rsidR="00AC5692" w:rsidRPr="00215B54" w:rsidRDefault="00AC5692" w:rsidP="00215B54">
      <w:pPr>
        <w:pStyle w:val="ListParagraph"/>
        <w:keepNext/>
        <w:keepLines/>
        <w:numPr>
          <w:ilvl w:val="0"/>
          <w:numId w:val="5"/>
        </w:numPr>
        <w:spacing w:after="86" w:line="240" w:lineRule="auto"/>
        <w:outlineLvl w:val="1"/>
        <w:rPr>
          <w:ins w:id="99" w:author="Jeff Rinda" w:date="2019-04-24T11:44:00Z"/>
          <w:rFonts w:ascii="Times New Roman" w:eastAsia="Times New Roman" w:hAnsi="Times New Roman" w:cs="Times New Roman"/>
          <w:color w:val="000000"/>
          <w:sz w:val="24"/>
        </w:rPr>
      </w:pPr>
      <w:ins w:id="100" w:author="Jeff Rinda" w:date="2019-04-24T11:44:00Z">
        <w:r w:rsidRPr="00215B54">
          <w:rPr>
            <w:rFonts w:ascii="Times New Roman" w:eastAsia="Times New Roman" w:hAnsi="Times New Roman" w:cs="Times New Roman"/>
            <w:color w:val="000000"/>
            <w:sz w:val="24"/>
          </w:rPr>
          <w:t>Loading dose</w:t>
        </w:r>
      </w:ins>
      <w:ins w:id="101" w:author="Jeff Rinda" w:date="2019-04-24T11:47:00Z">
        <w:r w:rsidRPr="00215B54">
          <w:rPr>
            <w:rFonts w:ascii="Times New Roman" w:eastAsia="Times New Roman" w:hAnsi="Times New Roman" w:cs="Times New Roman"/>
            <w:color w:val="000000"/>
            <w:sz w:val="24"/>
          </w:rPr>
          <w:t xml:space="preserve"> (initial bolus)</w:t>
        </w:r>
      </w:ins>
    </w:p>
    <w:p w:rsidR="00AC5692" w:rsidRPr="00215B54" w:rsidRDefault="00AC5692" w:rsidP="00215B54">
      <w:pPr>
        <w:pStyle w:val="ListParagraph"/>
        <w:keepNext/>
        <w:keepLines/>
        <w:numPr>
          <w:ilvl w:val="0"/>
          <w:numId w:val="5"/>
        </w:numPr>
        <w:spacing w:after="86" w:line="240" w:lineRule="auto"/>
        <w:outlineLvl w:val="1"/>
        <w:rPr>
          <w:ins w:id="102" w:author="Jeff Rinda" w:date="2019-04-24T11:46:00Z"/>
          <w:rFonts w:ascii="Times New Roman" w:eastAsia="Times New Roman" w:hAnsi="Times New Roman" w:cs="Times New Roman"/>
          <w:color w:val="000000"/>
          <w:sz w:val="24"/>
          <w:lang w:val="fr-FR"/>
        </w:rPr>
      </w:pPr>
      <w:ins w:id="103" w:author="Jeff Rinda" w:date="2019-04-24T11:44:00Z">
        <w:r w:rsidRPr="00215B54">
          <w:rPr>
            <w:rFonts w:ascii="Times New Roman" w:eastAsia="Times New Roman" w:hAnsi="Times New Roman" w:cs="Times New Roman"/>
            <w:color w:val="000000"/>
            <w:sz w:val="24"/>
            <w:lang w:val="fr-FR"/>
          </w:rPr>
          <w:t>Patient dose</w:t>
        </w:r>
      </w:ins>
      <w:ins w:id="104" w:author="Jeff Rinda" w:date="2019-04-24T11:46:00Z">
        <w:r w:rsidRPr="00215B54">
          <w:rPr>
            <w:rFonts w:ascii="Times New Roman" w:eastAsia="Times New Roman" w:hAnsi="Times New Roman" w:cs="Times New Roman"/>
            <w:color w:val="000000"/>
            <w:sz w:val="24"/>
            <w:lang w:val="fr-FR"/>
          </w:rPr>
          <w:t xml:space="preserve"> (PCA dose, patient bolus)</w:t>
        </w:r>
      </w:ins>
    </w:p>
    <w:p w:rsidR="00AC5692" w:rsidRPr="00215B54" w:rsidRDefault="00AC5692" w:rsidP="00215B54">
      <w:pPr>
        <w:pStyle w:val="ListParagraph"/>
        <w:keepNext/>
        <w:keepLines/>
        <w:numPr>
          <w:ilvl w:val="0"/>
          <w:numId w:val="5"/>
        </w:numPr>
        <w:spacing w:after="86" w:line="240" w:lineRule="auto"/>
        <w:outlineLvl w:val="1"/>
        <w:rPr>
          <w:ins w:id="105" w:author="Jeff Rinda" w:date="2019-04-24T11:44:00Z"/>
          <w:rFonts w:ascii="Times New Roman" w:eastAsia="Times New Roman" w:hAnsi="Times New Roman" w:cs="Times New Roman"/>
          <w:color w:val="000000"/>
          <w:sz w:val="24"/>
        </w:rPr>
      </w:pPr>
      <w:ins w:id="106" w:author="Jeff Rinda" w:date="2019-04-24T11:46:00Z">
        <w:r w:rsidRPr="00215B54">
          <w:rPr>
            <w:rFonts w:ascii="Times New Roman" w:eastAsia="Times New Roman" w:hAnsi="Times New Roman" w:cs="Times New Roman"/>
            <w:color w:val="000000"/>
            <w:sz w:val="24"/>
          </w:rPr>
          <w:t>Lockout interval (lockout time)</w:t>
        </w:r>
      </w:ins>
    </w:p>
    <w:p w:rsidR="00AC5692" w:rsidRPr="00215B54" w:rsidRDefault="00AC5692" w:rsidP="00215B54">
      <w:pPr>
        <w:pStyle w:val="ListParagraph"/>
        <w:keepNext/>
        <w:keepLines/>
        <w:numPr>
          <w:ilvl w:val="0"/>
          <w:numId w:val="5"/>
        </w:numPr>
        <w:spacing w:after="86" w:line="240" w:lineRule="auto"/>
        <w:outlineLvl w:val="1"/>
        <w:rPr>
          <w:ins w:id="107" w:author="Jeff Rinda" w:date="2019-04-24T11:44:00Z"/>
          <w:rFonts w:ascii="Times New Roman" w:eastAsia="Times New Roman" w:hAnsi="Times New Roman" w:cs="Times New Roman"/>
          <w:color w:val="000000"/>
          <w:sz w:val="24"/>
        </w:rPr>
      </w:pPr>
      <w:ins w:id="108" w:author="Jeff Rinda" w:date="2019-04-24T11:44:00Z">
        <w:r w:rsidRPr="00215B54">
          <w:rPr>
            <w:rFonts w:ascii="Times New Roman" w:eastAsia="Times New Roman" w:hAnsi="Times New Roman" w:cs="Times New Roman"/>
            <w:color w:val="000000"/>
            <w:sz w:val="24"/>
          </w:rPr>
          <w:t>Continuous rate</w:t>
        </w:r>
      </w:ins>
      <w:ins w:id="109" w:author="Jeff Rinda" w:date="2019-04-24T11:45:00Z">
        <w:r w:rsidRPr="00215B54">
          <w:rPr>
            <w:rFonts w:ascii="Times New Roman" w:eastAsia="Times New Roman" w:hAnsi="Times New Roman" w:cs="Times New Roman"/>
            <w:color w:val="000000"/>
            <w:sz w:val="24"/>
          </w:rPr>
          <w:t xml:space="preserve"> (basal rate)</w:t>
        </w:r>
      </w:ins>
    </w:p>
    <w:p w:rsidR="00AC5692" w:rsidRPr="00215B54" w:rsidRDefault="00AC5692" w:rsidP="00215B54">
      <w:pPr>
        <w:pStyle w:val="ListParagraph"/>
        <w:keepNext/>
        <w:keepLines/>
        <w:numPr>
          <w:ilvl w:val="0"/>
          <w:numId w:val="5"/>
        </w:numPr>
        <w:spacing w:after="86" w:line="240" w:lineRule="auto"/>
        <w:outlineLvl w:val="1"/>
        <w:rPr>
          <w:ins w:id="110" w:author="Jeff Rinda" w:date="2019-04-24T09:05:00Z"/>
          <w:rFonts w:ascii="Times New Roman" w:eastAsia="Times New Roman" w:hAnsi="Times New Roman" w:cs="Times New Roman"/>
          <w:color w:val="000000"/>
          <w:sz w:val="24"/>
        </w:rPr>
      </w:pPr>
      <w:ins w:id="111" w:author="Jeff Rinda" w:date="2019-04-24T11:45:00Z">
        <w:r w:rsidRPr="00215B54">
          <w:rPr>
            <w:rFonts w:ascii="Times New Roman" w:eastAsia="Times New Roman" w:hAnsi="Times New Roman" w:cs="Times New Roman"/>
            <w:color w:val="000000"/>
            <w:sz w:val="24"/>
          </w:rPr>
          <w:t>Dose limit (per hour, per x hours)</w:t>
        </w:r>
      </w:ins>
    </w:p>
    <w:p w:rsidR="00AE171F" w:rsidRDefault="00AE171F" w:rsidP="00986E9B">
      <w:pPr>
        <w:keepNext/>
        <w:keepLines/>
        <w:spacing w:after="86"/>
        <w:ind w:left="730" w:hanging="10"/>
        <w:outlineLvl w:val="1"/>
        <w:rPr>
          <w:ins w:id="112" w:author="Jeff Rinda" w:date="2019-06-04T11:41:00Z"/>
          <w:rFonts w:ascii="Times New Roman" w:eastAsia="Times New Roman" w:hAnsi="Times New Roman" w:cs="Times New Roman"/>
          <w:b/>
          <w:color w:val="000000"/>
          <w:sz w:val="24"/>
        </w:rPr>
      </w:pPr>
    </w:p>
    <w:p w:rsidR="00986E9B" w:rsidRDefault="00986E9B" w:rsidP="00986E9B">
      <w:pPr>
        <w:keepNext/>
        <w:keepLines/>
        <w:spacing w:after="86"/>
        <w:ind w:left="730" w:hanging="10"/>
        <w:outlineLvl w:val="1"/>
        <w:rPr>
          <w:ins w:id="113" w:author="Jeff Rinda" w:date="2019-04-24T11:51:00Z"/>
          <w:rFonts w:ascii="Times New Roman" w:eastAsia="Times New Roman" w:hAnsi="Times New Roman" w:cs="Times New Roman"/>
          <w:b/>
          <w:color w:val="000000"/>
          <w:sz w:val="24"/>
        </w:rPr>
      </w:pPr>
      <w:ins w:id="114" w:author="Jeff Rinda" w:date="2019-04-24T09:05:00Z">
        <w:r w:rsidRPr="00215B54">
          <w:rPr>
            <w:rFonts w:ascii="Times New Roman" w:eastAsia="Times New Roman" w:hAnsi="Times New Roman" w:cs="Times New Roman"/>
            <w:b/>
            <w:color w:val="000000"/>
            <w:sz w:val="24"/>
          </w:rPr>
          <w:t>Bolus from an existing infusion</w:t>
        </w:r>
      </w:ins>
    </w:p>
    <w:p w:rsidR="003017F1" w:rsidRDefault="00BA1F96" w:rsidP="00307E68">
      <w:pPr>
        <w:spacing w:after="0" w:line="240" w:lineRule="auto"/>
        <w:ind w:left="720"/>
        <w:rPr>
          <w:ins w:id="115" w:author="Jeff Rinda" w:date="2019-06-05T08:53:00Z"/>
          <w:rFonts w:ascii="Times New Roman" w:eastAsia="Times New Roman" w:hAnsi="Times New Roman" w:cs="Times New Roman"/>
          <w:color w:val="000000"/>
          <w:sz w:val="24"/>
        </w:rPr>
      </w:pPr>
      <w:ins w:id="116" w:author="Jeff Rinda" w:date="2019-06-04T11:28:00Z">
        <w:r w:rsidRPr="00215B54">
          <w:rPr>
            <w:rFonts w:ascii="Times New Roman" w:eastAsia="Times New Roman" w:hAnsi="Times New Roman" w:cs="Times New Roman"/>
            <w:color w:val="000000"/>
            <w:sz w:val="24"/>
          </w:rPr>
          <w:t>A</w:t>
        </w:r>
      </w:ins>
      <w:ins w:id="117" w:author="Jeff Rinda" w:date="2019-04-24T11:56:00Z">
        <w:r w:rsidR="00AD6658" w:rsidRPr="00215B54">
          <w:rPr>
            <w:rFonts w:ascii="Times New Roman" w:eastAsia="Times New Roman" w:hAnsi="Times New Roman" w:cs="Times New Roman"/>
            <w:color w:val="000000"/>
            <w:sz w:val="24"/>
          </w:rPr>
          <w:t xml:space="preserve"> bolus </w:t>
        </w:r>
      </w:ins>
      <w:ins w:id="118" w:author="Jeff Rinda" w:date="2019-06-04T11:28:00Z">
        <w:r w:rsidRPr="00215B54">
          <w:rPr>
            <w:rFonts w:ascii="Times New Roman" w:eastAsia="Times New Roman" w:hAnsi="Times New Roman" w:cs="Times New Roman"/>
            <w:color w:val="000000"/>
            <w:sz w:val="24"/>
          </w:rPr>
          <w:t xml:space="preserve">can be programmed </w:t>
        </w:r>
      </w:ins>
      <w:ins w:id="119" w:author="Jeff Rinda" w:date="2019-04-24T11:56:00Z">
        <w:r w:rsidR="00AD6658" w:rsidRPr="00215B54">
          <w:rPr>
            <w:rFonts w:ascii="Times New Roman" w:eastAsia="Times New Roman" w:hAnsi="Times New Roman" w:cs="Times New Roman"/>
            <w:color w:val="000000"/>
            <w:sz w:val="24"/>
          </w:rPr>
          <w:t xml:space="preserve">under </w:t>
        </w:r>
        <w:r w:rsidR="003017F1" w:rsidRPr="00215B54">
          <w:rPr>
            <w:rFonts w:ascii="Times New Roman" w:eastAsia="Times New Roman" w:hAnsi="Times New Roman" w:cs="Times New Roman"/>
            <w:color w:val="000000"/>
            <w:sz w:val="24"/>
          </w:rPr>
          <w:t>the following</w:t>
        </w:r>
      </w:ins>
      <w:ins w:id="120" w:author="Jeff Rinda" w:date="2019-05-21T06:57:00Z">
        <w:r w:rsidR="00AD6658" w:rsidRPr="00215B54">
          <w:rPr>
            <w:rFonts w:ascii="Times New Roman" w:eastAsia="Times New Roman" w:hAnsi="Times New Roman" w:cs="Times New Roman"/>
            <w:color w:val="000000"/>
            <w:sz w:val="24"/>
          </w:rPr>
          <w:t xml:space="preserve"> conditions</w:t>
        </w:r>
      </w:ins>
      <w:ins w:id="121" w:author="Jeff Rinda" w:date="2019-04-24T11:56:00Z">
        <w:r w:rsidR="003017F1" w:rsidRPr="00215B54">
          <w:rPr>
            <w:rFonts w:ascii="Times New Roman" w:eastAsia="Times New Roman" w:hAnsi="Times New Roman" w:cs="Times New Roman"/>
            <w:color w:val="000000"/>
            <w:sz w:val="24"/>
          </w:rPr>
          <w:t>:</w:t>
        </w:r>
      </w:ins>
    </w:p>
    <w:p w:rsidR="00307E68" w:rsidRPr="00307E68" w:rsidRDefault="00307E68" w:rsidP="00307E68">
      <w:pPr>
        <w:spacing w:after="0" w:line="240" w:lineRule="auto"/>
        <w:ind w:left="720"/>
        <w:rPr>
          <w:ins w:id="122" w:author="Jeff Rinda" w:date="2019-06-05T08:54:00Z"/>
          <w:rFonts w:ascii="Times New Roman" w:eastAsia="Times New Roman" w:hAnsi="Times New Roman" w:cs="Times New Roman"/>
          <w:color w:val="000000"/>
          <w:sz w:val="24"/>
        </w:rPr>
      </w:pPr>
      <w:ins w:id="123" w:author="Jeff Rinda" w:date="2019-06-05T08:54:00Z">
        <w:r w:rsidRPr="00307E68">
          <w:rPr>
            <w:rFonts w:ascii="Times New Roman" w:eastAsia="Times New Roman" w:hAnsi="Times New Roman" w:cs="Times New Roman"/>
            <w:color w:val="000000"/>
            <w:sz w:val="24"/>
          </w:rPr>
          <w:t>•</w:t>
        </w:r>
        <w:r w:rsidRPr="00307E68">
          <w:rPr>
            <w:rFonts w:ascii="Times New Roman" w:eastAsia="Times New Roman" w:hAnsi="Times New Roman" w:cs="Times New Roman"/>
            <w:color w:val="000000"/>
            <w:sz w:val="24"/>
          </w:rPr>
          <w:tab/>
          <w:t>An infusion is currently programmed on the pump.</w:t>
        </w:r>
      </w:ins>
    </w:p>
    <w:p w:rsidR="00307E68" w:rsidRPr="00307E68" w:rsidRDefault="00307E68" w:rsidP="00307E68">
      <w:pPr>
        <w:spacing w:after="0" w:line="240" w:lineRule="auto"/>
        <w:ind w:left="720"/>
        <w:rPr>
          <w:ins w:id="124" w:author="Jeff Rinda" w:date="2019-06-05T08:54:00Z"/>
          <w:rFonts w:ascii="Times New Roman" w:eastAsia="Times New Roman" w:hAnsi="Times New Roman" w:cs="Times New Roman"/>
          <w:color w:val="000000"/>
          <w:sz w:val="24"/>
        </w:rPr>
      </w:pPr>
      <w:ins w:id="125" w:author="Jeff Rinda" w:date="2019-06-05T08:54:00Z">
        <w:r w:rsidRPr="00307E68">
          <w:rPr>
            <w:rFonts w:ascii="Times New Roman" w:eastAsia="Times New Roman" w:hAnsi="Times New Roman" w:cs="Times New Roman"/>
            <w:color w:val="000000"/>
            <w:sz w:val="24"/>
          </w:rPr>
          <w:t>•</w:t>
        </w:r>
        <w:r w:rsidRPr="00307E68">
          <w:rPr>
            <w:rFonts w:ascii="Times New Roman" w:eastAsia="Times New Roman" w:hAnsi="Times New Roman" w:cs="Times New Roman"/>
            <w:color w:val="000000"/>
            <w:sz w:val="24"/>
          </w:rPr>
          <w:tab/>
          <w:t xml:space="preserve">A bolus of the same medication is ordered (i.e. there is a new order in the EHR).  </w:t>
        </w:r>
      </w:ins>
    </w:p>
    <w:p w:rsidR="00307E68" w:rsidRPr="00307E68" w:rsidRDefault="00307E68" w:rsidP="00307E68">
      <w:pPr>
        <w:spacing w:after="0" w:line="240" w:lineRule="auto"/>
        <w:ind w:left="720"/>
        <w:rPr>
          <w:ins w:id="126" w:author="Jeff Rinda" w:date="2019-06-05T08:54:00Z"/>
          <w:rFonts w:ascii="Times New Roman" w:eastAsia="Times New Roman" w:hAnsi="Times New Roman" w:cs="Times New Roman"/>
          <w:color w:val="000000"/>
          <w:sz w:val="24"/>
        </w:rPr>
      </w:pPr>
      <w:ins w:id="127" w:author="Jeff Rinda" w:date="2019-06-05T08:54:00Z">
        <w:r w:rsidRPr="00307E68">
          <w:rPr>
            <w:rFonts w:ascii="Times New Roman" w:eastAsia="Times New Roman" w:hAnsi="Times New Roman" w:cs="Times New Roman"/>
            <w:color w:val="000000"/>
            <w:sz w:val="24"/>
          </w:rPr>
          <w:t>•</w:t>
        </w:r>
        <w:r w:rsidRPr="00307E68">
          <w:rPr>
            <w:rFonts w:ascii="Times New Roman" w:eastAsia="Times New Roman" w:hAnsi="Times New Roman" w:cs="Times New Roman"/>
            <w:color w:val="000000"/>
            <w:sz w:val="24"/>
          </w:rPr>
          <w:tab/>
          <w:t>The EHR workflow provides the nurse the capability to administer the bolus from the same bag or syringe using the PIV PCD-03 transaction to send the bolus order to the pump.</w:t>
        </w:r>
      </w:ins>
    </w:p>
    <w:p w:rsidR="00307E68" w:rsidRPr="00215B54" w:rsidRDefault="00307E68" w:rsidP="00307E68">
      <w:pPr>
        <w:spacing w:after="0" w:line="240" w:lineRule="auto"/>
        <w:ind w:left="720"/>
        <w:rPr>
          <w:ins w:id="128" w:author="Jeff Rinda" w:date="2019-04-24T11:56:00Z"/>
          <w:rFonts w:ascii="Times New Roman" w:eastAsia="Times New Roman" w:hAnsi="Times New Roman" w:cs="Times New Roman"/>
          <w:color w:val="000000"/>
          <w:sz w:val="24"/>
        </w:rPr>
      </w:pPr>
      <w:ins w:id="129" w:author="Jeff Rinda" w:date="2019-06-05T08:54:00Z">
        <w:r w:rsidRPr="00307E68">
          <w:rPr>
            <w:rFonts w:ascii="Times New Roman" w:eastAsia="Times New Roman" w:hAnsi="Times New Roman" w:cs="Times New Roman"/>
            <w:color w:val="000000"/>
            <w:sz w:val="24"/>
          </w:rPr>
          <w:t>•</w:t>
        </w:r>
        <w:r w:rsidRPr="00307E68">
          <w:rPr>
            <w:rFonts w:ascii="Times New Roman" w:eastAsia="Times New Roman" w:hAnsi="Times New Roman" w:cs="Times New Roman"/>
            <w:color w:val="000000"/>
            <w:sz w:val="24"/>
          </w:rPr>
          <w:tab/>
          <w:t>No assumption is made about the behavior of the pump once the bolus has been delivered.  Depending on the pump type or model it may stop, alarm, or resume delivering the underlying infusion.</w:t>
        </w:r>
      </w:ins>
    </w:p>
    <w:p w:rsidR="003017F1" w:rsidRPr="00215B54" w:rsidRDefault="003017F1" w:rsidP="00215B54">
      <w:pPr>
        <w:keepNext/>
        <w:keepLines/>
        <w:spacing w:after="86"/>
        <w:outlineLvl w:val="1"/>
        <w:rPr>
          <w:ins w:id="130" w:author="Jeff Rinda" w:date="2019-04-24T09:05:00Z"/>
          <w:rFonts w:ascii="Times New Roman" w:eastAsia="Times New Roman" w:hAnsi="Times New Roman" w:cs="Times New Roman"/>
          <w:b/>
          <w:color w:val="000000"/>
          <w:sz w:val="24"/>
        </w:rPr>
      </w:pPr>
    </w:p>
    <w:p w:rsidR="00986E9B" w:rsidRDefault="00937F0E" w:rsidP="00986E9B">
      <w:pPr>
        <w:keepNext/>
        <w:keepLines/>
        <w:spacing w:after="86"/>
        <w:ind w:left="730" w:hanging="10"/>
        <w:outlineLvl w:val="1"/>
        <w:rPr>
          <w:ins w:id="131" w:author="Jeff Rinda" w:date="2019-06-04T11:28:00Z"/>
          <w:rFonts w:ascii="Times New Roman" w:eastAsia="Times New Roman" w:hAnsi="Times New Roman" w:cs="Times New Roman"/>
          <w:b/>
          <w:color w:val="000000"/>
          <w:sz w:val="24"/>
        </w:rPr>
      </w:pPr>
      <w:ins w:id="132" w:author="Jeff Rinda" w:date="2019-04-24T09:05:00Z">
        <w:r>
          <w:rPr>
            <w:rFonts w:ascii="Times New Roman" w:eastAsia="Times New Roman" w:hAnsi="Times New Roman" w:cs="Times New Roman"/>
            <w:b/>
            <w:color w:val="000000"/>
            <w:sz w:val="24"/>
          </w:rPr>
          <w:t>Multistep</w:t>
        </w:r>
      </w:ins>
    </w:p>
    <w:p w:rsidR="00215B54" w:rsidRPr="00307E68" w:rsidRDefault="00215B54" w:rsidP="00307E68">
      <w:pPr>
        <w:ind w:left="720"/>
        <w:rPr>
          <w:ins w:id="133" w:author="Jeff Rinda" w:date="2019-06-05T08:42:00Z"/>
          <w:rFonts w:ascii="Calibri" w:hAnsi="Calibri"/>
        </w:rPr>
      </w:pPr>
      <w:ins w:id="134" w:author="Jeff Rinda" w:date="2019-06-05T08:42:00Z">
        <w:r w:rsidRPr="00E54850">
          <w:rPr>
            <w:rFonts w:ascii="Calibri" w:hAnsi="Calibri"/>
          </w:rPr>
          <w:t>Mul</w:t>
        </w:r>
        <w:r w:rsidR="00937F0E">
          <w:rPr>
            <w:rFonts w:ascii="Calibri" w:hAnsi="Calibri"/>
          </w:rPr>
          <w:t xml:space="preserve">tistep </w:t>
        </w:r>
        <w:bookmarkStart w:id="135" w:name="_GoBack"/>
        <w:bookmarkEnd w:id="135"/>
        <w:r>
          <w:rPr>
            <w:rFonts w:ascii="Calibri" w:hAnsi="Calibri"/>
          </w:rPr>
          <w:t xml:space="preserve">refers to a type of </w:t>
        </w:r>
        <w:r w:rsidRPr="00E54850">
          <w:rPr>
            <w:rFonts w:ascii="Calibri" w:hAnsi="Calibri"/>
          </w:rPr>
          <w:t>program that can deliver a single m</w:t>
        </w:r>
        <w:r>
          <w:rPr>
            <w:rFonts w:ascii="Calibri" w:hAnsi="Calibri"/>
          </w:rPr>
          <w:t>edication and concentration in a sequence of</w:t>
        </w:r>
        <w:r w:rsidRPr="00E54850">
          <w:rPr>
            <w:rFonts w:ascii="Calibri" w:hAnsi="Calibri"/>
          </w:rPr>
          <w:t xml:space="preserve"> 2 or more steps where each step may contain different settings for rate, dose, dosing unit, VTBI, and/or duration</w:t>
        </w:r>
        <w:r>
          <w:rPr>
            <w:rFonts w:ascii="Calibri" w:hAnsi="Calibri"/>
          </w:rPr>
          <w:t xml:space="preserve"> depending on the pump model.</w:t>
        </w:r>
      </w:ins>
    </w:p>
    <w:p w:rsidR="00215B54" w:rsidRPr="00303BE6" w:rsidRDefault="00215B54" w:rsidP="00307E68">
      <w:pPr>
        <w:ind w:left="720"/>
        <w:rPr>
          <w:ins w:id="136" w:author="Jeff Rinda" w:date="2019-06-05T08:42:00Z"/>
          <w:rFonts w:ascii="Calibri" w:hAnsi="Calibri"/>
          <w:b/>
        </w:rPr>
      </w:pPr>
      <w:ins w:id="137" w:author="Jeff Rinda" w:date="2019-06-05T08:42:00Z">
        <w:r w:rsidRPr="00303BE6">
          <w:rPr>
            <w:rFonts w:ascii="Calibri" w:hAnsi="Calibri"/>
            <w:b/>
          </w:rPr>
          <w:t>Example 1 –</w:t>
        </w:r>
        <w:r>
          <w:rPr>
            <w:rFonts w:ascii="Calibri" w:hAnsi="Calibri"/>
            <w:b/>
          </w:rPr>
          <w:t xml:space="preserve"> C</w:t>
        </w:r>
        <w:r w:rsidRPr="00303BE6">
          <w:rPr>
            <w:rFonts w:ascii="Calibri" w:hAnsi="Calibri"/>
            <w:b/>
          </w:rPr>
          <w:t>yclic TPN</w:t>
        </w:r>
      </w:ins>
    </w:p>
    <w:p w:rsidR="00215B54" w:rsidRPr="00303BE6" w:rsidRDefault="00215B54" w:rsidP="00307E68">
      <w:pPr>
        <w:spacing w:after="0"/>
        <w:ind w:left="1440"/>
        <w:rPr>
          <w:ins w:id="138" w:author="Jeff Rinda" w:date="2019-06-05T08:42:00Z"/>
          <w:rFonts w:ascii="Calibri" w:hAnsi="Calibri"/>
        </w:rPr>
      </w:pPr>
      <w:ins w:id="139" w:author="Jeff Rinda" w:date="2019-06-05T08:42:00Z">
        <w:r w:rsidRPr="00303BE6">
          <w:rPr>
            <w:rFonts w:ascii="Calibri" w:hAnsi="Calibri"/>
          </w:rPr>
          <w:t>Medication – TPN 1000 mL</w:t>
        </w:r>
      </w:ins>
    </w:p>
    <w:p w:rsidR="00215B54" w:rsidRPr="00303BE6" w:rsidRDefault="00215B54" w:rsidP="00307E68">
      <w:pPr>
        <w:spacing w:after="0"/>
        <w:ind w:left="1440"/>
        <w:rPr>
          <w:ins w:id="140" w:author="Jeff Rinda" w:date="2019-06-05T08:42:00Z"/>
          <w:rFonts w:ascii="Calibri" w:hAnsi="Calibri"/>
        </w:rPr>
      </w:pPr>
      <w:ins w:id="141" w:author="Jeff Rinda" w:date="2019-06-05T08:42:00Z">
        <w:r w:rsidRPr="00303BE6">
          <w:rPr>
            <w:rFonts w:ascii="Calibri" w:hAnsi="Calibri"/>
          </w:rPr>
          <w:t>Step 1 – 25 mL/hr x 1 hr</w:t>
        </w:r>
      </w:ins>
    </w:p>
    <w:p w:rsidR="00215B54" w:rsidRPr="00303BE6" w:rsidRDefault="00215B54" w:rsidP="00307E68">
      <w:pPr>
        <w:spacing w:after="0"/>
        <w:ind w:left="1440"/>
        <w:rPr>
          <w:ins w:id="142" w:author="Jeff Rinda" w:date="2019-06-05T08:42:00Z"/>
          <w:rFonts w:ascii="Calibri" w:hAnsi="Calibri"/>
        </w:rPr>
      </w:pPr>
      <w:ins w:id="143" w:author="Jeff Rinda" w:date="2019-06-05T08:42:00Z">
        <w:r w:rsidRPr="00303BE6">
          <w:rPr>
            <w:rFonts w:ascii="Calibri" w:hAnsi="Calibri"/>
          </w:rPr>
          <w:t>Step 2 – 50 mL/hr x 1 hr</w:t>
        </w:r>
      </w:ins>
    </w:p>
    <w:p w:rsidR="00215B54" w:rsidRPr="00303BE6" w:rsidRDefault="00215B54" w:rsidP="00307E68">
      <w:pPr>
        <w:spacing w:after="0"/>
        <w:ind w:left="1440"/>
        <w:rPr>
          <w:ins w:id="144" w:author="Jeff Rinda" w:date="2019-06-05T08:42:00Z"/>
          <w:rFonts w:ascii="Calibri" w:hAnsi="Calibri"/>
        </w:rPr>
      </w:pPr>
      <w:ins w:id="145" w:author="Jeff Rinda" w:date="2019-06-05T08:42:00Z">
        <w:r w:rsidRPr="00303BE6">
          <w:rPr>
            <w:rFonts w:ascii="Calibri" w:hAnsi="Calibri"/>
          </w:rPr>
          <w:lastRenderedPageBreak/>
          <w:t>Step 3 – 100 mLhr x 6 hr</w:t>
        </w:r>
      </w:ins>
    </w:p>
    <w:p w:rsidR="00215B54" w:rsidRPr="00303BE6" w:rsidRDefault="00215B54" w:rsidP="00307E68">
      <w:pPr>
        <w:spacing w:after="0"/>
        <w:ind w:left="1440"/>
        <w:rPr>
          <w:ins w:id="146" w:author="Jeff Rinda" w:date="2019-06-05T08:42:00Z"/>
          <w:rFonts w:ascii="Calibri" w:hAnsi="Calibri"/>
        </w:rPr>
      </w:pPr>
      <w:ins w:id="147" w:author="Jeff Rinda" w:date="2019-06-05T08:42:00Z">
        <w:r w:rsidRPr="00303BE6">
          <w:rPr>
            <w:rFonts w:ascii="Calibri" w:hAnsi="Calibri"/>
          </w:rPr>
          <w:t>Step 4 – 50 mL/hr x 1 hr</w:t>
        </w:r>
      </w:ins>
    </w:p>
    <w:p w:rsidR="00215B54" w:rsidRDefault="00215B54" w:rsidP="00307E68">
      <w:pPr>
        <w:spacing w:after="0"/>
        <w:ind w:left="1440"/>
        <w:rPr>
          <w:ins w:id="148" w:author="Jeff Rinda" w:date="2019-06-05T08:42:00Z"/>
          <w:rFonts w:ascii="Calibri" w:hAnsi="Calibri"/>
        </w:rPr>
      </w:pPr>
      <w:ins w:id="149" w:author="Jeff Rinda" w:date="2019-06-05T08:42:00Z">
        <w:r w:rsidRPr="00303BE6">
          <w:rPr>
            <w:rFonts w:ascii="Calibri" w:hAnsi="Calibri"/>
          </w:rPr>
          <w:t>Step 5 – 25 mL/hr x 1 hr</w:t>
        </w:r>
      </w:ins>
    </w:p>
    <w:p w:rsidR="00215B54" w:rsidRPr="00303BE6" w:rsidRDefault="00215B54" w:rsidP="00307E68">
      <w:pPr>
        <w:ind w:left="720"/>
        <w:rPr>
          <w:ins w:id="150" w:author="Jeff Rinda" w:date="2019-06-05T08:42:00Z"/>
          <w:rFonts w:ascii="Calibri" w:hAnsi="Calibri"/>
        </w:rPr>
      </w:pPr>
    </w:p>
    <w:p w:rsidR="00215B54" w:rsidRPr="00303BE6" w:rsidRDefault="00215B54" w:rsidP="00307E68">
      <w:pPr>
        <w:ind w:left="1440"/>
        <w:rPr>
          <w:ins w:id="151" w:author="Jeff Rinda" w:date="2019-06-05T08:42:00Z"/>
          <w:rFonts w:ascii="Calibri" w:hAnsi="Calibri"/>
        </w:rPr>
      </w:pPr>
      <w:ins w:id="152" w:author="Jeff Rinda" w:date="2019-06-05T08:42:00Z">
        <w:r w:rsidRPr="00303BE6">
          <w:rPr>
            <w:rFonts w:ascii="Calibri" w:hAnsi="Calibri"/>
            <w:noProof/>
          </w:rPr>
          <w:drawing>
            <wp:inline distT="0" distB="0" distL="0" distR="0">
              <wp:extent cx="4572000" cy="2743200"/>
              <wp:effectExtent l="0" t="0" r="0" b="0"/>
              <wp:docPr id="2"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ins>
    </w:p>
    <w:p w:rsidR="00215B54" w:rsidRPr="005C1659" w:rsidRDefault="00215B54" w:rsidP="00307E68">
      <w:pPr>
        <w:ind w:left="720"/>
        <w:rPr>
          <w:ins w:id="153" w:author="Jeff Rinda" w:date="2019-06-05T08:42:00Z"/>
          <w:rFonts w:ascii="Calibri" w:hAnsi="Calibri"/>
          <w:b/>
        </w:rPr>
      </w:pPr>
    </w:p>
    <w:p w:rsidR="00215B54" w:rsidRPr="005C1659" w:rsidRDefault="00215B54" w:rsidP="00307E68">
      <w:pPr>
        <w:ind w:left="720"/>
        <w:rPr>
          <w:ins w:id="154" w:author="Jeff Rinda" w:date="2019-06-05T08:42:00Z"/>
          <w:rFonts w:ascii="Calibri" w:hAnsi="Calibri"/>
          <w:b/>
        </w:rPr>
      </w:pPr>
      <w:ins w:id="155" w:author="Jeff Rinda" w:date="2019-06-05T08:42:00Z">
        <w:r w:rsidRPr="005C1659">
          <w:rPr>
            <w:rFonts w:ascii="Calibri" w:hAnsi="Calibri"/>
            <w:b/>
          </w:rPr>
          <w:t>Example 2 - Initial dose followed by continuous infusion</w:t>
        </w:r>
      </w:ins>
    </w:p>
    <w:p w:rsidR="00215B54" w:rsidRPr="005C1659" w:rsidRDefault="00215B54" w:rsidP="00307E68">
      <w:pPr>
        <w:spacing w:after="0"/>
        <w:ind w:left="1440"/>
        <w:rPr>
          <w:ins w:id="156" w:author="Jeff Rinda" w:date="2019-06-05T08:42:00Z"/>
          <w:rFonts w:ascii="Calibri" w:hAnsi="Calibri"/>
        </w:rPr>
      </w:pPr>
      <w:ins w:id="157" w:author="Jeff Rinda" w:date="2019-06-05T08:42:00Z">
        <w:r w:rsidRPr="005C1659">
          <w:rPr>
            <w:rFonts w:ascii="Calibri" w:hAnsi="Calibri"/>
          </w:rPr>
          <w:t>Medication – Drug A 500 mg/500 mL</w:t>
        </w:r>
      </w:ins>
    </w:p>
    <w:p w:rsidR="00215B54" w:rsidRPr="005C1659" w:rsidRDefault="00215B54" w:rsidP="00307E68">
      <w:pPr>
        <w:spacing w:after="0"/>
        <w:ind w:left="1440"/>
        <w:rPr>
          <w:ins w:id="158" w:author="Jeff Rinda" w:date="2019-06-05T08:42:00Z"/>
          <w:rFonts w:ascii="Calibri" w:hAnsi="Calibri"/>
        </w:rPr>
      </w:pPr>
      <w:ins w:id="159" w:author="Jeff Rinda" w:date="2019-06-05T08:42:00Z">
        <w:r w:rsidRPr="005C1659">
          <w:rPr>
            <w:rFonts w:ascii="Calibri" w:hAnsi="Calibri"/>
          </w:rPr>
          <w:t>Step 1 – 50 mg over 30 min (100 mg/hr)</w:t>
        </w:r>
      </w:ins>
    </w:p>
    <w:p w:rsidR="00215B54" w:rsidRPr="005C1659" w:rsidRDefault="00215B54" w:rsidP="00307E68">
      <w:pPr>
        <w:spacing w:after="0"/>
        <w:ind w:left="1440"/>
        <w:rPr>
          <w:ins w:id="160" w:author="Jeff Rinda" w:date="2019-06-05T08:42:00Z"/>
          <w:rFonts w:ascii="Calibri" w:hAnsi="Calibri"/>
        </w:rPr>
      </w:pPr>
      <w:ins w:id="161" w:author="Jeff Rinda" w:date="2019-06-05T08:42:00Z">
        <w:r w:rsidRPr="005C1659">
          <w:rPr>
            <w:rFonts w:ascii="Calibri" w:hAnsi="Calibri"/>
          </w:rPr>
          <w:t>Step 2 – 10 mg/hr</w:t>
        </w:r>
      </w:ins>
    </w:p>
    <w:p w:rsidR="00215B54" w:rsidRPr="005C1659" w:rsidRDefault="00215B54" w:rsidP="00307E68">
      <w:pPr>
        <w:spacing w:after="0"/>
        <w:ind w:left="1440"/>
        <w:rPr>
          <w:ins w:id="162" w:author="Jeff Rinda" w:date="2019-06-05T08:42:00Z"/>
          <w:rFonts w:ascii="Calibri" w:hAnsi="Calibri"/>
        </w:rPr>
      </w:pPr>
      <w:ins w:id="163" w:author="Jeff Rinda" w:date="2019-06-05T08:42:00Z">
        <w:r w:rsidRPr="005C1659">
          <w:rPr>
            <w:rFonts w:ascii="Calibri" w:hAnsi="Calibri"/>
          </w:rPr>
          <w:t>Note: Step 1 in this example is sometimes referred to as a “bolus” or “loading dose”.</w:t>
        </w:r>
      </w:ins>
    </w:p>
    <w:p w:rsidR="00215B54" w:rsidRPr="005C1659" w:rsidRDefault="00215B54" w:rsidP="00307E68">
      <w:pPr>
        <w:ind w:left="720"/>
        <w:rPr>
          <w:ins w:id="164" w:author="Jeff Rinda" w:date="2019-06-05T08:42:00Z"/>
          <w:rFonts w:ascii="Calibri" w:hAnsi="Calibri"/>
        </w:rPr>
      </w:pPr>
    </w:p>
    <w:p w:rsidR="00215B54" w:rsidRPr="005C1659" w:rsidRDefault="00215B54" w:rsidP="00307E68">
      <w:pPr>
        <w:ind w:left="1440"/>
        <w:rPr>
          <w:ins w:id="165" w:author="Jeff Rinda" w:date="2019-06-05T08:42:00Z"/>
          <w:rFonts w:ascii="Calibri" w:hAnsi="Calibri"/>
        </w:rPr>
      </w:pPr>
      <w:ins w:id="166" w:author="Jeff Rinda" w:date="2019-06-05T08:42:00Z">
        <w:r w:rsidRPr="005C1659">
          <w:rPr>
            <w:rFonts w:ascii="Calibri" w:hAnsi="Calibri"/>
            <w:noProof/>
          </w:rPr>
          <w:drawing>
            <wp:inline distT="0" distB="0" distL="0" distR="0">
              <wp:extent cx="4572000" cy="2743200"/>
              <wp:effectExtent l="0" t="0" r="0" b="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ins>
    </w:p>
    <w:p w:rsidR="00215B54" w:rsidRPr="005C1659" w:rsidRDefault="00215B54" w:rsidP="00307E68">
      <w:pPr>
        <w:ind w:left="720"/>
        <w:rPr>
          <w:ins w:id="167" w:author="Jeff Rinda" w:date="2019-06-05T08:42:00Z"/>
          <w:rFonts w:ascii="Calibri" w:hAnsi="Calibri"/>
        </w:rPr>
      </w:pPr>
    </w:p>
    <w:p w:rsidR="00215B54" w:rsidRPr="005C1659" w:rsidRDefault="00215B54" w:rsidP="00307E68">
      <w:pPr>
        <w:ind w:left="720"/>
        <w:rPr>
          <w:ins w:id="168" w:author="Jeff Rinda" w:date="2019-06-05T08:42:00Z"/>
          <w:rFonts w:ascii="Calibri" w:hAnsi="Calibri"/>
          <w:b/>
        </w:rPr>
      </w:pPr>
      <w:ins w:id="169" w:author="Jeff Rinda" w:date="2019-06-05T08:42:00Z">
        <w:r w:rsidRPr="005C1659">
          <w:rPr>
            <w:rFonts w:ascii="Calibri" w:hAnsi="Calibri"/>
            <w:b/>
          </w:rPr>
          <w:t>Supported use cases</w:t>
        </w:r>
      </w:ins>
    </w:p>
    <w:p w:rsidR="00215B54" w:rsidRPr="005C1659" w:rsidRDefault="00215B54" w:rsidP="00307E68">
      <w:pPr>
        <w:pStyle w:val="ListParagraph"/>
        <w:numPr>
          <w:ilvl w:val="0"/>
          <w:numId w:val="9"/>
        </w:numPr>
        <w:spacing w:after="0" w:line="240" w:lineRule="auto"/>
        <w:ind w:left="1440"/>
        <w:rPr>
          <w:ins w:id="170" w:author="Jeff Rinda" w:date="2019-06-05T08:42:00Z"/>
        </w:rPr>
      </w:pPr>
      <w:ins w:id="171" w:author="Jeff Rinda" w:date="2019-06-05T08:42:00Z">
        <w:r w:rsidRPr="005C1659">
          <w:t>Programming a new multistep infusion</w:t>
        </w:r>
      </w:ins>
    </w:p>
    <w:p w:rsidR="00215B54" w:rsidRPr="005C1659" w:rsidRDefault="00215B54" w:rsidP="00307E68">
      <w:pPr>
        <w:pStyle w:val="ListParagraph"/>
        <w:numPr>
          <w:ilvl w:val="0"/>
          <w:numId w:val="9"/>
        </w:numPr>
        <w:spacing w:after="0" w:line="240" w:lineRule="auto"/>
        <w:ind w:left="1440"/>
        <w:rPr>
          <w:ins w:id="172" w:author="Jeff Rinda" w:date="2019-06-05T08:42:00Z"/>
        </w:rPr>
      </w:pPr>
      <w:ins w:id="173" w:author="Jeff Rinda" w:date="2019-06-05T08:42:00Z">
        <w:r w:rsidRPr="005C1659">
          <w:t>Programming a new infusion with an initial bolus or loading dose</w:t>
        </w:r>
      </w:ins>
    </w:p>
    <w:p w:rsidR="00307E68" w:rsidRDefault="00307E68" w:rsidP="00307E68">
      <w:pPr>
        <w:ind w:left="720"/>
        <w:rPr>
          <w:ins w:id="174" w:author="Jeff Rinda" w:date="2019-06-05T08:57:00Z"/>
          <w:rFonts w:ascii="Calibri" w:hAnsi="Calibri"/>
          <w:b/>
        </w:rPr>
      </w:pPr>
    </w:p>
    <w:p w:rsidR="00215B54" w:rsidRPr="005C1493" w:rsidRDefault="00215B54" w:rsidP="00307E68">
      <w:pPr>
        <w:ind w:left="720"/>
        <w:rPr>
          <w:ins w:id="175" w:author="Jeff Rinda" w:date="2019-06-05T08:42:00Z"/>
          <w:rFonts w:ascii="Calibri" w:hAnsi="Calibri"/>
          <w:b/>
        </w:rPr>
      </w:pPr>
      <w:ins w:id="176" w:author="Jeff Rinda" w:date="2019-06-05T08:42:00Z">
        <w:r>
          <w:rPr>
            <w:rFonts w:ascii="Calibri" w:hAnsi="Calibri"/>
            <w:b/>
          </w:rPr>
          <w:t>Excluded use cases</w:t>
        </w:r>
      </w:ins>
    </w:p>
    <w:p w:rsidR="00215B54" w:rsidRDefault="00215B54" w:rsidP="00307E68">
      <w:pPr>
        <w:pStyle w:val="ListParagraph"/>
        <w:numPr>
          <w:ilvl w:val="0"/>
          <w:numId w:val="8"/>
        </w:numPr>
        <w:spacing w:after="0" w:line="240" w:lineRule="auto"/>
        <w:ind w:left="1440"/>
        <w:rPr>
          <w:ins w:id="177" w:author="Jeff Rinda" w:date="2019-06-05T08:42:00Z"/>
        </w:rPr>
      </w:pPr>
      <w:ins w:id="178" w:author="Jeff Rinda" w:date="2019-06-05T08:42:00Z">
        <w:r>
          <w:t>Ramp/taper modes</w:t>
        </w:r>
      </w:ins>
    </w:p>
    <w:p w:rsidR="00215B54" w:rsidRDefault="00215B54" w:rsidP="00307E68">
      <w:pPr>
        <w:pStyle w:val="ListParagraph"/>
        <w:numPr>
          <w:ilvl w:val="0"/>
          <w:numId w:val="8"/>
        </w:numPr>
        <w:spacing w:after="0" w:line="240" w:lineRule="auto"/>
        <w:ind w:left="1440"/>
        <w:rPr>
          <w:ins w:id="179" w:author="Jeff Rinda" w:date="2019-06-05T08:42:00Z"/>
        </w:rPr>
      </w:pPr>
      <w:ins w:id="180" w:author="Jeff Rinda" w:date="2019-06-05T08:42:00Z">
        <w:r>
          <w:t xml:space="preserve">Initial bolus or loading dose of the same medication with a </w:t>
        </w:r>
        <w:r w:rsidRPr="00CE4993">
          <w:rPr>
            <w:i/>
          </w:rPr>
          <w:t>different</w:t>
        </w:r>
        <w:r>
          <w:t xml:space="preserve"> concentration</w:t>
        </w:r>
      </w:ins>
    </w:p>
    <w:p w:rsidR="00215B54" w:rsidRPr="005C1659" w:rsidRDefault="00215B54" w:rsidP="00307E68">
      <w:pPr>
        <w:pStyle w:val="ListParagraph"/>
        <w:numPr>
          <w:ilvl w:val="0"/>
          <w:numId w:val="8"/>
        </w:numPr>
        <w:spacing w:after="0" w:line="240" w:lineRule="auto"/>
        <w:ind w:left="1440"/>
        <w:rPr>
          <w:ins w:id="181" w:author="Jeff Rinda" w:date="2019-06-05T08:42:00Z"/>
        </w:rPr>
      </w:pPr>
      <w:ins w:id="182" w:author="Jeff Rinda" w:date="2019-06-05T08:42:00Z">
        <w:r>
          <w:t>Other types of bolus doses</w:t>
        </w:r>
      </w:ins>
    </w:p>
    <w:p w:rsidR="00215B54" w:rsidRPr="005C1659" w:rsidRDefault="00215B54" w:rsidP="00307E68">
      <w:pPr>
        <w:pStyle w:val="ListParagraph"/>
        <w:numPr>
          <w:ilvl w:val="0"/>
          <w:numId w:val="9"/>
        </w:numPr>
        <w:spacing w:after="0" w:line="240" w:lineRule="auto"/>
        <w:ind w:left="1440"/>
        <w:rPr>
          <w:ins w:id="183" w:author="Jeff Rinda" w:date="2019-06-05T08:42:00Z"/>
        </w:rPr>
      </w:pPr>
      <w:ins w:id="184" w:author="Jeff Rinda" w:date="2019-06-05T08:42:00Z">
        <w:r w:rsidRPr="005C1659">
          <w:t>Change of dose, rate, or other delivery parameters of one or more steps in a confirmed multistep program</w:t>
        </w:r>
      </w:ins>
    </w:p>
    <w:p w:rsidR="00215B54" w:rsidRPr="005C1659" w:rsidRDefault="00215B54" w:rsidP="00307E68">
      <w:pPr>
        <w:pStyle w:val="ListParagraph"/>
        <w:numPr>
          <w:ilvl w:val="1"/>
          <w:numId w:val="9"/>
        </w:numPr>
        <w:spacing w:after="0" w:line="240" w:lineRule="auto"/>
        <w:ind w:left="2160"/>
        <w:rPr>
          <w:ins w:id="185" w:author="Jeff Rinda" w:date="2019-06-05T08:42:00Z"/>
        </w:rPr>
      </w:pPr>
      <w:ins w:id="186" w:author="Jeff Rinda" w:date="2019-06-05T08:42:00Z">
        <w:r w:rsidRPr="005C1659">
          <w:t>Some pump models may support changing manually.</w:t>
        </w:r>
      </w:ins>
    </w:p>
    <w:p w:rsidR="00215B54" w:rsidRPr="005C1659" w:rsidRDefault="00215B54" w:rsidP="00307E68">
      <w:pPr>
        <w:pStyle w:val="ListParagraph"/>
        <w:numPr>
          <w:ilvl w:val="0"/>
          <w:numId w:val="9"/>
        </w:numPr>
        <w:spacing w:after="0" w:line="240" w:lineRule="auto"/>
        <w:ind w:left="1440"/>
        <w:rPr>
          <w:ins w:id="187" w:author="Jeff Rinda" w:date="2019-06-05T08:42:00Z"/>
        </w:rPr>
      </w:pPr>
      <w:ins w:id="188" w:author="Jeff Rinda" w:date="2019-06-05T08:42:00Z">
        <w:r w:rsidRPr="005C1659">
          <w:t>Adding or removing a step to a confirmed multistep program</w:t>
        </w:r>
      </w:ins>
    </w:p>
    <w:p w:rsidR="00215B54" w:rsidRPr="005C1659" w:rsidRDefault="00215B54" w:rsidP="00307E68">
      <w:pPr>
        <w:pStyle w:val="ListParagraph"/>
        <w:numPr>
          <w:ilvl w:val="1"/>
          <w:numId w:val="9"/>
        </w:numPr>
        <w:spacing w:after="0" w:line="240" w:lineRule="auto"/>
        <w:ind w:left="2160"/>
        <w:rPr>
          <w:ins w:id="189" w:author="Jeff Rinda" w:date="2019-06-05T08:42:00Z"/>
        </w:rPr>
      </w:pPr>
      <w:ins w:id="190" w:author="Jeff Rinda" w:date="2019-06-05T08:42:00Z">
        <w:r w:rsidRPr="005C1659">
          <w:t>Some pump models may support manual addition or deletion of a step.</w:t>
        </w:r>
      </w:ins>
    </w:p>
    <w:p w:rsidR="00215B54" w:rsidRPr="005C1659" w:rsidRDefault="00215B54" w:rsidP="00307E68">
      <w:pPr>
        <w:pStyle w:val="ListParagraph"/>
        <w:numPr>
          <w:ilvl w:val="0"/>
          <w:numId w:val="9"/>
        </w:numPr>
        <w:spacing w:after="0" w:line="240" w:lineRule="auto"/>
        <w:ind w:left="1440"/>
        <w:rPr>
          <w:ins w:id="191" w:author="Jeff Rinda" w:date="2019-06-05T08:42:00Z"/>
        </w:rPr>
      </w:pPr>
      <w:ins w:id="192" w:author="Jeff Rinda" w:date="2019-06-05T08:42:00Z">
        <w:r w:rsidRPr="005C1659">
          <w:t>Cancelling or clearing a confirmed multistep program</w:t>
        </w:r>
      </w:ins>
    </w:p>
    <w:p w:rsidR="00215B54" w:rsidRPr="005C1659" w:rsidRDefault="00215B54" w:rsidP="00307E68">
      <w:pPr>
        <w:pStyle w:val="ListParagraph"/>
        <w:numPr>
          <w:ilvl w:val="1"/>
          <w:numId w:val="9"/>
        </w:numPr>
        <w:spacing w:after="0" w:line="240" w:lineRule="auto"/>
        <w:ind w:left="2160"/>
        <w:rPr>
          <w:ins w:id="193" w:author="Jeff Rinda" w:date="2019-06-05T08:42:00Z"/>
        </w:rPr>
      </w:pPr>
      <w:ins w:id="194" w:author="Jeff Rinda" w:date="2019-06-05T08:42:00Z">
        <w:r w:rsidRPr="005C1659">
          <w:t>Done manually on pump by user.</w:t>
        </w:r>
      </w:ins>
    </w:p>
    <w:p w:rsidR="00EF12D1" w:rsidRDefault="00EF12D1"/>
    <w:sectPr w:rsidR="00EF12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A9B" w:rsidRDefault="00304A9B" w:rsidP="00EA3814">
      <w:pPr>
        <w:spacing w:after="0" w:line="240" w:lineRule="auto"/>
      </w:pPr>
      <w:r>
        <w:separator/>
      </w:r>
    </w:p>
  </w:endnote>
  <w:endnote w:type="continuationSeparator" w:id="0">
    <w:p w:rsidR="00304A9B" w:rsidRDefault="00304A9B" w:rsidP="00EA3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A9B" w:rsidRDefault="00304A9B" w:rsidP="00EA3814">
      <w:pPr>
        <w:spacing w:after="0" w:line="240" w:lineRule="auto"/>
      </w:pPr>
      <w:r>
        <w:separator/>
      </w:r>
    </w:p>
  </w:footnote>
  <w:footnote w:type="continuationSeparator" w:id="0">
    <w:p w:rsidR="00304A9B" w:rsidRDefault="00304A9B" w:rsidP="00EA38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46FF4"/>
    <w:multiLevelType w:val="hybridMultilevel"/>
    <w:tmpl w:val="A20E8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74CAB"/>
    <w:multiLevelType w:val="hybridMultilevel"/>
    <w:tmpl w:val="1FA21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42066"/>
    <w:multiLevelType w:val="hybridMultilevel"/>
    <w:tmpl w:val="89620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9F08EB"/>
    <w:multiLevelType w:val="hybridMultilevel"/>
    <w:tmpl w:val="C480DA06"/>
    <w:lvl w:ilvl="0" w:tplc="92C6490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12B044">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C64498E">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06E92F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624BF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BE4EA0">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CD63A0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C8CFE6">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3C60DA0">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DF119EE"/>
    <w:multiLevelType w:val="hybridMultilevel"/>
    <w:tmpl w:val="CEE00B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89C3ECD"/>
    <w:multiLevelType w:val="hybridMultilevel"/>
    <w:tmpl w:val="DB20E602"/>
    <w:lvl w:ilvl="0" w:tplc="5ABC4CD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7D81DD2">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ED2EF14">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E5C453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8C4F02">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76EE7E2">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8DEF9D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94E53C">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494304E">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D657123"/>
    <w:multiLevelType w:val="hybridMultilevel"/>
    <w:tmpl w:val="2E2E203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 w15:restartNumberingAfterBreak="0">
    <w:nsid w:val="743449F6"/>
    <w:multiLevelType w:val="hybridMultilevel"/>
    <w:tmpl w:val="7FD23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B5659C8"/>
    <w:multiLevelType w:val="hybridMultilevel"/>
    <w:tmpl w:val="21D666DA"/>
    <w:lvl w:ilvl="0" w:tplc="385464D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B68C1E">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6E5B6E">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D1CC32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0A1D54">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A2460FC">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B58AE72">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5EEC8A">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FC8E826">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8"/>
  </w:num>
  <w:num w:numId="3">
    <w:abstractNumId w:val="5"/>
  </w:num>
  <w:num w:numId="4">
    <w:abstractNumId w:val="6"/>
  </w:num>
  <w:num w:numId="5">
    <w:abstractNumId w:val="7"/>
  </w:num>
  <w:num w:numId="6">
    <w:abstractNumId w:val="1"/>
  </w:num>
  <w:num w:numId="7">
    <w:abstractNumId w:val="4"/>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ff Rinda">
    <w15:presenceInfo w15:providerId="None" w15:userId="Jeff Rin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F0A"/>
    <w:rsid w:val="00076C22"/>
    <w:rsid w:val="001B5E10"/>
    <w:rsid w:val="00215B54"/>
    <w:rsid w:val="00284E3C"/>
    <w:rsid w:val="003017F1"/>
    <w:rsid w:val="00304A9B"/>
    <w:rsid w:val="00307E68"/>
    <w:rsid w:val="0046439D"/>
    <w:rsid w:val="008208F6"/>
    <w:rsid w:val="00827C1D"/>
    <w:rsid w:val="00937F0E"/>
    <w:rsid w:val="00947DE1"/>
    <w:rsid w:val="00986E9B"/>
    <w:rsid w:val="00A63E60"/>
    <w:rsid w:val="00AC5692"/>
    <w:rsid w:val="00AD6658"/>
    <w:rsid w:val="00AE171F"/>
    <w:rsid w:val="00B54041"/>
    <w:rsid w:val="00BA1F96"/>
    <w:rsid w:val="00BD0F1C"/>
    <w:rsid w:val="00C62F0A"/>
    <w:rsid w:val="00DB6212"/>
    <w:rsid w:val="00EA3814"/>
    <w:rsid w:val="00EE3981"/>
    <w:rsid w:val="00EF12D1"/>
    <w:rsid w:val="00F1134E"/>
    <w:rsid w:val="00F93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A0CEA8-057D-4F9E-B29D-9964081AA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E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62F0A"/>
    <w:pPr>
      <w:spacing w:after="0" w:line="240" w:lineRule="auto"/>
    </w:pPr>
    <w:tblPr>
      <w:tblCellMar>
        <w:top w:w="0" w:type="dxa"/>
        <w:left w:w="0" w:type="dxa"/>
        <w:bottom w:w="0" w:type="dxa"/>
        <w:right w:w="0" w:type="dxa"/>
      </w:tblCellMar>
    </w:tblPr>
  </w:style>
  <w:style w:type="paragraph" w:styleId="Revision">
    <w:name w:val="Revision"/>
    <w:hidden/>
    <w:uiPriority w:val="99"/>
    <w:semiHidden/>
    <w:rsid w:val="00986E9B"/>
    <w:pPr>
      <w:spacing w:after="0" w:line="240" w:lineRule="auto"/>
    </w:pPr>
  </w:style>
  <w:style w:type="paragraph" w:styleId="BalloonText">
    <w:name w:val="Balloon Text"/>
    <w:basedOn w:val="Normal"/>
    <w:link w:val="BalloonTextChar"/>
    <w:uiPriority w:val="99"/>
    <w:semiHidden/>
    <w:unhideWhenUsed/>
    <w:rsid w:val="00986E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E9B"/>
    <w:rPr>
      <w:rFonts w:ascii="Segoe UI" w:hAnsi="Segoe UI" w:cs="Segoe UI"/>
      <w:sz w:val="18"/>
      <w:szCs w:val="18"/>
    </w:rPr>
  </w:style>
  <w:style w:type="paragraph" w:styleId="ListParagraph">
    <w:name w:val="List Paragraph"/>
    <w:basedOn w:val="Normal"/>
    <w:uiPriority w:val="34"/>
    <w:qFormat/>
    <w:rsid w:val="00986E9B"/>
    <w:pPr>
      <w:ind w:left="720"/>
      <w:contextualSpacing/>
    </w:pPr>
  </w:style>
  <w:style w:type="paragraph" w:styleId="Header">
    <w:name w:val="header"/>
    <w:basedOn w:val="Normal"/>
    <w:link w:val="HeaderChar"/>
    <w:uiPriority w:val="99"/>
    <w:unhideWhenUsed/>
    <w:rsid w:val="00EA3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814"/>
  </w:style>
  <w:style w:type="paragraph" w:styleId="Footer">
    <w:name w:val="footer"/>
    <w:basedOn w:val="Normal"/>
    <w:link w:val="FooterChar"/>
    <w:uiPriority w:val="99"/>
    <w:unhideWhenUsed/>
    <w:rsid w:val="00EA3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chart" Target="charts/chart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5 step multistep program</a:t>
            </a:r>
          </a:p>
        </c:rich>
      </c:tx>
      <c:layout>
        <c:manualLayout>
          <c:xMode val="edge"/>
          <c:yMode val="edge"/>
          <c:x val="0.23368744531933508"/>
          <c:y val="6.9444444444444448E-2"/>
        </c:manualLayout>
      </c:layout>
      <c:overlay val="0"/>
    </c:title>
    <c:autoTitleDeleted val="0"/>
    <c:plotArea>
      <c:layout/>
      <c:barChart>
        <c:barDir val="col"/>
        <c:grouping val="clustered"/>
        <c:varyColors val="0"/>
        <c:ser>
          <c:idx val="0"/>
          <c:order val="0"/>
          <c:tx>
            <c:strRef>
              <c:f>Sheet1!$A$1</c:f>
              <c:strCache>
                <c:ptCount val="1"/>
                <c:pt idx="0">
                  <c:v>Rate (mL/hr)</c:v>
                </c:pt>
              </c:strCache>
            </c:strRef>
          </c:tx>
          <c:invertIfNegative val="0"/>
          <c:dPt>
            <c:idx val="0"/>
            <c:invertIfNegative val="0"/>
            <c:bubble3D val="0"/>
          </c:dPt>
          <c:dPt>
            <c:idx val="1"/>
            <c:invertIfNegative val="0"/>
            <c:bubble3D val="0"/>
            <c:spPr>
              <a:pattFill prst="pct60">
                <a:fgClr>
                  <a:schemeClr val="accent1"/>
                </a:fgClr>
                <a:bgClr>
                  <a:schemeClr val="bg1"/>
                </a:bgClr>
              </a:pattFill>
            </c:spPr>
          </c:dPt>
          <c:dPt>
            <c:idx val="8"/>
            <c:invertIfNegative val="0"/>
            <c:bubble3D val="0"/>
            <c:spPr>
              <a:pattFill prst="pct60">
                <a:fgClr>
                  <a:schemeClr val="accent1"/>
                </a:fgClr>
                <a:bgClr>
                  <a:schemeClr val="bg1"/>
                </a:bgClr>
              </a:pattFill>
            </c:spPr>
          </c:dPt>
          <c:val>
            <c:numRef>
              <c:f>Sheet1!$A$2:$A$11</c:f>
              <c:numCache>
                <c:formatCode>General</c:formatCode>
                <c:ptCount val="10"/>
                <c:pt idx="0">
                  <c:v>25</c:v>
                </c:pt>
                <c:pt idx="1">
                  <c:v>50</c:v>
                </c:pt>
                <c:pt idx="2">
                  <c:v>100</c:v>
                </c:pt>
                <c:pt idx="3">
                  <c:v>100</c:v>
                </c:pt>
                <c:pt idx="4">
                  <c:v>100</c:v>
                </c:pt>
                <c:pt idx="5">
                  <c:v>100</c:v>
                </c:pt>
                <c:pt idx="6">
                  <c:v>100</c:v>
                </c:pt>
                <c:pt idx="7">
                  <c:v>100</c:v>
                </c:pt>
                <c:pt idx="8">
                  <c:v>50</c:v>
                </c:pt>
                <c:pt idx="9">
                  <c:v>25</c:v>
                </c:pt>
              </c:numCache>
            </c:numRef>
          </c:val>
        </c:ser>
        <c:dLbls>
          <c:showLegendKey val="0"/>
          <c:showVal val="0"/>
          <c:showCatName val="0"/>
          <c:showSerName val="0"/>
          <c:showPercent val="0"/>
          <c:showBubbleSize val="0"/>
        </c:dLbls>
        <c:gapWidth val="0"/>
        <c:axId val="635427232"/>
        <c:axId val="635428016"/>
      </c:barChart>
      <c:catAx>
        <c:axId val="635427232"/>
        <c:scaling>
          <c:orientation val="minMax"/>
        </c:scaling>
        <c:delete val="0"/>
        <c:axPos val="b"/>
        <c:title>
          <c:tx>
            <c:rich>
              <a:bodyPr/>
              <a:lstStyle/>
              <a:p>
                <a:pPr>
                  <a:defRPr/>
                </a:pPr>
                <a:r>
                  <a:rPr lang="en-US"/>
                  <a:t>Hour</a:t>
                </a:r>
              </a:p>
            </c:rich>
          </c:tx>
          <c:overlay val="0"/>
        </c:title>
        <c:numFmt formatCode="@" sourceLinked="0"/>
        <c:majorTickMark val="none"/>
        <c:minorTickMark val="none"/>
        <c:tickLblPos val="nextTo"/>
        <c:crossAx val="635428016"/>
        <c:crosses val="autoZero"/>
        <c:auto val="1"/>
        <c:lblAlgn val="ctr"/>
        <c:lblOffset val="100"/>
        <c:noMultiLvlLbl val="0"/>
      </c:catAx>
      <c:valAx>
        <c:axId val="635428016"/>
        <c:scaling>
          <c:orientation val="minMax"/>
        </c:scaling>
        <c:delete val="0"/>
        <c:axPos val="l"/>
        <c:title>
          <c:tx>
            <c:rich>
              <a:bodyPr/>
              <a:lstStyle/>
              <a:p>
                <a:pPr>
                  <a:defRPr/>
                </a:pPr>
                <a:r>
                  <a:rPr lang="en-US"/>
                  <a:t>Rate (mL/hr) </a:t>
                </a:r>
              </a:p>
            </c:rich>
          </c:tx>
          <c:layout>
            <c:manualLayout>
              <c:xMode val="edge"/>
              <c:yMode val="edge"/>
              <c:x val="3.3333333333333333E-2"/>
              <c:y val="0.34578885972586754"/>
            </c:manualLayout>
          </c:layout>
          <c:overlay val="0"/>
        </c:title>
        <c:numFmt formatCode="General" sourceLinked="1"/>
        <c:majorTickMark val="out"/>
        <c:minorTickMark val="none"/>
        <c:tickLblPos val="nextTo"/>
        <c:crossAx val="635427232"/>
        <c:crosses val="autoZero"/>
        <c:crossBetween val="between"/>
      </c:valAx>
    </c:plotArea>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nchor="t" anchorCtr="0"/>
          <a:lstStyle/>
          <a:p>
            <a:pPr>
              <a:defRPr/>
            </a:pPr>
            <a:r>
              <a:rPr lang="en-US"/>
              <a:t> 2 step multistep program</a:t>
            </a:r>
            <a:r>
              <a:rPr lang="en-US" baseline="0"/>
              <a:t> </a:t>
            </a:r>
          </a:p>
          <a:p>
            <a:pPr>
              <a:defRPr/>
            </a:pPr>
            <a:r>
              <a:rPr lang="en-US" baseline="0"/>
              <a:t>with initial dose</a:t>
            </a:r>
            <a:endParaRPr lang="en-US"/>
          </a:p>
        </c:rich>
      </c:tx>
      <c:layout>
        <c:manualLayout>
          <c:xMode val="edge"/>
          <c:yMode val="edge"/>
          <c:x val="0.25256933508311463"/>
          <c:y val="2.7777777777777776E-2"/>
        </c:manualLayout>
      </c:layout>
      <c:overlay val="0"/>
    </c:title>
    <c:autoTitleDeleted val="0"/>
    <c:plotArea>
      <c:layout/>
      <c:barChart>
        <c:barDir val="col"/>
        <c:grouping val="clustered"/>
        <c:varyColors val="0"/>
        <c:ser>
          <c:idx val="0"/>
          <c:order val="0"/>
          <c:tx>
            <c:strRef>
              <c:f>Sheet1!$A$15</c:f>
              <c:strCache>
                <c:ptCount val="1"/>
                <c:pt idx="0">
                  <c:v>Dose Rate (mg/kg/hr)</c:v>
                </c:pt>
              </c:strCache>
            </c:strRef>
          </c:tx>
          <c:spPr>
            <a:pattFill prst="pct60">
              <a:fgClr>
                <a:schemeClr val="accent1"/>
              </a:fgClr>
              <a:bgClr>
                <a:schemeClr val="bg1"/>
              </a:bgClr>
            </a:pattFill>
          </c:spPr>
          <c:invertIfNegative val="0"/>
          <c:dPt>
            <c:idx val="0"/>
            <c:invertIfNegative val="0"/>
            <c:bubble3D val="0"/>
            <c:spPr>
              <a:solidFill>
                <a:schemeClr val="accent1"/>
              </a:solidFill>
            </c:spPr>
          </c:dPt>
          <c:val>
            <c:numRef>
              <c:f>Sheet1!$A$16:$A$28</c:f>
              <c:numCache>
                <c:formatCode>General</c:formatCode>
                <c:ptCount val="13"/>
                <c:pt idx="0">
                  <c:v>100</c:v>
                </c:pt>
                <c:pt idx="1">
                  <c:v>10</c:v>
                </c:pt>
                <c:pt idx="2">
                  <c:v>10</c:v>
                </c:pt>
                <c:pt idx="3">
                  <c:v>10</c:v>
                </c:pt>
                <c:pt idx="4">
                  <c:v>10</c:v>
                </c:pt>
                <c:pt idx="5">
                  <c:v>10</c:v>
                </c:pt>
                <c:pt idx="6">
                  <c:v>10</c:v>
                </c:pt>
                <c:pt idx="7">
                  <c:v>10</c:v>
                </c:pt>
                <c:pt idx="8">
                  <c:v>10</c:v>
                </c:pt>
                <c:pt idx="9">
                  <c:v>10</c:v>
                </c:pt>
                <c:pt idx="10">
                  <c:v>10</c:v>
                </c:pt>
                <c:pt idx="11">
                  <c:v>10</c:v>
                </c:pt>
                <c:pt idx="12">
                  <c:v>10</c:v>
                </c:pt>
              </c:numCache>
            </c:numRef>
          </c:val>
        </c:ser>
        <c:dLbls>
          <c:showLegendKey val="0"/>
          <c:showVal val="0"/>
          <c:showCatName val="0"/>
          <c:showSerName val="0"/>
          <c:showPercent val="0"/>
          <c:showBubbleSize val="0"/>
        </c:dLbls>
        <c:gapWidth val="0"/>
        <c:axId val="621783392"/>
        <c:axId val="621784960"/>
      </c:barChart>
      <c:catAx>
        <c:axId val="621783392"/>
        <c:scaling>
          <c:orientation val="minMax"/>
        </c:scaling>
        <c:delete val="0"/>
        <c:axPos val="b"/>
        <c:title>
          <c:tx>
            <c:rich>
              <a:bodyPr/>
              <a:lstStyle/>
              <a:p>
                <a:pPr>
                  <a:defRPr/>
                </a:pPr>
                <a:r>
                  <a:rPr lang="en-US"/>
                  <a:t>Time</a:t>
                </a:r>
              </a:p>
            </c:rich>
          </c:tx>
          <c:overlay val="0"/>
        </c:title>
        <c:majorTickMark val="out"/>
        <c:minorTickMark val="none"/>
        <c:tickLblPos val="none"/>
        <c:crossAx val="621784960"/>
        <c:crosses val="autoZero"/>
        <c:auto val="1"/>
        <c:lblAlgn val="ctr"/>
        <c:lblOffset val="100"/>
        <c:noMultiLvlLbl val="0"/>
      </c:catAx>
      <c:valAx>
        <c:axId val="621784960"/>
        <c:scaling>
          <c:orientation val="minMax"/>
        </c:scaling>
        <c:delete val="0"/>
        <c:axPos val="l"/>
        <c:title>
          <c:tx>
            <c:rich>
              <a:bodyPr/>
              <a:lstStyle/>
              <a:p>
                <a:pPr>
                  <a:defRPr/>
                </a:pPr>
                <a:r>
                  <a:rPr lang="en-US"/>
                  <a:t>Dose Rate (mg/hr)</a:t>
                </a:r>
              </a:p>
            </c:rich>
          </c:tx>
          <c:overlay val="0"/>
        </c:title>
        <c:numFmt formatCode="General" sourceLinked="1"/>
        <c:majorTickMark val="out"/>
        <c:minorTickMark val="none"/>
        <c:tickLblPos val="nextTo"/>
        <c:crossAx val="621783392"/>
        <c:crosses val="autoZero"/>
        <c:crossBetween val="between"/>
      </c:valAx>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85CB8-D7BA-45B5-860F-113ADE5FA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ICU Medical, Inc.</Company>
  <LinksUpToDate>false</LinksUpToDate>
  <CharactersWithSpaces>8387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Rinda</dc:creator>
  <cp:keywords/>
  <dc:description/>
  <cp:lastModifiedBy>Jeff Rinda</cp:lastModifiedBy>
  <cp:revision>2</cp:revision>
  <dcterms:created xsi:type="dcterms:W3CDTF">2019-06-25T15:47:00Z</dcterms:created>
  <dcterms:modified xsi:type="dcterms:W3CDTF">2019-06-25T15:47:00Z</dcterms:modified>
</cp:coreProperties>
</file>